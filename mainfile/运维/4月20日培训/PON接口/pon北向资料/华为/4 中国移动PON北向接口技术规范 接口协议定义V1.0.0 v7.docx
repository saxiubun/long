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360" w:rsidRPr="009E44FF" w:rsidRDefault="001F5639">
      <w:pPr>
        <w:pStyle w:val="afff2"/>
        <w:sectPr w:rsidR="000C3360" w:rsidRPr="009E44FF">
          <w:headerReference w:type="even" r:id="rId8"/>
          <w:headerReference w:type="default" r:id="rId9"/>
          <w:footerReference w:type="even" r:id="rId10"/>
          <w:footerReference w:type="default" r:id="rId11"/>
          <w:headerReference w:type="first" r:id="rId12"/>
          <w:footerReference w:type="first" r:id="rId13"/>
          <w:pgSz w:w="11907" w:h="16839"/>
          <w:pgMar w:top="567" w:right="851" w:bottom="1361" w:left="1418" w:header="0" w:footer="0" w:gutter="0"/>
          <w:pgNumType w:start="1"/>
          <w:cols w:space="425"/>
          <w:titlePg/>
          <w:docGrid w:type="lines" w:linePitch="312"/>
        </w:sectPr>
      </w:pPr>
      <w:bookmarkStart w:id="0" w:name="SectionMark0"/>
      <w:bookmarkStart w:id="1" w:name="SectionMark4"/>
      <w:r>
        <w:rPr>
          <w:noProof/>
        </w:rPr>
        <w:pict>
          <v:line id="Line 118" o:spid="_x0000_s1026" style="position:absolute;left:0;text-align:left;z-index:251661824;visibility:visible" from="0,705.55pt" to="477.75pt,7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mxh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" strokeweight="1.5pt"/>
        </w:pict>
      </w:r>
      <w:r>
        <w:rPr>
          <w:noProof/>
        </w:rPr>
        <w:pict>
          <v:shapetype id="_x0000_t202" coordsize="21600,21600" o:spt="202" path="m,l,21600r21600,l21600,xe">
            <v:stroke joinstyle="miter"/>
            <v:path gradientshapeok="t" o:connecttype="rect"/>
          </v:shapetype>
          <v:shape id="Text Box 116" o:spid="_x0000_s1141" type="#_x0000_t202" style="position:absolute;left:0;text-align:left;margin-left:11.5pt;margin-top:54.6pt;width:441pt;height:46.8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" stroked="f">
            <v:textbox style="mso-next-textbox:#Text Box 116">
              <w:txbxContent>
                <w:p w:rsidR="006F6E2B" w:rsidRDefault="006F6E2B">
                  <w:pPr>
                    <w:rPr>
                      <w:sz w:val="52"/>
                    </w:rPr>
                  </w:pPr>
                  <w:r>
                    <w:rPr>
                      <w:rFonts w:eastAsia="黑体" w:hint="eastAsia"/>
                      <w:b/>
                      <w:bCs/>
                      <w:spacing w:val="160"/>
                      <w:sz w:val="52"/>
                    </w:rPr>
                    <w:t>中国移动通信企业标准</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9" type="#_x0000_t75" style="position:absolute;left:0;text-align:left;margin-left:351.75pt;margin-top:31.2pt;width:90pt;height:23.4pt;z-index:251658752">
            <v:imagedata r:id="rId14" o:title=""/>
            <w10:wrap type="square"/>
          </v:shape>
          <o:OLEObject Type="Embed" ProgID="PBrush" ShapeID="_x0000_s1139" DrawAspect="Content" ObjectID="_1499068033" r:id="rId15"/>
        </w:pict>
      </w:r>
      <w:r>
        <w:rPr>
          <w:noProof/>
        </w:rPr>
        <w:pict>
          <v:line id="Line 114" o:spid="_x0000_s1140" style="position:absolute;left:0;text-align:left;z-index:251657728;visibility:visible" from="-12pt,163.8pt" to="49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t7VFAIAACs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" strokeweight="1.5pt"/>
        </w:pict>
      </w:r>
      <w:r>
        <w:rPr>
          <w:noProof/>
        </w:rPr>
        <w:pict>
          <v:shape id="Text Box 117" o:spid="_x0000_s1027" type="#_x0000_t202" style="position:absolute;left:0;text-align:left;margin-left:283.5pt;margin-top:132.6pt;width:162.75pt;height:23.4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" stroked="f">
            <v:textbox style="mso-next-textbox:#Text Box 117" inset="0,0,0,0">
              <w:txbxContent>
                <w:p w:rsidR="006F6E2B" w:rsidRDefault="006F6E2B">
                  <w:pPr>
                    <w:rPr>
                      <w:rFonts w:ascii="黑体" w:eastAsia="黑体"/>
                      <w:b/>
                      <w:bCs/>
                      <w:sz w:val="30"/>
                    </w:rPr>
                  </w:pPr>
                  <w:r>
                    <w:rPr>
                      <w:rFonts w:ascii="黑体" w:eastAsia="黑体" w:hint="eastAsia"/>
                      <w:b/>
                      <w:bCs/>
                      <w:sz w:val="30"/>
                    </w:rPr>
                    <w:t>QB-╳-╳╳╳-╳╳╳╳</w:t>
                  </w:r>
                </w:p>
              </w:txbxContent>
            </v:textbox>
          </v:shape>
        </w:pict>
      </w:r>
      <w:r>
        <w:rPr>
          <w:noProof/>
        </w:rPr>
        <w:pict>
          <v:shape id="fmFrame7" o:spid="_x0000_s1028" type="#_x0000_t202" style="position:absolute;left:0;text-align:left;margin-left:0;margin-top:717.2pt;width:481.9pt;height:28.6pt;z-index:2516567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" stroked="f">
            <v:textbox style="mso-next-textbox:#fmFrame7" inset="0,0,0,0">
              <w:txbxContent>
                <w:p w:rsidR="006F6E2B" w:rsidRDefault="006F6E2B">
                  <w:pPr>
                    <w:pStyle w:val="afffa"/>
                    <w:rPr>
                      <w:b/>
                      <w:szCs w:val="36"/>
                    </w:rPr>
                  </w:pPr>
                  <w:r>
                    <w:rPr>
                      <w:rFonts w:hint="eastAsia"/>
                      <w:b/>
                      <w:szCs w:val="36"/>
                    </w:rPr>
                    <w:t>中国移动通信集团公司</w:t>
                  </w:r>
                  <w:r>
                    <w:rPr>
                      <w:rStyle w:val="aff9"/>
                      <w:rFonts w:hint="eastAsia"/>
                      <w:b/>
                      <w:sz w:val="36"/>
                      <w:szCs w:val="36"/>
                    </w:rPr>
                    <w:t xml:space="preserve"> 发布</w:t>
                  </w:r>
                </w:p>
              </w:txbxContent>
            </v:textbox>
            <w10:wrap anchorx="margin" anchory="margin"/>
            <w10:anchorlock/>
          </v:shape>
        </w:pict>
      </w:r>
      <w:r>
        <w:rPr>
          <w:noProof/>
        </w:rPr>
        <w:pict>
          <v:shape id="fmFrame6" o:spid="_x0000_s1029" type="#_x0000_t202" style="position:absolute;left:0;text-align:left;margin-left:322.9pt;margin-top:674.3pt;width:159pt;height:24.6pt;z-index:25165568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" stroked="f">
            <v:textbox style="mso-next-textbox:#fmFrame6" inset="0,0,0,0">
              <w:txbxContent>
                <w:p w:rsidR="006F6E2B" w:rsidRDefault="006F6E2B">
                  <w:pPr>
                    <w:pStyle w:val="afffb"/>
                  </w:pPr>
                  <w:r>
                    <w:rPr>
                      <w:rFonts w:hint="eastAsia"/>
                    </w:rPr>
                    <w:t>20</w:t>
                  </w:r>
                  <w:r>
                    <w:rPr>
                      <w:rFonts w:hint="eastAsia"/>
                    </w:rPr>
                    <w:t>××</w:t>
                  </w:r>
                  <w:r>
                    <w:rPr>
                      <w:rFonts w:hint="eastAsia"/>
                    </w:rPr>
                    <w:t>-</w:t>
                  </w:r>
                  <w:r>
                    <w:rPr>
                      <w:rFonts w:hint="eastAsia"/>
                    </w:rPr>
                    <w:t>××</w:t>
                  </w:r>
                  <w:r>
                    <w:rPr>
                      <w:rFonts w:hint="eastAsia"/>
                    </w:rPr>
                    <w:t>-</w:t>
                  </w:r>
                  <w:r>
                    <w:rPr>
                      <w:rFonts w:hint="eastAsia"/>
                    </w:rPr>
                    <w:t>××实施</w:t>
                  </w:r>
                </w:p>
              </w:txbxContent>
            </v:textbox>
            <w10:wrap anchorx="margin" anchory="margin"/>
            <w10:anchorlock/>
          </v:shape>
        </w:pict>
      </w:r>
      <w:r>
        <w:rPr>
          <w:noProof/>
        </w:rPr>
        <w:pict>
          <v:shape id="fmFrame5" o:spid="_x0000_s1030" type="#_x0000_t202" style="position:absolute;left:0;text-align:left;margin-left:0;margin-top:674.3pt;width:159pt;height:24.6pt;z-index:25165465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" stroked="f">
            <v:textbox style="mso-next-textbox:#fmFrame5" inset="0,0,0,0">
              <w:txbxContent>
                <w:p w:rsidR="006F6E2B" w:rsidRDefault="006F6E2B">
                  <w:pPr>
                    <w:pStyle w:val="affb"/>
                  </w:pPr>
                  <w:r>
                    <w:rPr>
                      <w:rFonts w:hint="eastAsia"/>
                    </w:rPr>
                    <w:t>20</w:t>
                  </w:r>
                  <w:r>
                    <w:rPr>
                      <w:rFonts w:hint="eastAsia"/>
                    </w:rPr>
                    <w:t>××</w:t>
                  </w:r>
                  <w:r>
                    <w:rPr>
                      <w:rFonts w:hint="eastAsia"/>
                    </w:rPr>
                    <w:t>-</w:t>
                  </w:r>
                  <w:r>
                    <w:rPr>
                      <w:rFonts w:hint="eastAsia"/>
                    </w:rPr>
                    <w:t>××</w:t>
                  </w:r>
                  <w:r>
                    <w:rPr>
                      <w:rFonts w:hint="eastAsia"/>
                    </w:rPr>
                    <w:t>-</w:t>
                  </w:r>
                  <w:r>
                    <w:rPr>
                      <w:rFonts w:hint="eastAsia"/>
                    </w:rPr>
                    <w:t>××发布</w:t>
                  </w:r>
                </w:p>
              </w:txbxContent>
            </v:textbox>
            <w10:wrap anchorx="margin" anchory="margin"/>
            <w10:anchorlock/>
          </v:shape>
        </w:pict>
      </w:r>
      <w:r>
        <w:rPr>
          <w:noProof/>
        </w:rPr>
        <w:pict>
          <v:shape id="fmFrame4" o:spid="_x0000_s1031" type="#_x0000_t202" style="position:absolute;left:0;text-align:left;margin-left:-4.5pt;margin-top:171.6pt;width:488.25pt;height:483.25pt;z-index:25165363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" stroked="f">
            <v:textbox style="mso-next-textbox:#fmFrame4" inset="0,0,0,0">
              <w:txbxContent>
                <w:p w:rsidR="006F6E2B" w:rsidRPr="00B910DD" w:rsidRDefault="006F6E2B" w:rsidP="00A8239E">
                  <w:pPr>
                    <w:pStyle w:val="affd"/>
                    <w:spacing w:line="240" w:lineRule="auto"/>
                    <w:rPr>
                      <w:b/>
                      <w:bCs/>
                      <w:sz w:val="44"/>
                      <w:szCs w:val="44"/>
                    </w:rPr>
                  </w:pPr>
                  <w:r w:rsidRPr="00B910DD">
                    <w:rPr>
                      <w:rFonts w:hint="eastAsia"/>
                      <w:b/>
                      <w:bCs/>
                      <w:sz w:val="44"/>
                      <w:szCs w:val="44"/>
                    </w:rPr>
                    <w:t>中国移动</w:t>
                  </w:r>
                  <w:r>
                    <w:rPr>
                      <w:rFonts w:hint="eastAsia"/>
                      <w:b/>
                      <w:bCs/>
                      <w:sz w:val="44"/>
                      <w:szCs w:val="44"/>
                    </w:rPr>
                    <w:t>PON</w:t>
                  </w:r>
                  <w:r w:rsidRPr="00B910DD">
                    <w:rPr>
                      <w:rFonts w:hint="eastAsia"/>
                      <w:b/>
                      <w:bCs/>
                      <w:sz w:val="44"/>
                      <w:szCs w:val="44"/>
                    </w:rPr>
                    <w:t>北向接口技术规范</w:t>
                  </w:r>
                </w:p>
                <w:p w:rsidR="006F6E2B" w:rsidRPr="00B910DD" w:rsidRDefault="006F6E2B" w:rsidP="00A8239E">
                  <w:pPr>
                    <w:pStyle w:val="affd"/>
                    <w:rPr>
                      <w:b/>
                      <w:bCs/>
                      <w:sz w:val="44"/>
                      <w:szCs w:val="44"/>
                    </w:rPr>
                  </w:pPr>
                  <w:r w:rsidRPr="00B910DD">
                    <w:rPr>
                      <w:rFonts w:hint="eastAsia"/>
                      <w:b/>
                      <w:bCs/>
                      <w:sz w:val="44"/>
                      <w:szCs w:val="44"/>
                    </w:rPr>
                    <w:t>--</w:t>
                  </w:r>
                  <w:r>
                    <w:rPr>
                      <w:rFonts w:hint="eastAsia"/>
                      <w:b/>
                      <w:bCs/>
                      <w:sz w:val="44"/>
                      <w:szCs w:val="44"/>
                    </w:rPr>
                    <w:t>接口协议定义</w:t>
                  </w:r>
                </w:p>
                <w:p w:rsidR="006F6E2B" w:rsidRDefault="006F6E2B">
                  <w:pPr>
                    <w:pStyle w:val="affd"/>
                    <w:rPr>
                      <w:sz w:val="44"/>
                      <w:szCs w:val="44"/>
                    </w:rPr>
                  </w:pPr>
                </w:p>
                <w:p w:rsidR="006F6E2B" w:rsidRPr="004370CC" w:rsidRDefault="006F6E2B" w:rsidP="004370CC">
                  <w:pPr>
                    <w:pStyle w:val="afffff5"/>
                  </w:pPr>
                  <w:r>
                    <w:rPr>
                      <w:rFonts w:hint="eastAsia"/>
                    </w:rPr>
                    <w:t xml:space="preserve">Network Management Interface </w:t>
                  </w:r>
                  <w:r>
                    <w:t>Technical</w:t>
                  </w:r>
                  <w:r>
                    <w:rPr>
                      <w:rFonts w:hint="eastAsia"/>
                    </w:rPr>
                    <w:t xml:space="preserve"> Specification for PON</w:t>
                  </w:r>
                  <w:r w:rsidRPr="004370CC">
                    <w:rPr>
                      <w:rFonts w:hint="eastAsia"/>
                    </w:rPr>
                    <w:br/>
                  </w:r>
                  <w:r w:rsidRPr="004370CC">
                    <w:t>--</w:t>
                  </w:r>
                  <w:r w:rsidRPr="004370CC">
                    <w:rPr>
                      <w:rFonts w:hint="eastAsia"/>
                    </w:rPr>
                    <w:t xml:space="preserve"> Interface </w:t>
                  </w:r>
                  <w:r>
                    <w:rPr>
                      <w:rFonts w:hint="eastAsia"/>
                    </w:rPr>
                    <w:t>protocol Definition</w:t>
                  </w:r>
                </w:p>
                <w:p w:rsidR="006F6E2B" w:rsidRDefault="006F6E2B">
                  <w:pPr>
                    <w:pStyle w:val="afff1"/>
                    <w:rPr>
                      <w:szCs w:val="28"/>
                    </w:rPr>
                  </w:pPr>
                </w:p>
                <w:p w:rsidR="006F6E2B" w:rsidRDefault="006F6E2B">
                  <w:pPr>
                    <w:pStyle w:val="afff1"/>
                    <w:rPr>
                      <w:rFonts w:ascii="黑体" w:eastAsia="黑体"/>
                      <w:b/>
                      <w:bCs/>
                      <w:sz w:val="24"/>
                    </w:rPr>
                  </w:pPr>
                  <w:r>
                    <w:rPr>
                      <w:rFonts w:ascii="黑体" w:eastAsia="黑体" w:hint="eastAsia"/>
                      <w:b/>
                      <w:bCs/>
                      <w:sz w:val="24"/>
                    </w:rPr>
                    <w:t>版本号：</w:t>
                  </w:r>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b/>
                        <w:bCs/>
                        <w:sz w:val="24"/>
                      </w:rPr>
                      <w:t>1.0.0</w:t>
                    </w:r>
                  </w:smartTag>
                </w:p>
                <w:p w:rsidR="006F6E2B" w:rsidRDefault="006F6E2B">
                  <w:pPr>
                    <w:pStyle w:val="afff"/>
                    <w:rPr>
                      <w:rFonts w:ascii="黑体" w:eastAsia="黑体"/>
                    </w:rPr>
                  </w:pPr>
                </w:p>
                <w:p w:rsidR="006F6E2B" w:rsidRDefault="006F6E2B">
                  <w:pPr>
                    <w:pStyle w:val="affe"/>
                  </w:pPr>
                </w:p>
              </w:txbxContent>
            </v:textbox>
            <w10:wrap anchorx="margin" anchory="margin"/>
            <w10:anchorlock/>
          </v:shape>
        </w:pict>
      </w:r>
    </w:p>
    <w:p w:rsidR="000C3360" w:rsidRPr="00B76E21" w:rsidRDefault="000C3360">
      <w:pPr>
        <w:pStyle w:val="afff7"/>
        <w:rPr>
          <w:rFonts w:ascii="Times New Roman"/>
        </w:rPr>
      </w:pPr>
      <w:bookmarkStart w:id="2" w:name="_Toc26587861"/>
      <w:bookmarkStart w:id="3" w:name="_Toc57620120"/>
      <w:bookmarkStart w:id="4" w:name="_Toc57655868"/>
      <w:bookmarkStart w:id="5" w:name="_Toc57988279"/>
      <w:bookmarkStart w:id="6" w:name="_Toc71892560"/>
      <w:bookmarkStart w:id="7" w:name="_Toc422211102"/>
      <w:r w:rsidRPr="00B76E21">
        <w:rPr>
          <w:rFonts w:ascii="Times New Roman"/>
        </w:rPr>
        <w:lastRenderedPageBreak/>
        <w:t>目</w:t>
      </w:r>
      <w:r w:rsidR="00A34658" w:rsidRPr="00B76E21">
        <w:rPr>
          <w:rFonts w:ascii="Times New Roman" w:hint="eastAsia"/>
        </w:rPr>
        <w:t xml:space="preserve">    </w:t>
      </w:r>
      <w:r w:rsidRPr="00B76E21">
        <w:rPr>
          <w:rFonts w:ascii="Times New Roman"/>
        </w:rPr>
        <w:t>次</w:t>
      </w:r>
      <w:bookmarkEnd w:id="2"/>
      <w:bookmarkEnd w:id="3"/>
      <w:bookmarkEnd w:id="4"/>
      <w:bookmarkEnd w:id="5"/>
      <w:bookmarkEnd w:id="6"/>
      <w:bookmarkEnd w:id="7"/>
    </w:p>
    <w:p w:rsidR="005F5EC2" w:rsidRPr="005F5EC2" w:rsidRDefault="001F5639">
      <w:pPr>
        <w:pStyle w:val="11"/>
        <w:tabs>
          <w:tab w:val="right" w:leader="dot" w:pos="9345"/>
        </w:tabs>
        <w:rPr>
          <w:rFonts w:asciiTheme="minorHAnsi" w:eastAsiaTheme="minorEastAsia" w:hAnsiTheme="minorHAnsi" w:cstheme="minorBidi"/>
          <w:b w:val="0"/>
          <w:bCs w:val="0"/>
          <w:caps w:val="0"/>
          <w:noProof/>
          <w:sz w:val="21"/>
          <w:szCs w:val="22"/>
        </w:rPr>
      </w:pPr>
      <w:r w:rsidRPr="001F5639">
        <w:rPr>
          <w:b w:val="0"/>
          <w:bCs w:val="0"/>
          <w:caps w:val="0"/>
        </w:rPr>
        <w:fldChar w:fldCharType="begin"/>
      </w:r>
      <w:r w:rsidR="00167EFD" w:rsidRPr="00713259">
        <w:rPr>
          <w:b w:val="0"/>
          <w:bCs w:val="0"/>
          <w:caps w:val="0"/>
        </w:rPr>
        <w:instrText xml:space="preserve"> TOC \o "1-8" \h \z \u </w:instrText>
      </w:r>
      <w:r w:rsidRPr="001F5639">
        <w:rPr>
          <w:b w:val="0"/>
          <w:bCs w:val="0"/>
          <w:caps w:val="0"/>
        </w:rPr>
        <w:fldChar w:fldCharType="separate"/>
      </w:r>
      <w:hyperlink w:anchor="_Toc422211102" w:history="1">
        <w:r w:rsidR="005F5EC2" w:rsidRPr="005F5EC2">
          <w:rPr>
            <w:rStyle w:val="aff7"/>
            <w:rFonts w:hint="eastAsia"/>
            <w:noProof/>
          </w:rPr>
          <w:t>目</w:t>
        </w:r>
        <w:r w:rsidR="005F5EC2" w:rsidRPr="005F5EC2">
          <w:rPr>
            <w:rStyle w:val="aff7"/>
            <w:noProof/>
          </w:rPr>
          <w:t xml:space="preserve">    </w:t>
        </w:r>
        <w:r w:rsidR="005F5EC2" w:rsidRPr="005F5EC2">
          <w:rPr>
            <w:rStyle w:val="aff7"/>
            <w:rFonts w:hint="eastAsia"/>
            <w:noProof/>
          </w:rPr>
          <w:t>次</w:t>
        </w:r>
        <w:r w:rsidR="005F5EC2" w:rsidRPr="005F5EC2">
          <w:rPr>
            <w:noProof/>
            <w:webHidden/>
          </w:rPr>
          <w:tab/>
        </w:r>
        <w:r w:rsidRPr="005F5EC2">
          <w:rPr>
            <w:noProof/>
            <w:webHidden/>
          </w:rPr>
          <w:fldChar w:fldCharType="begin"/>
        </w:r>
        <w:r w:rsidR="005F5EC2" w:rsidRPr="005F5EC2">
          <w:rPr>
            <w:noProof/>
            <w:webHidden/>
          </w:rPr>
          <w:instrText xml:space="preserve"> PAGEREF _Toc422211102 \h </w:instrText>
        </w:r>
        <w:r w:rsidRPr="005F5EC2">
          <w:rPr>
            <w:noProof/>
            <w:webHidden/>
          </w:rPr>
        </w:r>
        <w:r w:rsidRPr="005F5EC2">
          <w:rPr>
            <w:noProof/>
            <w:webHidden/>
          </w:rPr>
          <w:fldChar w:fldCharType="separate"/>
        </w:r>
        <w:r w:rsidR="005F5EC2" w:rsidRPr="005F5EC2">
          <w:rPr>
            <w:noProof/>
            <w:webHidden/>
          </w:rPr>
          <w:t>I</w:t>
        </w:r>
        <w:r w:rsidRPr="005F5EC2">
          <w:rPr>
            <w:noProof/>
            <w:webHidden/>
          </w:rPr>
          <w:fldChar w:fldCharType="end"/>
        </w:r>
      </w:hyperlink>
    </w:p>
    <w:p w:rsidR="005F5EC2" w:rsidRPr="005F5EC2" w:rsidRDefault="001F5639">
      <w:pPr>
        <w:pStyle w:val="11"/>
        <w:tabs>
          <w:tab w:val="right" w:leader="dot" w:pos="9345"/>
        </w:tabs>
        <w:rPr>
          <w:rFonts w:asciiTheme="minorHAnsi" w:eastAsiaTheme="minorEastAsia" w:hAnsiTheme="minorHAnsi" w:cstheme="minorBidi"/>
          <w:b w:val="0"/>
          <w:bCs w:val="0"/>
          <w:caps w:val="0"/>
          <w:noProof/>
          <w:sz w:val="21"/>
          <w:szCs w:val="22"/>
        </w:rPr>
      </w:pPr>
      <w:hyperlink w:anchor="_Toc422211103" w:history="1">
        <w:r w:rsidR="005F5EC2" w:rsidRPr="005F5EC2">
          <w:rPr>
            <w:rStyle w:val="aff7"/>
            <w:rFonts w:hint="eastAsia"/>
            <w:noProof/>
          </w:rPr>
          <w:t>前</w:t>
        </w:r>
        <w:r w:rsidR="005F5EC2" w:rsidRPr="005F5EC2">
          <w:rPr>
            <w:rStyle w:val="aff7"/>
            <w:noProof/>
          </w:rPr>
          <w:t xml:space="preserve">    </w:t>
        </w:r>
        <w:r w:rsidR="005F5EC2" w:rsidRPr="005F5EC2">
          <w:rPr>
            <w:rStyle w:val="aff7"/>
            <w:rFonts w:hint="eastAsia"/>
            <w:noProof/>
          </w:rPr>
          <w:t>言</w:t>
        </w:r>
        <w:r w:rsidR="005F5EC2" w:rsidRPr="005F5EC2">
          <w:rPr>
            <w:noProof/>
            <w:webHidden/>
          </w:rPr>
          <w:tab/>
        </w:r>
        <w:r w:rsidRPr="005F5EC2">
          <w:rPr>
            <w:noProof/>
            <w:webHidden/>
          </w:rPr>
          <w:fldChar w:fldCharType="begin"/>
        </w:r>
        <w:r w:rsidR="005F5EC2" w:rsidRPr="005F5EC2">
          <w:rPr>
            <w:noProof/>
            <w:webHidden/>
          </w:rPr>
          <w:instrText xml:space="preserve"> PAGEREF _Toc422211103 \h </w:instrText>
        </w:r>
        <w:r w:rsidRPr="005F5EC2">
          <w:rPr>
            <w:noProof/>
            <w:webHidden/>
          </w:rPr>
        </w:r>
        <w:r w:rsidRPr="005F5EC2">
          <w:rPr>
            <w:noProof/>
            <w:webHidden/>
          </w:rPr>
          <w:fldChar w:fldCharType="separate"/>
        </w:r>
        <w:r w:rsidR="005F5EC2" w:rsidRPr="005F5EC2">
          <w:rPr>
            <w:noProof/>
            <w:webHidden/>
          </w:rPr>
          <w:t>V</w:t>
        </w:r>
        <w:r w:rsidRPr="005F5EC2">
          <w:rPr>
            <w:noProof/>
            <w:webHidden/>
          </w:rPr>
          <w:fldChar w:fldCharType="end"/>
        </w:r>
      </w:hyperlink>
    </w:p>
    <w:p w:rsidR="005F5EC2" w:rsidRPr="005F5EC2" w:rsidRDefault="001F5639">
      <w:pPr>
        <w:pStyle w:val="11"/>
        <w:tabs>
          <w:tab w:val="right" w:leader="dot" w:pos="9345"/>
        </w:tabs>
        <w:rPr>
          <w:rFonts w:asciiTheme="minorHAnsi" w:eastAsiaTheme="minorEastAsia" w:hAnsiTheme="minorHAnsi" w:cstheme="minorBidi"/>
          <w:b w:val="0"/>
          <w:bCs w:val="0"/>
          <w:caps w:val="0"/>
          <w:noProof/>
          <w:sz w:val="21"/>
          <w:szCs w:val="22"/>
        </w:rPr>
      </w:pPr>
      <w:hyperlink w:anchor="_Toc422211104" w:history="1">
        <w:r w:rsidR="005F5EC2" w:rsidRPr="005F5EC2">
          <w:rPr>
            <w:rStyle w:val="aff7"/>
            <w:rFonts w:hint="eastAsia"/>
            <w:noProof/>
          </w:rPr>
          <w:t>中国移动</w:t>
        </w:r>
        <w:r w:rsidR="005F5EC2" w:rsidRPr="005F5EC2">
          <w:rPr>
            <w:rStyle w:val="aff7"/>
            <w:noProof/>
          </w:rPr>
          <w:t>PON</w:t>
        </w:r>
        <w:r w:rsidR="005F5EC2" w:rsidRPr="005F5EC2">
          <w:rPr>
            <w:rStyle w:val="aff7"/>
            <w:rFonts w:hint="eastAsia"/>
            <w:noProof/>
          </w:rPr>
          <w:t>北向接口技术规范</w:t>
        </w:r>
        <w:r w:rsidR="005F5EC2" w:rsidRPr="005F5EC2">
          <w:rPr>
            <w:rStyle w:val="aff7"/>
            <w:noProof/>
          </w:rPr>
          <w:t xml:space="preserve"> </w:t>
        </w:r>
        <w:r w:rsidR="005F5EC2" w:rsidRPr="005F5EC2">
          <w:rPr>
            <w:rStyle w:val="aff7"/>
            <w:rFonts w:hint="eastAsia"/>
            <w:noProof/>
          </w:rPr>
          <w:t>－接口协议定义</w:t>
        </w:r>
        <w:r w:rsidR="005F5EC2" w:rsidRPr="005F5EC2">
          <w:rPr>
            <w:noProof/>
            <w:webHidden/>
          </w:rPr>
          <w:tab/>
        </w:r>
        <w:r w:rsidRPr="005F5EC2">
          <w:rPr>
            <w:noProof/>
            <w:webHidden/>
          </w:rPr>
          <w:fldChar w:fldCharType="begin"/>
        </w:r>
        <w:r w:rsidR="005F5EC2" w:rsidRPr="005F5EC2">
          <w:rPr>
            <w:noProof/>
            <w:webHidden/>
          </w:rPr>
          <w:instrText xml:space="preserve"> PAGEREF _Toc422211104 \h </w:instrText>
        </w:r>
        <w:r w:rsidRPr="005F5EC2">
          <w:rPr>
            <w:noProof/>
            <w:webHidden/>
          </w:rPr>
        </w:r>
        <w:r w:rsidRPr="005F5EC2">
          <w:rPr>
            <w:noProof/>
            <w:webHidden/>
          </w:rPr>
          <w:fldChar w:fldCharType="separate"/>
        </w:r>
        <w:r w:rsidR="005F5EC2" w:rsidRPr="005F5EC2">
          <w:rPr>
            <w:noProof/>
            <w:webHidden/>
          </w:rPr>
          <w:t>1</w:t>
        </w:r>
        <w:r w:rsidRPr="005F5EC2">
          <w:rPr>
            <w:noProof/>
            <w:webHidden/>
          </w:rPr>
          <w:fldChar w:fldCharType="end"/>
        </w:r>
      </w:hyperlink>
    </w:p>
    <w:p w:rsidR="005F5EC2" w:rsidRPr="005F5EC2" w:rsidRDefault="001F5639">
      <w:pPr>
        <w:pStyle w:val="23"/>
        <w:tabs>
          <w:tab w:val="right" w:leader="dot" w:pos="9345"/>
        </w:tabs>
        <w:rPr>
          <w:rFonts w:asciiTheme="minorHAnsi" w:eastAsiaTheme="minorEastAsia" w:hAnsiTheme="minorHAnsi" w:cstheme="minorBidi"/>
          <w:smallCaps w:val="0"/>
          <w:noProof/>
          <w:sz w:val="21"/>
          <w:szCs w:val="22"/>
        </w:rPr>
      </w:pPr>
      <w:hyperlink w:anchor="_Toc422211105" w:history="1">
        <w:r w:rsidR="005F5EC2" w:rsidRPr="005F5EC2">
          <w:rPr>
            <w:rStyle w:val="aff7"/>
            <w:rFonts w:ascii="黑体"/>
            <w:noProof/>
          </w:rPr>
          <w:t>1</w:t>
        </w:r>
        <w:r w:rsidR="005F5EC2" w:rsidRPr="005F5EC2">
          <w:rPr>
            <w:rStyle w:val="aff7"/>
            <w:rFonts w:hint="eastAsia"/>
            <w:noProof/>
          </w:rPr>
          <w:t xml:space="preserve"> </w:t>
        </w:r>
        <w:r w:rsidR="005F5EC2" w:rsidRPr="005F5EC2">
          <w:rPr>
            <w:rStyle w:val="aff7"/>
            <w:rFonts w:hint="eastAsia"/>
            <w:noProof/>
          </w:rPr>
          <w:t>范围</w:t>
        </w:r>
        <w:r w:rsidR="005F5EC2" w:rsidRPr="005F5EC2">
          <w:rPr>
            <w:noProof/>
            <w:webHidden/>
          </w:rPr>
          <w:tab/>
        </w:r>
        <w:r w:rsidRPr="005F5EC2">
          <w:rPr>
            <w:noProof/>
            <w:webHidden/>
          </w:rPr>
          <w:fldChar w:fldCharType="begin"/>
        </w:r>
        <w:r w:rsidR="005F5EC2" w:rsidRPr="005F5EC2">
          <w:rPr>
            <w:noProof/>
            <w:webHidden/>
          </w:rPr>
          <w:instrText xml:space="preserve"> PAGEREF _Toc422211105 \h </w:instrText>
        </w:r>
        <w:r w:rsidRPr="005F5EC2">
          <w:rPr>
            <w:noProof/>
            <w:webHidden/>
          </w:rPr>
        </w:r>
        <w:r w:rsidRPr="005F5EC2">
          <w:rPr>
            <w:noProof/>
            <w:webHidden/>
          </w:rPr>
          <w:fldChar w:fldCharType="separate"/>
        </w:r>
        <w:r w:rsidR="005F5EC2" w:rsidRPr="005F5EC2">
          <w:rPr>
            <w:noProof/>
            <w:webHidden/>
          </w:rPr>
          <w:t>1</w:t>
        </w:r>
        <w:r w:rsidRPr="005F5EC2">
          <w:rPr>
            <w:noProof/>
            <w:webHidden/>
          </w:rPr>
          <w:fldChar w:fldCharType="end"/>
        </w:r>
      </w:hyperlink>
    </w:p>
    <w:p w:rsidR="005F5EC2" w:rsidRPr="005F5EC2" w:rsidRDefault="001F5639">
      <w:pPr>
        <w:pStyle w:val="23"/>
        <w:tabs>
          <w:tab w:val="right" w:leader="dot" w:pos="9345"/>
        </w:tabs>
        <w:rPr>
          <w:rFonts w:asciiTheme="minorHAnsi" w:eastAsiaTheme="minorEastAsia" w:hAnsiTheme="minorHAnsi" w:cstheme="minorBidi"/>
          <w:smallCaps w:val="0"/>
          <w:noProof/>
          <w:sz w:val="21"/>
          <w:szCs w:val="22"/>
        </w:rPr>
      </w:pPr>
      <w:hyperlink w:anchor="_Toc422211106" w:history="1">
        <w:r w:rsidR="005F5EC2" w:rsidRPr="005F5EC2">
          <w:rPr>
            <w:rStyle w:val="aff7"/>
            <w:rFonts w:ascii="黑体"/>
            <w:noProof/>
          </w:rPr>
          <w:t>2</w:t>
        </w:r>
        <w:r w:rsidR="005F5EC2" w:rsidRPr="005F5EC2">
          <w:rPr>
            <w:rStyle w:val="aff7"/>
            <w:rFonts w:hint="eastAsia"/>
            <w:noProof/>
          </w:rPr>
          <w:t xml:space="preserve"> </w:t>
        </w:r>
        <w:r w:rsidR="005F5EC2" w:rsidRPr="005F5EC2">
          <w:rPr>
            <w:rStyle w:val="aff7"/>
            <w:rFonts w:hint="eastAsia"/>
            <w:noProof/>
          </w:rPr>
          <w:t>规范性引用文件</w:t>
        </w:r>
        <w:r w:rsidR="005F5EC2" w:rsidRPr="005F5EC2">
          <w:rPr>
            <w:noProof/>
            <w:webHidden/>
          </w:rPr>
          <w:tab/>
        </w:r>
        <w:r w:rsidRPr="005F5EC2">
          <w:rPr>
            <w:noProof/>
            <w:webHidden/>
          </w:rPr>
          <w:fldChar w:fldCharType="begin"/>
        </w:r>
        <w:r w:rsidR="005F5EC2" w:rsidRPr="005F5EC2">
          <w:rPr>
            <w:noProof/>
            <w:webHidden/>
          </w:rPr>
          <w:instrText xml:space="preserve"> PAGEREF _Toc422211106 \h </w:instrText>
        </w:r>
        <w:r w:rsidRPr="005F5EC2">
          <w:rPr>
            <w:noProof/>
            <w:webHidden/>
          </w:rPr>
        </w:r>
        <w:r w:rsidRPr="005F5EC2">
          <w:rPr>
            <w:noProof/>
            <w:webHidden/>
          </w:rPr>
          <w:fldChar w:fldCharType="separate"/>
        </w:r>
        <w:r w:rsidR="005F5EC2" w:rsidRPr="005F5EC2">
          <w:rPr>
            <w:noProof/>
            <w:webHidden/>
          </w:rPr>
          <w:t>1</w:t>
        </w:r>
        <w:r w:rsidRPr="005F5EC2">
          <w:rPr>
            <w:noProof/>
            <w:webHidden/>
          </w:rPr>
          <w:fldChar w:fldCharType="end"/>
        </w:r>
      </w:hyperlink>
    </w:p>
    <w:p w:rsidR="005F5EC2" w:rsidRPr="005F5EC2" w:rsidRDefault="001F5639">
      <w:pPr>
        <w:pStyle w:val="23"/>
        <w:tabs>
          <w:tab w:val="right" w:leader="dot" w:pos="9345"/>
        </w:tabs>
        <w:rPr>
          <w:rFonts w:asciiTheme="minorHAnsi" w:eastAsiaTheme="minorEastAsia" w:hAnsiTheme="minorHAnsi" w:cstheme="minorBidi"/>
          <w:smallCaps w:val="0"/>
          <w:noProof/>
          <w:sz w:val="21"/>
          <w:szCs w:val="22"/>
        </w:rPr>
      </w:pPr>
      <w:hyperlink w:anchor="_Toc422211107" w:history="1">
        <w:r w:rsidR="005F5EC2" w:rsidRPr="005F5EC2">
          <w:rPr>
            <w:rStyle w:val="aff7"/>
            <w:rFonts w:ascii="黑体"/>
            <w:noProof/>
          </w:rPr>
          <w:t>3</w:t>
        </w:r>
        <w:r w:rsidR="005F5EC2" w:rsidRPr="005F5EC2">
          <w:rPr>
            <w:rStyle w:val="aff7"/>
            <w:rFonts w:hint="eastAsia"/>
            <w:noProof/>
          </w:rPr>
          <w:t xml:space="preserve"> </w:t>
        </w:r>
        <w:r w:rsidR="005F5EC2" w:rsidRPr="005F5EC2">
          <w:rPr>
            <w:rStyle w:val="aff7"/>
            <w:rFonts w:hint="eastAsia"/>
            <w:noProof/>
          </w:rPr>
          <w:t>缩略语</w:t>
        </w:r>
        <w:r w:rsidR="005F5EC2" w:rsidRPr="005F5EC2">
          <w:rPr>
            <w:noProof/>
            <w:webHidden/>
          </w:rPr>
          <w:tab/>
        </w:r>
        <w:r w:rsidRPr="005F5EC2">
          <w:rPr>
            <w:noProof/>
            <w:webHidden/>
          </w:rPr>
          <w:fldChar w:fldCharType="begin"/>
        </w:r>
        <w:r w:rsidR="005F5EC2" w:rsidRPr="005F5EC2">
          <w:rPr>
            <w:noProof/>
            <w:webHidden/>
          </w:rPr>
          <w:instrText xml:space="preserve"> PAGEREF _Toc422211107 \h </w:instrText>
        </w:r>
        <w:r w:rsidRPr="005F5EC2">
          <w:rPr>
            <w:noProof/>
            <w:webHidden/>
          </w:rPr>
        </w:r>
        <w:r w:rsidRPr="005F5EC2">
          <w:rPr>
            <w:noProof/>
            <w:webHidden/>
          </w:rPr>
          <w:fldChar w:fldCharType="separate"/>
        </w:r>
        <w:r w:rsidR="005F5EC2" w:rsidRPr="005F5EC2">
          <w:rPr>
            <w:noProof/>
            <w:webHidden/>
          </w:rPr>
          <w:t>1</w:t>
        </w:r>
        <w:r w:rsidRPr="005F5EC2">
          <w:rPr>
            <w:noProof/>
            <w:webHidden/>
          </w:rPr>
          <w:fldChar w:fldCharType="end"/>
        </w:r>
      </w:hyperlink>
    </w:p>
    <w:p w:rsidR="005F5EC2" w:rsidRPr="005F5EC2" w:rsidRDefault="001F5639">
      <w:pPr>
        <w:pStyle w:val="23"/>
        <w:tabs>
          <w:tab w:val="right" w:leader="dot" w:pos="9345"/>
        </w:tabs>
        <w:rPr>
          <w:rFonts w:asciiTheme="minorHAnsi" w:eastAsiaTheme="minorEastAsia" w:hAnsiTheme="minorHAnsi" w:cstheme="minorBidi"/>
          <w:smallCaps w:val="0"/>
          <w:noProof/>
          <w:sz w:val="21"/>
          <w:szCs w:val="22"/>
        </w:rPr>
      </w:pPr>
      <w:hyperlink w:anchor="_Toc422211108" w:history="1">
        <w:r w:rsidR="005F5EC2" w:rsidRPr="005F5EC2">
          <w:rPr>
            <w:rStyle w:val="aff7"/>
            <w:rFonts w:ascii="黑体"/>
            <w:noProof/>
          </w:rPr>
          <w:t>4</w:t>
        </w:r>
        <w:r w:rsidR="005F5EC2" w:rsidRPr="005F5EC2">
          <w:rPr>
            <w:rStyle w:val="aff7"/>
            <w:rFonts w:hint="eastAsia"/>
            <w:noProof/>
          </w:rPr>
          <w:t xml:space="preserve"> </w:t>
        </w:r>
        <w:r w:rsidR="005F5EC2" w:rsidRPr="005F5EC2">
          <w:rPr>
            <w:rStyle w:val="aff7"/>
            <w:rFonts w:hint="eastAsia"/>
            <w:noProof/>
          </w:rPr>
          <w:t>通用管理</w:t>
        </w:r>
        <w:r w:rsidR="005F5EC2" w:rsidRPr="005F5EC2">
          <w:rPr>
            <w:noProof/>
            <w:webHidden/>
          </w:rPr>
          <w:tab/>
        </w:r>
        <w:r w:rsidRPr="005F5EC2">
          <w:rPr>
            <w:noProof/>
            <w:webHidden/>
          </w:rPr>
          <w:fldChar w:fldCharType="begin"/>
        </w:r>
        <w:r w:rsidR="005F5EC2" w:rsidRPr="005F5EC2">
          <w:rPr>
            <w:noProof/>
            <w:webHidden/>
          </w:rPr>
          <w:instrText xml:space="preserve"> PAGEREF _Toc422211108 \h </w:instrText>
        </w:r>
        <w:r w:rsidRPr="005F5EC2">
          <w:rPr>
            <w:noProof/>
            <w:webHidden/>
          </w:rPr>
        </w:r>
        <w:r w:rsidRPr="005F5EC2">
          <w:rPr>
            <w:noProof/>
            <w:webHidden/>
          </w:rPr>
          <w:fldChar w:fldCharType="separate"/>
        </w:r>
        <w:r w:rsidR="005F5EC2" w:rsidRPr="005F5EC2">
          <w:rPr>
            <w:noProof/>
            <w:webHidden/>
          </w:rPr>
          <w:t>2</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109" w:history="1">
        <w:r w:rsidR="005F5EC2" w:rsidRPr="005F5EC2">
          <w:rPr>
            <w:rStyle w:val="aff7"/>
            <w:rFonts w:ascii="黑体"/>
            <w:i w:val="0"/>
            <w:noProof/>
          </w:rPr>
          <w:t>4.1</w:t>
        </w:r>
        <w:r w:rsidR="005F5EC2" w:rsidRPr="005F5EC2">
          <w:rPr>
            <w:rStyle w:val="aff7"/>
            <w:rFonts w:hint="eastAsia"/>
            <w:i w:val="0"/>
            <w:noProof/>
          </w:rPr>
          <w:t xml:space="preserve"> </w:t>
        </w:r>
        <w:r w:rsidR="005F5EC2" w:rsidRPr="005F5EC2">
          <w:rPr>
            <w:rStyle w:val="aff7"/>
            <w:rFonts w:hint="eastAsia"/>
            <w:i w:val="0"/>
            <w:noProof/>
          </w:rPr>
          <w:t>概述</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_Toc422211109 \h </w:instrText>
        </w:r>
        <w:r w:rsidRPr="005F5EC2">
          <w:rPr>
            <w:i w:val="0"/>
            <w:noProof/>
            <w:webHidden/>
          </w:rPr>
        </w:r>
        <w:r w:rsidRPr="005F5EC2">
          <w:rPr>
            <w:i w:val="0"/>
            <w:noProof/>
            <w:webHidden/>
          </w:rPr>
          <w:fldChar w:fldCharType="separate"/>
        </w:r>
        <w:r w:rsidR="005F5EC2" w:rsidRPr="005F5EC2">
          <w:rPr>
            <w:i w:val="0"/>
            <w:noProof/>
            <w:webHidden/>
          </w:rPr>
          <w:t>2</w:t>
        </w:r>
        <w:r w:rsidRPr="005F5EC2">
          <w:rPr>
            <w:i w:val="0"/>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110" w:history="1">
        <w:r w:rsidR="005F5EC2" w:rsidRPr="005F5EC2">
          <w:rPr>
            <w:rStyle w:val="aff7"/>
            <w:rFonts w:ascii="黑体"/>
            <w:i w:val="0"/>
            <w:noProof/>
          </w:rPr>
          <w:t>4.2</w:t>
        </w:r>
        <w:r w:rsidR="005F5EC2" w:rsidRPr="005F5EC2">
          <w:rPr>
            <w:rStyle w:val="aff7"/>
            <w:rFonts w:hint="eastAsia"/>
            <w:i w:val="0"/>
            <w:noProof/>
          </w:rPr>
          <w:t xml:space="preserve"> </w:t>
        </w:r>
        <w:r w:rsidR="005F5EC2" w:rsidRPr="005F5EC2">
          <w:rPr>
            <w:rStyle w:val="aff7"/>
            <w:rFonts w:hint="eastAsia"/>
            <w:i w:val="0"/>
            <w:noProof/>
          </w:rPr>
          <w:t>通信链路监视</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_Toc422211110 \h </w:instrText>
        </w:r>
        <w:r w:rsidRPr="005F5EC2">
          <w:rPr>
            <w:i w:val="0"/>
            <w:noProof/>
            <w:webHidden/>
          </w:rPr>
        </w:r>
        <w:r w:rsidRPr="005F5EC2">
          <w:rPr>
            <w:i w:val="0"/>
            <w:noProof/>
            <w:webHidden/>
          </w:rPr>
          <w:fldChar w:fldCharType="separate"/>
        </w:r>
        <w:r w:rsidR="005F5EC2" w:rsidRPr="005F5EC2">
          <w:rPr>
            <w:i w:val="0"/>
            <w:noProof/>
            <w:webHidden/>
          </w:rPr>
          <w:t>2</w:t>
        </w:r>
        <w:r w:rsidRPr="005F5EC2">
          <w:rPr>
            <w:i w:val="0"/>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111" w:history="1">
        <w:r w:rsidR="005F5EC2" w:rsidRPr="005F5EC2">
          <w:rPr>
            <w:rStyle w:val="aff7"/>
            <w:rFonts w:ascii="黑体"/>
            <w:i w:val="0"/>
            <w:noProof/>
          </w:rPr>
          <w:t>4.3</w:t>
        </w:r>
        <w:r w:rsidR="005F5EC2" w:rsidRPr="005F5EC2">
          <w:rPr>
            <w:rStyle w:val="aff7"/>
            <w:rFonts w:hint="eastAsia"/>
            <w:i w:val="0"/>
            <w:noProof/>
          </w:rPr>
          <w:t xml:space="preserve"> </w:t>
        </w:r>
        <w:r w:rsidR="005F5EC2" w:rsidRPr="005F5EC2">
          <w:rPr>
            <w:rStyle w:val="aff7"/>
            <w:rFonts w:hint="eastAsia"/>
            <w:i w:val="0"/>
            <w:noProof/>
          </w:rPr>
          <w:t>资源变化通知</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_Toc422211111 \h </w:instrText>
        </w:r>
        <w:r w:rsidRPr="005F5EC2">
          <w:rPr>
            <w:i w:val="0"/>
            <w:noProof/>
            <w:webHidden/>
          </w:rPr>
        </w:r>
        <w:r w:rsidRPr="005F5EC2">
          <w:rPr>
            <w:i w:val="0"/>
            <w:noProof/>
            <w:webHidden/>
          </w:rPr>
          <w:fldChar w:fldCharType="separate"/>
        </w:r>
        <w:r w:rsidR="005F5EC2" w:rsidRPr="005F5EC2">
          <w:rPr>
            <w:i w:val="0"/>
            <w:noProof/>
            <w:webHidden/>
          </w:rPr>
          <w:t>3</w:t>
        </w:r>
        <w:r w:rsidRPr="005F5EC2">
          <w:rPr>
            <w:i w:val="0"/>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12" w:history="1">
        <w:r w:rsidR="005F5EC2" w:rsidRPr="005F5EC2">
          <w:rPr>
            <w:rStyle w:val="aff7"/>
            <w:noProof/>
          </w:rPr>
          <w:t>4.3.1</w:t>
        </w:r>
        <w:r w:rsidR="005F5EC2" w:rsidRPr="005F5EC2">
          <w:rPr>
            <w:rStyle w:val="aff7"/>
            <w:rFonts w:hint="eastAsia"/>
            <w:noProof/>
          </w:rPr>
          <w:t xml:space="preserve"> </w:t>
        </w:r>
        <w:r w:rsidR="005F5EC2" w:rsidRPr="005F5EC2">
          <w:rPr>
            <w:rStyle w:val="aff7"/>
            <w:rFonts w:hint="eastAsia"/>
            <w:noProof/>
          </w:rPr>
          <w:t>资源变化通知格式的说明</w:t>
        </w:r>
        <w:r w:rsidR="005F5EC2" w:rsidRPr="005F5EC2">
          <w:rPr>
            <w:noProof/>
            <w:webHidden/>
          </w:rPr>
          <w:tab/>
        </w:r>
        <w:r w:rsidRPr="005F5EC2">
          <w:rPr>
            <w:noProof/>
            <w:webHidden/>
          </w:rPr>
          <w:fldChar w:fldCharType="begin"/>
        </w:r>
        <w:r w:rsidR="005F5EC2" w:rsidRPr="005F5EC2">
          <w:rPr>
            <w:noProof/>
            <w:webHidden/>
          </w:rPr>
          <w:instrText xml:space="preserve"> PAGEREF _Toc422211112 \h </w:instrText>
        </w:r>
        <w:r w:rsidRPr="005F5EC2">
          <w:rPr>
            <w:noProof/>
            <w:webHidden/>
          </w:rPr>
        </w:r>
        <w:r w:rsidRPr="005F5EC2">
          <w:rPr>
            <w:noProof/>
            <w:webHidden/>
          </w:rPr>
          <w:fldChar w:fldCharType="separate"/>
        </w:r>
        <w:r w:rsidR="005F5EC2" w:rsidRPr="005F5EC2">
          <w:rPr>
            <w:noProof/>
            <w:webHidden/>
          </w:rPr>
          <w:t>3</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13" w:history="1">
        <w:r w:rsidR="005F5EC2" w:rsidRPr="005F5EC2">
          <w:rPr>
            <w:rStyle w:val="aff7"/>
            <w:noProof/>
          </w:rPr>
          <w:t>4.3.2</w:t>
        </w:r>
        <w:r w:rsidR="005F5EC2" w:rsidRPr="005F5EC2">
          <w:rPr>
            <w:rStyle w:val="aff7"/>
            <w:rFonts w:hint="eastAsia"/>
            <w:noProof/>
          </w:rPr>
          <w:t xml:space="preserve"> </w:t>
        </w:r>
        <w:r w:rsidR="005F5EC2" w:rsidRPr="005F5EC2">
          <w:rPr>
            <w:rStyle w:val="aff7"/>
            <w:rFonts w:hint="eastAsia"/>
            <w:noProof/>
          </w:rPr>
          <w:t>订阅资源变化通知</w:t>
        </w:r>
        <w:r w:rsidR="005F5EC2" w:rsidRPr="005F5EC2">
          <w:rPr>
            <w:noProof/>
            <w:webHidden/>
          </w:rPr>
          <w:tab/>
        </w:r>
        <w:r w:rsidRPr="005F5EC2">
          <w:rPr>
            <w:noProof/>
            <w:webHidden/>
          </w:rPr>
          <w:fldChar w:fldCharType="begin"/>
        </w:r>
        <w:r w:rsidR="005F5EC2" w:rsidRPr="005F5EC2">
          <w:rPr>
            <w:noProof/>
            <w:webHidden/>
          </w:rPr>
          <w:instrText xml:space="preserve"> PAGEREF _Toc422211113 \h </w:instrText>
        </w:r>
        <w:r w:rsidRPr="005F5EC2">
          <w:rPr>
            <w:noProof/>
            <w:webHidden/>
          </w:rPr>
        </w:r>
        <w:r w:rsidRPr="005F5EC2">
          <w:rPr>
            <w:noProof/>
            <w:webHidden/>
          </w:rPr>
          <w:fldChar w:fldCharType="separate"/>
        </w:r>
        <w:r w:rsidR="005F5EC2" w:rsidRPr="005F5EC2">
          <w:rPr>
            <w:noProof/>
            <w:webHidden/>
          </w:rPr>
          <w:t>4</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14" w:history="1">
        <w:r w:rsidR="005F5EC2" w:rsidRPr="005F5EC2">
          <w:rPr>
            <w:rStyle w:val="aff7"/>
            <w:noProof/>
          </w:rPr>
          <w:t>4.3.3</w:t>
        </w:r>
        <w:r w:rsidR="005F5EC2" w:rsidRPr="005F5EC2">
          <w:rPr>
            <w:rStyle w:val="aff7"/>
            <w:rFonts w:hint="eastAsia"/>
            <w:noProof/>
          </w:rPr>
          <w:t xml:space="preserve"> </w:t>
        </w:r>
        <w:r w:rsidR="005F5EC2" w:rsidRPr="005F5EC2">
          <w:rPr>
            <w:rStyle w:val="aff7"/>
            <w:rFonts w:hint="eastAsia"/>
            <w:noProof/>
          </w:rPr>
          <w:t>取消订阅资源变化通知</w:t>
        </w:r>
        <w:r w:rsidR="005F5EC2" w:rsidRPr="005F5EC2">
          <w:rPr>
            <w:noProof/>
            <w:webHidden/>
          </w:rPr>
          <w:tab/>
        </w:r>
        <w:r w:rsidRPr="005F5EC2">
          <w:rPr>
            <w:noProof/>
            <w:webHidden/>
          </w:rPr>
          <w:fldChar w:fldCharType="begin"/>
        </w:r>
        <w:r w:rsidR="005F5EC2" w:rsidRPr="005F5EC2">
          <w:rPr>
            <w:noProof/>
            <w:webHidden/>
          </w:rPr>
          <w:instrText xml:space="preserve"> PAGEREF _Toc422211114 \h </w:instrText>
        </w:r>
        <w:r w:rsidRPr="005F5EC2">
          <w:rPr>
            <w:noProof/>
            <w:webHidden/>
          </w:rPr>
        </w:r>
        <w:r w:rsidRPr="005F5EC2">
          <w:rPr>
            <w:noProof/>
            <w:webHidden/>
          </w:rPr>
          <w:fldChar w:fldCharType="separate"/>
        </w:r>
        <w:r w:rsidR="005F5EC2" w:rsidRPr="005F5EC2">
          <w:rPr>
            <w:noProof/>
            <w:webHidden/>
          </w:rPr>
          <w:t>4</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15" w:history="1">
        <w:r w:rsidR="005F5EC2" w:rsidRPr="005F5EC2">
          <w:rPr>
            <w:rStyle w:val="aff7"/>
            <w:noProof/>
          </w:rPr>
          <w:t>4.3.4</w:t>
        </w:r>
        <w:r w:rsidR="005F5EC2" w:rsidRPr="005F5EC2">
          <w:rPr>
            <w:rStyle w:val="aff7"/>
            <w:rFonts w:hint="eastAsia"/>
            <w:noProof/>
          </w:rPr>
          <w:t xml:space="preserve"> </w:t>
        </w:r>
        <w:r w:rsidR="005F5EC2" w:rsidRPr="005F5EC2">
          <w:rPr>
            <w:rStyle w:val="aff7"/>
            <w:rFonts w:hint="eastAsia"/>
            <w:noProof/>
          </w:rPr>
          <w:t>查询资源变化通知</w:t>
        </w:r>
        <w:r w:rsidR="005F5EC2" w:rsidRPr="005F5EC2">
          <w:rPr>
            <w:noProof/>
            <w:webHidden/>
          </w:rPr>
          <w:tab/>
        </w:r>
        <w:r w:rsidRPr="005F5EC2">
          <w:rPr>
            <w:noProof/>
            <w:webHidden/>
          </w:rPr>
          <w:fldChar w:fldCharType="begin"/>
        </w:r>
        <w:r w:rsidR="005F5EC2" w:rsidRPr="005F5EC2">
          <w:rPr>
            <w:noProof/>
            <w:webHidden/>
          </w:rPr>
          <w:instrText xml:space="preserve"> PAGEREF _Toc422211115 \h </w:instrText>
        </w:r>
        <w:r w:rsidRPr="005F5EC2">
          <w:rPr>
            <w:noProof/>
            <w:webHidden/>
          </w:rPr>
        </w:r>
        <w:r w:rsidRPr="005F5EC2">
          <w:rPr>
            <w:noProof/>
            <w:webHidden/>
          </w:rPr>
          <w:fldChar w:fldCharType="separate"/>
        </w:r>
        <w:r w:rsidR="005F5EC2" w:rsidRPr="005F5EC2">
          <w:rPr>
            <w:noProof/>
            <w:webHidden/>
          </w:rPr>
          <w:t>5</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116" w:history="1">
        <w:r w:rsidR="005F5EC2" w:rsidRPr="005F5EC2">
          <w:rPr>
            <w:rStyle w:val="aff7"/>
            <w:rFonts w:ascii="黑体"/>
            <w:i w:val="0"/>
            <w:noProof/>
          </w:rPr>
          <w:t>4.4</w:t>
        </w:r>
        <w:r w:rsidR="005F5EC2" w:rsidRPr="005F5EC2">
          <w:rPr>
            <w:rStyle w:val="aff7"/>
            <w:rFonts w:hint="eastAsia"/>
            <w:i w:val="0"/>
            <w:noProof/>
          </w:rPr>
          <w:t xml:space="preserve"> </w:t>
        </w:r>
        <w:r w:rsidR="005F5EC2" w:rsidRPr="005F5EC2">
          <w:rPr>
            <w:rStyle w:val="aff7"/>
            <w:rFonts w:hint="eastAsia"/>
            <w:i w:val="0"/>
            <w:noProof/>
          </w:rPr>
          <w:t>通知描述</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_Toc422211116 \h </w:instrText>
        </w:r>
        <w:r w:rsidRPr="005F5EC2">
          <w:rPr>
            <w:i w:val="0"/>
            <w:noProof/>
            <w:webHidden/>
          </w:rPr>
        </w:r>
        <w:r w:rsidRPr="005F5EC2">
          <w:rPr>
            <w:i w:val="0"/>
            <w:noProof/>
            <w:webHidden/>
          </w:rPr>
          <w:fldChar w:fldCharType="separate"/>
        </w:r>
        <w:r w:rsidR="005F5EC2" w:rsidRPr="005F5EC2">
          <w:rPr>
            <w:i w:val="0"/>
            <w:noProof/>
            <w:webHidden/>
          </w:rPr>
          <w:t>5</w:t>
        </w:r>
        <w:r w:rsidRPr="005F5EC2">
          <w:rPr>
            <w:i w:val="0"/>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17" w:history="1">
        <w:r w:rsidR="005F5EC2" w:rsidRPr="005F5EC2">
          <w:rPr>
            <w:rStyle w:val="aff7"/>
            <w:rFonts w:ascii="黑体"/>
            <w:noProof/>
          </w:rPr>
          <w:t>4.4.1</w:t>
        </w:r>
        <w:r w:rsidR="005F5EC2" w:rsidRPr="005F5EC2">
          <w:rPr>
            <w:rStyle w:val="aff7"/>
            <w:rFonts w:hint="eastAsia"/>
            <w:noProof/>
          </w:rPr>
          <w:t xml:space="preserve"> </w:t>
        </w:r>
        <w:r w:rsidR="005F5EC2" w:rsidRPr="005F5EC2">
          <w:rPr>
            <w:rStyle w:val="aff7"/>
            <w:rFonts w:hint="eastAsia"/>
            <w:noProof/>
          </w:rPr>
          <w:t>配置信息的同步通知</w:t>
        </w:r>
        <w:r w:rsidR="005F5EC2" w:rsidRPr="005F5EC2">
          <w:rPr>
            <w:noProof/>
            <w:webHidden/>
          </w:rPr>
          <w:tab/>
        </w:r>
        <w:r w:rsidRPr="005F5EC2">
          <w:rPr>
            <w:noProof/>
            <w:webHidden/>
          </w:rPr>
          <w:fldChar w:fldCharType="begin"/>
        </w:r>
        <w:r w:rsidR="005F5EC2" w:rsidRPr="005F5EC2">
          <w:rPr>
            <w:noProof/>
            <w:webHidden/>
          </w:rPr>
          <w:instrText xml:space="preserve"> PAGEREF _Toc422211117 \h </w:instrText>
        </w:r>
        <w:r w:rsidRPr="005F5EC2">
          <w:rPr>
            <w:noProof/>
            <w:webHidden/>
          </w:rPr>
        </w:r>
        <w:r w:rsidRPr="005F5EC2">
          <w:rPr>
            <w:noProof/>
            <w:webHidden/>
          </w:rPr>
          <w:fldChar w:fldCharType="separate"/>
        </w:r>
        <w:r w:rsidR="005F5EC2" w:rsidRPr="005F5EC2">
          <w:rPr>
            <w:noProof/>
            <w:webHidden/>
          </w:rPr>
          <w:t>5</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18" w:history="1">
        <w:r w:rsidR="005F5EC2" w:rsidRPr="005F5EC2">
          <w:rPr>
            <w:rStyle w:val="aff7"/>
            <w:rFonts w:ascii="黑体"/>
            <w:noProof/>
          </w:rPr>
          <w:t>4.4.2</w:t>
        </w:r>
        <w:r w:rsidR="005F5EC2" w:rsidRPr="005F5EC2">
          <w:rPr>
            <w:rStyle w:val="aff7"/>
            <w:noProof/>
          </w:rPr>
          <w:t xml:space="preserve"> OLT</w:t>
        </w:r>
        <w:r w:rsidR="005F5EC2" w:rsidRPr="005F5EC2">
          <w:rPr>
            <w:rStyle w:val="aff7"/>
            <w:rFonts w:hint="eastAsia"/>
            <w:noProof/>
          </w:rPr>
          <w:t>设备新增、修改、删除上报通知</w:t>
        </w:r>
        <w:r w:rsidR="005F5EC2" w:rsidRPr="005F5EC2">
          <w:rPr>
            <w:noProof/>
            <w:webHidden/>
          </w:rPr>
          <w:tab/>
        </w:r>
        <w:r w:rsidRPr="005F5EC2">
          <w:rPr>
            <w:noProof/>
            <w:webHidden/>
          </w:rPr>
          <w:fldChar w:fldCharType="begin"/>
        </w:r>
        <w:r w:rsidR="005F5EC2" w:rsidRPr="005F5EC2">
          <w:rPr>
            <w:noProof/>
            <w:webHidden/>
          </w:rPr>
          <w:instrText xml:space="preserve"> PAGEREF _Toc422211118 \h </w:instrText>
        </w:r>
        <w:r w:rsidRPr="005F5EC2">
          <w:rPr>
            <w:noProof/>
            <w:webHidden/>
          </w:rPr>
        </w:r>
        <w:r w:rsidRPr="005F5EC2">
          <w:rPr>
            <w:noProof/>
            <w:webHidden/>
          </w:rPr>
          <w:fldChar w:fldCharType="separate"/>
        </w:r>
        <w:r w:rsidR="005F5EC2" w:rsidRPr="005F5EC2">
          <w:rPr>
            <w:noProof/>
            <w:webHidden/>
          </w:rPr>
          <w:t>6</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19" w:history="1">
        <w:r w:rsidR="005F5EC2" w:rsidRPr="005F5EC2">
          <w:rPr>
            <w:rStyle w:val="aff7"/>
            <w:rFonts w:ascii="黑体"/>
            <w:noProof/>
          </w:rPr>
          <w:t>4.4.3</w:t>
        </w:r>
        <w:r w:rsidR="005F5EC2" w:rsidRPr="005F5EC2">
          <w:rPr>
            <w:rStyle w:val="aff7"/>
            <w:noProof/>
          </w:rPr>
          <w:t xml:space="preserve"> ONU</w:t>
        </w:r>
        <w:r w:rsidR="005F5EC2" w:rsidRPr="005F5EC2">
          <w:rPr>
            <w:rStyle w:val="aff7"/>
            <w:rFonts w:hint="eastAsia"/>
            <w:noProof/>
          </w:rPr>
          <w:t>设备新增、修改、删除上报通知</w:t>
        </w:r>
        <w:r w:rsidR="005F5EC2" w:rsidRPr="005F5EC2">
          <w:rPr>
            <w:noProof/>
            <w:webHidden/>
          </w:rPr>
          <w:tab/>
        </w:r>
        <w:r w:rsidRPr="005F5EC2">
          <w:rPr>
            <w:noProof/>
            <w:webHidden/>
          </w:rPr>
          <w:fldChar w:fldCharType="begin"/>
        </w:r>
        <w:r w:rsidR="005F5EC2" w:rsidRPr="005F5EC2">
          <w:rPr>
            <w:noProof/>
            <w:webHidden/>
          </w:rPr>
          <w:instrText xml:space="preserve"> PAGEREF _Toc422211119 \h </w:instrText>
        </w:r>
        <w:r w:rsidRPr="005F5EC2">
          <w:rPr>
            <w:noProof/>
            <w:webHidden/>
          </w:rPr>
        </w:r>
        <w:r w:rsidRPr="005F5EC2">
          <w:rPr>
            <w:noProof/>
            <w:webHidden/>
          </w:rPr>
          <w:fldChar w:fldCharType="separate"/>
        </w:r>
        <w:r w:rsidR="005F5EC2" w:rsidRPr="005F5EC2">
          <w:rPr>
            <w:noProof/>
            <w:webHidden/>
          </w:rPr>
          <w:t>6</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20" w:history="1">
        <w:r w:rsidR="005F5EC2" w:rsidRPr="005F5EC2">
          <w:rPr>
            <w:rStyle w:val="aff7"/>
            <w:rFonts w:ascii="黑体"/>
            <w:noProof/>
          </w:rPr>
          <w:t>4.4.4</w:t>
        </w:r>
        <w:r w:rsidR="005F5EC2" w:rsidRPr="005F5EC2">
          <w:rPr>
            <w:rStyle w:val="aff7"/>
            <w:rFonts w:hint="eastAsia"/>
            <w:noProof/>
          </w:rPr>
          <w:t xml:space="preserve"> </w:t>
        </w:r>
        <w:r w:rsidR="005F5EC2" w:rsidRPr="005F5EC2">
          <w:rPr>
            <w:rStyle w:val="aff7"/>
            <w:rFonts w:hint="eastAsia"/>
            <w:noProof/>
          </w:rPr>
          <w:t>机框新增、删除上报通知</w:t>
        </w:r>
        <w:r w:rsidR="005F5EC2" w:rsidRPr="005F5EC2">
          <w:rPr>
            <w:noProof/>
            <w:webHidden/>
          </w:rPr>
          <w:tab/>
        </w:r>
        <w:r w:rsidRPr="005F5EC2">
          <w:rPr>
            <w:noProof/>
            <w:webHidden/>
          </w:rPr>
          <w:fldChar w:fldCharType="begin"/>
        </w:r>
        <w:r w:rsidR="005F5EC2" w:rsidRPr="005F5EC2">
          <w:rPr>
            <w:noProof/>
            <w:webHidden/>
          </w:rPr>
          <w:instrText xml:space="preserve"> PAGEREF _Toc422211120 \h </w:instrText>
        </w:r>
        <w:r w:rsidRPr="005F5EC2">
          <w:rPr>
            <w:noProof/>
            <w:webHidden/>
          </w:rPr>
        </w:r>
        <w:r w:rsidRPr="005F5EC2">
          <w:rPr>
            <w:noProof/>
            <w:webHidden/>
          </w:rPr>
          <w:fldChar w:fldCharType="separate"/>
        </w:r>
        <w:r w:rsidR="005F5EC2" w:rsidRPr="005F5EC2">
          <w:rPr>
            <w:noProof/>
            <w:webHidden/>
          </w:rPr>
          <w:t>7</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21" w:history="1">
        <w:r w:rsidR="005F5EC2" w:rsidRPr="005F5EC2">
          <w:rPr>
            <w:rStyle w:val="aff7"/>
            <w:rFonts w:ascii="黑体"/>
            <w:noProof/>
          </w:rPr>
          <w:t>4.4.5</w:t>
        </w:r>
        <w:r w:rsidR="005F5EC2" w:rsidRPr="005F5EC2">
          <w:rPr>
            <w:rStyle w:val="aff7"/>
            <w:rFonts w:hint="eastAsia"/>
            <w:noProof/>
          </w:rPr>
          <w:t xml:space="preserve"> </w:t>
        </w:r>
        <w:r w:rsidR="005F5EC2" w:rsidRPr="005F5EC2">
          <w:rPr>
            <w:rStyle w:val="aff7"/>
            <w:rFonts w:hint="eastAsia"/>
            <w:noProof/>
          </w:rPr>
          <w:t>单元盘新增、删除上报通知</w:t>
        </w:r>
        <w:r w:rsidR="005F5EC2" w:rsidRPr="005F5EC2">
          <w:rPr>
            <w:noProof/>
            <w:webHidden/>
          </w:rPr>
          <w:tab/>
        </w:r>
        <w:r w:rsidRPr="005F5EC2">
          <w:rPr>
            <w:noProof/>
            <w:webHidden/>
          </w:rPr>
          <w:fldChar w:fldCharType="begin"/>
        </w:r>
        <w:r w:rsidR="005F5EC2" w:rsidRPr="005F5EC2">
          <w:rPr>
            <w:noProof/>
            <w:webHidden/>
          </w:rPr>
          <w:instrText xml:space="preserve"> PAGEREF _Toc422211121 \h </w:instrText>
        </w:r>
        <w:r w:rsidRPr="005F5EC2">
          <w:rPr>
            <w:noProof/>
            <w:webHidden/>
          </w:rPr>
        </w:r>
        <w:r w:rsidRPr="005F5EC2">
          <w:rPr>
            <w:noProof/>
            <w:webHidden/>
          </w:rPr>
          <w:fldChar w:fldCharType="separate"/>
        </w:r>
        <w:r w:rsidR="005F5EC2" w:rsidRPr="005F5EC2">
          <w:rPr>
            <w:noProof/>
            <w:webHidden/>
          </w:rPr>
          <w:t>7</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22" w:history="1">
        <w:r w:rsidR="005F5EC2" w:rsidRPr="005F5EC2">
          <w:rPr>
            <w:rStyle w:val="aff7"/>
            <w:rFonts w:ascii="黑体"/>
            <w:noProof/>
          </w:rPr>
          <w:t>4.4.6</w:t>
        </w:r>
        <w:r w:rsidR="005F5EC2" w:rsidRPr="005F5EC2">
          <w:rPr>
            <w:rStyle w:val="aff7"/>
            <w:noProof/>
          </w:rPr>
          <w:t xml:space="preserve"> POS</w:t>
        </w:r>
        <w:r w:rsidR="005F5EC2" w:rsidRPr="005F5EC2">
          <w:rPr>
            <w:rStyle w:val="aff7"/>
            <w:rFonts w:hint="eastAsia"/>
            <w:noProof/>
          </w:rPr>
          <w:t>新增、修改、删除上报通知</w:t>
        </w:r>
        <w:r w:rsidR="005F5EC2" w:rsidRPr="005F5EC2">
          <w:rPr>
            <w:noProof/>
            <w:webHidden/>
          </w:rPr>
          <w:tab/>
        </w:r>
        <w:r w:rsidRPr="005F5EC2">
          <w:rPr>
            <w:noProof/>
            <w:webHidden/>
          </w:rPr>
          <w:fldChar w:fldCharType="begin"/>
        </w:r>
        <w:r w:rsidR="005F5EC2" w:rsidRPr="005F5EC2">
          <w:rPr>
            <w:noProof/>
            <w:webHidden/>
          </w:rPr>
          <w:instrText xml:space="preserve"> PAGEREF _Toc422211122 \h </w:instrText>
        </w:r>
        <w:r w:rsidRPr="005F5EC2">
          <w:rPr>
            <w:noProof/>
            <w:webHidden/>
          </w:rPr>
        </w:r>
        <w:r w:rsidRPr="005F5EC2">
          <w:rPr>
            <w:noProof/>
            <w:webHidden/>
          </w:rPr>
          <w:fldChar w:fldCharType="separate"/>
        </w:r>
        <w:r w:rsidR="005F5EC2" w:rsidRPr="005F5EC2">
          <w:rPr>
            <w:noProof/>
            <w:webHidden/>
          </w:rPr>
          <w:t>8</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23" w:history="1">
        <w:r w:rsidR="005F5EC2" w:rsidRPr="005F5EC2">
          <w:rPr>
            <w:rStyle w:val="aff7"/>
            <w:rFonts w:ascii="黑体"/>
            <w:noProof/>
          </w:rPr>
          <w:t>4.4.7</w:t>
        </w:r>
        <w:r w:rsidR="005F5EC2" w:rsidRPr="005F5EC2">
          <w:rPr>
            <w:rStyle w:val="aff7"/>
            <w:rFonts w:hint="eastAsia"/>
            <w:noProof/>
          </w:rPr>
          <w:t xml:space="preserve"> </w:t>
        </w:r>
        <w:r w:rsidR="005F5EC2" w:rsidRPr="005F5EC2">
          <w:rPr>
            <w:rStyle w:val="aff7"/>
            <w:rFonts w:hint="eastAsia"/>
            <w:noProof/>
          </w:rPr>
          <w:t>拓扑连接新增、修改、删除上报通知</w:t>
        </w:r>
        <w:r w:rsidR="005F5EC2" w:rsidRPr="005F5EC2">
          <w:rPr>
            <w:noProof/>
            <w:webHidden/>
          </w:rPr>
          <w:tab/>
        </w:r>
        <w:r w:rsidRPr="005F5EC2">
          <w:rPr>
            <w:noProof/>
            <w:webHidden/>
          </w:rPr>
          <w:fldChar w:fldCharType="begin"/>
        </w:r>
        <w:r w:rsidR="005F5EC2" w:rsidRPr="005F5EC2">
          <w:rPr>
            <w:noProof/>
            <w:webHidden/>
          </w:rPr>
          <w:instrText xml:space="preserve"> PAGEREF _Toc422211123 \h </w:instrText>
        </w:r>
        <w:r w:rsidRPr="005F5EC2">
          <w:rPr>
            <w:noProof/>
            <w:webHidden/>
          </w:rPr>
        </w:r>
        <w:r w:rsidRPr="005F5EC2">
          <w:rPr>
            <w:noProof/>
            <w:webHidden/>
          </w:rPr>
          <w:fldChar w:fldCharType="separate"/>
        </w:r>
        <w:r w:rsidR="005F5EC2" w:rsidRPr="005F5EC2">
          <w:rPr>
            <w:noProof/>
            <w:webHidden/>
          </w:rPr>
          <w:t>8</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24" w:history="1">
        <w:r w:rsidR="005F5EC2" w:rsidRPr="005F5EC2">
          <w:rPr>
            <w:rStyle w:val="aff7"/>
            <w:rFonts w:ascii="黑体"/>
            <w:noProof/>
          </w:rPr>
          <w:t>4.4.8</w:t>
        </w:r>
        <w:r w:rsidR="005F5EC2" w:rsidRPr="005F5EC2">
          <w:rPr>
            <w:rStyle w:val="aff7"/>
            <w:rFonts w:hint="eastAsia"/>
            <w:noProof/>
          </w:rPr>
          <w:t xml:space="preserve"> </w:t>
        </w:r>
        <w:r w:rsidR="005F5EC2" w:rsidRPr="005F5EC2">
          <w:rPr>
            <w:rStyle w:val="aff7"/>
            <w:rFonts w:hint="eastAsia"/>
            <w:noProof/>
          </w:rPr>
          <w:t>保护组新增、删除上报通知</w:t>
        </w:r>
        <w:r w:rsidR="005F5EC2" w:rsidRPr="005F5EC2">
          <w:rPr>
            <w:noProof/>
            <w:webHidden/>
          </w:rPr>
          <w:tab/>
        </w:r>
        <w:r w:rsidRPr="005F5EC2">
          <w:rPr>
            <w:noProof/>
            <w:webHidden/>
          </w:rPr>
          <w:fldChar w:fldCharType="begin"/>
        </w:r>
        <w:r w:rsidR="005F5EC2" w:rsidRPr="005F5EC2">
          <w:rPr>
            <w:noProof/>
            <w:webHidden/>
          </w:rPr>
          <w:instrText xml:space="preserve"> PAGEREF _Toc422211124 \h </w:instrText>
        </w:r>
        <w:r w:rsidRPr="005F5EC2">
          <w:rPr>
            <w:noProof/>
            <w:webHidden/>
          </w:rPr>
        </w:r>
        <w:r w:rsidRPr="005F5EC2">
          <w:rPr>
            <w:noProof/>
            <w:webHidden/>
          </w:rPr>
          <w:fldChar w:fldCharType="separate"/>
        </w:r>
        <w:r w:rsidR="005F5EC2" w:rsidRPr="005F5EC2">
          <w:rPr>
            <w:noProof/>
            <w:webHidden/>
          </w:rPr>
          <w:t>9</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25" w:history="1">
        <w:r w:rsidR="005F5EC2" w:rsidRPr="005F5EC2">
          <w:rPr>
            <w:rStyle w:val="aff7"/>
            <w:rFonts w:ascii="黑体"/>
            <w:noProof/>
          </w:rPr>
          <w:t>4.4.9</w:t>
        </w:r>
        <w:r w:rsidR="005F5EC2" w:rsidRPr="005F5EC2">
          <w:rPr>
            <w:rStyle w:val="aff7"/>
            <w:rFonts w:hint="eastAsia"/>
            <w:noProof/>
          </w:rPr>
          <w:t xml:space="preserve"> </w:t>
        </w:r>
        <w:r w:rsidR="005F5EC2" w:rsidRPr="005F5EC2">
          <w:rPr>
            <w:rStyle w:val="aff7"/>
            <w:rFonts w:hint="eastAsia"/>
            <w:noProof/>
          </w:rPr>
          <w:t>配置信息的同步通知</w:t>
        </w:r>
        <w:r w:rsidR="005F5EC2" w:rsidRPr="005F5EC2">
          <w:rPr>
            <w:noProof/>
            <w:webHidden/>
          </w:rPr>
          <w:tab/>
        </w:r>
        <w:r w:rsidRPr="005F5EC2">
          <w:rPr>
            <w:noProof/>
            <w:webHidden/>
          </w:rPr>
          <w:fldChar w:fldCharType="begin"/>
        </w:r>
        <w:r w:rsidR="005F5EC2" w:rsidRPr="005F5EC2">
          <w:rPr>
            <w:noProof/>
            <w:webHidden/>
          </w:rPr>
          <w:instrText xml:space="preserve"> PAGEREF _Toc422211125 \h </w:instrText>
        </w:r>
        <w:r w:rsidRPr="005F5EC2">
          <w:rPr>
            <w:noProof/>
            <w:webHidden/>
          </w:rPr>
        </w:r>
        <w:r w:rsidRPr="005F5EC2">
          <w:rPr>
            <w:noProof/>
            <w:webHidden/>
          </w:rPr>
          <w:fldChar w:fldCharType="separate"/>
        </w:r>
        <w:r w:rsidR="005F5EC2" w:rsidRPr="005F5EC2">
          <w:rPr>
            <w:noProof/>
            <w:webHidden/>
          </w:rPr>
          <w:t>9</w:t>
        </w:r>
        <w:r w:rsidRPr="005F5EC2">
          <w:rPr>
            <w:noProof/>
            <w:webHidden/>
          </w:rPr>
          <w:fldChar w:fldCharType="end"/>
        </w:r>
      </w:hyperlink>
    </w:p>
    <w:p w:rsidR="005F5EC2" w:rsidRPr="005F5EC2" w:rsidRDefault="001F5639">
      <w:pPr>
        <w:pStyle w:val="23"/>
        <w:tabs>
          <w:tab w:val="right" w:leader="dot" w:pos="9345"/>
        </w:tabs>
        <w:rPr>
          <w:rFonts w:asciiTheme="minorHAnsi" w:eastAsiaTheme="minorEastAsia" w:hAnsiTheme="minorHAnsi" w:cstheme="minorBidi"/>
          <w:smallCaps w:val="0"/>
          <w:noProof/>
          <w:sz w:val="21"/>
          <w:szCs w:val="22"/>
        </w:rPr>
      </w:pPr>
      <w:hyperlink w:anchor="_Toc422211126" w:history="1">
        <w:r w:rsidR="005F5EC2" w:rsidRPr="005F5EC2">
          <w:rPr>
            <w:rStyle w:val="aff7"/>
            <w:rFonts w:ascii="黑体"/>
            <w:noProof/>
          </w:rPr>
          <w:t>5</w:t>
        </w:r>
        <w:r w:rsidR="005F5EC2" w:rsidRPr="005F5EC2">
          <w:rPr>
            <w:rStyle w:val="aff7"/>
            <w:rFonts w:hint="eastAsia"/>
            <w:noProof/>
          </w:rPr>
          <w:t xml:space="preserve"> </w:t>
        </w:r>
        <w:r w:rsidR="005F5EC2" w:rsidRPr="005F5EC2">
          <w:rPr>
            <w:rStyle w:val="aff7"/>
            <w:rFonts w:hint="eastAsia"/>
            <w:noProof/>
          </w:rPr>
          <w:t>配置管理</w:t>
        </w:r>
        <w:r w:rsidR="005F5EC2" w:rsidRPr="005F5EC2">
          <w:rPr>
            <w:noProof/>
            <w:webHidden/>
          </w:rPr>
          <w:tab/>
        </w:r>
        <w:r w:rsidRPr="005F5EC2">
          <w:rPr>
            <w:noProof/>
            <w:webHidden/>
          </w:rPr>
          <w:fldChar w:fldCharType="begin"/>
        </w:r>
        <w:r w:rsidR="005F5EC2" w:rsidRPr="005F5EC2">
          <w:rPr>
            <w:noProof/>
            <w:webHidden/>
          </w:rPr>
          <w:instrText xml:space="preserve"> PAGEREF _Toc422211126 \h </w:instrText>
        </w:r>
        <w:r w:rsidRPr="005F5EC2">
          <w:rPr>
            <w:noProof/>
            <w:webHidden/>
          </w:rPr>
        </w:r>
        <w:r w:rsidRPr="005F5EC2">
          <w:rPr>
            <w:noProof/>
            <w:webHidden/>
          </w:rPr>
          <w:fldChar w:fldCharType="separate"/>
        </w:r>
        <w:r w:rsidR="005F5EC2" w:rsidRPr="005F5EC2">
          <w:rPr>
            <w:noProof/>
            <w:webHidden/>
          </w:rPr>
          <w:t>10</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131" w:history="1">
        <w:r w:rsidR="005F5EC2" w:rsidRPr="005F5EC2">
          <w:rPr>
            <w:rStyle w:val="aff7"/>
            <w:rFonts w:ascii="黑体"/>
            <w:i w:val="0"/>
            <w:noProof/>
          </w:rPr>
          <w:t>5.1</w:t>
        </w:r>
        <w:r w:rsidR="005F5EC2" w:rsidRPr="005F5EC2">
          <w:rPr>
            <w:rStyle w:val="aff7"/>
            <w:i w:val="0"/>
            <w:noProof/>
          </w:rPr>
          <w:t xml:space="preserve"> EMS</w:t>
        </w:r>
        <w:r w:rsidR="005F5EC2" w:rsidRPr="005F5EC2">
          <w:rPr>
            <w:rStyle w:val="aff7"/>
            <w:rFonts w:hint="eastAsia"/>
            <w:i w:val="0"/>
            <w:noProof/>
          </w:rPr>
          <w:t>管理功能</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_Toc422211131 \h </w:instrText>
        </w:r>
        <w:r w:rsidRPr="005F5EC2">
          <w:rPr>
            <w:i w:val="0"/>
            <w:noProof/>
            <w:webHidden/>
          </w:rPr>
        </w:r>
        <w:r w:rsidRPr="005F5EC2">
          <w:rPr>
            <w:i w:val="0"/>
            <w:noProof/>
            <w:webHidden/>
          </w:rPr>
          <w:fldChar w:fldCharType="separate"/>
        </w:r>
        <w:r w:rsidR="005F5EC2" w:rsidRPr="005F5EC2">
          <w:rPr>
            <w:i w:val="0"/>
            <w:noProof/>
            <w:webHidden/>
          </w:rPr>
          <w:t>10</w:t>
        </w:r>
        <w:r w:rsidRPr="005F5EC2">
          <w:rPr>
            <w:i w:val="0"/>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32" w:history="1">
        <w:r w:rsidR="005F5EC2" w:rsidRPr="005F5EC2">
          <w:rPr>
            <w:rStyle w:val="aff7"/>
            <w:rFonts w:ascii="黑体"/>
            <w:noProof/>
          </w:rPr>
          <w:t>5.1.1</w:t>
        </w:r>
        <w:r w:rsidR="005F5EC2" w:rsidRPr="005F5EC2">
          <w:rPr>
            <w:rStyle w:val="aff7"/>
            <w:rFonts w:hint="eastAsia"/>
            <w:noProof/>
          </w:rPr>
          <w:t xml:space="preserve"> </w:t>
        </w:r>
        <w:r w:rsidR="005F5EC2" w:rsidRPr="005F5EC2">
          <w:rPr>
            <w:rStyle w:val="aff7"/>
            <w:rFonts w:hint="eastAsia"/>
            <w:noProof/>
          </w:rPr>
          <w:t>概述</w:t>
        </w:r>
        <w:r w:rsidR="005F5EC2" w:rsidRPr="005F5EC2">
          <w:rPr>
            <w:noProof/>
            <w:webHidden/>
          </w:rPr>
          <w:tab/>
        </w:r>
        <w:r w:rsidRPr="005F5EC2">
          <w:rPr>
            <w:noProof/>
            <w:webHidden/>
          </w:rPr>
          <w:fldChar w:fldCharType="begin"/>
        </w:r>
        <w:r w:rsidR="005F5EC2" w:rsidRPr="005F5EC2">
          <w:rPr>
            <w:noProof/>
            <w:webHidden/>
          </w:rPr>
          <w:instrText xml:space="preserve"> PAGEREF _Toc422211132 \h </w:instrText>
        </w:r>
        <w:r w:rsidRPr="005F5EC2">
          <w:rPr>
            <w:noProof/>
            <w:webHidden/>
          </w:rPr>
        </w:r>
        <w:r w:rsidRPr="005F5EC2">
          <w:rPr>
            <w:noProof/>
            <w:webHidden/>
          </w:rPr>
          <w:fldChar w:fldCharType="separate"/>
        </w:r>
        <w:r w:rsidR="005F5EC2" w:rsidRPr="005F5EC2">
          <w:rPr>
            <w:noProof/>
            <w:webHidden/>
          </w:rPr>
          <w:t>10</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33" w:history="1">
        <w:r w:rsidR="005F5EC2" w:rsidRPr="005F5EC2">
          <w:rPr>
            <w:rStyle w:val="aff7"/>
            <w:rFonts w:ascii="黑体"/>
            <w:noProof/>
          </w:rPr>
          <w:t>5.1.2</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EMS</w:t>
        </w:r>
        <w:r w:rsidR="005F5EC2" w:rsidRPr="005F5EC2">
          <w:rPr>
            <w:rStyle w:val="aff7"/>
            <w:rFonts w:hint="eastAsia"/>
            <w:noProof/>
          </w:rPr>
          <w:t>系统信息</w:t>
        </w:r>
        <w:r w:rsidR="005F5EC2" w:rsidRPr="005F5EC2">
          <w:rPr>
            <w:noProof/>
            <w:webHidden/>
          </w:rPr>
          <w:tab/>
        </w:r>
        <w:r w:rsidRPr="005F5EC2">
          <w:rPr>
            <w:noProof/>
            <w:webHidden/>
          </w:rPr>
          <w:fldChar w:fldCharType="begin"/>
        </w:r>
        <w:r w:rsidR="005F5EC2" w:rsidRPr="005F5EC2">
          <w:rPr>
            <w:noProof/>
            <w:webHidden/>
          </w:rPr>
          <w:instrText xml:space="preserve"> PAGEREF _Toc422211133 \h </w:instrText>
        </w:r>
        <w:r w:rsidRPr="005F5EC2">
          <w:rPr>
            <w:noProof/>
            <w:webHidden/>
          </w:rPr>
        </w:r>
        <w:r w:rsidRPr="005F5EC2">
          <w:rPr>
            <w:noProof/>
            <w:webHidden/>
          </w:rPr>
          <w:fldChar w:fldCharType="separate"/>
        </w:r>
        <w:r w:rsidR="005F5EC2" w:rsidRPr="005F5EC2">
          <w:rPr>
            <w:noProof/>
            <w:webHidden/>
          </w:rPr>
          <w:t>10</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134" w:history="1">
        <w:r w:rsidR="005F5EC2" w:rsidRPr="005F5EC2">
          <w:rPr>
            <w:rStyle w:val="aff7"/>
            <w:rFonts w:ascii="黑体"/>
            <w:i w:val="0"/>
            <w:noProof/>
          </w:rPr>
          <w:t>5.2</w:t>
        </w:r>
        <w:r w:rsidR="005F5EC2" w:rsidRPr="005F5EC2">
          <w:rPr>
            <w:rStyle w:val="aff7"/>
            <w:rFonts w:hint="eastAsia"/>
            <w:i w:val="0"/>
            <w:noProof/>
          </w:rPr>
          <w:t xml:space="preserve"> </w:t>
        </w:r>
        <w:r w:rsidR="005F5EC2" w:rsidRPr="005F5EC2">
          <w:rPr>
            <w:rStyle w:val="aff7"/>
            <w:rFonts w:hint="eastAsia"/>
            <w:i w:val="0"/>
            <w:noProof/>
          </w:rPr>
          <w:t>网元管理功能</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_Toc422211134 \h </w:instrText>
        </w:r>
        <w:r w:rsidRPr="005F5EC2">
          <w:rPr>
            <w:i w:val="0"/>
            <w:noProof/>
            <w:webHidden/>
          </w:rPr>
        </w:r>
        <w:r w:rsidRPr="005F5EC2">
          <w:rPr>
            <w:i w:val="0"/>
            <w:noProof/>
            <w:webHidden/>
          </w:rPr>
          <w:fldChar w:fldCharType="separate"/>
        </w:r>
        <w:r w:rsidR="005F5EC2" w:rsidRPr="005F5EC2">
          <w:rPr>
            <w:i w:val="0"/>
            <w:noProof/>
            <w:webHidden/>
          </w:rPr>
          <w:t>10</w:t>
        </w:r>
        <w:r w:rsidRPr="005F5EC2">
          <w:rPr>
            <w:i w:val="0"/>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35" w:history="1">
        <w:r w:rsidR="005F5EC2" w:rsidRPr="005F5EC2">
          <w:rPr>
            <w:rStyle w:val="aff7"/>
            <w:rFonts w:ascii="黑体"/>
            <w:noProof/>
          </w:rPr>
          <w:t>5.2.1</w:t>
        </w:r>
        <w:r w:rsidR="005F5EC2" w:rsidRPr="005F5EC2">
          <w:rPr>
            <w:rStyle w:val="aff7"/>
            <w:rFonts w:hint="eastAsia"/>
            <w:noProof/>
          </w:rPr>
          <w:t xml:space="preserve"> </w:t>
        </w:r>
        <w:r w:rsidR="005F5EC2" w:rsidRPr="005F5EC2">
          <w:rPr>
            <w:rStyle w:val="aff7"/>
            <w:rFonts w:hint="eastAsia"/>
            <w:noProof/>
          </w:rPr>
          <w:t>概述</w:t>
        </w:r>
        <w:r w:rsidR="005F5EC2" w:rsidRPr="005F5EC2">
          <w:rPr>
            <w:noProof/>
            <w:webHidden/>
          </w:rPr>
          <w:tab/>
        </w:r>
        <w:r w:rsidRPr="005F5EC2">
          <w:rPr>
            <w:noProof/>
            <w:webHidden/>
          </w:rPr>
          <w:fldChar w:fldCharType="begin"/>
        </w:r>
        <w:r w:rsidR="005F5EC2" w:rsidRPr="005F5EC2">
          <w:rPr>
            <w:noProof/>
            <w:webHidden/>
          </w:rPr>
          <w:instrText xml:space="preserve"> PAGEREF _Toc422211135 \h </w:instrText>
        </w:r>
        <w:r w:rsidRPr="005F5EC2">
          <w:rPr>
            <w:noProof/>
            <w:webHidden/>
          </w:rPr>
        </w:r>
        <w:r w:rsidRPr="005F5EC2">
          <w:rPr>
            <w:noProof/>
            <w:webHidden/>
          </w:rPr>
          <w:fldChar w:fldCharType="separate"/>
        </w:r>
        <w:r w:rsidR="005F5EC2" w:rsidRPr="005F5EC2">
          <w:rPr>
            <w:noProof/>
            <w:webHidden/>
          </w:rPr>
          <w:t>11</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36" w:history="1">
        <w:r w:rsidR="005F5EC2" w:rsidRPr="005F5EC2">
          <w:rPr>
            <w:rStyle w:val="aff7"/>
            <w:rFonts w:ascii="黑体"/>
            <w:noProof/>
          </w:rPr>
          <w:t>5.2.2</w:t>
        </w:r>
        <w:r w:rsidR="005F5EC2" w:rsidRPr="005F5EC2">
          <w:rPr>
            <w:rStyle w:val="aff7"/>
            <w:rFonts w:hint="eastAsia"/>
            <w:noProof/>
          </w:rPr>
          <w:t xml:space="preserve"> </w:t>
        </w:r>
        <w:r w:rsidR="005F5EC2" w:rsidRPr="005F5EC2">
          <w:rPr>
            <w:rStyle w:val="aff7"/>
            <w:rFonts w:hint="eastAsia"/>
            <w:noProof/>
          </w:rPr>
          <w:t>查询所有</w:t>
        </w:r>
        <w:r w:rsidR="005F5EC2" w:rsidRPr="005F5EC2">
          <w:rPr>
            <w:rStyle w:val="aff7"/>
            <w:noProof/>
          </w:rPr>
          <w:t>OLT</w:t>
        </w:r>
        <w:r w:rsidR="005F5EC2" w:rsidRPr="005F5EC2">
          <w:rPr>
            <w:rStyle w:val="aff7"/>
            <w:rFonts w:hint="eastAsia"/>
            <w:noProof/>
          </w:rPr>
          <w:t>或者指定网元信息</w:t>
        </w:r>
        <w:r w:rsidR="005F5EC2" w:rsidRPr="005F5EC2">
          <w:rPr>
            <w:noProof/>
            <w:webHidden/>
          </w:rPr>
          <w:tab/>
        </w:r>
        <w:r w:rsidRPr="005F5EC2">
          <w:rPr>
            <w:noProof/>
            <w:webHidden/>
          </w:rPr>
          <w:fldChar w:fldCharType="begin"/>
        </w:r>
        <w:r w:rsidR="005F5EC2" w:rsidRPr="005F5EC2">
          <w:rPr>
            <w:noProof/>
            <w:webHidden/>
          </w:rPr>
          <w:instrText xml:space="preserve"> PAGEREF _Toc422211136 \h </w:instrText>
        </w:r>
        <w:r w:rsidRPr="005F5EC2">
          <w:rPr>
            <w:noProof/>
            <w:webHidden/>
          </w:rPr>
        </w:r>
        <w:r w:rsidRPr="005F5EC2">
          <w:rPr>
            <w:noProof/>
            <w:webHidden/>
          </w:rPr>
          <w:fldChar w:fldCharType="separate"/>
        </w:r>
        <w:r w:rsidR="005F5EC2" w:rsidRPr="005F5EC2">
          <w:rPr>
            <w:noProof/>
            <w:webHidden/>
          </w:rPr>
          <w:t>11</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37" w:history="1">
        <w:r w:rsidR="005F5EC2" w:rsidRPr="005F5EC2">
          <w:rPr>
            <w:rStyle w:val="aff7"/>
            <w:rFonts w:ascii="黑体"/>
            <w:noProof/>
          </w:rPr>
          <w:t>5.2.3</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POS</w:t>
        </w:r>
        <w:r w:rsidR="005F5EC2" w:rsidRPr="005F5EC2">
          <w:rPr>
            <w:rStyle w:val="aff7"/>
            <w:rFonts w:hint="eastAsia"/>
            <w:noProof/>
          </w:rPr>
          <w:t>信息</w:t>
        </w:r>
        <w:r w:rsidR="005F5EC2" w:rsidRPr="005F5EC2">
          <w:rPr>
            <w:noProof/>
            <w:webHidden/>
          </w:rPr>
          <w:tab/>
        </w:r>
        <w:r w:rsidRPr="005F5EC2">
          <w:rPr>
            <w:noProof/>
            <w:webHidden/>
          </w:rPr>
          <w:fldChar w:fldCharType="begin"/>
        </w:r>
        <w:r w:rsidR="005F5EC2" w:rsidRPr="005F5EC2">
          <w:rPr>
            <w:noProof/>
            <w:webHidden/>
          </w:rPr>
          <w:instrText xml:space="preserve"> PAGEREF _Toc422211137 \h </w:instrText>
        </w:r>
        <w:r w:rsidRPr="005F5EC2">
          <w:rPr>
            <w:noProof/>
            <w:webHidden/>
          </w:rPr>
        </w:r>
        <w:r w:rsidRPr="005F5EC2">
          <w:rPr>
            <w:noProof/>
            <w:webHidden/>
          </w:rPr>
          <w:fldChar w:fldCharType="separate"/>
        </w:r>
        <w:r w:rsidR="005F5EC2" w:rsidRPr="005F5EC2">
          <w:rPr>
            <w:noProof/>
            <w:webHidden/>
          </w:rPr>
          <w:t>12</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38" w:history="1">
        <w:r w:rsidR="005F5EC2" w:rsidRPr="005F5EC2">
          <w:rPr>
            <w:rStyle w:val="aff7"/>
            <w:rFonts w:ascii="黑体"/>
            <w:noProof/>
          </w:rPr>
          <w:t>5.2.4</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OLT</w:t>
        </w:r>
        <w:r w:rsidR="005F5EC2" w:rsidRPr="005F5EC2">
          <w:rPr>
            <w:rStyle w:val="aff7"/>
            <w:rFonts w:hint="eastAsia"/>
            <w:noProof/>
          </w:rPr>
          <w:t>下所有</w:t>
        </w:r>
        <w:r w:rsidR="005F5EC2" w:rsidRPr="005F5EC2">
          <w:rPr>
            <w:rStyle w:val="aff7"/>
            <w:noProof/>
          </w:rPr>
          <w:t>ONU</w:t>
        </w:r>
        <w:r w:rsidR="005F5EC2" w:rsidRPr="005F5EC2">
          <w:rPr>
            <w:rStyle w:val="aff7"/>
            <w:rFonts w:hint="eastAsia"/>
            <w:noProof/>
          </w:rPr>
          <w:t>信息或查询单个</w:t>
        </w:r>
        <w:r w:rsidR="005F5EC2" w:rsidRPr="005F5EC2">
          <w:rPr>
            <w:rStyle w:val="aff7"/>
            <w:noProof/>
          </w:rPr>
          <w:t>ONU</w:t>
        </w:r>
        <w:r w:rsidR="005F5EC2" w:rsidRPr="005F5EC2">
          <w:rPr>
            <w:rStyle w:val="aff7"/>
            <w:rFonts w:hint="eastAsia"/>
            <w:noProof/>
          </w:rPr>
          <w:t>信息</w:t>
        </w:r>
        <w:r w:rsidR="005F5EC2" w:rsidRPr="005F5EC2">
          <w:rPr>
            <w:noProof/>
            <w:webHidden/>
          </w:rPr>
          <w:tab/>
        </w:r>
        <w:r w:rsidRPr="005F5EC2">
          <w:rPr>
            <w:noProof/>
            <w:webHidden/>
          </w:rPr>
          <w:fldChar w:fldCharType="begin"/>
        </w:r>
        <w:r w:rsidR="005F5EC2" w:rsidRPr="005F5EC2">
          <w:rPr>
            <w:noProof/>
            <w:webHidden/>
          </w:rPr>
          <w:instrText xml:space="preserve"> PAGEREF _Toc422211138 \h </w:instrText>
        </w:r>
        <w:r w:rsidRPr="005F5EC2">
          <w:rPr>
            <w:noProof/>
            <w:webHidden/>
          </w:rPr>
        </w:r>
        <w:r w:rsidRPr="005F5EC2">
          <w:rPr>
            <w:noProof/>
            <w:webHidden/>
          </w:rPr>
          <w:fldChar w:fldCharType="separate"/>
        </w:r>
        <w:r w:rsidR="005F5EC2" w:rsidRPr="005F5EC2">
          <w:rPr>
            <w:noProof/>
            <w:webHidden/>
          </w:rPr>
          <w:t>13</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39" w:history="1">
        <w:r w:rsidR="005F5EC2" w:rsidRPr="005F5EC2">
          <w:rPr>
            <w:rStyle w:val="aff7"/>
            <w:rFonts w:ascii="黑体"/>
            <w:noProof/>
          </w:rPr>
          <w:t>5.2.5</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ONU</w:t>
        </w:r>
        <w:r w:rsidR="005F5EC2" w:rsidRPr="005F5EC2">
          <w:rPr>
            <w:rStyle w:val="aff7"/>
            <w:rFonts w:hint="eastAsia"/>
            <w:noProof/>
          </w:rPr>
          <w:t>状态信息</w:t>
        </w:r>
        <w:r w:rsidR="005F5EC2" w:rsidRPr="005F5EC2">
          <w:rPr>
            <w:noProof/>
            <w:webHidden/>
          </w:rPr>
          <w:tab/>
        </w:r>
        <w:r w:rsidRPr="005F5EC2">
          <w:rPr>
            <w:noProof/>
            <w:webHidden/>
          </w:rPr>
          <w:fldChar w:fldCharType="begin"/>
        </w:r>
        <w:r w:rsidR="005F5EC2" w:rsidRPr="005F5EC2">
          <w:rPr>
            <w:noProof/>
            <w:webHidden/>
          </w:rPr>
          <w:instrText xml:space="preserve"> PAGEREF _Toc422211139 \h </w:instrText>
        </w:r>
        <w:r w:rsidRPr="005F5EC2">
          <w:rPr>
            <w:noProof/>
            <w:webHidden/>
          </w:rPr>
        </w:r>
        <w:r w:rsidRPr="005F5EC2">
          <w:rPr>
            <w:noProof/>
            <w:webHidden/>
          </w:rPr>
          <w:fldChar w:fldCharType="separate"/>
        </w:r>
        <w:r w:rsidR="005F5EC2" w:rsidRPr="005F5EC2">
          <w:rPr>
            <w:noProof/>
            <w:webHidden/>
          </w:rPr>
          <w:t>15</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40" w:history="1">
        <w:r w:rsidR="005F5EC2" w:rsidRPr="005F5EC2">
          <w:rPr>
            <w:rStyle w:val="aff7"/>
            <w:rFonts w:ascii="黑体"/>
            <w:noProof/>
          </w:rPr>
          <w:t>5.2.6</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ONU</w:t>
        </w:r>
        <w:r w:rsidR="005F5EC2" w:rsidRPr="005F5EC2">
          <w:rPr>
            <w:rStyle w:val="aff7"/>
            <w:rFonts w:hint="eastAsia"/>
            <w:noProof/>
          </w:rPr>
          <w:t>配置信息</w:t>
        </w:r>
        <w:r w:rsidR="005F5EC2" w:rsidRPr="005F5EC2">
          <w:rPr>
            <w:noProof/>
            <w:webHidden/>
          </w:rPr>
          <w:tab/>
        </w:r>
        <w:r w:rsidRPr="005F5EC2">
          <w:rPr>
            <w:noProof/>
            <w:webHidden/>
          </w:rPr>
          <w:fldChar w:fldCharType="begin"/>
        </w:r>
        <w:r w:rsidR="005F5EC2" w:rsidRPr="005F5EC2">
          <w:rPr>
            <w:noProof/>
            <w:webHidden/>
          </w:rPr>
          <w:instrText xml:space="preserve"> PAGEREF _Toc422211140 \h </w:instrText>
        </w:r>
        <w:r w:rsidRPr="005F5EC2">
          <w:rPr>
            <w:noProof/>
            <w:webHidden/>
          </w:rPr>
        </w:r>
        <w:r w:rsidRPr="005F5EC2">
          <w:rPr>
            <w:noProof/>
            <w:webHidden/>
          </w:rPr>
          <w:fldChar w:fldCharType="separate"/>
        </w:r>
        <w:r w:rsidR="005F5EC2" w:rsidRPr="005F5EC2">
          <w:rPr>
            <w:noProof/>
            <w:webHidden/>
          </w:rPr>
          <w:t>17</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41" w:history="1">
        <w:r w:rsidR="005F5EC2" w:rsidRPr="005F5EC2">
          <w:rPr>
            <w:rStyle w:val="aff7"/>
            <w:rFonts w:ascii="黑体"/>
            <w:noProof/>
          </w:rPr>
          <w:t>5.2.7</w:t>
        </w:r>
        <w:r w:rsidR="005F5EC2" w:rsidRPr="005F5EC2">
          <w:rPr>
            <w:rStyle w:val="aff7"/>
            <w:rFonts w:hint="eastAsia"/>
            <w:noProof/>
          </w:rPr>
          <w:t xml:space="preserve"> </w:t>
        </w:r>
        <w:r w:rsidR="005F5EC2" w:rsidRPr="005F5EC2">
          <w:rPr>
            <w:rStyle w:val="aff7"/>
            <w:rFonts w:hint="eastAsia"/>
            <w:noProof/>
          </w:rPr>
          <w:t>重启</w:t>
        </w:r>
        <w:r w:rsidR="005F5EC2" w:rsidRPr="005F5EC2">
          <w:rPr>
            <w:rStyle w:val="aff7"/>
            <w:noProof/>
          </w:rPr>
          <w:t>ONU</w:t>
        </w:r>
        <w:r w:rsidR="005F5EC2" w:rsidRPr="005F5EC2">
          <w:rPr>
            <w:noProof/>
            <w:webHidden/>
          </w:rPr>
          <w:tab/>
        </w:r>
        <w:r w:rsidRPr="005F5EC2">
          <w:rPr>
            <w:noProof/>
            <w:webHidden/>
          </w:rPr>
          <w:fldChar w:fldCharType="begin"/>
        </w:r>
        <w:r w:rsidR="005F5EC2" w:rsidRPr="005F5EC2">
          <w:rPr>
            <w:noProof/>
            <w:webHidden/>
          </w:rPr>
          <w:instrText xml:space="preserve"> PAGEREF _Toc422211141 \h </w:instrText>
        </w:r>
        <w:r w:rsidRPr="005F5EC2">
          <w:rPr>
            <w:noProof/>
            <w:webHidden/>
          </w:rPr>
        </w:r>
        <w:r w:rsidRPr="005F5EC2">
          <w:rPr>
            <w:noProof/>
            <w:webHidden/>
          </w:rPr>
          <w:fldChar w:fldCharType="separate"/>
        </w:r>
        <w:r w:rsidR="005F5EC2" w:rsidRPr="005F5EC2">
          <w:rPr>
            <w:noProof/>
            <w:webHidden/>
          </w:rPr>
          <w:t>18</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42" w:history="1">
        <w:r w:rsidR="005F5EC2" w:rsidRPr="005F5EC2">
          <w:rPr>
            <w:rStyle w:val="aff7"/>
            <w:rFonts w:ascii="黑体"/>
            <w:noProof/>
          </w:rPr>
          <w:t>5.2.8</w:t>
        </w:r>
        <w:r w:rsidR="005F5EC2" w:rsidRPr="005F5EC2">
          <w:rPr>
            <w:rStyle w:val="aff7"/>
            <w:rFonts w:hint="eastAsia"/>
            <w:noProof/>
          </w:rPr>
          <w:t xml:space="preserve"> </w:t>
        </w:r>
        <w:r w:rsidR="005F5EC2" w:rsidRPr="005F5EC2">
          <w:rPr>
            <w:rStyle w:val="aff7"/>
            <w:rFonts w:hint="eastAsia"/>
            <w:noProof/>
          </w:rPr>
          <w:t>创建</w:t>
        </w:r>
        <w:r w:rsidR="005F5EC2" w:rsidRPr="005F5EC2">
          <w:rPr>
            <w:rStyle w:val="aff7"/>
            <w:noProof/>
          </w:rPr>
          <w:t>ONU</w:t>
        </w:r>
        <w:r w:rsidR="005F5EC2" w:rsidRPr="005F5EC2">
          <w:rPr>
            <w:noProof/>
            <w:webHidden/>
          </w:rPr>
          <w:tab/>
        </w:r>
        <w:r w:rsidRPr="005F5EC2">
          <w:rPr>
            <w:noProof/>
            <w:webHidden/>
          </w:rPr>
          <w:fldChar w:fldCharType="begin"/>
        </w:r>
        <w:r w:rsidR="005F5EC2" w:rsidRPr="005F5EC2">
          <w:rPr>
            <w:noProof/>
            <w:webHidden/>
          </w:rPr>
          <w:instrText xml:space="preserve"> PAGEREF _Toc422211142 \h </w:instrText>
        </w:r>
        <w:r w:rsidRPr="005F5EC2">
          <w:rPr>
            <w:noProof/>
            <w:webHidden/>
          </w:rPr>
        </w:r>
        <w:r w:rsidRPr="005F5EC2">
          <w:rPr>
            <w:noProof/>
            <w:webHidden/>
          </w:rPr>
          <w:fldChar w:fldCharType="separate"/>
        </w:r>
        <w:r w:rsidR="005F5EC2" w:rsidRPr="005F5EC2">
          <w:rPr>
            <w:noProof/>
            <w:webHidden/>
          </w:rPr>
          <w:t>19</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43" w:history="1">
        <w:r w:rsidR="005F5EC2" w:rsidRPr="005F5EC2">
          <w:rPr>
            <w:rStyle w:val="aff7"/>
            <w:rFonts w:ascii="黑体"/>
            <w:noProof/>
          </w:rPr>
          <w:t>5.2.9</w:t>
        </w:r>
        <w:r w:rsidR="005F5EC2" w:rsidRPr="005F5EC2">
          <w:rPr>
            <w:rStyle w:val="aff7"/>
            <w:rFonts w:hint="eastAsia"/>
            <w:noProof/>
          </w:rPr>
          <w:t xml:space="preserve"> </w:t>
        </w:r>
        <w:r w:rsidR="005F5EC2" w:rsidRPr="005F5EC2">
          <w:rPr>
            <w:rStyle w:val="aff7"/>
            <w:rFonts w:hint="eastAsia"/>
            <w:noProof/>
          </w:rPr>
          <w:t>删除</w:t>
        </w:r>
        <w:r w:rsidR="005F5EC2" w:rsidRPr="005F5EC2">
          <w:rPr>
            <w:rStyle w:val="aff7"/>
            <w:noProof/>
          </w:rPr>
          <w:t>ONU</w:t>
        </w:r>
        <w:r w:rsidR="005F5EC2" w:rsidRPr="005F5EC2">
          <w:rPr>
            <w:noProof/>
            <w:webHidden/>
          </w:rPr>
          <w:tab/>
        </w:r>
        <w:r w:rsidRPr="005F5EC2">
          <w:rPr>
            <w:noProof/>
            <w:webHidden/>
          </w:rPr>
          <w:fldChar w:fldCharType="begin"/>
        </w:r>
        <w:r w:rsidR="005F5EC2" w:rsidRPr="005F5EC2">
          <w:rPr>
            <w:noProof/>
            <w:webHidden/>
          </w:rPr>
          <w:instrText xml:space="preserve"> PAGEREF _Toc422211143 \h </w:instrText>
        </w:r>
        <w:r w:rsidRPr="005F5EC2">
          <w:rPr>
            <w:noProof/>
            <w:webHidden/>
          </w:rPr>
        </w:r>
        <w:r w:rsidRPr="005F5EC2">
          <w:rPr>
            <w:noProof/>
            <w:webHidden/>
          </w:rPr>
          <w:fldChar w:fldCharType="separate"/>
        </w:r>
        <w:r w:rsidR="005F5EC2" w:rsidRPr="005F5EC2">
          <w:rPr>
            <w:noProof/>
            <w:webHidden/>
          </w:rPr>
          <w:t>20</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44" w:history="1">
        <w:r w:rsidR="005F5EC2" w:rsidRPr="005F5EC2">
          <w:rPr>
            <w:rStyle w:val="aff7"/>
            <w:rFonts w:ascii="黑体"/>
            <w:noProof/>
          </w:rPr>
          <w:t>5.2.10</w:t>
        </w:r>
        <w:r w:rsidR="005F5EC2" w:rsidRPr="005F5EC2">
          <w:rPr>
            <w:rStyle w:val="aff7"/>
            <w:rFonts w:hint="eastAsia"/>
            <w:noProof/>
          </w:rPr>
          <w:t xml:space="preserve"> </w:t>
        </w:r>
        <w:r w:rsidR="005F5EC2" w:rsidRPr="005F5EC2">
          <w:rPr>
            <w:rStyle w:val="aff7"/>
            <w:rFonts w:hint="eastAsia"/>
            <w:noProof/>
          </w:rPr>
          <w:t>修改</w:t>
        </w:r>
        <w:r w:rsidR="005F5EC2" w:rsidRPr="005F5EC2">
          <w:rPr>
            <w:rStyle w:val="aff7"/>
            <w:noProof/>
          </w:rPr>
          <w:t>ONU</w:t>
        </w:r>
        <w:r w:rsidR="005F5EC2" w:rsidRPr="005F5EC2">
          <w:rPr>
            <w:rStyle w:val="aff7"/>
            <w:rFonts w:hint="eastAsia"/>
            <w:noProof/>
          </w:rPr>
          <w:t>认证信息</w:t>
        </w:r>
        <w:r w:rsidR="005F5EC2" w:rsidRPr="005F5EC2">
          <w:rPr>
            <w:noProof/>
            <w:webHidden/>
          </w:rPr>
          <w:tab/>
        </w:r>
        <w:r w:rsidRPr="005F5EC2">
          <w:rPr>
            <w:noProof/>
            <w:webHidden/>
          </w:rPr>
          <w:fldChar w:fldCharType="begin"/>
        </w:r>
        <w:r w:rsidR="005F5EC2" w:rsidRPr="005F5EC2">
          <w:rPr>
            <w:noProof/>
            <w:webHidden/>
          </w:rPr>
          <w:instrText xml:space="preserve"> PAGEREF _Toc422211144 \h </w:instrText>
        </w:r>
        <w:r w:rsidRPr="005F5EC2">
          <w:rPr>
            <w:noProof/>
            <w:webHidden/>
          </w:rPr>
        </w:r>
        <w:r w:rsidRPr="005F5EC2">
          <w:rPr>
            <w:noProof/>
            <w:webHidden/>
          </w:rPr>
          <w:fldChar w:fldCharType="separate"/>
        </w:r>
        <w:r w:rsidR="005F5EC2" w:rsidRPr="005F5EC2">
          <w:rPr>
            <w:noProof/>
            <w:webHidden/>
          </w:rPr>
          <w:t>21</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45" w:history="1">
        <w:r w:rsidR="005F5EC2" w:rsidRPr="005F5EC2">
          <w:rPr>
            <w:rStyle w:val="aff7"/>
            <w:rFonts w:ascii="黑体"/>
            <w:noProof/>
          </w:rPr>
          <w:t>5.2.11</w:t>
        </w:r>
        <w:r w:rsidR="005F5EC2" w:rsidRPr="005F5EC2">
          <w:rPr>
            <w:rStyle w:val="aff7"/>
            <w:noProof/>
          </w:rPr>
          <w:t xml:space="preserve"> ONU</w:t>
        </w:r>
        <w:r w:rsidR="005F5EC2" w:rsidRPr="005F5EC2">
          <w:rPr>
            <w:rStyle w:val="aff7"/>
            <w:rFonts w:hint="eastAsia"/>
            <w:noProof/>
          </w:rPr>
          <w:t>带宽配置</w:t>
        </w:r>
        <w:r w:rsidR="005F5EC2" w:rsidRPr="005F5EC2">
          <w:rPr>
            <w:noProof/>
            <w:webHidden/>
          </w:rPr>
          <w:tab/>
        </w:r>
        <w:r w:rsidRPr="005F5EC2">
          <w:rPr>
            <w:noProof/>
            <w:webHidden/>
          </w:rPr>
          <w:fldChar w:fldCharType="begin"/>
        </w:r>
        <w:r w:rsidR="005F5EC2" w:rsidRPr="005F5EC2">
          <w:rPr>
            <w:noProof/>
            <w:webHidden/>
          </w:rPr>
          <w:instrText xml:space="preserve"> PAGEREF _Toc422211145 \h </w:instrText>
        </w:r>
        <w:r w:rsidRPr="005F5EC2">
          <w:rPr>
            <w:noProof/>
            <w:webHidden/>
          </w:rPr>
        </w:r>
        <w:r w:rsidRPr="005F5EC2">
          <w:rPr>
            <w:noProof/>
            <w:webHidden/>
          </w:rPr>
          <w:fldChar w:fldCharType="separate"/>
        </w:r>
        <w:r w:rsidR="005F5EC2" w:rsidRPr="005F5EC2">
          <w:rPr>
            <w:noProof/>
            <w:webHidden/>
          </w:rPr>
          <w:t>22</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46" w:history="1">
        <w:r w:rsidR="005F5EC2" w:rsidRPr="005F5EC2">
          <w:rPr>
            <w:rStyle w:val="aff7"/>
            <w:rFonts w:ascii="黑体"/>
            <w:noProof/>
          </w:rPr>
          <w:t>5.2.12</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VLAN</w:t>
        </w:r>
        <w:r w:rsidR="005F5EC2" w:rsidRPr="005F5EC2">
          <w:rPr>
            <w:rStyle w:val="aff7"/>
            <w:rFonts w:hint="eastAsia"/>
            <w:noProof/>
          </w:rPr>
          <w:t>信息</w:t>
        </w:r>
        <w:r w:rsidR="005F5EC2" w:rsidRPr="005F5EC2">
          <w:rPr>
            <w:noProof/>
            <w:webHidden/>
          </w:rPr>
          <w:tab/>
        </w:r>
        <w:r w:rsidRPr="005F5EC2">
          <w:rPr>
            <w:noProof/>
            <w:webHidden/>
          </w:rPr>
          <w:fldChar w:fldCharType="begin"/>
        </w:r>
        <w:r w:rsidR="005F5EC2" w:rsidRPr="005F5EC2">
          <w:rPr>
            <w:noProof/>
            <w:webHidden/>
          </w:rPr>
          <w:instrText xml:space="preserve"> PAGEREF _Toc422211146 \h </w:instrText>
        </w:r>
        <w:r w:rsidRPr="005F5EC2">
          <w:rPr>
            <w:noProof/>
            <w:webHidden/>
          </w:rPr>
        </w:r>
        <w:r w:rsidRPr="005F5EC2">
          <w:rPr>
            <w:noProof/>
            <w:webHidden/>
          </w:rPr>
          <w:fldChar w:fldCharType="separate"/>
        </w:r>
        <w:r w:rsidR="005F5EC2" w:rsidRPr="005F5EC2">
          <w:rPr>
            <w:noProof/>
            <w:webHidden/>
          </w:rPr>
          <w:t>23</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47" w:history="1">
        <w:r w:rsidR="005F5EC2" w:rsidRPr="005F5EC2">
          <w:rPr>
            <w:rStyle w:val="aff7"/>
            <w:rFonts w:ascii="黑体"/>
            <w:noProof/>
          </w:rPr>
          <w:t>5.2.13</w:t>
        </w:r>
        <w:r w:rsidR="005F5EC2" w:rsidRPr="005F5EC2">
          <w:rPr>
            <w:rStyle w:val="aff7"/>
            <w:rFonts w:hint="eastAsia"/>
            <w:noProof/>
          </w:rPr>
          <w:t xml:space="preserve"> </w:t>
        </w:r>
        <w:r w:rsidR="005F5EC2" w:rsidRPr="005F5EC2">
          <w:rPr>
            <w:rStyle w:val="aff7"/>
            <w:rFonts w:hint="eastAsia"/>
            <w:noProof/>
          </w:rPr>
          <w:t>创建</w:t>
        </w:r>
        <w:r w:rsidR="005F5EC2" w:rsidRPr="005F5EC2">
          <w:rPr>
            <w:rStyle w:val="aff7"/>
            <w:noProof/>
          </w:rPr>
          <w:t>VLAN</w:t>
        </w:r>
        <w:r w:rsidR="005F5EC2" w:rsidRPr="005F5EC2">
          <w:rPr>
            <w:noProof/>
            <w:webHidden/>
          </w:rPr>
          <w:tab/>
        </w:r>
        <w:r w:rsidRPr="005F5EC2">
          <w:rPr>
            <w:noProof/>
            <w:webHidden/>
          </w:rPr>
          <w:fldChar w:fldCharType="begin"/>
        </w:r>
        <w:r w:rsidR="005F5EC2" w:rsidRPr="005F5EC2">
          <w:rPr>
            <w:noProof/>
            <w:webHidden/>
          </w:rPr>
          <w:instrText xml:space="preserve"> PAGEREF _Toc422211147 \h </w:instrText>
        </w:r>
        <w:r w:rsidRPr="005F5EC2">
          <w:rPr>
            <w:noProof/>
            <w:webHidden/>
          </w:rPr>
        </w:r>
        <w:r w:rsidRPr="005F5EC2">
          <w:rPr>
            <w:noProof/>
            <w:webHidden/>
          </w:rPr>
          <w:fldChar w:fldCharType="separate"/>
        </w:r>
        <w:r w:rsidR="005F5EC2" w:rsidRPr="005F5EC2">
          <w:rPr>
            <w:noProof/>
            <w:webHidden/>
          </w:rPr>
          <w:t>24</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48" w:history="1">
        <w:r w:rsidR="005F5EC2" w:rsidRPr="005F5EC2">
          <w:rPr>
            <w:rStyle w:val="aff7"/>
            <w:rFonts w:ascii="黑体"/>
            <w:noProof/>
          </w:rPr>
          <w:t>5.2.14</w:t>
        </w:r>
        <w:r w:rsidR="005F5EC2" w:rsidRPr="005F5EC2">
          <w:rPr>
            <w:rStyle w:val="aff7"/>
            <w:rFonts w:hint="eastAsia"/>
            <w:noProof/>
          </w:rPr>
          <w:t xml:space="preserve"> </w:t>
        </w:r>
        <w:r w:rsidR="005F5EC2" w:rsidRPr="005F5EC2">
          <w:rPr>
            <w:rStyle w:val="aff7"/>
            <w:rFonts w:hint="eastAsia"/>
            <w:noProof/>
          </w:rPr>
          <w:t>删除</w:t>
        </w:r>
        <w:r w:rsidR="005F5EC2" w:rsidRPr="005F5EC2">
          <w:rPr>
            <w:rStyle w:val="aff7"/>
            <w:noProof/>
          </w:rPr>
          <w:t>VLAN</w:t>
        </w:r>
        <w:r w:rsidR="005F5EC2" w:rsidRPr="005F5EC2">
          <w:rPr>
            <w:noProof/>
            <w:webHidden/>
          </w:rPr>
          <w:tab/>
        </w:r>
        <w:r w:rsidRPr="005F5EC2">
          <w:rPr>
            <w:noProof/>
            <w:webHidden/>
          </w:rPr>
          <w:fldChar w:fldCharType="begin"/>
        </w:r>
        <w:r w:rsidR="005F5EC2" w:rsidRPr="005F5EC2">
          <w:rPr>
            <w:noProof/>
            <w:webHidden/>
          </w:rPr>
          <w:instrText xml:space="preserve"> PAGEREF _Toc422211148 \h </w:instrText>
        </w:r>
        <w:r w:rsidRPr="005F5EC2">
          <w:rPr>
            <w:noProof/>
            <w:webHidden/>
          </w:rPr>
        </w:r>
        <w:r w:rsidRPr="005F5EC2">
          <w:rPr>
            <w:noProof/>
            <w:webHidden/>
          </w:rPr>
          <w:fldChar w:fldCharType="separate"/>
        </w:r>
        <w:r w:rsidR="005F5EC2" w:rsidRPr="005F5EC2">
          <w:rPr>
            <w:noProof/>
            <w:webHidden/>
          </w:rPr>
          <w:t>25</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49" w:history="1">
        <w:r w:rsidR="005F5EC2" w:rsidRPr="005F5EC2">
          <w:rPr>
            <w:rStyle w:val="aff7"/>
            <w:rFonts w:ascii="黑体"/>
            <w:noProof/>
          </w:rPr>
          <w:t>5.2.15</w:t>
        </w:r>
        <w:r w:rsidR="005F5EC2" w:rsidRPr="005F5EC2">
          <w:rPr>
            <w:rStyle w:val="aff7"/>
            <w:rFonts w:hint="eastAsia"/>
            <w:noProof/>
          </w:rPr>
          <w:t xml:space="preserve"> </w:t>
        </w:r>
        <w:r w:rsidR="005F5EC2" w:rsidRPr="005F5EC2">
          <w:rPr>
            <w:rStyle w:val="aff7"/>
            <w:rFonts w:hint="eastAsia"/>
            <w:noProof/>
          </w:rPr>
          <w:t>查询拓扑信息</w:t>
        </w:r>
        <w:r w:rsidR="005F5EC2" w:rsidRPr="005F5EC2">
          <w:rPr>
            <w:noProof/>
            <w:webHidden/>
          </w:rPr>
          <w:tab/>
        </w:r>
        <w:r w:rsidRPr="005F5EC2">
          <w:rPr>
            <w:noProof/>
            <w:webHidden/>
          </w:rPr>
          <w:fldChar w:fldCharType="begin"/>
        </w:r>
        <w:r w:rsidR="005F5EC2" w:rsidRPr="005F5EC2">
          <w:rPr>
            <w:noProof/>
            <w:webHidden/>
          </w:rPr>
          <w:instrText xml:space="preserve"> PAGEREF _Toc422211149 \h </w:instrText>
        </w:r>
        <w:r w:rsidRPr="005F5EC2">
          <w:rPr>
            <w:noProof/>
            <w:webHidden/>
          </w:rPr>
        </w:r>
        <w:r w:rsidRPr="005F5EC2">
          <w:rPr>
            <w:noProof/>
            <w:webHidden/>
          </w:rPr>
          <w:fldChar w:fldCharType="separate"/>
        </w:r>
        <w:r w:rsidR="005F5EC2" w:rsidRPr="005F5EC2">
          <w:rPr>
            <w:noProof/>
            <w:webHidden/>
          </w:rPr>
          <w:t>25</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150" w:history="1">
        <w:r w:rsidR="005F5EC2" w:rsidRPr="005F5EC2">
          <w:rPr>
            <w:rStyle w:val="aff7"/>
            <w:rFonts w:ascii="黑体"/>
            <w:i w:val="0"/>
            <w:noProof/>
          </w:rPr>
          <w:t>5.3</w:t>
        </w:r>
        <w:r w:rsidR="005F5EC2" w:rsidRPr="005F5EC2">
          <w:rPr>
            <w:rStyle w:val="aff7"/>
            <w:rFonts w:hint="eastAsia"/>
            <w:i w:val="0"/>
            <w:noProof/>
          </w:rPr>
          <w:t xml:space="preserve"> </w:t>
        </w:r>
        <w:r w:rsidR="005F5EC2" w:rsidRPr="005F5EC2">
          <w:rPr>
            <w:rStyle w:val="aff7"/>
            <w:rFonts w:hint="eastAsia"/>
            <w:i w:val="0"/>
            <w:noProof/>
          </w:rPr>
          <w:t>机框信息管理功能</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_Toc422211150 \h </w:instrText>
        </w:r>
        <w:r w:rsidRPr="005F5EC2">
          <w:rPr>
            <w:i w:val="0"/>
            <w:noProof/>
            <w:webHidden/>
          </w:rPr>
        </w:r>
        <w:r w:rsidRPr="005F5EC2">
          <w:rPr>
            <w:i w:val="0"/>
            <w:noProof/>
            <w:webHidden/>
          </w:rPr>
          <w:fldChar w:fldCharType="separate"/>
        </w:r>
        <w:r w:rsidR="005F5EC2" w:rsidRPr="005F5EC2">
          <w:rPr>
            <w:i w:val="0"/>
            <w:noProof/>
            <w:webHidden/>
          </w:rPr>
          <w:t>27</w:t>
        </w:r>
        <w:r w:rsidRPr="005F5EC2">
          <w:rPr>
            <w:i w:val="0"/>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51" w:history="1">
        <w:r w:rsidR="005F5EC2" w:rsidRPr="005F5EC2">
          <w:rPr>
            <w:rStyle w:val="aff7"/>
            <w:rFonts w:ascii="黑体"/>
            <w:noProof/>
          </w:rPr>
          <w:t>5.3.1</w:t>
        </w:r>
        <w:r w:rsidR="005F5EC2" w:rsidRPr="005F5EC2">
          <w:rPr>
            <w:rStyle w:val="aff7"/>
            <w:rFonts w:hint="eastAsia"/>
            <w:noProof/>
          </w:rPr>
          <w:t xml:space="preserve"> </w:t>
        </w:r>
        <w:r w:rsidR="005F5EC2" w:rsidRPr="005F5EC2">
          <w:rPr>
            <w:rStyle w:val="aff7"/>
            <w:rFonts w:hint="eastAsia"/>
            <w:noProof/>
          </w:rPr>
          <w:t>概述</w:t>
        </w:r>
        <w:r w:rsidR="005F5EC2" w:rsidRPr="005F5EC2">
          <w:rPr>
            <w:noProof/>
            <w:webHidden/>
          </w:rPr>
          <w:tab/>
        </w:r>
        <w:r w:rsidRPr="005F5EC2">
          <w:rPr>
            <w:noProof/>
            <w:webHidden/>
          </w:rPr>
          <w:fldChar w:fldCharType="begin"/>
        </w:r>
        <w:r w:rsidR="005F5EC2" w:rsidRPr="005F5EC2">
          <w:rPr>
            <w:noProof/>
            <w:webHidden/>
          </w:rPr>
          <w:instrText xml:space="preserve"> PAGEREF _Toc422211151 \h </w:instrText>
        </w:r>
        <w:r w:rsidRPr="005F5EC2">
          <w:rPr>
            <w:noProof/>
            <w:webHidden/>
          </w:rPr>
        </w:r>
        <w:r w:rsidRPr="005F5EC2">
          <w:rPr>
            <w:noProof/>
            <w:webHidden/>
          </w:rPr>
          <w:fldChar w:fldCharType="separate"/>
        </w:r>
        <w:r w:rsidR="005F5EC2" w:rsidRPr="005F5EC2">
          <w:rPr>
            <w:noProof/>
            <w:webHidden/>
          </w:rPr>
          <w:t>27</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52" w:history="1">
        <w:r w:rsidR="005F5EC2" w:rsidRPr="005F5EC2">
          <w:rPr>
            <w:rStyle w:val="aff7"/>
            <w:rFonts w:ascii="黑体"/>
            <w:noProof/>
          </w:rPr>
          <w:t>5.3.2</w:t>
        </w:r>
        <w:r w:rsidR="005F5EC2" w:rsidRPr="005F5EC2">
          <w:rPr>
            <w:rStyle w:val="aff7"/>
            <w:rFonts w:hint="eastAsia"/>
            <w:noProof/>
          </w:rPr>
          <w:t xml:space="preserve"> </w:t>
        </w:r>
        <w:r w:rsidR="005F5EC2" w:rsidRPr="005F5EC2">
          <w:rPr>
            <w:rStyle w:val="aff7"/>
            <w:rFonts w:hint="eastAsia"/>
            <w:noProof/>
          </w:rPr>
          <w:t>查询设备机框信息</w:t>
        </w:r>
        <w:r w:rsidR="005F5EC2" w:rsidRPr="005F5EC2">
          <w:rPr>
            <w:noProof/>
            <w:webHidden/>
          </w:rPr>
          <w:tab/>
        </w:r>
        <w:r w:rsidRPr="005F5EC2">
          <w:rPr>
            <w:noProof/>
            <w:webHidden/>
          </w:rPr>
          <w:fldChar w:fldCharType="begin"/>
        </w:r>
        <w:r w:rsidR="005F5EC2" w:rsidRPr="005F5EC2">
          <w:rPr>
            <w:noProof/>
            <w:webHidden/>
          </w:rPr>
          <w:instrText xml:space="preserve"> PAGEREF _Toc422211152 \h </w:instrText>
        </w:r>
        <w:r w:rsidRPr="005F5EC2">
          <w:rPr>
            <w:noProof/>
            <w:webHidden/>
          </w:rPr>
        </w:r>
        <w:r w:rsidRPr="005F5EC2">
          <w:rPr>
            <w:noProof/>
            <w:webHidden/>
          </w:rPr>
          <w:fldChar w:fldCharType="separate"/>
        </w:r>
        <w:r w:rsidR="005F5EC2" w:rsidRPr="005F5EC2">
          <w:rPr>
            <w:noProof/>
            <w:webHidden/>
          </w:rPr>
          <w:t>27</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153" w:history="1">
        <w:r w:rsidR="005F5EC2" w:rsidRPr="005F5EC2">
          <w:rPr>
            <w:rStyle w:val="aff7"/>
            <w:rFonts w:ascii="黑体"/>
            <w:i w:val="0"/>
            <w:noProof/>
          </w:rPr>
          <w:t>5.4</w:t>
        </w:r>
        <w:r w:rsidR="005F5EC2" w:rsidRPr="005F5EC2">
          <w:rPr>
            <w:rStyle w:val="aff7"/>
            <w:rFonts w:hint="eastAsia"/>
            <w:i w:val="0"/>
            <w:noProof/>
          </w:rPr>
          <w:t xml:space="preserve"> </w:t>
        </w:r>
        <w:r w:rsidR="005F5EC2" w:rsidRPr="005F5EC2">
          <w:rPr>
            <w:rStyle w:val="aff7"/>
            <w:rFonts w:hint="eastAsia"/>
            <w:i w:val="0"/>
            <w:noProof/>
          </w:rPr>
          <w:t>单元盘信息管理功能</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_Toc422211153 \h </w:instrText>
        </w:r>
        <w:r w:rsidRPr="005F5EC2">
          <w:rPr>
            <w:i w:val="0"/>
            <w:noProof/>
            <w:webHidden/>
          </w:rPr>
        </w:r>
        <w:r w:rsidRPr="005F5EC2">
          <w:rPr>
            <w:i w:val="0"/>
            <w:noProof/>
            <w:webHidden/>
          </w:rPr>
          <w:fldChar w:fldCharType="separate"/>
        </w:r>
        <w:r w:rsidR="005F5EC2" w:rsidRPr="005F5EC2">
          <w:rPr>
            <w:i w:val="0"/>
            <w:noProof/>
            <w:webHidden/>
          </w:rPr>
          <w:t>28</w:t>
        </w:r>
        <w:r w:rsidRPr="005F5EC2">
          <w:rPr>
            <w:i w:val="0"/>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54" w:history="1">
        <w:r w:rsidR="005F5EC2" w:rsidRPr="005F5EC2">
          <w:rPr>
            <w:rStyle w:val="aff7"/>
            <w:rFonts w:ascii="黑体"/>
            <w:noProof/>
          </w:rPr>
          <w:t>5.4.1</w:t>
        </w:r>
        <w:r w:rsidR="005F5EC2" w:rsidRPr="005F5EC2">
          <w:rPr>
            <w:rStyle w:val="aff7"/>
            <w:rFonts w:hint="eastAsia"/>
            <w:noProof/>
          </w:rPr>
          <w:t xml:space="preserve"> </w:t>
        </w:r>
        <w:r w:rsidR="005F5EC2" w:rsidRPr="005F5EC2">
          <w:rPr>
            <w:rStyle w:val="aff7"/>
            <w:rFonts w:hint="eastAsia"/>
            <w:noProof/>
          </w:rPr>
          <w:t>概述</w:t>
        </w:r>
        <w:r w:rsidR="005F5EC2" w:rsidRPr="005F5EC2">
          <w:rPr>
            <w:noProof/>
            <w:webHidden/>
          </w:rPr>
          <w:tab/>
        </w:r>
        <w:r w:rsidRPr="005F5EC2">
          <w:rPr>
            <w:noProof/>
            <w:webHidden/>
          </w:rPr>
          <w:fldChar w:fldCharType="begin"/>
        </w:r>
        <w:r w:rsidR="005F5EC2" w:rsidRPr="005F5EC2">
          <w:rPr>
            <w:noProof/>
            <w:webHidden/>
          </w:rPr>
          <w:instrText xml:space="preserve"> PAGEREF _Toc422211154 \h </w:instrText>
        </w:r>
        <w:r w:rsidRPr="005F5EC2">
          <w:rPr>
            <w:noProof/>
            <w:webHidden/>
          </w:rPr>
        </w:r>
        <w:r w:rsidRPr="005F5EC2">
          <w:rPr>
            <w:noProof/>
            <w:webHidden/>
          </w:rPr>
          <w:fldChar w:fldCharType="separate"/>
        </w:r>
        <w:r w:rsidR="005F5EC2" w:rsidRPr="005F5EC2">
          <w:rPr>
            <w:noProof/>
            <w:webHidden/>
          </w:rPr>
          <w:t>28</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55" w:history="1">
        <w:r w:rsidR="005F5EC2" w:rsidRPr="005F5EC2">
          <w:rPr>
            <w:rStyle w:val="aff7"/>
            <w:rFonts w:ascii="黑体"/>
            <w:noProof/>
          </w:rPr>
          <w:t>5.4.2</w:t>
        </w:r>
        <w:r w:rsidR="005F5EC2" w:rsidRPr="005F5EC2">
          <w:rPr>
            <w:rStyle w:val="aff7"/>
            <w:rFonts w:hint="eastAsia"/>
            <w:noProof/>
          </w:rPr>
          <w:t xml:space="preserve"> </w:t>
        </w:r>
        <w:r w:rsidR="005F5EC2" w:rsidRPr="005F5EC2">
          <w:rPr>
            <w:rStyle w:val="aff7"/>
            <w:rFonts w:hint="eastAsia"/>
            <w:noProof/>
          </w:rPr>
          <w:t>查询单元盘信息</w:t>
        </w:r>
        <w:r w:rsidR="005F5EC2" w:rsidRPr="005F5EC2">
          <w:rPr>
            <w:noProof/>
            <w:webHidden/>
          </w:rPr>
          <w:tab/>
        </w:r>
        <w:r w:rsidRPr="005F5EC2">
          <w:rPr>
            <w:noProof/>
            <w:webHidden/>
          </w:rPr>
          <w:fldChar w:fldCharType="begin"/>
        </w:r>
        <w:r w:rsidR="005F5EC2" w:rsidRPr="005F5EC2">
          <w:rPr>
            <w:noProof/>
            <w:webHidden/>
          </w:rPr>
          <w:instrText xml:space="preserve"> PAGEREF _Toc422211155 \h </w:instrText>
        </w:r>
        <w:r w:rsidRPr="005F5EC2">
          <w:rPr>
            <w:noProof/>
            <w:webHidden/>
          </w:rPr>
        </w:r>
        <w:r w:rsidRPr="005F5EC2">
          <w:rPr>
            <w:noProof/>
            <w:webHidden/>
          </w:rPr>
          <w:fldChar w:fldCharType="separate"/>
        </w:r>
        <w:r w:rsidR="005F5EC2" w:rsidRPr="005F5EC2">
          <w:rPr>
            <w:noProof/>
            <w:webHidden/>
          </w:rPr>
          <w:t>28</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156" w:history="1">
        <w:r w:rsidR="005F5EC2" w:rsidRPr="005F5EC2">
          <w:rPr>
            <w:rStyle w:val="aff7"/>
            <w:rFonts w:ascii="黑体"/>
            <w:i w:val="0"/>
            <w:noProof/>
          </w:rPr>
          <w:t>5.5</w:t>
        </w:r>
        <w:r w:rsidR="005F5EC2" w:rsidRPr="005F5EC2">
          <w:rPr>
            <w:rStyle w:val="aff7"/>
            <w:i w:val="0"/>
            <w:noProof/>
          </w:rPr>
          <w:t xml:space="preserve"> PON</w:t>
        </w:r>
        <w:r w:rsidR="005F5EC2" w:rsidRPr="005F5EC2">
          <w:rPr>
            <w:rStyle w:val="aff7"/>
            <w:rFonts w:hint="eastAsia"/>
            <w:i w:val="0"/>
            <w:noProof/>
          </w:rPr>
          <w:t>口管理功能</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_Toc422211156 \h </w:instrText>
        </w:r>
        <w:r w:rsidRPr="005F5EC2">
          <w:rPr>
            <w:i w:val="0"/>
            <w:noProof/>
            <w:webHidden/>
          </w:rPr>
        </w:r>
        <w:r w:rsidRPr="005F5EC2">
          <w:rPr>
            <w:i w:val="0"/>
            <w:noProof/>
            <w:webHidden/>
          </w:rPr>
          <w:fldChar w:fldCharType="separate"/>
        </w:r>
        <w:r w:rsidR="005F5EC2" w:rsidRPr="005F5EC2">
          <w:rPr>
            <w:i w:val="0"/>
            <w:noProof/>
            <w:webHidden/>
          </w:rPr>
          <w:t>31</w:t>
        </w:r>
        <w:r w:rsidRPr="005F5EC2">
          <w:rPr>
            <w:i w:val="0"/>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57" w:history="1">
        <w:r w:rsidR="005F5EC2" w:rsidRPr="005F5EC2">
          <w:rPr>
            <w:rStyle w:val="aff7"/>
            <w:rFonts w:ascii="黑体"/>
            <w:noProof/>
          </w:rPr>
          <w:t>5.5.1</w:t>
        </w:r>
        <w:r w:rsidR="005F5EC2" w:rsidRPr="005F5EC2">
          <w:rPr>
            <w:rStyle w:val="aff7"/>
            <w:rFonts w:hint="eastAsia"/>
            <w:noProof/>
          </w:rPr>
          <w:t xml:space="preserve"> </w:t>
        </w:r>
        <w:r w:rsidR="005F5EC2" w:rsidRPr="005F5EC2">
          <w:rPr>
            <w:rStyle w:val="aff7"/>
            <w:rFonts w:hint="eastAsia"/>
            <w:noProof/>
          </w:rPr>
          <w:t>概述</w:t>
        </w:r>
        <w:r w:rsidR="005F5EC2" w:rsidRPr="005F5EC2">
          <w:rPr>
            <w:noProof/>
            <w:webHidden/>
          </w:rPr>
          <w:tab/>
        </w:r>
        <w:r w:rsidRPr="005F5EC2">
          <w:rPr>
            <w:noProof/>
            <w:webHidden/>
          </w:rPr>
          <w:fldChar w:fldCharType="begin"/>
        </w:r>
        <w:r w:rsidR="005F5EC2" w:rsidRPr="005F5EC2">
          <w:rPr>
            <w:noProof/>
            <w:webHidden/>
          </w:rPr>
          <w:instrText xml:space="preserve"> PAGEREF _Toc422211157 \h </w:instrText>
        </w:r>
        <w:r w:rsidRPr="005F5EC2">
          <w:rPr>
            <w:noProof/>
            <w:webHidden/>
          </w:rPr>
        </w:r>
        <w:r w:rsidRPr="005F5EC2">
          <w:rPr>
            <w:noProof/>
            <w:webHidden/>
          </w:rPr>
          <w:fldChar w:fldCharType="separate"/>
        </w:r>
        <w:r w:rsidR="005F5EC2" w:rsidRPr="005F5EC2">
          <w:rPr>
            <w:noProof/>
            <w:webHidden/>
          </w:rPr>
          <w:t>31</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58" w:history="1">
        <w:r w:rsidR="005F5EC2" w:rsidRPr="005F5EC2">
          <w:rPr>
            <w:rStyle w:val="aff7"/>
            <w:rFonts w:ascii="黑体"/>
            <w:noProof/>
          </w:rPr>
          <w:t>5.5.2</w:t>
        </w:r>
        <w:r w:rsidR="005F5EC2" w:rsidRPr="005F5EC2">
          <w:rPr>
            <w:rStyle w:val="aff7"/>
            <w:rFonts w:hint="eastAsia"/>
            <w:noProof/>
          </w:rPr>
          <w:t xml:space="preserve"> </w:t>
        </w:r>
        <w:r w:rsidR="005F5EC2" w:rsidRPr="005F5EC2">
          <w:rPr>
            <w:rStyle w:val="aff7"/>
            <w:rFonts w:hint="eastAsia"/>
            <w:noProof/>
          </w:rPr>
          <w:t>查询端口</w:t>
        </w:r>
        <w:r w:rsidR="005F5EC2" w:rsidRPr="005F5EC2">
          <w:rPr>
            <w:rStyle w:val="aff7"/>
            <w:noProof/>
          </w:rPr>
          <w:t>VLAN</w:t>
        </w:r>
        <w:r w:rsidR="005F5EC2" w:rsidRPr="005F5EC2">
          <w:rPr>
            <w:rStyle w:val="aff7"/>
            <w:rFonts w:hint="eastAsia"/>
            <w:noProof/>
          </w:rPr>
          <w:t>信息</w:t>
        </w:r>
        <w:r w:rsidR="005F5EC2" w:rsidRPr="005F5EC2">
          <w:rPr>
            <w:noProof/>
            <w:webHidden/>
          </w:rPr>
          <w:tab/>
        </w:r>
        <w:r w:rsidRPr="005F5EC2">
          <w:rPr>
            <w:noProof/>
            <w:webHidden/>
          </w:rPr>
          <w:fldChar w:fldCharType="begin"/>
        </w:r>
        <w:r w:rsidR="005F5EC2" w:rsidRPr="005F5EC2">
          <w:rPr>
            <w:noProof/>
            <w:webHidden/>
          </w:rPr>
          <w:instrText xml:space="preserve"> PAGEREF _Toc422211158 \h </w:instrText>
        </w:r>
        <w:r w:rsidRPr="005F5EC2">
          <w:rPr>
            <w:noProof/>
            <w:webHidden/>
          </w:rPr>
        </w:r>
        <w:r w:rsidRPr="005F5EC2">
          <w:rPr>
            <w:noProof/>
            <w:webHidden/>
          </w:rPr>
          <w:fldChar w:fldCharType="separate"/>
        </w:r>
        <w:r w:rsidR="005F5EC2" w:rsidRPr="005F5EC2">
          <w:rPr>
            <w:noProof/>
            <w:webHidden/>
          </w:rPr>
          <w:t>31</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59" w:history="1">
        <w:r w:rsidR="005F5EC2" w:rsidRPr="005F5EC2">
          <w:rPr>
            <w:rStyle w:val="aff7"/>
            <w:rFonts w:ascii="黑体"/>
            <w:noProof/>
          </w:rPr>
          <w:t>5.5.3</w:t>
        </w:r>
        <w:r w:rsidR="005F5EC2" w:rsidRPr="005F5EC2">
          <w:rPr>
            <w:rStyle w:val="aff7"/>
            <w:rFonts w:hint="eastAsia"/>
            <w:noProof/>
          </w:rPr>
          <w:t xml:space="preserve"> </w:t>
        </w:r>
        <w:r w:rsidR="005F5EC2" w:rsidRPr="005F5EC2">
          <w:rPr>
            <w:rStyle w:val="aff7"/>
            <w:rFonts w:hint="eastAsia"/>
            <w:noProof/>
          </w:rPr>
          <w:t>查询端口</w:t>
        </w:r>
        <w:r w:rsidR="005F5EC2" w:rsidRPr="005F5EC2">
          <w:rPr>
            <w:rStyle w:val="aff7"/>
            <w:noProof/>
          </w:rPr>
          <w:t>IPTV</w:t>
        </w:r>
        <w:r w:rsidR="005F5EC2" w:rsidRPr="005F5EC2">
          <w:rPr>
            <w:rStyle w:val="aff7"/>
            <w:rFonts w:hint="eastAsia"/>
            <w:noProof/>
          </w:rPr>
          <w:t>信息</w:t>
        </w:r>
        <w:r w:rsidR="005F5EC2" w:rsidRPr="005F5EC2">
          <w:rPr>
            <w:noProof/>
            <w:webHidden/>
          </w:rPr>
          <w:tab/>
        </w:r>
        <w:r w:rsidRPr="005F5EC2">
          <w:rPr>
            <w:noProof/>
            <w:webHidden/>
          </w:rPr>
          <w:fldChar w:fldCharType="begin"/>
        </w:r>
        <w:r w:rsidR="005F5EC2" w:rsidRPr="005F5EC2">
          <w:rPr>
            <w:noProof/>
            <w:webHidden/>
          </w:rPr>
          <w:instrText xml:space="preserve"> PAGEREF _Toc422211159 \h </w:instrText>
        </w:r>
        <w:r w:rsidRPr="005F5EC2">
          <w:rPr>
            <w:noProof/>
            <w:webHidden/>
          </w:rPr>
        </w:r>
        <w:r w:rsidRPr="005F5EC2">
          <w:rPr>
            <w:noProof/>
            <w:webHidden/>
          </w:rPr>
          <w:fldChar w:fldCharType="separate"/>
        </w:r>
        <w:r w:rsidR="005F5EC2" w:rsidRPr="005F5EC2">
          <w:rPr>
            <w:noProof/>
            <w:webHidden/>
          </w:rPr>
          <w:t>32</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60" w:history="1">
        <w:r w:rsidR="005F5EC2" w:rsidRPr="005F5EC2">
          <w:rPr>
            <w:rStyle w:val="aff7"/>
            <w:rFonts w:ascii="黑体"/>
            <w:noProof/>
          </w:rPr>
          <w:t>5.5.4</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OLT PON</w:t>
        </w:r>
        <w:r w:rsidR="005F5EC2" w:rsidRPr="005F5EC2">
          <w:rPr>
            <w:rStyle w:val="aff7"/>
            <w:rFonts w:hint="eastAsia"/>
            <w:noProof/>
          </w:rPr>
          <w:t>口信息</w:t>
        </w:r>
        <w:r w:rsidR="005F5EC2" w:rsidRPr="005F5EC2">
          <w:rPr>
            <w:noProof/>
            <w:webHidden/>
          </w:rPr>
          <w:tab/>
        </w:r>
        <w:r w:rsidRPr="005F5EC2">
          <w:rPr>
            <w:noProof/>
            <w:webHidden/>
          </w:rPr>
          <w:fldChar w:fldCharType="begin"/>
        </w:r>
        <w:r w:rsidR="005F5EC2" w:rsidRPr="005F5EC2">
          <w:rPr>
            <w:noProof/>
            <w:webHidden/>
          </w:rPr>
          <w:instrText xml:space="preserve"> PAGEREF _Toc422211160 \h </w:instrText>
        </w:r>
        <w:r w:rsidRPr="005F5EC2">
          <w:rPr>
            <w:noProof/>
            <w:webHidden/>
          </w:rPr>
        </w:r>
        <w:r w:rsidRPr="005F5EC2">
          <w:rPr>
            <w:noProof/>
            <w:webHidden/>
          </w:rPr>
          <w:fldChar w:fldCharType="separate"/>
        </w:r>
        <w:r w:rsidR="005F5EC2" w:rsidRPr="005F5EC2">
          <w:rPr>
            <w:noProof/>
            <w:webHidden/>
          </w:rPr>
          <w:t>34</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61" w:history="1">
        <w:r w:rsidR="005F5EC2" w:rsidRPr="005F5EC2">
          <w:rPr>
            <w:rStyle w:val="aff7"/>
            <w:rFonts w:ascii="黑体"/>
            <w:noProof/>
          </w:rPr>
          <w:t>5.5.5</w:t>
        </w:r>
        <w:r w:rsidR="005F5EC2" w:rsidRPr="005F5EC2">
          <w:rPr>
            <w:rStyle w:val="aff7"/>
            <w:noProof/>
          </w:rPr>
          <w:t xml:space="preserve"> OLT PON</w:t>
        </w:r>
        <w:r w:rsidR="005F5EC2" w:rsidRPr="005F5EC2">
          <w:rPr>
            <w:rStyle w:val="aff7"/>
            <w:rFonts w:hint="eastAsia"/>
            <w:noProof/>
          </w:rPr>
          <w:t>口</w:t>
        </w:r>
        <w:r w:rsidR="005F5EC2" w:rsidRPr="005F5EC2">
          <w:rPr>
            <w:rStyle w:val="aff7"/>
            <w:noProof/>
          </w:rPr>
          <w:t>VLAN</w:t>
        </w:r>
        <w:r w:rsidR="005F5EC2" w:rsidRPr="005F5EC2">
          <w:rPr>
            <w:rStyle w:val="aff7"/>
            <w:rFonts w:hint="eastAsia"/>
            <w:noProof/>
          </w:rPr>
          <w:t>配置</w:t>
        </w:r>
        <w:r w:rsidR="005F5EC2" w:rsidRPr="005F5EC2">
          <w:rPr>
            <w:noProof/>
            <w:webHidden/>
          </w:rPr>
          <w:tab/>
        </w:r>
        <w:r w:rsidRPr="005F5EC2">
          <w:rPr>
            <w:noProof/>
            <w:webHidden/>
          </w:rPr>
          <w:fldChar w:fldCharType="begin"/>
        </w:r>
        <w:r w:rsidR="005F5EC2" w:rsidRPr="005F5EC2">
          <w:rPr>
            <w:noProof/>
            <w:webHidden/>
          </w:rPr>
          <w:instrText xml:space="preserve"> PAGEREF _Toc422211161 \h </w:instrText>
        </w:r>
        <w:r w:rsidRPr="005F5EC2">
          <w:rPr>
            <w:noProof/>
            <w:webHidden/>
          </w:rPr>
        </w:r>
        <w:r w:rsidRPr="005F5EC2">
          <w:rPr>
            <w:noProof/>
            <w:webHidden/>
          </w:rPr>
          <w:fldChar w:fldCharType="separate"/>
        </w:r>
        <w:r w:rsidR="005F5EC2" w:rsidRPr="005F5EC2">
          <w:rPr>
            <w:noProof/>
            <w:webHidden/>
          </w:rPr>
          <w:t>35</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62" w:history="1">
        <w:r w:rsidR="005F5EC2" w:rsidRPr="005F5EC2">
          <w:rPr>
            <w:rStyle w:val="aff7"/>
            <w:rFonts w:ascii="黑体"/>
            <w:noProof/>
          </w:rPr>
          <w:t>5.5.6</w:t>
        </w:r>
        <w:r w:rsidR="005F5EC2" w:rsidRPr="005F5EC2">
          <w:rPr>
            <w:rStyle w:val="aff7"/>
            <w:noProof/>
          </w:rPr>
          <w:t xml:space="preserve"> OLT PON</w:t>
        </w:r>
        <w:r w:rsidR="005F5EC2" w:rsidRPr="005F5EC2">
          <w:rPr>
            <w:rStyle w:val="aff7"/>
            <w:rFonts w:hint="eastAsia"/>
            <w:noProof/>
          </w:rPr>
          <w:t>口</w:t>
        </w:r>
        <w:r w:rsidR="005F5EC2" w:rsidRPr="005F5EC2">
          <w:rPr>
            <w:rStyle w:val="aff7"/>
            <w:noProof/>
          </w:rPr>
          <w:t>VLAN</w:t>
        </w:r>
        <w:r w:rsidR="005F5EC2" w:rsidRPr="005F5EC2">
          <w:rPr>
            <w:rStyle w:val="aff7"/>
            <w:rFonts w:hint="eastAsia"/>
            <w:noProof/>
          </w:rPr>
          <w:t>删除</w:t>
        </w:r>
        <w:r w:rsidR="005F5EC2" w:rsidRPr="005F5EC2">
          <w:rPr>
            <w:noProof/>
            <w:webHidden/>
          </w:rPr>
          <w:tab/>
        </w:r>
        <w:r w:rsidRPr="005F5EC2">
          <w:rPr>
            <w:noProof/>
            <w:webHidden/>
          </w:rPr>
          <w:fldChar w:fldCharType="begin"/>
        </w:r>
        <w:r w:rsidR="005F5EC2" w:rsidRPr="005F5EC2">
          <w:rPr>
            <w:noProof/>
            <w:webHidden/>
          </w:rPr>
          <w:instrText xml:space="preserve"> PAGEREF _Toc422211162 \h </w:instrText>
        </w:r>
        <w:r w:rsidRPr="005F5EC2">
          <w:rPr>
            <w:noProof/>
            <w:webHidden/>
          </w:rPr>
        </w:r>
        <w:r w:rsidRPr="005F5EC2">
          <w:rPr>
            <w:noProof/>
            <w:webHidden/>
          </w:rPr>
          <w:fldChar w:fldCharType="separate"/>
        </w:r>
        <w:r w:rsidR="005F5EC2" w:rsidRPr="005F5EC2">
          <w:rPr>
            <w:noProof/>
            <w:webHidden/>
          </w:rPr>
          <w:t>36</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163" w:history="1">
        <w:r w:rsidR="005F5EC2" w:rsidRPr="005F5EC2">
          <w:rPr>
            <w:rStyle w:val="aff7"/>
            <w:rFonts w:ascii="黑体"/>
            <w:i w:val="0"/>
            <w:noProof/>
          </w:rPr>
          <w:t>5.6</w:t>
        </w:r>
        <w:r w:rsidR="005F5EC2" w:rsidRPr="005F5EC2">
          <w:rPr>
            <w:rStyle w:val="aff7"/>
            <w:i w:val="0"/>
            <w:noProof/>
          </w:rPr>
          <w:t xml:space="preserve"> POTS</w:t>
        </w:r>
        <w:r w:rsidR="005F5EC2" w:rsidRPr="005F5EC2">
          <w:rPr>
            <w:rStyle w:val="aff7"/>
            <w:rFonts w:hint="eastAsia"/>
            <w:i w:val="0"/>
            <w:noProof/>
          </w:rPr>
          <w:t>口管理功能</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_Toc422211163 \h </w:instrText>
        </w:r>
        <w:r w:rsidRPr="005F5EC2">
          <w:rPr>
            <w:i w:val="0"/>
            <w:noProof/>
            <w:webHidden/>
          </w:rPr>
        </w:r>
        <w:r w:rsidRPr="005F5EC2">
          <w:rPr>
            <w:i w:val="0"/>
            <w:noProof/>
            <w:webHidden/>
          </w:rPr>
          <w:fldChar w:fldCharType="separate"/>
        </w:r>
        <w:r w:rsidR="005F5EC2" w:rsidRPr="005F5EC2">
          <w:rPr>
            <w:i w:val="0"/>
            <w:noProof/>
            <w:webHidden/>
          </w:rPr>
          <w:t>36</w:t>
        </w:r>
        <w:r w:rsidRPr="005F5EC2">
          <w:rPr>
            <w:i w:val="0"/>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64" w:history="1">
        <w:r w:rsidR="005F5EC2" w:rsidRPr="005F5EC2">
          <w:rPr>
            <w:rStyle w:val="aff7"/>
            <w:rFonts w:ascii="黑体"/>
            <w:noProof/>
          </w:rPr>
          <w:t>5.6.1</w:t>
        </w:r>
        <w:r w:rsidR="005F5EC2" w:rsidRPr="005F5EC2">
          <w:rPr>
            <w:rStyle w:val="aff7"/>
            <w:rFonts w:hint="eastAsia"/>
            <w:noProof/>
          </w:rPr>
          <w:t xml:space="preserve"> </w:t>
        </w:r>
        <w:r w:rsidR="005F5EC2" w:rsidRPr="005F5EC2">
          <w:rPr>
            <w:rStyle w:val="aff7"/>
            <w:rFonts w:hint="eastAsia"/>
            <w:noProof/>
          </w:rPr>
          <w:t>概述</w:t>
        </w:r>
        <w:r w:rsidR="005F5EC2" w:rsidRPr="005F5EC2">
          <w:rPr>
            <w:noProof/>
            <w:webHidden/>
          </w:rPr>
          <w:tab/>
        </w:r>
        <w:r w:rsidRPr="005F5EC2">
          <w:rPr>
            <w:noProof/>
            <w:webHidden/>
          </w:rPr>
          <w:fldChar w:fldCharType="begin"/>
        </w:r>
        <w:r w:rsidR="005F5EC2" w:rsidRPr="005F5EC2">
          <w:rPr>
            <w:noProof/>
            <w:webHidden/>
          </w:rPr>
          <w:instrText xml:space="preserve"> PAGEREF _Toc422211164 \h </w:instrText>
        </w:r>
        <w:r w:rsidRPr="005F5EC2">
          <w:rPr>
            <w:noProof/>
            <w:webHidden/>
          </w:rPr>
        </w:r>
        <w:r w:rsidRPr="005F5EC2">
          <w:rPr>
            <w:noProof/>
            <w:webHidden/>
          </w:rPr>
          <w:fldChar w:fldCharType="separate"/>
        </w:r>
        <w:r w:rsidR="005F5EC2" w:rsidRPr="005F5EC2">
          <w:rPr>
            <w:noProof/>
            <w:webHidden/>
          </w:rPr>
          <w:t>36</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65" w:history="1">
        <w:r w:rsidR="005F5EC2" w:rsidRPr="005F5EC2">
          <w:rPr>
            <w:rStyle w:val="aff7"/>
            <w:rFonts w:ascii="黑体"/>
            <w:noProof/>
          </w:rPr>
          <w:t>5.6.2</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POTS</w:t>
        </w:r>
        <w:r w:rsidR="005F5EC2" w:rsidRPr="005F5EC2">
          <w:rPr>
            <w:rStyle w:val="aff7"/>
            <w:rFonts w:hint="eastAsia"/>
            <w:noProof/>
          </w:rPr>
          <w:t>口信息（条件必选）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_Toc422211165 \h </w:instrText>
        </w:r>
        <w:r w:rsidRPr="005F5EC2">
          <w:rPr>
            <w:noProof/>
            <w:webHidden/>
          </w:rPr>
        </w:r>
        <w:r w:rsidRPr="005F5EC2">
          <w:rPr>
            <w:noProof/>
            <w:webHidden/>
          </w:rPr>
          <w:fldChar w:fldCharType="separate"/>
        </w:r>
        <w:r w:rsidR="005F5EC2" w:rsidRPr="005F5EC2">
          <w:rPr>
            <w:noProof/>
            <w:webHidden/>
          </w:rPr>
          <w:t>37</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66" w:history="1">
        <w:r w:rsidR="005F5EC2" w:rsidRPr="005F5EC2">
          <w:rPr>
            <w:rStyle w:val="aff7"/>
            <w:rFonts w:ascii="黑体"/>
            <w:noProof/>
          </w:rPr>
          <w:t>5.6.3</w:t>
        </w:r>
        <w:r w:rsidR="005F5EC2" w:rsidRPr="005F5EC2">
          <w:rPr>
            <w:rStyle w:val="aff7"/>
            <w:rFonts w:hint="eastAsia"/>
            <w:noProof/>
          </w:rPr>
          <w:t xml:space="preserve"> </w:t>
        </w:r>
        <w:r w:rsidR="005F5EC2" w:rsidRPr="005F5EC2">
          <w:rPr>
            <w:rStyle w:val="aff7"/>
            <w:rFonts w:hint="eastAsia"/>
            <w:noProof/>
          </w:rPr>
          <w:t>激活</w:t>
        </w:r>
        <w:r w:rsidR="005F5EC2" w:rsidRPr="005F5EC2">
          <w:rPr>
            <w:rStyle w:val="aff7"/>
            <w:noProof/>
          </w:rPr>
          <w:t>VOIP</w:t>
        </w:r>
        <w:r w:rsidR="005F5EC2" w:rsidRPr="005F5EC2">
          <w:rPr>
            <w:rStyle w:val="aff7"/>
            <w:rFonts w:hint="eastAsia"/>
            <w:noProof/>
          </w:rPr>
          <w:t>端口（条件必选）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_Toc422211166 \h </w:instrText>
        </w:r>
        <w:r w:rsidRPr="005F5EC2">
          <w:rPr>
            <w:noProof/>
            <w:webHidden/>
          </w:rPr>
        </w:r>
        <w:r w:rsidRPr="005F5EC2">
          <w:rPr>
            <w:noProof/>
            <w:webHidden/>
          </w:rPr>
          <w:fldChar w:fldCharType="separate"/>
        </w:r>
        <w:r w:rsidR="005F5EC2" w:rsidRPr="005F5EC2">
          <w:rPr>
            <w:noProof/>
            <w:webHidden/>
          </w:rPr>
          <w:t>38</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67" w:history="1">
        <w:r w:rsidR="005F5EC2" w:rsidRPr="005F5EC2">
          <w:rPr>
            <w:rStyle w:val="aff7"/>
            <w:rFonts w:ascii="黑体"/>
            <w:noProof/>
          </w:rPr>
          <w:t>5.6.4</w:t>
        </w:r>
        <w:r w:rsidR="005F5EC2" w:rsidRPr="005F5EC2">
          <w:rPr>
            <w:rStyle w:val="aff7"/>
            <w:rFonts w:hint="eastAsia"/>
            <w:noProof/>
          </w:rPr>
          <w:t xml:space="preserve"> </w:t>
        </w:r>
        <w:r w:rsidR="005F5EC2" w:rsidRPr="005F5EC2">
          <w:rPr>
            <w:rStyle w:val="aff7"/>
            <w:rFonts w:hint="eastAsia"/>
            <w:noProof/>
          </w:rPr>
          <w:t>去激活</w:t>
        </w:r>
        <w:r w:rsidR="005F5EC2" w:rsidRPr="005F5EC2">
          <w:rPr>
            <w:rStyle w:val="aff7"/>
            <w:noProof/>
          </w:rPr>
          <w:t>VOIP</w:t>
        </w:r>
        <w:r w:rsidR="005F5EC2" w:rsidRPr="005F5EC2">
          <w:rPr>
            <w:rStyle w:val="aff7"/>
            <w:rFonts w:hint="eastAsia"/>
            <w:noProof/>
          </w:rPr>
          <w:t>端口（条件必选）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_Toc422211167 \h </w:instrText>
        </w:r>
        <w:r w:rsidRPr="005F5EC2">
          <w:rPr>
            <w:noProof/>
            <w:webHidden/>
          </w:rPr>
        </w:r>
        <w:r w:rsidRPr="005F5EC2">
          <w:rPr>
            <w:noProof/>
            <w:webHidden/>
          </w:rPr>
          <w:fldChar w:fldCharType="separate"/>
        </w:r>
        <w:r w:rsidR="005F5EC2" w:rsidRPr="005F5EC2">
          <w:rPr>
            <w:noProof/>
            <w:webHidden/>
          </w:rPr>
          <w:t>39</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68" w:history="1">
        <w:r w:rsidR="005F5EC2" w:rsidRPr="005F5EC2">
          <w:rPr>
            <w:rStyle w:val="aff7"/>
            <w:rFonts w:ascii="黑体"/>
            <w:noProof/>
          </w:rPr>
          <w:t>5.6.5</w:t>
        </w:r>
        <w:r w:rsidR="005F5EC2" w:rsidRPr="005F5EC2">
          <w:rPr>
            <w:rStyle w:val="aff7"/>
            <w:noProof/>
          </w:rPr>
          <w:t xml:space="preserve"> VOIP</w:t>
        </w:r>
        <w:r w:rsidR="005F5EC2" w:rsidRPr="005F5EC2">
          <w:rPr>
            <w:rStyle w:val="aff7"/>
            <w:rFonts w:hint="eastAsia"/>
            <w:noProof/>
          </w:rPr>
          <w:t>端口语音业务配置（条件必选）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_Toc422211168 \h </w:instrText>
        </w:r>
        <w:r w:rsidRPr="005F5EC2">
          <w:rPr>
            <w:noProof/>
            <w:webHidden/>
          </w:rPr>
        </w:r>
        <w:r w:rsidRPr="005F5EC2">
          <w:rPr>
            <w:noProof/>
            <w:webHidden/>
          </w:rPr>
          <w:fldChar w:fldCharType="separate"/>
        </w:r>
        <w:r w:rsidR="005F5EC2" w:rsidRPr="005F5EC2">
          <w:rPr>
            <w:noProof/>
            <w:webHidden/>
          </w:rPr>
          <w:t>40</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69" w:history="1">
        <w:r w:rsidR="005F5EC2" w:rsidRPr="005F5EC2">
          <w:rPr>
            <w:rStyle w:val="aff7"/>
            <w:rFonts w:ascii="黑体"/>
            <w:noProof/>
          </w:rPr>
          <w:t>5.6.6</w:t>
        </w:r>
        <w:r w:rsidR="005F5EC2" w:rsidRPr="005F5EC2">
          <w:rPr>
            <w:rStyle w:val="aff7"/>
            <w:noProof/>
          </w:rPr>
          <w:t xml:space="preserve"> VOIP</w:t>
        </w:r>
        <w:r w:rsidR="005F5EC2" w:rsidRPr="005F5EC2">
          <w:rPr>
            <w:rStyle w:val="aff7"/>
            <w:rFonts w:hint="eastAsia"/>
            <w:noProof/>
          </w:rPr>
          <w:t>端口语音业务配置删除（条件必选）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_Toc422211169 \h </w:instrText>
        </w:r>
        <w:r w:rsidRPr="005F5EC2">
          <w:rPr>
            <w:noProof/>
            <w:webHidden/>
          </w:rPr>
        </w:r>
        <w:r w:rsidRPr="005F5EC2">
          <w:rPr>
            <w:noProof/>
            <w:webHidden/>
          </w:rPr>
          <w:fldChar w:fldCharType="separate"/>
        </w:r>
        <w:r w:rsidR="005F5EC2" w:rsidRPr="005F5EC2">
          <w:rPr>
            <w:noProof/>
            <w:webHidden/>
          </w:rPr>
          <w:t>42</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170" w:history="1">
        <w:r w:rsidR="005F5EC2" w:rsidRPr="005F5EC2">
          <w:rPr>
            <w:rStyle w:val="aff7"/>
            <w:rFonts w:ascii="黑体"/>
            <w:i w:val="0"/>
            <w:noProof/>
          </w:rPr>
          <w:t>5.7</w:t>
        </w:r>
        <w:r w:rsidR="005F5EC2" w:rsidRPr="005F5EC2">
          <w:rPr>
            <w:rStyle w:val="aff7"/>
            <w:i w:val="0"/>
            <w:noProof/>
          </w:rPr>
          <w:t xml:space="preserve"> LAN</w:t>
        </w:r>
        <w:r w:rsidR="005F5EC2" w:rsidRPr="005F5EC2">
          <w:rPr>
            <w:rStyle w:val="aff7"/>
            <w:rFonts w:hint="eastAsia"/>
            <w:i w:val="0"/>
            <w:noProof/>
          </w:rPr>
          <w:t>口管理功能</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_Toc422211170 \h </w:instrText>
        </w:r>
        <w:r w:rsidRPr="005F5EC2">
          <w:rPr>
            <w:i w:val="0"/>
            <w:noProof/>
            <w:webHidden/>
          </w:rPr>
        </w:r>
        <w:r w:rsidRPr="005F5EC2">
          <w:rPr>
            <w:i w:val="0"/>
            <w:noProof/>
            <w:webHidden/>
          </w:rPr>
          <w:fldChar w:fldCharType="separate"/>
        </w:r>
        <w:r w:rsidR="005F5EC2" w:rsidRPr="005F5EC2">
          <w:rPr>
            <w:i w:val="0"/>
            <w:noProof/>
            <w:webHidden/>
          </w:rPr>
          <w:t>43</w:t>
        </w:r>
        <w:r w:rsidRPr="005F5EC2">
          <w:rPr>
            <w:i w:val="0"/>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71" w:history="1">
        <w:r w:rsidR="005F5EC2" w:rsidRPr="005F5EC2">
          <w:rPr>
            <w:rStyle w:val="aff7"/>
            <w:rFonts w:ascii="黑体"/>
            <w:noProof/>
          </w:rPr>
          <w:t>5.7.1</w:t>
        </w:r>
        <w:r w:rsidR="005F5EC2" w:rsidRPr="005F5EC2">
          <w:rPr>
            <w:rStyle w:val="aff7"/>
            <w:rFonts w:hint="eastAsia"/>
            <w:noProof/>
          </w:rPr>
          <w:t xml:space="preserve"> </w:t>
        </w:r>
        <w:r w:rsidR="005F5EC2" w:rsidRPr="005F5EC2">
          <w:rPr>
            <w:rStyle w:val="aff7"/>
            <w:rFonts w:hint="eastAsia"/>
            <w:noProof/>
          </w:rPr>
          <w:t>概述</w:t>
        </w:r>
        <w:r w:rsidR="005F5EC2" w:rsidRPr="005F5EC2">
          <w:rPr>
            <w:noProof/>
            <w:webHidden/>
          </w:rPr>
          <w:tab/>
        </w:r>
        <w:r w:rsidRPr="005F5EC2">
          <w:rPr>
            <w:noProof/>
            <w:webHidden/>
          </w:rPr>
          <w:fldChar w:fldCharType="begin"/>
        </w:r>
        <w:r w:rsidR="005F5EC2" w:rsidRPr="005F5EC2">
          <w:rPr>
            <w:noProof/>
            <w:webHidden/>
          </w:rPr>
          <w:instrText xml:space="preserve"> PAGEREF _Toc422211171 \h </w:instrText>
        </w:r>
        <w:r w:rsidRPr="005F5EC2">
          <w:rPr>
            <w:noProof/>
            <w:webHidden/>
          </w:rPr>
        </w:r>
        <w:r w:rsidRPr="005F5EC2">
          <w:rPr>
            <w:noProof/>
            <w:webHidden/>
          </w:rPr>
          <w:fldChar w:fldCharType="separate"/>
        </w:r>
        <w:r w:rsidR="005F5EC2" w:rsidRPr="005F5EC2">
          <w:rPr>
            <w:noProof/>
            <w:webHidden/>
          </w:rPr>
          <w:t>43</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72" w:history="1">
        <w:r w:rsidR="005F5EC2" w:rsidRPr="005F5EC2">
          <w:rPr>
            <w:rStyle w:val="aff7"/>
            <w:noProof/>
          </w:rPr>
          <w:t>5.7.2</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ETH</w:t>
        </w:r>
        <w:r w:rsidR="005F5EC2" w:rsidRPr="005F5EC2">
          <w:rPr>
            <w:rStyle w:val="aff7"/>
            <w:rFonts w:hint="eastAsia"/>
            <w:noProof/>
          </w:rPr>
          <w:t>口信息</w:t>
        </w:r>
        <w:r w:rsidR="005F5EC2" w:rsidRPr="005F5EC2">
          <w:rPr>
            <w:noProof/>
            <w:webHidden/>
          </w:rPr>
          <w:tab/>
        </w:r>
        <w:r w:rsidRPr="005F5EC2">
          <w:rPr>
            <w:noProof/>
            <w:webHidden/>
          </w:rPr>
          <w:fldChar w:fldCharType="begin"/>
        </w:r>
        <w:r w:rsidR="005F5EC2" w:rsidRPr="005F5EC2">
          <w:rPr>
            <w:noProof/>
            <w:webHidden/>
          </w:rPr>
          <w:instrText xml:space="preserve"> PAGEREF _Toc422211172 \h </w:instrText>
        </w:r>
        <w:r w:rsidRPr="005F5EC2">
          <w:rPr>
            <w:noProof/>
            <w:webHidden/>
          </w:rPr>
        </w:r>
        <w:r w:rsidRPr="005F5EC2">
          <w:rPr>
            <w:noProof/>
            <w:webHidden/>
          </w:rPr>
          <w:fldChar w:fldCharType="separate"/>
        </w:r>
        <w:r w:rsidR="005F5EC2" w:rsidRPr="005F5EC2">
          <w:rPr>
            <w:noProof/>
            <w:webHidden/>
          </w:rPr>
          <w:t>43</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73" w:history="1">
        <w:r w:rsidR="005F5EC2" w:rsidRPr="005F5EC2">
          <w:rPr>
            <w:rStyle w:val="aff7"/>
            <w:rFonts w:ascii="黑体"/>
            <w:noProof/>
          </w:rPr>
          <w:t>5.7.3</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LAN</w:t>
        </w:r>
        <w:r w:rsidR="005F5EC2" w:rsidRPr="005F5EC2">
          <w:rPr>
            <w:rStyle w:val="aff7"/>
            <w:rFonts w:hint="eastAsia"/>
            <w:noProof/>
          </w:rPr>
          <w:t>端口信息</w:t>
        </w:r>
        <w:r w:rsidR="005F5EC2" w:rsidRPr="005F5EC2">
          <w:rPr>
            <w:noProof/>
            <w:webHidden/>
          </w:rPr>
          <w:tab/>
        </w:r>
        <w:r w:rsidRPr="005F5EC2">
          <w:rPr>
            <w:noProof/>
            <w:webHidden/>
          </w:rPr>
          <w:fldChar w:fldCharType="begin"/>
        </w:r>
        <w:r w:rsidR="005F5EC2" w:rsidRPr="005F5EC2">
          <w:rPr>
            <w:noProof/>
            <w:webHidden/>
          </w:rPr>
          <w:instrText xml:space="preserve"> PAGEREF _Toc422211173 \h </w:instrText>
        </w:r>
        <w:r w:rsidRPr="005F5EC2">
          <w:rPr>
            <w:noProof/>
            <w:webHidden/>
          </w:rPr>
        </w:r>
        <w:r w:rsidRPr="005F5EC2">
          <w:rPr>
            <w:noProof/>
            <w:webHidden/>
          </w:rPr>
          <w:fldChar w:fldCharType="separate"/>
        </w:r>
        <w:r w:rsidR="005F5EC2" w:rsidRPr="005F5EC2">
          <w:rPr>
            <w:noProof/>
            <w:webHidden/>
          </w:rPr>
          <w:t>46</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74" w:history="1">
        <w:r w:rsidR="005F5EC2" w:rsidRPr="005F5EC2">
          <w:rPr>
            <w:rStyle w:val="aff7"/>
            <w:rFonts w:ascii="黑体"/>
            <w:noProof/>
          </w:rPr>
          <w:t>5.7.4</w:t>
        </w:r>
        <w:r w:rsidR="005F5EC2" w:rsidRPr="005F5EC2">
          <w:rPr>
            <w:rStyle w:val="aff7"/>
            <w:rFonts w:hint="eastAsia"/>
            <w:noProof/>
          </w:rPr>
          <w:t xml:space="preserve"> </w:t>
        </w:r>
        <w:r w:rsidR="005F5EC2" w:rsidRPr="005F5EC2">
          <w:rPr>
            <w:rStyle w:val="aff7"/>
            <w:rFonts w:hint="eastAsia"/>
            <w:noProof/>
          </w:rPr>
          <w:t>配置</w:t>
        </w:r>
        <w:r w:rsidR="005F5EC2" w:rsidRPr="005F5EC2">
          <w:rPr>
            <w:rStyle w:val="aff7"/>
            <w:noProof/>
          </w:rPr>
          <w:t>LAN</w:t>
        </w:r>
        <w:r w:rsidR="005F5EC2" w:rsidRPr="005F5EC2">
          <w:rPr>
            <w:rStyle w:val="aff7"/>
            <w:rFonts w:hint="eastAsia"/>
            <w:noProof/>
          </w:rPr>
          <w:t>端口属性</w:t>
        </w:r>
        <w:r w:rsidR="005F5EC2" w:rsidRPr="005F5EC2">
          <w:rPr>
            <w:noProof/>
            <w:webHidden/>
          </w:rPr>
          <w:tab/>
        </w:r>
        <w:r w:rsidRPr="005F5EC2">
          <w:rPr>
            <w:noProof/>
            <w:webHidden/>
          </w:rPr>
          <w:fldChar w:fldCharType="begin"/>
        </w:r>
        <w:r w:rsidR="005F5EC2" w:rsidRPr="005F5EC2">
          <w:rPr>
            <w:noProof/>
            <w:webHidden/>
          </w:rPr>
          <w:instrText xml:space="preserve"> PAGEREF _Toc422211174 \h </w:instrText>
        </w:r>
        <w:r w:rsidRPr="005F5EC2">
          <w:rPr>
            <w:noProof/>
            <w:webHidden/>
          </w:rPr>
        </w:r>
        <w:r w:rsidRPr="005F5EC2">
          <w:rPr>
            <w:noProof/>
            <w:webHidden/>
          </w:rPr>
          <w:fldChar w:fldCharType="separate"/>
        </w:r>
        <w:r w:rsidR="005F5EC2" w:rsidRPr="005F5EC2">
          <w:rPr>
            <w:noProof/>
            <w:webHidden/>
          </w:rPr>
          <w:t>47</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75" w:history="1">
        <w:r w:rsidR="005F5EC2" w:rsidRPr="005F5EC2">
          <w:rPr>
            <w:rStyle w:val="aff7"/>
            <w:rFonts w:ascii="黑体"/>
            <w:noProof/>
          </w:rPr>
          <w:t>5.7.5</w:t>
        </w:r>
        <w:r w:rsidR="005F5EC2" w:rsidRPr="005F5EC2">
          <w:rPr>
            <w:rStyle w:val="aff7"/>
            <w:rFonts w:hint="eastAsia"/>
            <w:noProof/>
          </w:rPr>
          <w:t xml:space="preserve"> </w:t>
        </w:r>
        <w:r w:rsidR="005F5EC2" w:rsidRPr="005F5EC2">
          <w:rPr>
            <w:rStyle w:val="aff7"/>
            <w:rFonts w:hint="eastAsia"/>
            <w:noProof/>
          </w:rPr>
          <w:t>激活</w:t>
        </w:r>
        <w:r w:rsidR="005F5EC2" w:rsidRPr="005F5EC2">
          <w:rPr>
            <w:rStyle w:val="aff7"/>
            <w:noProof/>
          </w:rPr>
          <w:t>LAN</w:t>
        </w:r>
        <w:r w:rsidR="005F5EC2" w:rsidRPr="005F5EC2">
          <w:rPr>
            <w:rStyle w:val="aff7"/>
            <w:rFonts w:hint="eastAsia"/>
            <w:noProof/>
          </w:rPr>
          <w:t>端口</w:t>
        </w:r>
        <w:r w:rsidR="005F5EC2" w:rsidRPr="005F5EC2">
          <w:rPr>
            <w:noProof/>
            <w:webHidden/>
          </w:rPr>
          <w:tab/>
        </w:r>
        <w:r w:rsidRPr="005F5EC2">
          <w:rPr>
            <w:noProof/>
            <w:webHidden/>
          </w:rPr>
          <w:fldChar w:fldCharType="begin"/>
        </w:r>
        <w:r w:rsidR="005F5EC2" w:rsidRPr="005F5EC2">
          <w:rPr>
            <w:noProof/>
            <w:webHidden/>
          </w:rPr>
          <w:instrText xml:space="preserve"> PAGEREF _Toc422211175 \h </w:instrText>
        </w:r>
        <w:r w:rsidRPr="005F5EC2">
          <w:rPr>
            <w:noProof/>
            <w:webHidden/>
          </w:rPr>
        </w:r>
        <w:r w:rsidRPr="005F5EC2">
          <w:rPr>
            <w:noProof/>
            <w:webHidden/>
          </w:rPr>
          <w:fldChar w:fldCharType="separate"/>
        </w:r>
        <w:r w:rsidR="005F5EC2" w:rsidRPr="005F5EC2">
          <w:rPr>
            <w:noProof/>
            <w:webHidden/>
          </w:rPr>
          <w:t>49</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76" w:history="1">
        <w:r w:rsidR="005F5EC2" w:rsidRPr="005F5EC2">
          <w:rPr>
            <w:rStyle w:val="aff7"/>
            <w:rFonts w:ascii="黑体"/>
            <w:noProof/>
          </w:rPr>
          <w:t>5.7.6</w:t>
        </w:r>
        <w:r w:rsidR="005F5EC2" w:rsidRPr="005F5EC2">
          <w:rPr>
            <w:rStyle w:val="aff7"/>
            <w:rFonts w:hint="eastAsia"/>
            <w:noProof/>
          </w:rPr>
          <w:t xml:space="preserve"> </w:t>
        </w:r>
        <w:r w:rsidR="005F5EC2" w:rsidRPr="005F5EC2">
          <w:rPr>
            <w:rStyle w:val="aff7"/>
            <w:rFonts w:hint="eastAsia"/>
            <w:noProof/>
          </w:rPr>
          <w:t>去激活</w:t>
        </w:r>
        <w:r w:rsidR="005F5EC2" w:rsidRPr="005F5EC2">
          <w:rPr>
            <w:rStyle w:val="aff7"/>
            <w:noProof/>
          </w:rPr>
          <w:t>LAN</w:t>
        </w:r>
        <w:r w:rsidR="005F5EC2" w:rsidRPr="005F5EC2">
          <w:rPr>
            <w:rStyle w:val="aff7"/>
            <w:rFonts w:hint="eastAsia"/>
            <w:noProof/>
          </w:rPr>
          <w:t>端口</w:t>
        </w:r>
        <w:r w:rsidR="005F5EC2" w:rsidRPr="005F5EC2">
          <w:rPr>
            <w:noProof/>
            <w:webHidden/>
          </w:rPr>
          <w:tab/>
        </w:r>
        <w:r w:rsidRPr="005F5EC2">
          <w:rPr>
            <w:noProof/>
            <w:webHidden/>
          </w:rPr>
          <w:fldChar w:fldCharType="begin"/>
        </w:r>
        <w:r w:rsidR="005F5EC2" w:rsidRPr="005F5EC2">
          <w:rPr>
            <w:noProof/>
            <w:webHidden/>
          </w:rPr>
          <w:instrText xml:space="preserve"> PAGEREF _Toc422211176 \h </w:instrText>
        </w:r>
        <w:r w:rsidRPr="005F5EC2">
          <w:rPr>
            <w:noProof/>
            <w:webHidden/>
          </w:rPr>
        </w:r>
        <w:r w:rsidRPr="005F5EC2">
          <w:rPr>
            <w:noProof/>
            <w:webHidden/>
          </w:rPr>
          <w:fldChar w:fldCharType="separate"/>
        </w:r>
        <w:r w:rsidR="005F5EC2" w:rsidRPr="005F5EC2">
          <w:rPr>
            <w:noProof/>
            <w:webHidden/>
          </w:rPr>
          <w:t>49</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77" w:history="1">
        <w:r w:rsidR="005F5EC2" w:rsidRPr="005F5EC2">
          <w:rPr>
            <w:rStyle w:val="aff7"/>
            <w:rFonts w:ascii="黑体"/>
            <w:noProof/>
          </w:rPr>
          <w:t>5.7.7</w:t>
        </w:r>
        <w:r w:rsidR="005F5EC2" w:rsidRPr="005F5EC2">
          <w:rPr>
            <w:rStyle w:val="aff7"/>
            <w:noProof/>
          </w:rPr>
          <w:t xml:space="preserve"> LAN</w:t>
        </w:r>
        <w:r w:rsidR="005F5EC2" w:rsidRPr="005F5EC2">
          <w:rPr>
            <w:rStyle w:val="aff7"/>
            <w:rFonts w:hint="eastAsia"/>
            <w:noProof/>
          </w:rPr>
          <w:t>端口配置</w:t>
        </w:r>
        <w:r w:rsidR="005F5EC2" w:rsidRPr="005F5EC2">
          <w:rPr>
            <w:rStyle w:val="aff7"/>
            <w:noProof/>
          </w:rPr>
          <w:t>VLAN</w:t>
        </w:r>
        <w:r w:rsidR="005F5EC2" w:rsidRPr="005F5EC2">
          <w:rPr>
            <w:rStyle w:val="aff7"/>
            <w:rFonts w:hint="eastAsia"/>
            <w:noProof/>
          </w:rPr>
          <w:t>信息</w:t>
        </w:r>
        <w:r w:rsidR="005F5EC2" w:rsidRPr="005F5EC2">
          <w:rPr>
            <w:noProof/>
            <w:webHidden/>
          </w:rPr>
          <w:tab/>
        </w:r>
        <w:r w:rsidRPr="005F5EC2">
          <w:rPr>
            <w:noProof/>
            <w:webHidden/>
          </w:rPr>
          <w:fldChar w:fldCharType="begin"/>
        </w:r>
        <w:r w:rsidR="005F5EC2" w:rsidRPr="005F5EC2">
          <w:rPr>
            <w:noProof/>
            <w:webHidden/>
          </w:rPr>
          <w:instrText xml:space="preserve"> PAGEREF _Toc422211177 \h </w:instrText>
        </w:r>
        <w:r w:rsidRPr="005F5EC2">
          <w:rPr>
            <w:noProof/>
            <w:webHidden/>
          </w:rPr>
        </w:r>
        <w:r w:rsidRPr="005F5EC2">
          <w:rPr>
            <w:noProof/>
            <w:webHidden/>
          </w:rPr>
          <w:fldChar w:fldCharType="separate"/>
        </w:r>
        <w:r w:rsidR="005F5EC2" w:rsidRPr="005F5EC2">
          <w:rPr>
            <w:noProof/>
            <w:webHidden/>
          </w:rPr>
          <w:t>50</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78" w:history="1">
        <w:r w:rsidR="005F5EC2" w:rsidRPr="005F5EC2">
          <w:rPr>
            <w:rStyle w:val="aff7"/>
            <w:rFonts w:ascii="黑体"/>
            <w:noProof/>
          </w:rPr>
          <w:t>5.7.8</w:t>
        </w:r>
        <w:r w:rsidR="005F5EC2" w:rsidRPr="005F5EC2">
          <w:rPr>
            <w:rStyle w:val="aff7"/>
            <w:noProof/>
          </w:rPr>
          <w:t xml:space="preserve"> LAN</w:t>
        </w:r>
        <w:r w:rsidR="005F5EC2" w:rsidRPr="005F5EC2">
          <w:rPr>
            <w:rStyle w:val="aff7"/>
            <w:rFonts w:hint="eastAsia"/>
            <w:noProof/>
          </w:rPr>
          <w:t>端口删除</w:t>
        </w:r>
        <w:r w:rsidR="005F5EC2" w:rsidRPr="005F5EC2">
          <w:rPr>
            <w:rStyle w:val="aff7"/>
            <w:noProof/>
          </w:rPr>
          <w:t>VLAN</w:t>
        </w:r>
        <w:r w:rsidR="005F5EC2" w:rsidRPr="005F5EC2">
          <w:rPr>
            <w:rStyle w:val="aff7"/>
            <w:rFonts w:hint="eastAsia"/>
            <w:noProof/>
          </w:rPr>
          <w:t>信息</w:t>
        </w:r>
        <w:r w:rsidR="005F5EC2" w:rsidRPr="005F5EC2">
          <w:rPr>
            <w:noProof/>
            <w:webHidden/>
          </w:rPr>
          <w:tab/>
        </w:r>
        <w:r w:rsidRPr="005F5EC2">
          <w:rPr>
            <w:noProof/>
            <w:webHidden/>
          </w:rPr>
          <w:fldChar w:fldCharType="begin"/>
        </w:r>
        <w:r w:rsidR="005F5EC2" w:rsidRPr="005F5EC2">
          <w:rPr>
            <w:noProof/>
            <w:webHidden/>
          </w:rPr>
          <w:instrText xml:space="preserve"> PAGEREF _Toc422211178 \h </w:instrText>
        </w:r>
        <w:r w:rsidRPr="005F5EC2">
          <w:rPr>
            <w:noProof/>
            <w:webHidden/>
          </w:rPr>
        </w:r>
        <w:r w:rsidRPr="005F5EC2">
          <w:rPr>
            <w:noProof/>
            <w:webHidden/>
          </w:rPr>
          <w:fldChar w:fldCharType="separate"/>
        </w:r>
        <w:r w:rsidR="005F5EC2" w:rsidRPr="005F5EC2">
          <w:rPr>
            <w:noProof/>
            <w:webHidden/>
          </w:rPr>
          <w:t>52</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79" w:history="1">
        <w:r w:rsidR="005F5EC2" w:rsidRPr="005F5EC2">
          <w:rPr>
            <w:rStyle w:val="aff7"/>
            <w:rFonts w:ascii="黑体"/>
            <w:noProof/>
          </w:rPr>
          <w:t>5.7.9</w:t>
        </w:r>
        <w:r w:rsidR="005F5EC2" w:rsidRPr="005F5EC2">
          <w:rPr>
            <w:rStyle w:val="aff7"/>
            <w:noProof/>
          </w:rPr>
          <w:t xml:space="preserve"> LAN</w:t>
        </w:r>
        <w:r w:rsidR="005F5EC2" w:rsidRPr="005F5EC2">
          <w:rPr>
            <w:rStyle w:val="aff7"/>
            <w:rFonts w:hint="eastAsia"/>
            <w:noProof/>
          </w:rPr>
          <w:t>端口增加组播用户</w:t>
        </w:r>
        <w:r w:rsidR="005F5EC2" w:rsidRPr="005F5EC2">
          <w:rPr>
            <w:noProof/>
            <w:webHidden/>
          </w:rPr>
          <w:tab/>
        </w:r>
        <w:r w:rsidRPr="005F5EC2">
          <w:rPr>
            <w:noProof/>
            <w:webHidden/>
          </w:rPr>
          <w:fldChar w:fldCharType="begin"/>
        </w:r>
        <w:r w:rsidR="005F5EC2" w:rsidRPr="005F5EC2">
          <w:rPr>
            <w:noProof/>
            <w:webHidden/>
          </w:rPr>
          <w:instrText xml:space="preserve"> PAGEREF _Toc422211179 \h </w:instrText>
        </w:r>
        <w:r w:rsidRPr="005F5EC2">
          <w:rPr>
            <w:noProof/>
            <w:webHidden/>
          </w:rPr>
        </w:r>
        <w:r w:rsidRPr="005F5EC2">
          <w:rPr>
            <w:noProof/>
            <w:webHidden/>
          </w:rPr>
          <w:fldChar w:fldCharType="separate"/>
        </w:r>
        <w:r w:rsidR="005F5EC2" w:rsidRPr="005F5EC2">
          <w:rPr>
            <w:noProof/>
            <w:webHidden/>
          </w:rPr>
          <w:t>53</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80" w:history="1">
        <w:r w:rsidR="005F5EC2" w:rsidRPr="005F5EC2">
          <w:rPr>
            <w:rStyle w:val="aff7"/>
            <w:rFonts w:ascii="黑体"/>
            <w:noProof/>
          </w:rPr>
          <w:t>5.7.10</w:t>
        </w:r>
        <w:r w:rsidR="005F5EC2" w:rsidRPr="005F5EC2">
          <w:rPr>
            <w:rStyle w:val="aff7"/>
            <w:noProof/>
          </w:rPr>
          <w:t xml:space="preserve"> LAN</w:t>
        </w:r>
        <w:r w:rsidR="005F5EC2" w:rsidRPr="005F5EC2">
          <w:rPr>
            <w:rStyle w:val="aff7"/>
            <w:rFonts w:hint="eastAsia"/>
            <w:noProof/>
          </w:rPr>
          <w:t>端口配置</w:t>
        </w:r>
        <w:r w:rsidR="005F5EC2" w:rsidRPr="005F5EC2">
          <w:rPr>
            <w:rStyle w:val="aff7"/>
            <w:noProof/>
          </w:rPr>
          <w:t>IPTV</w:t>
        </w:r>
        <w:r w:rsidR="005F5EC2" w:rsidRPr="005F5EC2">
          <w:rPr>
            <w:rStyle w:val="aff7"/>
            <w:rFonts w:hint="eastAsia"/>
            <w:noProof/>
          </w:rPr>
          <w:t>业务信息</w:t>
        </w:r>
        <w:r w:rsidR="005F5EC2" w:rsidRPr="005F5EC2">
          <w:rPr>
            <w:noProof/>
            <w:webHidden/>
          </w:rPr>
          <w:tab/>
        </w:r>
        <w:r w:rsidRPr="005F5EC2">
          <w:rPr>
            <w:noProof/>
            <w:webHidden/>
          </w:rPr>
          <w:fldChar w:fldCharType="begin"/>
        </w:r>
        <w:r w:rsidR="005F5EC2" w:rsidRPr="005F5EC2">
          <w:rPr>
            <w:noProof/>
            <w:webHidden/>
          </w:rPr>
          <w:instrText xml:space="preserve"> PAGEREF _Toc422211180 \h </w:instrText>
        </w:r>
        <w:r w:rsidRPr="005F5EC2">
          <w:rPr>
            <w:noProof/>
            <w:webHidden/>
          </w:rPr>
        </w:r>
        <w:r w:rsidRPr="005F5EC2">
          <w:rPr>
            <w:noProof/>
            <w:webHidden/>
          </w:rPr>
          <w:fldChar w:fldCharType="separate"/>
        </w:r>
        <w:r w:rsidR="005F5EC2" w:rsidRPr="005F5EC2">
          <w:rPr>
            <w:noProof/>
            <w:webHidden/>
          </w:rPr>
          <w:t>54</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81" w:history="1">
        <w:r w:rsidR="005F5EC2" w:rsidRPr="005F5EC2">
          <w:rPr>
            <w:rStyle w:val="aff7"/>
            <w:rFonts w:ascii="黑体"/>
            <w:noProof/>
          </w:rPr>
          <w:t>5.7.11</w:t>
        </w:r>
        <w:r w:rsidR="005F5EC2" w:rsidRPr="005F5EC2">
          <w:rPr>
            <w:rStyle w:val="aff7"/>
            <w:noProof/>
          </w:rPr>
          <w:t xml:space="preserve"> LAN</w:t>
        </w:r>
        <w:r w:rsidR="005F5EC2" w:rsidRPr="005F5EC2">
          <w:rPr>
            <w:rStyle w:val="aff7"/>
            <w:rFonts w:hint="eastAsia"/>
            <w:noProof/>
          </w:rPr>
          <w:t>端口从组播删除</w:t>
        </w:r>
        <w:r w:rsidR="005F5EC2" w:rsidRPr="005F5EC2">
          <w:rPr>
            <w:noProof/>
            <w:webHidden/>
          </w:rPr>
          <w:tab/>
        </w:r>
        <w:r w:rsidRPr="005F5EC2">
          <w:rPr>
            <w:noProof/>
            <w:webHidden/>
          </w:rPr>
          <w:fldChar w:fldCharType="begin"/>
        </w:r>
        <w:r w:rsidR="005F5EC2" w:rsidRPr="005F5EC2">
          <w:rPr>
            <w:noProof/>
            <w:webHidden/>
          </w:rPr>
          <w:instrText xml:space="preserve"> PAGEREF _Toc422211181 \h </w:instrText>
        </w:r>
        <w:r w:rsidRPr="005F5EC2">
          <w:rPr>
            <w:noProof/>
            <w:webHidden/>
          </w:rPr>
        </w:r>
        <w:r w:rsidRPr="005F5EC2">
          <w:rPr>
            <w:noProof/>
            <w:webHidden/>
          </w:rPr>
          <w:fldChar w:fldCharType="separate"/>
        </w:r>
        <w:r w:rsidR="005F5EC2" w:rsidRPr="005F5EC2">
          <w:rPr>
            <w:noProof/>
            <w:webHidden/>
          </w:rPr>
          <w:t>55</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182" w:history="1">
        <w:r w:rsidR="005F5EC2" w:rsidRPr="005F5EC2">
          <w:rPr>
            <w:rStyle w:val="aff7"/>
            <w:rFonts w:ascii="黑体"/>
            <w:i w:val="0"/>
            <w:noProof/>
          </w:rPr>
          <w:t>5.8</w:t>
        </w:r>
        <w:r w:rsidR="005F5EC2" w:rsidRPr="005F5EC2">
          <w:rPr>
            <w:rStyle w:val="aff7"/>
            <w:i w:val="0"/>
            <w:noProof/>
          </w:rPr>
          <w:t xml:space="preserve"> DSL</w:t>
        </w:r>
        <w:r w:rsidR="005F5EC2" w:rsidRPr="005F5EC2">
          <w:rPr>
            <w:rStyle w:val="aff7"/>
            <w:rFonts w:hint="eastAsia"/>
            <w:i w:val="0"/>
            <w:noProof/>
          </w:rPr>
          <w:t>端口管理功能</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_Toc422211182 \h </w:instrText>
        </w:r>
        <w:r w:rsidRPr="005F5EC2">
          <w:rPr>
            <w:i w:val="0"/>
            <w:noProof/>
            <w:webHidden/>
          </w:rPr>
        </w:r>
        <w:r w:rsidRPr="005F5EC2">
          <w:rPr>
            <w:i w:val="0"/>
            <w:noProof/>
            <w:webHidden/>
          </w:rPr>
          <w:fldChar w:fldCharType="separate"/>
        </w:r>
        <w:r w:rsidR="005F5EC2" w:rsidRPr="005F5EC2">
          <w:rPr>
            <w:i w:val="0"/>
            <w:noProof/>
            <w:webHidden/>
          </w:rPr>
          <w:t>56</w:t>
        </w:r>
        <w:r w:rsidRPr="005F5EC2">
          <w:rPr>
            <w:i w:val="0"/>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83" w:history="1">
        <w:r w:rsidR="005F5EC2" w:rsidRPr="005F5EC2">
          <w:rPr>
            <w:rStyle w:val="aff7"/>
            <w:rFonts w:ascii="黑体"/>
            <w:noProof/>
          </w:rPr>
          <w:t>5.8.1</w:t>
        </w:r>
        <w:r w:rsidR="005F5EC2" w:rsidRPr="005F5EC2">
          <w:rPr>
            <w:rStyle w:val="aff7"/>
            <w:rFonts w:hint="eastAsia"/>
            <w:noProof/>
          </w:rPr>
          <w:t xml:space="preserve"> </w:t>
        </w:r>
        <w:r w:rsidR="005F5EC2" w:rsidRPr="005F5EC2">
          <w:rPr>
            <w:rStyle w:val="aff7"/>
            <w:rFonts w:hint="eastAsia"/>
            <w:noProof/>
          </w:rPr>
          <w:t>概述</w:t>
        </w:r>
        <w:r w:rsidR="005F5EC2" w:rsidRPr="005F5EC2">
          <w:rPr>
            <w:noProof/>
            <w:webHidden/>
          </w:rPr>
          <w:tab/>
        </w:r>
        <w:r w:rsidRPr="005F5EC2">
          <w:rPr>
            <w:noProof/>
            <w:webHidden/>
          </w:rPr>
          <w:fldChar w:fldCharType="begin"/>
        </w:r>
        <w:r w:rsidR="005F5EC2" w:rsidRPr="005F5EC2">
          <w:rPr>
            <w:noProof/>
            <w:webHidden/>
          </w:rPr>
          <w:instrText xml:space="preserve"> PAGEREF _Toc422211183 \h </w:instrText>
        </w:r>
        <w:r w:rsidRPr="005F5EC2">
          <w:rPr>
            <w:noProof/>
            <w:webHidden/>
          </w:rPr>
        </w:r>
        <w:r w:rsidRPr="005F5EC2">
          <w:rPr>
            <w:noProof/>
            <w:webHidden/>
          </w:rPr>
          <w:fldChar w:fldCharType="separate"/>
        </w:r>
        <w:r w:rsidR="005F5EC2" w:rsidRPr="005F5EC2">
          <w:rPr>
            <w:noProof/>
            <w:webHidden/>
          </w:rPr>
          <w:t>56</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84" w:history="1">
        <w:r w:rsidR="005F5EC2" w:rsidRPr="005F5EC2">
          <w:rPr>
            <w:rStyle w:val="aff7"/>
            <w:rFonts w:ascii="黑体"/>
            <w:noProof/>
          </w:rPr>
          <w:t>5.8.2</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ADSL</w:t>
        </w:r>
        <w:r w:rsidR="005F5EC2" w:rsidRPr="005F5EC2">
          <w:rPr>
            <w:rStyle w:val="aff7"/>
            <w:rFonts w:hint="eastAsia"/>
            <w:noProof/>
          </w:rPr>
          <w:t>端口信息（条件必选）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_Toc422211184 \h </w:instrText>
        </w:r>
        <w:r w:rsidRPr="005F5EC2">
          <w:rPr>
            <w:noProof/>
            <w:webHidden/>
          </w:rPr>
        </w:r>
        <w:r w:rsidRPr="005F5EC2">
          <w:rPr>
            <w:noProof/>
            <w:webHidden/>
          </w:rPr>
          <w:fldChar w:fldCharType="separate"/>
        </w:r>
        <w:r w:rsidR="005F5EC2" w:rsidRPr="005F5EC2">
          <w:rPr>
            <w:noProof/>
            <w:webHidden/>
          </w:rPr>
          <w:t>56</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85" w:history="1">
        <w:r w:rsidR="005F5EC2" w:rsidRPr="005F5EC2">
          <w:rPr>
            <w:rStyle w:val="aff7"/>
            <w:rFonts w:ascii="黑体"/>
            <w:noProof/>
          </w:rPr>
          <w:t>5.8.3</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VDSL</w:t>
        </w:r>
        <w:r w:rsidR="005F5EC2" w:rsidRPr="005F5EC2">
          <w:rPr>
            <w:rStyle w:val="aff7"/>
            <w:rFonts w:hint="eastAsia"/>
            <w:noProof/>
          </w:rPr>
          <w:t>端口信息（条件必选）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_Toc422211185 \h </w:instrText>
        </w:r>
        <w:r w:rsidRPr="005F5EC2">
          <w:rPr>
            <w:noProof/>
            <w:webHidden/>
          </w:rPr>
        </w:r>
        <w:r w:rsidRPr="005F5EC2">
          <w:rPr>
            <w:noProof/>
            <w:webHidden/>
          </w:rPr>
          <w:fldChar w:fldCharType="separate"/>
        </w:r>
        <w:r w:rsidR="005F5EC2" w:rsidRPr="005F5EC2">
          <w:rPr>
            <w:noProof/>
            <w:webHidden/>
          </w:rPr>
          <w:t>59</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86" w:history="1">
        <w:r w:rsidR="005F5EC2" w:rsidRPr="005F5EC2">
          <w:rPr>
            <w:rStyle w:val="aff7"/>
            <w:rFonts w:ascii="黑体"/>
            <w:noProof/>
          </w:rPr>
          <w:t>5.8.4</w:t>
        </w:r>
        <w:r w:rsidR="005F5EC2" w:rsidRPr="005F5EC2">
          <w:rPr>
            <w:rStyle w:val="aff7"/>
            <w:noProof/>
          </w:rPr>
          <w:t xml:space="preserve"> DSL</w:t>
        </w:r>
        <w:r w:rsidR="005F5EC2" w:rsidRPr="005F5EC2">
          <w:rPr>
            <w:rStyle w:val="aff7"/>
            <w:rFonts w:hint="eastAsia"/>
            <w:noProof/>
          </w:rPr>
          <w:t>端口激活（条件必选）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_Toc422211186 \h </w:instrText>
        </w:r>
        <w:r w:rsidRPr="005F5EC2">
          <w:rPr>
            <w:noProof/>
            <w:webHidden/>
          </w:rPr>
        </w:r>
        <w:r w:rsidRPr="005F5EC2">
          <w:rPr>
            <w:noProof/>
            <w:webHidden/>
          </w:rPr>
          <w:fldChar w:fldCharType="separate"/>
        </w:r>
        <w:r w:rsidR="005F5EC2" w:rsidRPr="005F5EC2">
          <w:rPr>
            <w:noProof/>
            <w:webHidden/>
          </w:rPr>
          <w:t>61</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87" w:history="1">
        <w:r w:rsidR="005F5EC2" w:rsidRPr="005F5EC2">
          <w:rPr>
            <w:rStyle w:val="aff7"/>
            <w:rFonts w:ascii="黑体"/>
            <w:noProof/>
          </w:rPr>
          <w:t>5.8.5</w:t>
        </w:r>
        <w:r w:rsidR="005F5EC2" w:rsidRPr="005F5EC2">
          <w:rPr>
            <w:rStyle w:val="aff7"/>
            <w:noProof/>
          </w:rPr>
          <w:t xml:space="preserve"> DSL</w:t>
        </w:r>
        <w:r w:rsidR="005F5EC2" w:rsidRPr="005F5EC2">
          <w:rPr>
            <w:rStyle w:val="aff7"/>
            <w:rFonts w:hint="eastAsia"/>
            <w:noProof/>
          </w:rPr>
          <w:t>端口去激活（条件必选）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_Toc422211187 \h </w:instrText>
        </w:r>
        <w:r w:rsidRPr="005F5EC2">
          <w:rPr>
            <w:noProof/>
            <w:webHidden/>
          </w:rPr>
        </w:r>
        <w:r w:rsidRPr="005F5EC2">
          <w:rPr>
            <w:noProof/>
            <w:webHidden/>
          </w:rPr>
          <w:fldChar w:fldCharType="separate"/>
        </w:r>
        <w:r w:rsidR="005F5EC2" w:rsidRPr="005F5EC2">
          <w:rPr>
            <w:noProof/>
            <w:webHidden/>
          </w:rPr>
          <w:t>62</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88" w:history="1">
        <w:r w:rsidR="005F5EC2" w:rsidRPr="005F5EC2">
          <w:rPr>
            <w:rStyle w:val="aff7"/>
            <w:rFonts w:ascii="黑体"/>
            <w:noProof/>
          </w:rPr>
          <w:t>5.8.6</w:t>
        </w:r>
        <w:r w:rsidR="005F5EC2" w:rsidRPr="005F5EC2">
          <w:rPr>
            <w:rStyle w:val="aff7"/>
            <w:noProof/>
          </w:rPr>
          <w:t xml:space="preserve"> DSL</w:t>
        </w:r>
        <w:r w:rsidR="005F5EC2" w:rsidRPr="005F5EC2">
          <w:rPr>
            <w:rStyle w:val="aff7"/>
            <w:rFonts w:hint="eastAsia"/>
            <w:noProof/>
          </w:rPr>
          <w:t>端口带宽配置（条件必选）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_Toc422211188 \h </w:instrText>
        </w:r>
        <w:r w:rsidRPr="005F5EC2">
          <w:rPr>
            <w:noProof/>
            <w:webHidden/>
          </w:rPr>
        </w:r>
        <w:r w:rsidRPr="005F5EC2">
          <w:rPr>
            <w:noProof/>
            <w:webHidden/>
          </w:rPr>
          <w:fldChar w:fldCharType="separate"/>
        </w:r>
        <w:r w:rsidR="005F5EC2" w:rsidRPr="005F5EC2">
          <w:rPr>
            <w:noProof/>
            <w:webHidden/>
          </w:rPr>
          <w:t>62</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89" w:history="1">
        <w:r w:rsidR="005F5EC2" w:rsidRPr="005F5EC2">
          <w:rPr>
            <w:rStyle w:val="aff7"/>
            <w:rFonts w:ascii="黑体"/>
            <w:noProof/>
          </w:rPr>
          <w:t>5.8.7</w:t>
        </w:r>
        <w:r w:rsidR="005F5EC2" w:rsidRPr="005F5EC2">
          <w:rPr>
            <w:rStyle w:val="aff7"/>
            <w:noProof/>
          </w:rPr>
          <w:t xml:space="preserve"> DSL</w:t>
        </w:r>
        <w:r w:rsidR="005F5EC2" w:rsidRPr="005F5EC2">
          <w:rPr>
            <w:rStyle w:val="aff7"/>
            <w:rFonts w:hint="eastAsia"/>
            <w:noProof/>
          </w:rPr>
          <w:t>端口配置</w:t>
        </w:r>
        <w:r w:rsidR="005F5EC2" w:rsidRPr="005F5EC2">
          <w:rPr>
            <w:rStyle w:val="aff7"/>
            <w:noProof/>
          </w:rPr>
          <w:t>VLAN</w:t>
        </w:r>
        <w:r w:rsidR="005F5EC2" w:rsidRPr="005F5EC2">
          <w:rPr>
            <w:rStyle w:val="aff7"/>
            <w:rFonts w:hint="eastAsia"/>
            <w:noProof/>
          </w:rPr>
          <w:t>信息（条件必选）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_Toc422211189 \h </w:instrText>
        </w:r>
        <w:r w:rsidRPr="005F5EC2">
          <w:rPr>
            <w:noProof/>
            <w:webHidden/>
          </w:rPr>
        </w:r>
        <w:r w:rsidRPr="005F5EC2">
          <w:rPr>
            <w:noProof/>
            <w:webHidden/>
          </w:rPr>
          <w:fldChar w:fldCharType="separate"/>
        </w:r>
        <w:r w:rsidR="005F5EC2" w:rsidRPr="005F5EC2">
          <w:rPr>
            <w:noProof/>
            <w:webHidden/>
          </w:rPr>
          <w:t>63</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90" w:history="1">
        <w:r w:rsidR="005F5EC2" w:rsidRPr="005F5EC2">
          <w:rPr>
            <w:rStyle w:val="aff7"/>
            <w:rFonts w:ascii="黑体"/>
            <w:noProof/>
          </w:rPr>
          <w:t>5.8.8</w:t>
        </w:r>
        <w:r w:rsidR="005F5EC2" w:rsidRPr="005F5EC2">
          <w:rPr>
            <w:rStyle w:val="aff7"/>
            <w:noProof/>
          </w:rPr>
          <w:t xml:space="preserve"> DSL</w:t>
        </w:r>
        <w:r w:rsidR="005F5EC2" w:rsidRPr="005F5EC2">
          <w:rPr>
            <w:rStyle w:val="aff7"/>
            <w:rFonts w:hint="eastAsia"/>
            <w:noProof/>
          </w:rPr>
          <w:t>端口删除</w:t>
        </w:r>
        <w:r w:rsidR="005F5EC2" w:rsidRPr="005F5EC2">
          <w:rPr>
            <w:rStyle w:val="aff7"/>
            <w:noProof/>
          </w:rPr>
          <w:t>VLAN</w:t>
        </w:r>
        <w:r w:rsidR="005F5EC2" w:rsidRPr="005F5EC2">
          <w:rPr>
            <w:rStyle w:val="aff7"/>
            <w:rFonts w:hint="eastAsia"/>
            <w:noProof/>
          </w:rPr>
          <w:t>信息（条件必选）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_Toc422211190 \h </w:instrText>
        </w:r>
        <w:r w:rsidRPr="005F5EC2">
          <w:rPr>
            <w:noProof/>
            <w:webHidden/>
          </w:rPr>
        </w:r>
        <w:r w:rsidRPr="005F5EC2">
          <w:rPr>
            <w:noProof/>
            <w:webHidden/>
          </w:rPr>
          <w:fldChar w:fldCharType="separate"/>
        </w:r>
        <w:r w:rsidR="005F5EC2" w:rsidRPr="005F5EC2">
          <w:rPr>
            <w:noProof/>
            <w:webHidden/>
          </w:rPr>
          <w:t>64</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91" w:history="1">
        <w:r w:rsidR="005F5EC2" w:rsidRPr="005F5EC2">
          <w:rPr>
            <w:rStyle w:val="aff7"/>
            <w:rFonts w:ascii="黑体"/>
            <w:noProof/>
          </w:rPr>
          <w:t>5.8.9</w:t>
        </w:r>
        <w:r w:rsidR="005F5EC2" w:rsidRPr="005F5EC2">
          <w:rPr>
            <w:rStyle w:val="aff7"/>
            <w:noProof/>
          </w:rPr>
          <w:t xml:space="preserve"> DSL</w:t>
        </w:r>
        <w:r w:rsidR="005F5EC2" w:rsidRPr="005F5EC2">
          <w:rPr>
            <w:rStyle w:val="aff7"/>
            <w:rFonts w:hint="eastAsia"/>
            <w:noProof/>
          </w:rPr>
          <w:t>端口添加到组播接口（条件必选）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_Toc422211191 \h </w:instrText>
        </w:r>
        <w:r w:rsidRPr="005F5EC2">
          <w:rPr>
            <w:noProof/>
            <w:webHidden/>
          </w:rPr>
        </w:r>
        <w:r w:rsidRPr="005F5EC2">
          <w:rPr>
            <w:noProof/>
            <w:webHidden/>
          </w:rPr>
          <w:fldChar w:fldCharType="separate"/>
        </w:r>
        <w:r w:rsidR="005F5EC2" w:rsidRPr="005F5EC2">
          <w:rPr>
            <w:noProof/>
            <w:webHidden/>
          </w:rPr>
          <w:t>65</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92" w:history="1">
        <w:r w:rsidR="005F5EC2" w:rsidRPr="005F5EC2">
          <w:rPr>
            <w:rStyle w:val="aff7"/>
            <w:rFonts w:ascii="黑体"/>
            <w:noProof/>
          </w:rPr>
          <w:t>5.8.10</w:t>
        </w:r>
        <w:r w:rsidR="005F5EC2" w:rsidRPr="005F5EC2">
          <w:rPr>
            <w:rStyle w:val="aff7"/>
            <w:rFonts w:ascii="宋体" w:hAnsi="宋体"/>
            <w:noProof/>
          </w:rPr>
          <w:t xml:space="preserve"> DSL</w:t>
        </w:r>
        <w:r w:rsidR="005F5EC2" w:rsidRPr="005F5EC2">
          <w:rPr>
            <w:rStyle w:val="aff7"/>
            <w:rFonts w:ascii="宋体" w:hAnsi="宋体" w:hint="eastAsia"/>
            <w:noProof/>
          </w:rPr>
          <w:t>端口从组播删除接口</w:t>
        </w:r>
        <w:r w:rsidR="005F5EC2" w:rsidRPr="005F5EC2">
          <w:rPr>
            <w:rStyle w:val="aff7"/>
            <w:rFonts w:hint="eastAsia"/>
            <w:noProof/>
          </w:rPr>
          <w:t>（条件必选）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_Toc422211192 \h </w:instrText>
        </w:r>
        <w:r w:rsidRPr="005F5EC2">
          <w:rPr>
            <w:noProof/>
            <w:webHidden/>
          </w:rPr>
        </w:r>
        <w:r w:rsidRPr="005F5EC2">
          <w:rPr>
            <w:noProof/>
            <w:webHidden/>
          </w:rPr>
          <w:fldChar w:fldCharType="separate"/>
        </w:r>
        <w:r w:rsidR="005F5EC2" w:rsidRPr="005F5EC2">
          <w:rPr>
            <w:noProof/>
            <w:webHidden/>
          </w:rPr>
          <w:t>67</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93" w:history="1">
        <w:r w:rsidR="005F5EC2" w:rsidRPr="005F5EC2">
          <w:rPr>
            <w:rStyle w:val="aff7"/>
            <w:rFonts w:ascii="黑体"/>
            <w:noProof/>
          </w:rPr>
          <w:t>5.8.11</w:t>
        </w:r>
        <w:r w:rsidR="005F5EC2" w:rsidRPr="005F5EC2">
          <w:rPr>
            <w:rStyle w:val="aff7"/>
            <w:noProof/>
          </w:rPr>
          <w:t xml:space="preserve"> DSL</w:t>
        </w:r>
        <w:r w:rsidR="005F5EC2" w:rsidRPr="005F5EC2">
          <w:rPr>
            <w:rStyle w:val="aff7"/>
            <w:rFonts w:hint="eastAsia"/>
            <w:noProof/>
          </w:rPr>
          <w:t>端口配置</w:t>
        </w:r>
        <w:r w:rsidR="005F5EC2" w:rsidRPr="005F5EC2">
          <w:rPr>
            <w:rStyle w:val="aff7"/>
            <w:noProof/>
          </w:rPr>
          <w:t>IPTV</w:t>
        </w:r>
        <w:r w:rsidR="005F5EC2" w:rsidRPr="005F5EC2">
          <w:rPr>
            <w:rStyle w:val="aff7"/>
            <w:rFonts w:hint="eastAsia"/>
            <w:noProof/>
          </w:rPr>
          <w:t>业务信息接口（条件必选）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_Toc422211193 \h </w:instrText>
        </w:r>
        <w:r w:rsidRPr="005F5EC2">
          <w:rPr>
            <w:noProof/>
            <w:webHidden/>
          </w:rPr>
        </w:r>
        <w:r w:rsidRPr="005F5EC2">
          <w:rPr>
            <w:noProof/>
            <w:webHidden/>
          </w:rPr>
          <w:fldChar w:fldCharType="separate"/>
        </w:r>
        <w:r w:rsidR="005F5EC2" w:rsidRPr="005F5EC2">
          <w:rPr>
            <w:noProof/>
            <w:webHidden/>
          </w:rPr>
          <w:t>68</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194" w:history="1">
        <w:r w:rsidR="005F5EC2" w:rsidRPr="005F5EC2">
          <w:rPr>
            <w:rStyle w:val="aff7"/>
            <w:rFonts w:ascii="黑体"/>
            <w:i w:val="0"/>
            <w:noProof/>
          </w:rPr>
          <w:t>5.9</w:t>
        </w:r>
        <w:r w:rsidR="005F5EC2" w:rsidRPr="005F5EC2">
          <w:rPr>
            <w:rStyle w:val="aff7"/>
            <w:rFonts w:hint="eastAsia"/>
            <w:i w:val="0"/>
            <w:noProof/>
          </w:rPr>
          <w:t xml:space="preserve"> </w:t>
        </w:r>
        <w:r w:rsidR="005F5EC2" w:rsidRPr="005F5EC2">
          <w:rPr>
            <w:rStyle w:val="aff7"/>
            <w:rFonts w:hint="eastAsia"/>
            <w:i w:val="0"/>
            <w:noProof/>
          </w:rPr>
          <w:t>媒体网关管理功能</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_Toc422211194 \h </w:instrText>
        </w:r>
        <w:r w:rsidRPr="005F5EC2">
          <w:rPr>
            <w:i w:val="0"/>
            <w:noProof/>
            <w:webHidden/>
          </w:rPr>
        </w:r>
        <w:r w:rsidRPr="005F5EC2">
          <w:rPr>
            <w:i w:val="0"/>
            <w:noProof/>
            <w:webHidden/>
          </w:rPr>
          <w:fldChar w:fldCharType="separate"/>
        </w:r>
        <w:r w:rsidR="005F5EC2" w:rsidRPr="005F5EC2">
          <w:rPr>
            <w:i w:val="0"/>
            <w:noProof/>
            <w:webHidden/>
          </w:rPr>
          <w:t>69</w:t>
        </w:r>
        <w:r w:rsidRPr="005F5EC2">
          <w:rPr>
            <w:i w:val="0"/>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95" w:history="1">
        <w:r w:rsidR="005F5EC2" w:rsidRPr="005F5EC2">
          <w:rPr>
            <w:rStyle w:val="aff7"/>
            <w:rFonts w:ascii="黑体"/>
            <w:noProof/>
          </w:rPr>
          <w:t>5.9.1</w:t>
        </w:r>
        <w:r w:rsidR="005F5EC2" w:rsidRPr="005F5EC2">
          <w:rPr>
            <w:rStyle w:val="aff7"/>
            <w:rFonts w:hint="eastAsia"/>
            <w:noProof/>
          </w:rPr>
          <w:t xml:space="preserve"> </w:t>
        </w:r>
        <w:r w:rsidR="005F5EC2" w:rsidRPr="005F5EC2">
          <w:rPr>
            <w:rStyle w:val="aff7"/>
            <w:rFonts w:hint="eastAsia"/>
            <w:noProof/>
          </w:rPr>
          <w:t>概述</w:t>
        </w:r>
        <w:r w:rsidR="005F5EC2" w:rsidRPr="005F5EC2">
          <w:rPr>
            <w:noProof/>
            <w:webHidden/>
          </w:rPr>
          <w:tab/>
        </w:r>
        <w:r w:rsidRPr="005F5EC2">
          <w:rPr>
            <w:noProof/>
            <w:webHidden/>
          </w:rPr>
          <w:fldChar w:fldCharType="begin"/>
        </w:r>
        <w:r w:rsidR="005F5EC2" w:rsidRPr="005F5EC2">
          <w:rPr>
            <w:noProof/>
            <w:webHidden/>
          </w:rPr>
          <w:instrText xml:space="preserve"> PAGEREF _Toc422211195 \h </w:instrText>
        </w:r>
        <w:r w:rsidRPr="005F5EC2">
          <w:rPr>
            <w:noProof/>
            <w:webHidden/>
          </w:rPr>
        </w:r>
        <w:r w:rsidRPr="005F5EC2">
          <w:rPr>
            <w:noProof/>
            <w:webHidden/>
          </w:rPr>
          <w:fldChar w:fldCharType="separate"/>
        </w:r>
        <w:r w:rsidR="005F5EC2" w:rsidRPr="005F5EC2">
          <w:rPr>
            <w:noProof/>
            <w:webHidden/>
          </w:rPr>
          <w:t>69</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96" w:history="1">
        <w:r w:rsidR="005F5EC2" w:rsidRPr="005F5EC2">
          <w:rPr>
            <w:rStyle w:val="aff7"/>
            <w:rFonts w:ascii="黑体"/>
            <w:noProof/>
          </w:rPr>
          <w:t>5.9.2</w:t>
        </w:r>
        <w:r w:rsidR="005F5EC2" w:rsidRPr="005F5EC2">
          <w:rPr>
            <w:rStyle w:val="aff7"/>
            <w:rFonts w:hint="eastAsia"/>
            <w:noProof/>
          </w:rPr>
          <w:t xml:space="preserve"> </w:t>
        </w:r>
        <w:r w:rsidR="005F5EC2" w:rsidRPr="005F5EC2">
          <w:rPr>
            <w:rStyle w:val="aff7"/>
            <w:rFonts w:hint="eastAsia"/>
            <w:noProof/>
          </w:rPr>
          <w:t>查询媒体网关配置数据（条件必选）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_Toc422211196 \h </w:instrText>
        </w:r>
        <w:r w:rsidRPr="005F5EC2">
          <w:rPr>
            <w:noProof/>
            <w:webHidden/>
          </w:rPr>
        </w:r>
        <w:r w:rsidRPr="005F5EC2">
          <w:rPr>
            <w:noProof/>
            <w:webHidden/>
          </w:rPr>
          <w:fldChar w:fldCharType="separate"/>
        </w:r>
        <w:r w:rsidR="005F5EC2" w:rsidRPr="005F5EC2">
          <w:rPr>
            <w:noProof/>
            <w:webHidden/>
          </w:rPr>
          <w:t>69</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97" w:history="1">
        <w:r w:rsidR="005F5EC2" w:rsidRPr="005F5EC2">
          <w:rPr>
            <w:rStyle w:val="aff7"/>
            <w:rFonts w:ascii="黑体"/>
            <w:noProof/>
          </w:rPr>
          <w:t>5.9.3</w:t>
        </w:r>
        <w:r w:rsidR="005F5EC2" w:rsidRPr="005F5EC2">
          <w:rPr>
            <w:rStyle w:val="aff7"/>
            <w:rFonts w:hint="eastAsia"/>
            <w:noProof/>
          </w:rPr>
          <w:t xml:space="preserve"> </w:t>
        </w:r>
        <w:r w:rsidR="005F5EC2" w:rsidRPr="005F5EC2">
          <w:rPr>
            <w:rStyle w:val="aff7"/>
            <w:rFonts w:hint="eastAsia"/>
            <w:noProof/>
          </w:rPr>
          <w:t>查询媒体网关状态（条件必选）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_Toc422211197 \h </w:instrText>
        </w:r>
        <w:r w:rsidRPr="005F5EC2">
          <w:rPr>
            <w:noProof/>
            <w:webHidden/>
          </w:rPr>
        </w:r>
        <w:r w:rsidRPr="005F5EC2">
          <w:rPr>
            <w:noProof/>
            <w:webHidden/>
          </w:rPr>
          <w:fldChar w:fldCharType="separate"/>
        </w:r>
        <w:r w:rsidR="005F5EC2" w:rsidRPr="005F5EC2">
          <w:rPr>
            <w:noProof/>
            <w:webHidden/>
          </w:rPr>
          <w:t>71</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198" w:history="1">
        <w:r w:rsidR="005F5EC2" w:rsidRPr="005F5EC2">
          <w:rPr>
            <w:rStyle w:val="aff7"/>
            <w:rFonts w:ascii="黑体"/>
            <w:i w:val="0"/>
            <w:noProof/>
          </w:rPr>
          <w:t>5.10</w:t>
        </w:r>
        <w:r w:rsidR="005F5EC2" w:rsidRPr="005F5EC2">
          <w:rPr>
            <w:rStyle w:val="aff7"/>
            <w:rFonts w:hint="eastAsia"/>
            <w:i w:val="0"/>
            <w:noProof/>
          </w:rPr>
          <w:t xml:space="preserve"> </w:t>
        </w:r>
        <w:r w:rsidR="005F5EC2" w:rsidRPr="005F5EC2">
          <w:rPr>
            <w:rStyle w:val="aff7"/>
            <w:rFonts w:hint="eastAsia"/>
            <w:i w:val="0"/>
            <w:noProof/>
          </w:rPr>
          <w:t>保护管理功能</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_Toc422211198 \h </w:instrText>
        </w:r>
        <w:r w:rsidRPr="005F5EC2">
          <w:rPr>
            <w:i w:val="0"/>
            <w:noProof/>
            <w:webHidden/>
          </w:rPr>
        </w:r>
        <w:r w:rsidRPr="005F5EC2">
          <w:rPr>
            <w:i w:val="0"/>
            <w:noProof/>
            <w:webHidden/>
          </w:rPr>
          <w:fldChar w:fldCharType="separate"/>
        </w:r>
        <w:r w:rsidR="005F5EC2" w:rsidRPr="005F5EC2">
          <w:rPr>
            <w:i w:val="0"/>
            <w:noProof/>
            <w:webHidden/>
          </w:rPr>
          <w:t>73</w:t>
        </w:r>
        <w:r w:rsidRPr="005F5EC2">
          <w:rPr>
            <w:i w:val="0"/>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199" w:history="1">
        <w:r w:rsidR="005F5EC2" w:rsidRPr="005F5EC2">
          <w:rPr>
            <w:rStyle w:val="aff7"/>
            <w:rFonts w:ascii="黑体"/>
            <w:noProof/>
          </w:rPr>
          <w:t>5.10.1</w:t>
        </w:r>
        <w:r w:rsidR="005F5EC2" w:rsidRPr="005F5EC2">
          <w:rPr>
            <w:rStyle w:val="aff7"/>
            <w:rFonts w:hint="eastAsia"/>
            <w:noProof/>
          </w:rPr>
          <w:t xml:space="preserve"> </w:t>
        </w:r>
        <w:r w:rsidR="005F5EC2" w:rsidRPr="005F5EC2">
          <w:rPr>
            <w:rStyle w:val="aff7"/>
            <w:rFonts w:hint="eastAsia"/>
            <w:noProof/>
          </w:rPr>
          <w:t>概述</w:t>
        </w:r>
        <w:r w:rsidR="005F5EC2" w:rsidRPr="005F5EC2">
          <w:rPr>
            <w:noProof/>
            <w:webHidden/>
          </w:rPr>
          <w:tab/>
        </w:r>
        <w:r w:rsidRPr="005F5EC2">
          <w:rPr>
            <w:noProof/>
            <w:webHidden/>
          </w:rPr>
          <w:fldChar w:fldCharType="begin"/>
        </w:r>
        <w:r w:rsidR="005F5EC2" w:rsidRPr="005F5EC2">
          <w:rPr>
            <w:noProof/>
            <w:webHidden/>
          </w:rPr>
          <w:instrText xml:space="preserve"> PAGEREF _Toc422211199 \h </w:instrText>
        </w:r>
        <w:r w:rsidRPr="005F5EC2">
          <w:rPr>
            <w:noProof/>
            <w:webHidden/>
          </w:rPr>
        </w:r>
        <w:r w:rsidRPr="005F5EC2">
          <w:rPr>
            <w:noProof/>
            <w:webHidden/>
          </w:rPr>
          <w:fldChar w:fldCharType="separate"/>
        </w:r>
        <w:r w:rsidR="005F5EC2" w:rsidRPr="005F5EC2">
          <w:rPr>
            <w:noProof/>
            <w:webHidden/>
          </w:rPr>
          <w:t>73</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00" w:history="1">
        <w:r w:rsidR="005F5EC2" w:rsidRPr="005F5EC2">
          <w:rPr>
            <w:rStyle w:val="aff7"/>
            <w:rFonts w:ascii="黑体"/>
            <w:noProof/>
          </w:rPr>
          <w:t>5.10.2</w:t>
        </w:r>
        <w:r w:rsidR="005F5EC2" w:rsidRPr="005F5EC2">
          <w:rPr>
            <w:rStyle w:val="aff7"/>
            <w:rFonts w:hint="eastAsia"/>
            <w:noProof/>
          </w:rPr>
          <w:t xml:space="preserve"> </w:t>
        </w:r>
        <w:r w:rsidR="005F5EC2" w:rsidRPr="005F5EC2">
          <w:rPr>
            <w:rStyle w:val="aff7"/>
            <w:rFonts w:hint="eastAsia"/>
            <w:noProof/>
          </w:rPr>
          <w:t>查询保护组信息</w:t>
        </w:r>
        <w:r w:rsidR="005F5EC2" w:rsidRPr="005F5EC2">
          <w:rPr>
            <w:noProof/>
            <w:webHidden/>
          </w:rPr>
          <w:tab/>
        </w:r>
        <w:r w:rsidRPr="005F5EC2">
          <w:rPr>
            <w:noProof/>
            <w:webHidden/>
          </w:rPr>
          <w:fldChar w:fldCharType="begin"/>
        </w:r>
        <w:r w:rsidR="005F5EC2" w:rsidRPr="005F5EC2">
          <w:rPr>
            <w:noProof/>
            <w:webHidden/>
          </w:rPr>
          <w:instrText xml:space="preserve"> PAGEREF _Toc422211200 \h </w:instrText>
        </w:r>
        <w:r w:rsidRPr="005F5EC2">
          <w:rPr>
            <w:noProof/>
            <w:webHidden/>
          </w:rPr>
        </w:r>
        <w:r w:rsidRPr="005F5EC2">
          <w:rPr>
            <w:noProof/>
            <w:webHidden/>
          </w:rPr>
          <w:fldChar w:fldCharType="separate"/>
        </w:r>
        <w:r w:rsidR="005F5EC2" w:rsidRPr="005F5EC2">
          <w:rPr>
            <w:noProof/>
            <w:webHidden/>
          </w:rPr>
          <w:t>73</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201" w:history="1">
        <w:r w:rsidR="005F5EC2" w:rsidRPr="005F5EC2">
          <w:rPr>
            <w:rStyle w:val="aff7"/>
            <w:rFonts w:ascii="黑体"/>
            <w:i w:val="0"/>
            <w:noProof/>
          </w:rPr>
          <w:t>5.11</w:t>
        </w:r>
        <w:r w:rsidR="005F5EC2" w:rsidRPr="005F5EC2">
          <w:rPr>
            <w:rStyle w:val="aff7"/>
            <w:rFonts w:hint="eastAsia"/>
            <w:i w:val="0"/>
            <w:noProof/>
          </w:rPr>
          <w:t xml:space="preserve"> </w:t>
        </w:r>
        <w:r w:rsidR="005F5EC2" w:rsidRPr="005F5EC2">
          <w:rPr>
            <w:rStyle w:val="aff7"/>
            <w:rFonts w:hint="eastAsia"/>
            <w:i w:val="0"/>
            <w:noProof/>
          </w:rPr>
          <w:t>配置信息同步</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_Toc422211201 \h </w:instrText>
        </w:r>
        <w:r w:rsidRPr="005F5EC2">
          <w:rPr>
            <w:i w:val="0"/>
            <w:noProof/>
            <w:webHidden/>
          </w:rPr>
        </w:r>
        <w:r w:rsidRPr="005F5EC2">
          <w:rPr>
            <w:i w:val="0"/>
            <w:noProof/>
            <w:webHidden/>
          </w:rPr>
          <w:fldChar w:fldCharType="separate"/>
        </w:r>
        <w:r w:rsidR="005F5EC2" w:rsidRPr="005F5EC2">
          <w:rPr>
            <w:i w:val="0"/>
            <w:noProof/>
            <w:webHidden/>
          </w:rPr>
          <w:t>74</w:t>
        </w:r>
        <w:r w:rsidRPr="005F5EC2">
          <w:rPr>
            <w:i w:val="0"/>
            <w:noProof/>
            <w:webHidden/>
          </w:rPr>
          <w:fldChar w:fldCharType="end"/>
        </w:r>
      </w:hyperlink>
    </w:p>
    <w:p w:rsidR="005F5EC2" w:rsidRPr="005F5EC2" w:rsidRDefault="001F5639">
      <w:pPr>
        <w:pStyle w:val="23"/>
        <w:tabs>
          <w:tab w:val="right" w:leader="dot" w:pos="9345"/>
        </w:tabs>
        <w:rPr>
          <w:rFonts w:asciiTheme="minorHAnsi" w:eastAsiaTheme="minorEastAsia" w:hAnsiTheme="minorHAnsi" w:cstheme="minorBidi"/>
          <w:smallCaps w:val="0"/>
          <w:noProof/>
          <w:sz w:val="21"/>
          <w:szCs w:val="22"/>
        </w:rPr>
      </w:pPr>
      <w:hyperlink w:anchor="_Toc422211202" w:history="1">
        <w:r w:rsidR="005F5EC2" w:rsidRPr="005F5EC2">
          <w:rPr>
            <w:rStyle w:val="aff7"/>
            <w:noProof/>
          </w:rPr>
          <w:t>6</w:t>
        </w:r>
        <w:r w:rsidR="005F5EC2" w:rsidRPr="005F5EC2">
          <w:rPr>
            <w:rStyle w:val="aff7"/>
            <w:rFonts w:hint="eastAsia"/>
            <w:noProof/>
          </w:rPr>
          <w:t xml:space="preserve"> </w:t>
        </w:r>
        <w:r w:rsidR="005F5EC2" w:rsidRPr="005F5EC2">
          <w:rPr>
            <w:rStyle w:val="aff7"/>
            <w:rFonts w:hint="eastAsia"/>
            <w:noProof/>
          </w:rPr>
          <w:t>故障管理</w:t>
        </w:r>
        <w:r w:rsidR="005F5EC2" w:rsidRPr="005F5EC2">
          <w:rPr>
            <w:noProof/>
            <w:webHidden/>
          </w:rPr>
          <w:tab/>
        </w:r>
        <w:r w:rsidRPr="005F5EC2">
          <w:rPr>
            <w:noProof/>
            <w:webHidden/>
          </w:rPr>
          <w:fldChar w:fldCharType="begin"/>
        </w:r>
        <w:r w:rsidR="005F5EC2" w:rsidRPr="005F5EC2">
          <w:rPr>
            <w:noProof/>
            <w:webHidden/>
          </w:rPr>
          <w:instrText xml:space="preserve"> PAGEREF _Toc422211202 \h </w:instrText>
        </w:r>
        <w:r w:rsidRPr="005F5EC2">
          <w:rPr>
            <w:noProof/>
            <w:webHidden/>
          </w:rPr>
        </w:r>
        <w:r w:rsidRPr="005F5EC2">
          <w:rPr>
            <w:noProof/>
            <w:webHidden/>
          </w:rPr>
          <w:fldChar w:fldCharType="separate"/>
        </w:r>
        <w:r w:rsidR="005F5EC2" w:rsidRPr="005F5EC2">
          <w:rPr>
            <w:noProof/>
            <w:webHidden/>
          </w:rPr>
          <w:t>74</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203" w:history="1">
        <w:r w:rsidR="005F5EC2" w:rsidRPr="005F5EC2">
          <w:rPr>
            <w:rStyle w:val="aff7"/>
            <w:i w:val="0"/>
            <w:noProof/>
          </w:rPr>
          <w:t>6.1</w:t>
        </w:r>
        <w:r w:rsidR="005F5EC2" w:rsidRPr="005F5EC2">
          <w:rPr>
            <w:rStyle w:val="aff7"/>
            <w:rFonts w:hint="eastAsia"/>
            <w:i w:val="0"/>
            <w:noProof/>
          </w:rPr>
          <w:t xml:space="preserve"> </w:t>
        </w:r>
        <w:r w:rsidR="005F5EC2" w:rsidRPr="005F5EC2">
          <w:rPr>
            <w:rStyle w:val="aff7"/>
            <w:rFonts w:hint="eastAsia"/>
            <w:i w:val="0"/>
            <w:noProof/>
          </w:rPr>
          <w:t>概述</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_Toc422211203 \h </w:instrText>
        </w:r>
        <w:r w:rsidRPr="005F5EC2">
          <w:rPr>
            <w:i w:val="0"/>
            <w:noProof/>
            <w:webHidden/>
          </w:rPr>
        </w:r>
        <w:r w:rsidRPr="005F5EC2">
          <w:rPr>
            <w:i w:val="0"/>
            <w:noProof/>
            <w:webHidden/>
          </w:rPr>
          <w:fldChar w:fldCharType="separate"/>
        </w:r>
        <w:r w:rsidR="005F5EC2" w:rsidRPr="005F5EC2">
          <w:rPr>
            <w:i w:val="0"/>
            <w:noProof/>
            <w:webHidden/>
          </w:rPr>
          <w:t>74</w:t>
        </w:r>
        <w:r w:rsidRPr="005F5EC2">
          <w:rPr>
            <w:i w:val="0"/>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204" w:history="1">
        <w:r w:rsidR="005F5EC2" w:rsidRPr="005F5EC2">
          <w:rPr>
            <w:rStyle w:val="aff7"/>
            <w:i w:val="0"/>
            <w:noProof/>
          </w:rPr>
          <w:t>6.2</w:t>
        </w:r>
        <w:r w:rsidR="005F5EC2" w:rsidRPr="005F5EC2">
          <w:rPr>
            <w:rStyle w:val="aff7"/>
            <w:rFonts w:hint="eastAsia"/>
            <w:i w:val="0"/>
            <w:noProof/>
          </w:rPr>
          <w:t xml:space="preserve"> </w:t>
        </w:r>
        <w:r w:rsidR="005F5EC2" w:rsidRPr="005F5EC2">
          <w:rPr>
            <w:rStyle w:val="aff7"/>
            <w:rFonts w:hint="eastAsia"/>
            <w:i w:val="0"/>
            <w:noProof/>
          </w:rPr>
          <w:t>故障管理功能</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_Toc422211204 \h </w:instrText>
        </w:r>
        <w:r w:rsidRPr="005F5EC2">
          <w:rPr>
            <w:i w:val="0"/>
            <w:noProof/>
            <w:webHidden/>
          </w:rPr>
        </w:r>
        <w:r w:rsidRPr="005F5EC2">
          <w:rPr>
            <w:i w:val="0"/>
            <w:noProof/>
            <w:webHidden/>
          </w:rPr>
          <w:fldChar w:fldCharType="separate"/>
        </w:r>
        <w:r w:rsidR="005F5EC2" w:rsidRPr="005F5EC2">
          <w:rPr>
            <w:i w:val="0"/>
            <w:noProof/>
            <w:webHidden/>
          </w:rPr>
          <w:t>74</w:t>
        </w:r>
        <w:r w:rsidRPr="005F5EC2">
          <w:rPr>
            <w:i w:val="0"/>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05" w:history="1">
        <w:r w:rsidR="005F5EC2" w:rsidRPr="005F5EC2">
          <w:rPr>
            <w:rStyle w:val="aff7"/>
            <w:noProof/>
          </w:rPr>
          <w:t>6.2.1</w:t>
        </w:r>
        <w:r w:rsidR="005F5EC2" w:rsidRPr="005F5EC2">
          <w:rPr>
            <w:rStyle w:val="aff7"/>
            <w:rFonts w:hint="eastAsia"/>
            <w:noProof/>
          </w:rPr>
          <w:t xml:space="preserve"> </w:t>
        </w:r>
        <w:r w:rsidR="005F5EC2" w:rsidRPr="005F5EC2">
          <w:rPr>
            <w:rStyle w:val="aff7"/>
            <w:rFonts w:hint="eastAsia"/>
            <w:noProof/>
          </w:rPr>
          <w:t>查询告警</w:t>
        </w:r>
        <w:r w:rsidR="005F5EC2" w:rsidRPr="005F5EC2">
          <w:rPr>
            <w:noProof/>
            <w:webHidden/>
          </w:rPr>
          <w:tab/>
        </w:r>
        <w:r w:rsidRPr="005F5EC2">
          <w:rPr>
            <w:noProof/>
            <w:webHidden/>
          </w:rPr>
          <w:fldChar w:fldCharType="begin"/>
        </w:r>
        <w:r w:rsidR="005F5EC2" w:rsidRPr="005F5EC2">
          <w:rPr>
            <w:noProof/>
            <w:webHidden/>
          </w:rPr>
          <w:instrText xml:space="preserve"> PAGEREF _Toc422211205 \h </w:instrText>
        </w:r>
        <w:r w:rsidRPr="005F5EC2">
          <w:rPr>
            <w:noProof/>
            <w:webHidden/>
          </w:rPr>
        </w:r>
        <w:r w:rsidRPr="005F5EC2">
          <w:rPr>
            <w:noProof/>
            <w:webHidden/>
          </w:rPr>
          <w:fldChar w:fldCharType="separate"/>
        </w:r>
        <w:r w:rsidR="005F5EC2" w:rsidRPr="005F5EC2">
          <w:rPr>
            <w:noProof/>
            <w:webHidden/>
          </w:rPr>
          <w:t>74</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06" w:history="1">
        <w:r w:rsidR="005F5EC2" w:rsidRPr="005F5EC2">
          <w:rPr>
            <w:rStyle w:val="aff7"/>
            <w:noProof/>
          </w:rPr>
          <w:t>6.2.2</w:t>
        </w:r>
        <w:r w:rsidR="005F5EC2" w:rsidRPr="005F5EC2">
          <w:rPr>
            <w:rStyle w:val="aff7"/>
            <w:rFonts w:hint="eastAsia"/>
            <w:noProof/>
          </w:rPr>
          <w:t xml:space="preserve"> </w:t>
        </w:r>
        <w:r w:rsidR="005F5EC2" w:rsidRPr="005F5EC2">
          <w:rPr>
            <w:rStyle w:val="aff7"/>
            <w:rFonts w:hint="eastAsia"/>
            <w:noProof/>
          </w:rPr>
          <w:t>设置告警过滤参数</w:t>
        </w:r>
        <w:r w:rsidR="005F5EC2" w:rsidRPr="005F5EC2">
          <w:rPr>
            <w:noProof/>
            <w:webHidden/>
          </w:rPr>
          <w:tab/>
        </w:r>
        <w:r w:rsidRPr="005F5EC2">
          <w:rPr>
            <w:noProof/>
            <w:webHidden/>
          </w:rPr>
          <w:fldChar w:fldCharType="begin"/>
        </w:r>
        <w:r w:rsidR="005F5EC2" w:rsidRPr="005F5EC2">
          <w:rPr>
            <w:noProof/>
            <w:webHidden/>
          </w:rPr>
          <w:instrText xml:space="preserve"> PAGEREF _Toc422211206 \h </w:instrText>
        </w:r>
        <w:r w:rsidRPr="005F5EC2">
          <w:rPr>
            <w:noProof/>
            <w:webHidden/>
          </w:rPr>
        </w:r>
        <w:r w:rsidRPr="005F5EC2">
          <w:rPr>
            <w:noProof/>
            <w:webHidden/>
          </w:rPr>
          <w:fldChar w:fldCharType="separate"/>
        </w:r>
        <w:r w:rsidR="005F5EC2" w:rsidRPr="005F5EC2">
          <w:rPr>
            <w:noProof/>
            <w:webHidden/>
          </w:rPr>
          <w:t>77</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07" w:history="1">
        <w:r w:rsidR="005F5EC2" w:rsidRPr="005F5EC2">
          <w:rPr>
            <w:rStyle w:val="aff7"/>
            <w:noProof/>
          </w:rPr>
          <w:t>6.2.3</w:t>
        </w:r>
        <w:r w:rsidR="005F5EC2" w:rsidRPr="005F5EC2">
          <w:rPr>
            <w:rStyle w:val="aff7"/>
            <w:rFonts w:hint="eastAsia"/>
            <w:noProof/>
          </w:rPr>
          <w:t xml:space="preserve"> </w:t>
        </w:r>
        <w:r w:rsidR="005F5EC2" w:rsidRPr="005F5EC2">
          <w:rPr>
            <w:rStyle w:val="aff7"/>
            <w:rFonts w:hint="eastAsia"/>
            <w:noProof/>
          </w:rPr>
          <w:t>启动告警过滤</w:t>
        </w:r>
        <w:r w:rsidR="005F5EC2" w:rsidRPr="005F5EC2">
          <w:rPr>
            <w:noProof/>
            <w:webHidden/>
          </w:rPr>
          <w:tab/>
        </w:r>
        <w:r w:rsidRPr="005F5EC2">
          <w:rPr>
            <w:noProof/>
            <w:webHidden/>
          </w:rPr>
          <w:fldChar w:fldCharType="begin"/>
        </w:r>
        <w:r w:rsidR="005F5EC2" w:rsidRPr="005F5EC2">
          <w:rPr>
            <w:noProof/>
            <w:webHidden/>
          </w:rPr>
          <w:instrText xml:space="preserve"> PAGEREF _Toc422211207 \h </w:instrText>
        </w:r>
        <w:r w:rsidRPr="005F5EC2">
          <w:rPr>
            <w:noProof/>
            <w:webHidden/>
          </w:rPr>
        </w:r>
        <w:r w:rsidRPr="005F5EC2">
          <w:rPr>
            <w:noProof/>
            <w:webHidden/>
          </w:rPr>
          <w:fldChar w:fldCharType="separate"/>
        </w:r>
        <w:r w:rsidR="005F5EC2" w:rsidRPr="005F5EC2">
          <w:rPr>
            <w:noProof/>
            <w:webHidden/>
          </w:rPr>
          <w:t>78</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08" w:history="1">
        <w:r w:rsidR="005F5EC2" w:rsidRPr="005F5EC2">
          <w:rPr>
            <w:rStyle w:val="aff7"/>
            <w:noProof/>
          </w:rPr>
          <w:t>6.2.4</w:t>
        </w:r>
        <w:r w:rsidR="005F5EC2" w:rsidRPr="005F5EC2">
          <w:rPr>
            <w:rStyle w:val="aff7"/>
            <w:rFonts w:hint="eastAsia"/>
            <w:noProof/>
          </w:rPr>
          <w:t xml:space="preserve"> </w:t>
        </w:r>
        <w:r w:rsidR="005F5EC2" w:rsidRPr="005F5EC2">
          <w:rPr>
            <w:rStyle w:val="aff7"/>
            <w:rFonts w:hint="eastAsia"/>
            <w:noProof/>
          </w:rPr>
          <w:t>取消告警过滤</w:t>
        </w:r>
        <w:r w:rsidR="005F5EC2" w:rsidRPr="005F5EC2">
          <w:rPr>
            <w:noProof/>
            <w:webHidden/>
          </w:rPr>
          <w:tab/>
        </w:r>
        <w:r w:rsidRPr="005F5EC2">
          <w:rPr>
            <w:noProof/>
            <w:webHidden/>
          </w:rPr>
          <w:fldChar w:fldCharType="begin"/>
        </w:r>
        <w:r w:rsidR="005F5EC2" w:rsidRPr="005F5EC2">
          <w:rPr>
            <w:noProof/>
            <w:webHidden/>
          </w:rPr>
          <w:instrText xml:space="preserve"> PAGEREF _Toc422211208 \h </w:instrText>
        </w:r>
        <w:r w:rsidRPr="005F5EC2">
          <w:rPr>
            <w:noProof/>
            <w:webHidden/>
          </w:rPr>
        </w:r>
        <w:r w:rsidRPr="005F5EC2">
          <w:rPr>
            <w:noProof/>
            <w:webHidden/>
          </w:rPr>
          <w:fldChar w:fldCharType="separate"/>
        </w:r>
        <w:r w:rsidR="005F5EC2" w:rsidRPr="005F5EC2">
          <w:rPr>
            <w:noProof/>
            <w:webHidden/>
          </w:rPr>
          <w:t>78</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09" w:history="1">
        <w:r w:rsidR="005F5EC2" w:rsidRPr="005F5EC2">
          <w:rPr>
            <w:rStyle w:val="aff7"/>
            <w:noProof/>
          </w:rPr>
          <w:t>6.2.5</w:t>
        </w:r>
        <w:r w:rsidR="005F5EC2" w:rsidRPr="005F5EC2">
          <w:rPr>
            <w:rStyle w:val="aff7"/>
            <w:rFonts w:hint="eastAsia"/>
            <w:noProof/>
          </w:rPr>
          <w:t xml:space="preserve"> </w:t>
        </w:r>
        <w:r w:rsidR="005F5EC2" w:rsidRPr="005F5EC2">
          <w:rPr>
            <w:rStyle w:val="aff7"/>
            <w:rFonts w:hint="eastAsia"/>
            <w:noProof/>
          </w:rPr>
          <w:t>查询告警过滤参数</w:t>
        </w:r>
        <w:r w:rsidR="005F5EC2" w:rsidRPr="005F5EC2">
          <w:rPr>
            <w:noProof/>
            <w:webHidden/>
          </w:rPr>
          <w:tab/>
        </w:r>
        <w:r w:rsidRPr="005F5EC2">
          <w:rPr>
            <w:noProof/>
            <w:webHidden/>
          </w:rPr>
          <w:fldChar w:fldCharType="begin"/>
        </w:r>
        <w:r w:rsidR="005F5EC2" w:rsidRPr="005F5EC2">
          <w:rPr>
            <w:noProof/>
            <w:webHidden/>
          </w:rPr>
          <w:instrText xml:space="preserve"> PAGEREF _Toc422211209 \h </w:instrText>
        </w:r>
        <w:r w:rsidRPr="005F5EC2">
          <w:rPr>
            <w:noProof/>
            <w:webHidden/>
          </w:rPr>
        </w:r>
        <w:r w:rsidRPr="005F5EC2">
          <w:rPr>
            <w:noProof/>
            <w:webHidden/>
          </w:rPr>
          <w:fldChar w:fldCharType="separate"/>
        </w:r>
        <w:r w:rsidR="005F5EC2" w:rsidRPr="005F5EC2">
          <w:rPr>
            <w:noProof/>
            <w:webHidden/>
          </w:rPr>
          <w:t>78</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10" w:history="1">
        <w:r w:rsidR="005F5EC2" w:rsidRPr="005F5EC2">
          <w:rPr>
            <w:rStyle w:val="aff7"/>
            <w:noProof/>
          </w:rPr>
          <w:t>6.2.6</w:t>
        </w:r>
        <w:r w:rsidR="005F5EC2" w:rsidRPr="005F5EC2">
          <w:rPr>
            <w:rStyle w:val="aff7"/>
            <w:rFonts w:hint="eastAsia"/>
            <w:noProof/>
          </w:rPr>
          <w:t xml:space="preserve"> </w:t>
        </w:r>
        <w:r w:rsidR="005F5EC2" w:rsidRPr="005F5EC2">
          <w:rPr>
            <w:rStyle w:val="aff7"/>
            <w:rFonts w:hint="eastAsia"/>
            <w:noProof/>
          </w:rPr>
          <w:t>告警实时上报通知</w:t>
        </w:r>
        <w:r w:rsidR="005F5EC2" w:rsidRPr="005F5EC2">
          <w:rPr>
            <w:noProof/>
            <w:webHidden/>
          </w:rPr>
          <w:tab/>
        </w:r>
        <w:r w:rsidRPr="005F5EC2">
          <w:rPr>
            <w:noProof/>
            <w:webHidden/>
          </w:rPr>
          <w:fldChar w:fldCharType="begin"/>
        </w:r>
        <w:r w:rsidR="005F5EC2" w:rsidRPr="005F5EC2">
          <w:rPr>
            <w:noProof/>
            <w:webHidden/>
          </w:rPr>
          <w:instrText xml:space="preserve"> PAGEREF _Toc422211210 \h </w:instrText>
        </w:r>
        <w:r w:rsidRPr="005F5EC2">
          <w:rPr>
            <w:noProof/>
            <w:webHidden/>
          </w:rPr>
        </w:r>
        <w:r w:rsidRPr="005F5EC2">
          <w:rPr>
            <w:noProof/>
            <w:webHidden/>
          </w:rPr>
          <w:fldChar w:fldCharType="separate"/>
        </w:r>
        <w:r w:rsidR="005F5EC2" w:rsidRPr="005F5EC2">
          <w:rPr>
            <w:noProof/>
            <w:webHidden/>
          </w:rPr>
          <w:t>79</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11" w:history="1">
        <w:r w:rsidR="005F5EC2" w:rsidRPr="005F5EC2">
          <w:rPr>
            <w:rStyle w:val="aff7"/>
            <w:noProof/>
          </w:rPr>
          <w:t>6.2.7</w:t>
        </w:r>
        <w:r w:rsidR="005F5EC2" w:rsidRPr="005F5EC2">
          <w:rPr>
            <w:rStyle w:val="aff7"/>
            <w:rFonts w:hint="eastAsia"/>
            <w:noProof/>
          </w:rPr>
          <w:t xml:space="preserve"> </w:t>
        </w:r>
        <w:r w:rsidR="005F5EC2" w:rsidRPr="005F5EC2">
          <w:rPr>
            <w:rStyle w:val="aff7"/>
            <w:rFonts w:hint="eastAsia"/>
            <w:noProof/>
          </w:rPr>
          <w:t>确认告警（可选）</w:t>
        </w:r>
        <w:r w:rsidR="005F5EC2" w:rsidRPr="005F5EC2">
          <w:rPr>
            <w:noProof/>
            <w:webHidden/>
          </w:rPr>
          <w:tab/>
        </w:r>
        <w:r w:rsidRPr="005F5EC2">
          <w:rPr>
            <w:noProof/>
            <w:webHidden/>
          </w:rPr>
          <w:fldChar w:fldCharType="begin"/>
        </w:r>
        <w:r w:rsidR="005F5EC2" w:rsidRPr="005F5EC2">
          <w:rPr>
            <w:noProof/>
            <w:webHidden/>
          </w:rPr>
          <w:instrText xml:space="preserve"> PAGEREF _Toc422211211 \h </w:instrText>
        </w:r>
        <w:r w:rsidRPr="005F5EC2">
          <w:rPr>
            <w:noProof/>
            <w:webHidden/>
          </w:rPr>
        </w:r>
        <w:r w:rsidRPr="005F5EC2">
          <w:rPr>
            <w:noProof/>
            <w:webHidden/>
          </w:rPr>
          <w:fldChar w:fldCharType="separate"/>
        </w:r>
        <w:r w:rsidR="005F5EC2" w:rsidRPr="005F5EC2">
          <w:rPr>
            <w:noProof/>
            <w:webHidden/>
          </w:rPr>
          <w:t>81</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12" w:history="1">
        <w:r w:rsidR="005F5EC2" w:rsidRPr="005F5EC2">
          <w:rPr>
            <w:rStyle w:val="aff7"/>
            <w:noProof/>
          </w:rPr>
          <w:t>6.2.8</w:t>
        </w:r>
        <w:r w:rsidR="005F5EC2" w:rsidRPr="005F5EC2">
          <w:rPr>
            <w:rStyle w:val="aff7"/>
            <w:rFonts w:hint="eastAsia"/>
            <w:noProof/>
          </w:rPr>
          <w:t xml:space="preserve"> </w:t>
        </w:r>
        <w:r w:rsidR="005F5EC2" w:rsidRPr="005F5EC2">
          <w:rPr>
            <w:rStyle w:val="aff7"/>
            <w:rFonts w:hint="eastAsia"/>
            <w:noProof/>
          </w:rPr>
          <w:t>反确认告警（可选）</w:t>
        </w:r>
        <w:r w:rsidR="005F5EC2" w:rsidRPr="005F5EC2">
          <w:rPr>
            <w:noProof/>
            <w:webHidden/>
          </w:rPr>
          <w:tab/>
        </w:r>
        <w:r w:rsidRPr="005F5EC2">
          <w:rPr>
            <w:noProof/>
            <w:webHidden/>
          </w:rPr>
          <w:fldChar w:fldCharType="begin"/>
        </w:r>
        <w:r w:rsidR="005F5EC2" w:rsidRPr="005F5EC2">
          <w:rPr>
            <w:noProof/>
            <w:webHidden/>
          </w:rPr>
          <w:instrText xml:space="preserve"> PAGEREF _Toc422211212 \h </w:instrText>
        </w:r>
        <w:r w:rsidRPr="005F5EC2">
          <w:rPr>
            <w:noProof/>
            <w:webHidden/>
          </w:rPr>
        </w:r>
        <w:r w:rsidRPr="005F5EC2">
          <w:rPr>
            <w:noProof/>
            <w:webHidden/>
          </w:rPr>
          <w:fldChar w:fldCharType="separate"/>
        </w:r>
        <w:r w:rsidR="005F5EC2" w:rsidRPr="005F5EC2">
          <w:rPr>
            <w:noProof/>
            <w:webHidden/>
          </w:rPr>
          <w:t>82</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13" w:history="1">
        <w:r w:rsidR="005F5EC2" w:rsidRPr="005F5EC2">
          <w:rPr>
            <w:rStyle w:val="aff7"/>
            <w:noProof/>
          </w:rPr>
          <w:t>6.2.9</w:t>
        </w:r>
        <w:r w:rsidR="005F5EC2" w:rsidRPr="005F5EC2">
          <w:rPr>
            <w:rStyle w:val="aff7"/>
            <w:rFonts w:hint="eastAsia"/>
            <w:noProof/>
          </w:rPr>
          <w:t xml:space="preserve"> </w:t>
        </w:r>
        <w:r w:rsidR="005F5EC2" w:rsidRPr="005F5EC2">
          <w:rPr>
            <w:rStyle w:val="aff7"/>
            <w:rFonts w:hint="eastAsia"/>
            <w:noProof/>
          </w:rPr>
          <w:t>订阅告警</w:t>
        </w:r>
        <w:r w:rsidR="005F5EC2" w:rsidRPr="005F5EC2">
          <w:rPr>
            <w:noProof/>
            <w:webHidden/>
          </w:rPr>
          <w:tab/>
        </w:r>
        <w:r w:rsidRPr="005F5EC2">
          <w:rPr>
            <w:noProof/>
            <w:webHidden/>
          </w:rPr>
          <w:fldChar w:fldCharType="begin"/>
        </w:r>
        <w:r w:rsidR="005F5EC2" w:rsidRPr="005F5EC2">
          <w:rPr>
            <w:noProof/>
            <w:webHidden/>
          </w:rPr>
          <w:instrText xml:space="preserve"> PAGEREF _Toc422211213 \h </w:instrText>
        </w:r>
        <w:r w:rsidRPr="005F5EC2">
          <w:rPr>
            <w:noProof/>
            <w:webHidden/>
          </w:rPr>
        </w:r>
        <w:r w:rsidRPr="005F5EC2">
          <w:rPr>
            <w:noProof/>
            <w:webHidden/>
          </w:rPr>
          <w:fldChar w:fldCharType="separate"/>
        </w:r>
        <w:r w:rsidR="005F5EC2" w:rsidRPr="005F5EC2">
          <w:rPr>
            <w:noProof/>
            <w:webHidden/>
          </w:rPr>
          <w:t>82</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14" w:history="1">
        <w:r w:rsidR="005F5EC2" w:rsidRPr="005F5EC2">
          <w:rPr>
            <w:rStyle w:val="aff7"/>
            <w:noProof/>
          </w:rPr>
          <w:t>6.2.10</w:t>
        </w:r>
        <w:r w:rsidR="005F5EC2" w:rsidRPr="005F5EC2">
          <w:rPr>
            <w:rStyle w:val="aff7"/>
            <w:rFonts w:hint="eastAsia"/>
            <w:noProof/>
          </w:rPr>
          <w:t xml:space="preserve"> </w:t>
        </w:r>
        <w:r w:rsidR="005F5EC2" w:rsidRPr="005F5EC2">
          <w:rPr>
            <w:rStyle w:val="aff7"/>
            <w:rFonts w:hint="eastAsia"/>
            <w:noProof/>
          </w:rPr>
          <w:t>同步历史告警功能</w:t>
        </w:r>
        <w:r w:rsidR="005F5EC2" w:rsidRPr="005F5EC2">
          <w:rPr>
            <w:noProof/>
            <w:webHidden/>
          </w:rPr>
          <w:tab/>
        </w:r>
        <w:r w:rsidRPr="005F5EC2">
          <w:rPr>
            <w:noProof/>
            <w:webHidden/>
          </w:rPr>
          <w:fldChar w:fldCharType="begin"/>
        </w:r>
        <w:r w:rsidR="005F5EC2" w:rsidRPr="005F5EC2">
          <w:rPr>
            <w:noProof/>
            <w:webHidden/>
          </w:rPr>
          <w:instrText xml:space="preserve"> PAGEREF _Toc422211214 \h </w:instrText>
        </w:r>
        <w:r w:rsidRPr="005F5EC2">
          <w:rPr>
            <w:noProof/>
            <w:webHidden/>
          </w:rPr>
        </w:r>
        <w:r w:rsidRPr="005F5EC2">
          <w:rPr>
            <w:noProof/>
            <w:webHidden/>
          </w:rPr>
          <w:fldChar w:fldCharType="separate"/>
        </w:r>
        <w:r w:rsidR="005F5EC2" w:rsidRPr="005F5EC2">
          <w:rPr>
            <w:noProof/>
            <w:webHidden/>
          </w:rPr>
          <w:t>82</w:t>
        </w:r>
        <w:r w:rsidRPr="005F5EC2">
          <w:rPr>
            <w:noProof/>
            <w:webHidden/>
          </w:rPr>
          <w:fldChar w:fldCharType="end"/>
        </w:r>
      </w:hyperlink>
    </w:p>
    <w:p w:rsidR="005F5EC2" w:rsidRPr="005F5EC2" w:rsidRDefault="001F5639">
      <w:pPr>
        <w:pStyle w:val="23"/>
        <w:tabs>
          <w:tab w:val="right" w:leader="dot" w:pos="9345"/>
        </w:tabs>
        <w:rPr>
          <w:rFonts w:asciiTheme="minorHAnsi" w:eastAsiaTheme="minorEastAsia" w:hAnsiTheme="minorHAnsi" w:cstheme="minorBidi"/>
          <w:smallCaps w:val="0"/>
          <w:noProof/>
          <w:sz w:val="21"/>
          <w:szCs w:val="22"/>
        </w:rPr>
      </w:pPr>
      <w:hyperlink w:anchor="_Toc422211215" w:history="1">
        <w:r w:rsidR="005F5EC2" w:rsidRPr="005F5EC2">
          <w:rPr>
            <w:rStyle w:val="aff7"/>
            <w:noProof/>
          </w:rPr>
          <w:t>7</w:t>
        </w:r>
        <w:r w:rsidR="005F5EC2" w:rsidRPr="005F5EC2">
          <w:rPr>
            <w:rStyle w:val="aff7"/>
            <w:rFonts w:hint="eastAsia"/>
            <w:noProof/>
          </w:rPr>
          <w:t xml:space="preserve"> </w:t>
        </w:r>
        <w:r w:rsidR="005F5EC2" w:rsidRPr="005F5EC2">
          <w:rPr>
            <w:rStyle w:val="aff7"/>
            <w:rFonts w:hint="eastAsia"/>
            <w:noProof/>
          </w:rPr>
          <w:t>性能管理</w:t>
        </w:r>
        <w:r w:rsidR="005F5EC2" w:rsidRPr="005F5EC2">
          <w:rPr>
            <w:noProof/>
            <w:webHidden/>
          </w:rPr>
          <w:tab/>
        </w:r>
        <w:r w:rsidRPr="005F5EC2">
          <w:rPr>
            <w:noProof/>
            <w:webHidden/>
          </w:rPr>
          <w:fldChar w:fldCharType="begin"/>
        </w:r>
        <w:r w:rsidR="005F5EC2" w:rsidRPr="005F5EC2">
          <w:rPr>
            <w:noProof/>
            <w:webHidden/>
          </w:rPr>
          <w:instrText xml:space="preserve"> PAGEREF _Toc422211215 \h </w:instrText>
        </w:r>
        <w:r w:rsidRPr="005F5EC2">
          <w:rPr>
            <w:noProof/>
            <w:webHidden/>
          </w:rPr>
        </w:r>
        <w:r w:rsidRPr="005F5EC2">
          <w:rPr>
            <w:noProof/>
            <w:webHidden/>
          </w:rPr>
          <w:fldChar w:fldCharType="separate"/>
        </w:r>
        <w:r w:rsidR="005F5EC2" w:rsidRPr="005F5EC2">
          <w:rPr>
            <w:noProof/>
            <w:webHidden/>
          </w:rPr>
          <w:t>85</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216" w:history="1">
        <w:r w:rsidR="005F5EC2" w:rsidRPr="005F5EC2">
          <w:rPr>
            <w:rStyle w:val="aff7"/>
            <w:i w:val="0"/>
            <w:noProof/>
          </w:rPr>
          <w:t>7.1</w:t>
        </w:r>
        <w:r w:rsidR="005F5EC2" w:rsidRPr="005F5EC2">
          <w:rPr>
            <w:rStyle w:val="aff7"/>
            <w:rFonts w:hint="eastAsia"/>
            <w:i w:val="0"/>
            <w:noProof/>
          </w:rPr>
          <w:t xml:space="preserve"> </w:t>
        </w:r>
        <w:r w:rsidR="005F5EC2" w:rsidRPr="005F5EC2">
          <w:rPr>
            <w:rStyle w:val="aff7"/>
            <w:rFonts w:hint="eastAsia"/>
            <w:i w:val="0"/>
            <w:noProof/>
          </w:rPr>
          <w:t>概述</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_Toc422211216 \h </w:instrText>
        </w:r>
        <w:r w:rsidRPr="005F5EC2">
          <w:rPr>
            <w:i w:val="0"/>
            <w:noProof/>
            <w:webHidden/>
          </w:rPr>
        </w:r>
        <w:r w:rsidRPr="005F5EC2">
          <w:rPr>
            <w:i w:val="0"/>
            <w:noProof/>
            <w:webHidden/>
          </w:rPr>
          <w:fldChar w:fldCharType="separate"/>
        </w:r>
        <w:r w:rsidR="005F5EC2" w:rsidRPr="005F5EC2">
          <w:rPr>
            <w:i w:val="0"/>
            <w:noProof/>
            <w:webHidden/>
          </w:rPr>
          <w:t>85</w:t>
        </w:r>
        <w:r w:rsidRPr="005F5EC2">
          <w:rPr>
            <w:i w:val="0"/>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217" w:history="1">
        <w:r w:rsidR="005F5EC2" w:rsidRPr="005F5EC2">
          <w:rPr>
            <w:rStyle w:val="aff7"/>
            <w:i w:val="0"/>
            <w:noProof/>
          </w:rPr>
          <w:t>7.2</w:t>
        </w:r>
        <w:r w:rsidR="005F5EC2" w:rsidRPr="005F5EC2">
          <w:rPr>
            <w:rStyle w:val="aff7"/>
            <w:rFonts w:hint="eastAsia"/>
            <w:i w:val="0"/>
            <w:noProof/>
          </w:rPr>
          <w:t xml:space="preserve"> </w:t>
        </w:r>
        <w:r w:rsidR="005F5EC2" w:rsidRPr="005F5EC2">
          <w:rPr>
            <w:rStyle w:val="aff7"/>
            <w:rFonts w:hint="eastAsia"/>
            <w:i w:val="0"/>
            <w:noProof/>
          </w:rPr>
          <w:t>性能管理功能</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_Toc422211217 \h </w:instrText>
        </w:r>
        <w:r w:rsidRPr="005F5EC2">
          <w:rPr>
            <w:i w:val="0"/>
            <w:noProof/>
            <w:webHidden/>
          </w:rPr>
        </w:r>
        <w:r w:rsidRPr="005F5EC2">
          <w:rPr>
            <w:i w:val="0"/>
            <w:noProof/>
            <w:webHidden/>
          </w:rPr>
          <w:fldChar w:fldCharType="separate"/>
        </w:r>
        <w:r w:rsidR="005F5EC2" w:rsidRPr="005F5EC2">
          <w:rPr>
            <w:i w:val="0"/>
            <w:noProof/>
            <w:webHidden/>
          </w:rPr>
          <w:t>85</w:t>
        </w:r>
        <w:r w:rsidRPr="005F5EC2">
          <w:rPr>
            <w:i w:val="0"/>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18" w:history="1">
        <w:r w:rsidR="005F5EC2" w:rsidRPr="005F5EC2">
          <w:rPr>
            <w:rStyle w:val="aff7"/>
            <w:noProof/>
          </w:rPr>
          <w:t>7.2.1</w:t>
        </w:r>
        <w:r w:rsidR="005F5EC2" w:rsidRPr="005F5EC2">
          <w:rPr>
            <w:rStyle w:val="aff7"/>
            <w:rFonts w:hint="eastAsia"/>
            <w:noProof/>
          </w:rPr>
          <w:t xml:space="preserve"> </w:t>
        </w:r>
        <w:r w:rsidR="005F5EC2" w:rsidRPr="005F5EC2">
          <w:rPr>
            <w:rStyle w:val="aff7"/>
            <w:rFonts w:hint="eastAsia"/>
            <w:noProof/>
          </w:rPr>
          <w:t>查询指定网元的运行信息</w:t>
        </w:r>
        <w:r w:rsidR="005F5EC2" w:rsidRPr="005F5EC2">
          <w:rPr>
            <w:noProof/>
            <w:webHidden/>
          </w:rPr>
          <w:tab/>
        </w:r>
        <w:r w:rsidRPr="005F5EC2">
          <w:rPr>
            <w:noProof/>
            <w:webHidden/>
          </w:rPr>
          <w:fldChar w:fldCharType="begin"/>
        </w:r>
        <w:r w:rsidR="005F5EC2" w:rsidRPr="005F5EC2">
          <w:rPr>
            <w:noProof/>
            <w:webHidden/>
          </w:rPr>
          <w:instrText xml:space="preserve"> PAGEREF _Toc422211218 \h </w:instrText>
        </w:r>
        <w:r w:rsidRPr="005F5EC2">
          <w:rPr>
            <w:noProof/>
            <w:webHidden/>
          </w:rPr>
        </w:r>
        <w:r w:rsidRPr="005F5EC2">
          <w:rPr>
            <w:noProof/>
            <w:webHidden/>
          </w:rPr>
          <w:fldChar w:fldCharType="separate"/>
        </w:r>
        <w:r w:rsidR="005F5EC2" w:rsidRPr="005F5EC2">
          <w:rPr>
            <w:noProof/>
            <w:webHidden/>
          </w:rPr>
          <w:t>85</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19" w:history="1">
        <w:r w:rsidR="005F5EC2" w:rsidRPr="005F5EC2">
          <w:rPr>
            <w:rStyle w:val="aff7"/>
            <w:noProof/>
          </w:rPr>
          <w:t>7.2.2</w:t>
        </w:r>
        <w:r w:rsidR="005F5EC2" w:rsidRPr="005F5EC2">
          <w:rPr>
            <w:rStyle w:val="aff7"/>
            <w:rFonts w:hint="eastAsia"/>
            <w:noProof/>
          </w:rPr>
          <w:t xml:space="preserve"> </w:t>
        </w:r>
        <w:r w:rsidR="005F5EC2" w:rsidRPr="005F5EC2">
          <w:rPr>
            <w:rStyle w:val="aff7"/>
            <w:rFonts w:hint="eastAsia"/>
            <w:noProof/>
          </w:rPr>
          <w:t>查询单元盘运状态</w:t>
        </w:r>
        <w:r w:rsidR="005F5EC2" w:rsidRPr="005F5EC2">
          <w:rPr>
            <w:noProof/>
            <w:webHidden/>
          </w:rPr>
          <w:tab/>
        </w:r>
        <w:r w:rsidRPr="005F5EC2">
          <w:rPr>
            <w:noProof/>
            <w:webHidden/>
          </w:rPr>
          <w:fldChar w:fldCharType="begin"/>
        </w:r>
        <w:r w:rsidR="005F5EC2" w:rsidRPr="005F5EC2">
          <w:rPr>
            <w:noProof/>
            <w:webHidden/>
          </w:rPr>
          <w:instrText xml:space="preserve"> PAGEREF _Toc422211219 \h </w:instrText>
        </w:r>
        <w:r w:rsidRPr="005F5EC2">
          <w:rPr>
            <w:noProof/>
            <w:webHidden/>
          </w:rPr>
        </w:r>
        <w:r w:rsidRPr="005F5EC2">
          <w:rPr>
            <w:noProof/>
            <w:webHidden/>
          </w:rPr>
          <w:fldChar w:fldCharType="separate"/>
        </w:r>
        <w:r w:rsidR="005F5EC2" w:rsidRPr="005F5EC2">
          <w:rPr>
            <w:noProof/>
            <w:webHidden/>
          </w:rPr>
          <w:t>87</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20" w:history="1">
        <w:r w:rsidR="005F5EC2" w:rsidRPr="005F5EC2">
          <w:rPr>
            <w:rStyle w:val="aff7"/>
            <w:noProof/>
          </w:rPr>
          <w:t>7.2.3</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ETH</w:t>
        </w:r>
        <w:r w:rsidR="005F5EC2" w:rsidRPr="005F5EC2">
          <w:rPr>
            <w:rStyle w:val="aff7"/>
            <w:rFonts w:hint="eastAsia"/>
            <w:noProof/>
          </w:rPr>
          <w:t>性能</w:t>
        </w:r>
        <w:r w:rsidR="005F5EC2" w:rsidRPr="005F5EC2">
          <w:rPr>
            <w:noProof/>
            <w:webHidden/>
          </w:rPr>
          <w:tab/>
        </w:r>
        <w:r w:rsidRPr="005F5EC2">
          <w:rPr>
            <w:noProof/>
            <w:webHidden/>
          </w:rPr>
          <w:fldChar w:fldCharType="begin"/>
        </w:r>
        <w:r w:rsidR="005F5EC2" w:rsidRPr="005F5EC2">
          <w:rPr>
            <w:noProof/>
            <w:webHidden/>
          </w:rPr>
          <w:instrText xml:space="preserve"> PAGEREF _Toc422211220 \h </w:instrText>
        </w:r>
        <w:r w:rsidRPr="005F5EC2">
          <w:rPr>
            <w:noProof/>
            <w:webHidden/>
          </w:rPr>
        </w:r>
        <w:r w:rsidRPr="005F5EC2">
          <w:rPr>
            <w:noProof/>
            <w:webHidden/>
          </w:rPr>
          <w:fldChar w:fldCharType="separate"/>
        </w:r>
        <w:r w:rsidR="005F5EC2" w:rsidRPr="005F5EC2">
          <w:rPr>
            <w:noProof/>
            <w:webHidden/>
          </w:rPr>
          <w:t>88</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21" w:history="1">
        <w:r w:rsidR="005F5EC2" w:rsidRPr="005F5EC2">
          <w:rPr>
            <w:rStyle w:val="aff7"/>
            <w:noProof/>
          </w:rPr>
          <w:t>7.2.4</w:t>
        </w:r>
        <w:r w:rsidR="005F5EC2" w:rsidRPr="005F5EC2">
          <w:rPr>
            <w:rStyle w:val="aff7"/>
            <w:rFonts w:hint="eastAsia"/>
            <w:noProof/>
          </w:rPr>
          <w:t xml:space="preserve"> </w:t>
        </w:r>
        <w:r w:rsidR="005F5EC2" w:rsidRPr="005F5EC2">
          <w:rPr>
            <w:rStyle w:val="aff7"/>
            <w:rFonts w:hint="eastAsia"/>
            <w:noProof/>
          </w:rPr>
          <w:t>查询光模块信息</w:t>
        </w:r>
        <w:r w:rsidR="005F5EC2" w:rsidRPr="005F5EC2">
          <w:rPr>
            <w:noProof/>
            <w:webHidden/>
          </w:rPr>
          <w:tab/>
        </w:r>
        <w:r w:rsidRPr="005F5EC2">
          <w:rPr>
            <w:noProof/>
            <w:webHidden/>
          </w:rPr>
          <w:fldChar w:fldCharType="begin"/>
        </w:r>
        <w:r w:rsidR="005F5EC2" w:rsidRPr="005F5EC2">
          <w:rPr>
            <w:noProof/>
            <w:webHidden/>
          </w:rPr>
          <w:instrText xml:space="preserve"> PAGEREF _Toc422211221 \h </w:instrText>
        </w:r>
        <w:r w:rsidRPr="005F5EC2">
          <w:rPr>
            <w:noProof/>
            <w:webHidden/>
          </w:rPr>
        </w:r>
        <w:r w:rsidRPr="005F5EC2">
          <w:rPr>
            <w:noProof/>
            <w:webHidden/>
          </w:rPr>
          <w:fldChar w:fldCharType="separate"/>
        </w:r>
        <w:r w:rsidR="005F5EC2" w:rsidRPr="005F5EC2">
          <w:rPr>
            <w:noProof/>
            <w:webHidden/>
          </w:rPr>
          <w:t>89</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22" w:history="1">
        <w:r w:rsidR="005F5EC2" w:rsidRPr="005F5EC2">
          <w:rPr>
            <w:rStyle w:val="aff7"/>
            <w:noProof/>
          </w:rPr>
          <w:t>7.2.5</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PON</w:t>
        </w:r>
        <w:r w:rsidR="005F5EC2" w:rsidRPr="005F5EC2">
          <w:rPr>
            <w:rStyle w:val="aff7"/>
            <w:rFonts w:hint="eastAsia"/>
            <w:noProof/>
          </w:rPr>
          <w:t>链路质量</w:t>
        </w:r>
        <w:r w:rsidR="005F5EC2" w:rsidRPr="005F5EC2">
          <w:rPr>
            <w:noProof/>
            <w:webHidden/>
          </w:rPr>
          <w:tab/>
        </w:r>
        <w:r w:rsidRPr="005F5EC2">
          <w:rPr>
            <w:noProof/>
            <w:webHidden/>
          </w:rPr>
          <w:fldChar w:fldCharType="begin"/>
        </w:r>
        <w:r w:rsidR="005F5EC2" w:rsidRPr="005F5EC2">
          <w:rPr>
            <w:noProof/>
            <w:webHidden/>
          </w:rPr>
          <w:instrText xml:space="preserve"> PAGEREF _Toc422211222 \h </w:instrText>
        </w:r>
        <w:r w:rsidRPr="005F5EC2">
          <w:rPr>
            <w:noProof/>
            <w:webHidden/>
          </w:rPr>
        </w:r>
        <w:r w:rsidRPr="005F5EC2">
          <w:rPr>
            <w:noProof/>
            <w:webHidden/>
          </w:rPr>
          <w:fldChar w:fldCharType="separate"/>
        </w:r>
        <w:r w:rsidR="005F5EC2" w:rsidRPr="005F5EC2">
          <w:rPr>
            <w:noProof/>
            <w:webHidden/>
          </w:rPr>
          <w:t>91</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23" w:history="1">
        <w:r w:rsidR="005F5EC2" w:rsidRPr="005F5EC2">
          <w:rPr>
            <w:rStyle w:val="aff7"/>
            <w:noProof/>
          </w:rPr>
          <w:t>7.2.6</w:t>
        </w:r>
        <w:r w:rsidR="005F5EC2" w:rsidRPr="005F5EC2">
          <w:rPr>
            <w:rStyle w:val="aff7"/>
            <w:rFonts w:hint="eastAsia"/>
            <w:noProof/>
          </w:rPr>
          <w:t xml:space="preserve"> </w:t>
        </w:r>
        <w:r w:rsidR="005F5EC2" w:rsidRPr="005F5EC2">
          <w:rPr>
            <w:rStyle w:val="aff7"/>
            <w:rFonts w:hint="eastAsia"/>
            <w:noProof/>
          </w:rPr>
          <w:t>查询语音质量统计</w:t>
        </w:r>
        <w:r w:rsidR="005F5EC2" w:rsidRPr="005F5EC2">
          <w:rPr>
            <w:noProof/>
            <w:webHidden/>
          </w:rPr>
          <w:tab/>
        </w:r>
        <w:r w:rsidRPr="005F5EC2">
          <w:rPr>
            <w:noProof/>
            <w:webHidden/>
          </w:rPr>
          <w:fldChar w:fldCharType="begin"/>
        </w:r>
        <w:r w:rsidR="005F5EC2" w:rsidRPr="005F5EC2">
          <w:rPr>
            <w:noProof/>
            <w:webHidden/>
          </w:rPr>
          <w:instrText xml:space="preserve"> PAGEREF _Toc422211223 \h </w:instrText>
        </w:r>
        <w:r w:rsidRPr="005F5EC2">
          <w:rPr>
            <w:noProof/>
            <w:webHidden/>
          </w:rPr>
        </w:r>
        <w:r w:rsidRPr="005F5EC2">
          <w:rPr>
            <w:noProof/>
            <w:webHidden/>
          </w:rPr>
          <w:fldChar w:fldCharType="separate"/>
        </w:r>
        <w:r w:rsidR="005F5EC2" w:rsidRPr="005F5EC2">
          <w:rPr>
            <w:noProof/>
            <w:webHidden/>
          </w:rPr>
          <w:t>92</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24" w:history="1">
        <w:r w:rsidR="005F5EC2" w:rsidRPr="005F5EC2">
          <w:rPr>
            <w:rStyle w:val="aff7"/>
            <w:noProof/>
          </w:rPr>
          <w:t>7.2.7</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ADSL</w:t>
        </w:r>
        <w:r w:rsidR="005F5EC2" w:rsidRPr="005F5EC2">
          <w:rPr>
            <w:rStyle w:val="aff7"/>
            <w:rFonts w:hint="eastAsia"/>
            <w:noProof/>
          </w:rPr>
          <w:t>端口性能信息（条件必选）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_Toc422211224 \h </w:instrText>
        </w:r>
        <w:r w:rsidRPr="005F5EC2">
          <w:rPr>
            <w:noProof/>
            <w:webHidden/>
          </w:rPr>
        </w:r>
        <w:r w:rsidRPr="005F5EC2">
          <w:rPr>
            <w:noProof/>
            <w:webHidden/>
          </w:rPr>
          <w:fldChar w:fldCharType="separate"/>
        </w:r>
        <w:r w:rsidR="005F5EC2" w:rsidRPr="005F5EC2">
          <w:rPr>
            <w:noProof/>
            <w:webHidden/>
          </w:rPr>
          <w:t>93</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25" w:history="1">
        <w:r w:rsidR="005F5EC2" w:rsidRPr="005F5EC2">
          <w:rPr>
            <w:rStyle w:val="aff7"/>
            <w:noProof/>
          </w:rPr>
          <w:t>7.2.8</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ADSL</w:t>
        </w:r>
        <w:r w:rsidR="005F5EC2" w:rsidRPr="005F5EC2">
          <w:rPr>
            <w:rStyle w:val="aff7"/>
            <w:rFonts w:hint="eastAsia"/>
            <w:noProof/>
          </w:rPr>
          <w:t>端口统计信息（条件必选）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_Toc422211225 \h </w:instrText>
        </w:r>
        <w:r w:rsidRPr="005F5EC2">
          <w:rPr>
            <w:noProof/>
            <w:webHidden/>
          </w:rPr>
        </w:r>
        <w:r w:rsidRPr="005F5EC2">
          <w:rPr>
            <w:noProof/>
            <w:webHidden/>
          </w:rPr>
          <w:fldChar w:fldCharType="separate"/>
        </w:r>
        <w:r w:rsidR="005F5EC2" w:rsidRPr="005F5EC2">
          <w:rPr>
            <w:noProof/>
            <w:webHidden/>
          </w:rPr>
          <w:t>95</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26" w:history="1">
        <w:r w:rsidR="005F5EC2" w:rsidRPr="005F5EC2">
          <w:rPr>
            <w:rStyle w:val="aff7"/>
            <w:noProof/>
          </w:rPr>
          <w:t>7.2.9</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VDSL</w:t>
        </w:r>
        <w:r w:rsidR="005F5EC2" w:rsidRPr="005F5EC2">
          <w:rPr>
            <w:rStyle w:val="aff7"/>
            <w:rFonts w:hint="eastAsia"/>
            <w:noProof/>
          </w:rPr>
          <w:t>端口性能信息（条件必选）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_Toc422211226 \h </w:instrText>
        </w:r>
        <w:r w:rsidRPr="005F5EC2">
          <w:rPr>
            <w:noProof/>
            <w:webHidden/>
          </w:rPr>
        </w:r>
        <w:r w:rsidRPr="005F5EC2">
          <w:rPr>
            <w:noProof/>
            <w:webHidden/>
          </w:rPr>
          <w:fldChar w:fldCharType="separate"/>
        </w:r>
        <w:r w:rsidR="005F5EC2" w:rsidRPr="005F5EC2">
          <w:rPr>
            <w:noProof/>
            <w:webHidden/>
          </w:rPr>
          <w:t>96</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27" w:history="1">
        <w:r w:rsidR="005F5EC2" w:rsidRPr="005F5EC2">
          <w:rPr>
            <w:rStyle w:val="aff7"/>
            <w:noProof/>
          </w:rPr>
          <w:t>7.2.10</w:t>
        </w:r>
        <w:r w:rsidR="005F5EC2" w:rsidRPr="005F5EC2">
          <w:rPr>
            <w:rStyle w:val="aff7"/>
            <w:rFonts w:hint="eastAsia"/>
            <w:noProof/>
          </w:rPr>
          <w:t xml:space="preserve"> </w:t>
        </w:r>
        <w:r w:rsidR="005F5EC2" w:rsidRPr="005F5EC2">
          <w:rPr>
            <w:rStyle w:val="aff7"/>
            <w:rFonts w:hint="eastAsia"/>
            <w:noProof/>
          </w:rPr>
          <w:t>查询</w:t>
        </w:r>
        <w:r w:rsidR="005F5EC2" w:rsidRPr="005F5EC2">
          <w:rPr>
            <w:rStyle w:val="aff7"/>
            <w:noProof/>
          </w:rPr>
          <w:t>VDSL</w:t>
        </w:r>
        <w:r w:rsidR="005F5EC2" w:rsidRPr="005F5EC2">
          <w:rPr>
            <w:rStyle w:val="aff7"/>
            <w:rFonts w:hint="eastAsia"/>
            <w:noProof/>
          </w:rPr>
          <w:t>端口统计信息（条件必选）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_Toc422211227 \h </w:instrText>
        </w:r>
        <w:r w:rsidRPr="005F5EC2">
          <w:rPr>
            <w:noProof/>
            <w:webHidden/>
          </w:rPr>
        </w:r>
        <w:r w:rsidRPr="005F5EC2">
          <w:rPr>
            <w:noProof/>
            <w:webHidden/>
          </w:rPr>
          <w:fldChar w:fldCharType="separate"/>
        </w:r>
        <w:r w:rsidR="005F5EC2" w:rsidRPr="005F5EC2">
          <w:rPr>
            <w:noProof/>
            <w:webHidden/>
          </w:rPr>
          <w:t>98</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28" w:history="1">
        <w:r w:rsidR="005F5EC2" w:rsidRPr="005F5EC2">
          <w:rPr>
            <w:rStyle w:val="aff7"/>
            <w:noProof/>
          </w:rPr>
          <w:t>7.2.11</w:t>
        </w:r>
        <w:r w:rsidR="005F5EC2" w:rsidRPr="005F5EC2">
          <w:rPr>
            <w:rStyle w:val="aff7"/>
            <w:rFonts w:hint="eastAsia"/>
            <w:noProof/>
          </w:rPr>
          <w:t xml:space="preserve"> </w:t>
        </w:r>
        <w:r w:rsidR="005F5EC2" w:rsidRPr="005F5EC2">
          <w:rPr>
            <w:rStyle w:val="aff7"/>
            <w:rFonts w:hint="eastAsia"/>
            <w:noProof/>
          </w:rPr>
          <w:t>历史性能数据采集</w:t>
        </w:r>
        <w:r w:rsidR="005F5EC2" w:rsidRPr="005F5EC2">
          <w:rPr>
            <w:noProof/>
            <w:webHidden/>
          </w:rPr>
          <w:tab/>
        </w:r>
        <w:r w:rsidRPr="005F5EC2">
          <w:rPr>
            <w:noProof/>
            <w:webHidden/>
          </w:rPr>
          <w:fldChar w:fldCharType="begin"/>
        </w:r>
        <w:r w:rsidR="005F5EC2" w:rsidRPr="005F5EC2">
          <w:rPr>
            <w:noProof/>
            <w:webHidden/>
          </w:rPr>
          <w:instrText xml:space="preserve"> PAGEREF _Toc422211228 \h </w:instrText>
        </w:r>
        <w:r w:rsidRPr="005F5EC2">
          <w:rPr>
            <w:noProof/>
            <w:webHidden/>
          </w:rPr>
        </w:r>
        <w:r w:rsidRPr="005F5EC2">
          <w:rPr>
            <w:noProof/>
            <w:webHidden/>
          </w:rPr>
          <w:fldChar w:fldCharType="separate"/>
        </w:r>
        <w:r w:rsidR="005F5EC2" w:rsidRPr="005F5EC2">
          <w:rPr>
            <w:noProof/>
            <w:webHidden/>
          </w:rPr>
          <w:t>99</w:t>
        </w:r>
        <w:r w:rsidRPr="005F5EC2">
          <w:rPr>
            <w:noProof/>
            <w:webHidden/>
          </w:rPr>
          <w:fldChar w:fldCharType="end"/>
        </w:r>
      </w:hyperlink>
    </w:p>
    <w:p w:rsidR="005F5EC2" w:rsidRPr="005F5EC2" w:rsidRDefault="001F5639">
      <w:pPr>
        <w:pStyle w:val="23"/>
        <w:tabs>
          <w:tab w:val="right" w:leader="dot" w:pos="9345"/>
        </w:tabs>
        <w:rPr>
          <w:rFonts w:asciiTheme="minorHAnsi" w:eastAsiaTheme="minorEastAsia" w:hAnsiTheme="minorHAnsi" w:cstheme="minorBidi"/>
          <w:smallCaps w:val="0"/>
          <w:noProof/>
          <w:sz w:val="21"/>
          <w:szCs w:val="22"/>
        </w:rPr>
      </w:pPr>
      <w:hyperlink w:anchor="_Toc422211229" w:history="1">
        <w:r w:rsidR="005F5EC2" w:rsidRPr="005F5EC2">
          <w:rPr>
            <w:rStyle w:val="aff7"/>
            <w:noProof/>
          </w:rPr>
          <w:t>8</w:t>
        </w:r>
        <w:r w:rsidR="005F5EC2" w:rsidRPr="005F5EC2">
          <w:rPr>
            <w:rStyle w:val="aff7"/>
            <w:rFonts w:hint="eastAsia"/>
            <w:noProof/>
          </w:rPr>
          <w:t xml:space="preserve"> </w:t>
        </w:r>
        <w:r w:rsidR="005F5EC2" w:rsidRPr="005F5EC2">
          <w:rPr>
            <w:rStyle w:val="aff7"/>
            <w:rFonts w:hint="eastAsia"/>
            <w:noProof/>
          </w:rPr>
          <w:t>维护诊断</w:t>
        </w:r>
        <w:r w:rsidR="005F5EC2" w:rsidRPr="005F5EC2">
          <w:rPr>
            <w:noProof/>
            <w:webHidden/>
          </w:rPr>
          <w:tab/>
        </w:r>
        <w:r w:rsidRPr="005F5EC2">
          <w:rPr>
            <w:noProof/>
            <w:webHidden/>
          </w:rPr>
          <w:fldChar w:fldCharType="begin"/>
        </w:r>
        <w:r w:rsidR="005F5EC2" w:rsidRPr="005F5EC2">
          <w:rPr>
            <w:noProof/>
            <w:webHidden/>
          </w:rPr>
          <w:instrText xml:space="preserve"> PAGEREF _Toc422211229 \h </w:instrText>
        </w:r>
        <w:r w:rsidRPr="005F5EC2">
          <w:rPr>
            <w:noProof/>
            <w:webHidden/>
          </w:rPr>
        </w:r>
        <w:r w:rsidRPr="005F5EC2">
          <w:rPr>
            <w:noProof/>
            <w:webHidden/>
          </w:rPr>
          <w:fldChar w:fldCharType="separate"/>
        </w:r>
        <w:r w:rsidR="005F5EC2" w:rsidRPr="005F5EC2">
          <w:rPr>
            <w:noProof/>
            <w:webHidden/>
          </w:rPr>
          <w:t>100</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230" w:history="1">
        <w:r w:rsidR="005F5EC2" w:rsidRPr="005F5EC2">
          <w:rPr>
            <w:rStyle w:val="aff7"/>
            <w:i w:val="0"/>
            <w:noProof/>
          </w:rPr>
          <w:t>8.1</w:t>
        </w:r>
        <w:r w:rsidR="005F5EC2" w:rsidRPr="005F5EC2">
          <w:rPr>
            <w:rStyle w:val="aff7"/>
            <w:rFonts w:hint="eastAsia"/>
            <w:i w:val="0"/>
            <w:noProof/>
          </w:rPr>
          <w:t xml:space="preserve"> </w:t>
        </w:r>
        <w:r w:rsidR="005F5EC2" w:rsidRPr="005F5EC2">
          <w:rPr>
            <w:rStyle w:val="aff7"/>
            <w:rFonts w:hint="eastAsia"/>
            <w:i w:val="0"/>
            <w:noProof/>
          </w:rPr>
          <w:t>概述</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_Toc422211230 \h </w:instrText>
        </w:r>
        <w:r w:rsidRPr="005F5EC2">
          <w:rPr>
            <w:i w:val="0"/>
            <w:noProof/>
            <w:webHidden/>
          </w:rPr>
        </w:r>
        <w:r w:rsidRPr="005F5EC2">
          <w:rPr>
            <w:i w:val="0"/>
            <w:noProof/>
            <w:webHidden/>
          </w:rPr>
          <w:fldChar w:fldCharType="separate"/>
        </w:r>
        <w:r w:rsidR="005F5EC2" w:rsidRPr="005F5EC2">
          <w:rPr>
            <w:i w:val="0"/>
            <w:noProof/>
            <w:webHidden/>
          </w:rPr>
          <w:t>100</w:t>
        </w:r>
        <w:r w:rsidRPr="005F5EC2">
          <w:rPr>
            <w:i w:val="0"/>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231" w:history="1">
        <w:r w:rsidR="005F5EC2" w:rsidRPr="005F5EC2">
          <w:rPr>
            <w:rStyle w:val="aff7"/>
            <w:i w:val="0"/>
            <w:noProof/>
          </w:rPr>
          <w:t>8.2</w:t>
        </w:r>
        <w:r w:rsidR="005F5EC2" w:rsidRPr="005F5EC2">
          <w:rPr>
            <w:rStyle w:val="aff7"/>
            <w:rFonts w:hint="eastAsia"/>
            <w:i w:val="0"/>
            <w:noProof/>
          </w:rPr>
          <w:t xml:space="preserve"> </w:t>
        </w:r>
        <w:r w:rsidR="005F5EC2" w:rsidRPr="005F5EC2">
          <w:rPr>
            <w:rStyle w:val="aff7"/>
            <w:rFonts w:hint="eastAsia"/>
            <w:i w:val="0"/>
            <w:noProof/>
          </w:rPr>
          <w:t>维护诊断功能接口</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_Toc422211231 \h </w:instrText>
        </w:r>
        <w:r w:rsidRPr="005F5EC2">
          <w:rPr>
            <w:i w:val="0"/>
            <w:noProof/>
            <w:webHidden/>
          </w:rPr>
        </w:r>
        <w:r w:rsidRPr="005F5EC2">
          <w:rPr>
            <w:i w:val="0"/>
            <w:noProof/>
            <w:webHidden/>
          </w:rPr>
          <w:fldChar w:fldCharType="separate"/>
        </w:r>
        <w:r w:rsidR="005F5EC2" w:rsidRPr="005F5EC2">
          <w:rPr>
            <w:i w:val="0"/>
            <w:noProof/>
            <w:webHidden/>
          </w:rPr>
          <w:t>100</w:t>
        </w:r>
        <w:r w:rsidRPr="005F5EC2">
          <w:rPr>
            <w:i w:val="0"/>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32" w:history="1">
        <w:r w:rsidR="005F5EC2" w:rsidRPr="005F5EC2">
          <w:rPr>
            <w:rStyle w:val="aff7"/>
            <w:noProof/>
          </w:rPr>
          <w:t>8.2.1 ONU PING</w:t>
        </w:r>
        <w:r w:rsidR="005F5EC2" w:rsidRPr="005F5EC2">
          <w:rPr>
            <w:rStyle w:val="aff7"/>
            <w:rFonts w:hint="eastAsia"/>
            <w:noProof/>
          </w:rPr>
          <w:t>功能（条件必选）</w:t>
        </w:r>
        <w:r w:rsidR="005F5EC2" w:rsidRPr="005F5EC2">
          <w:rPr>
            <w:noProof/>
            <w:webHidden/>
          </w:rPr>
          <w:tab/>
        </w:r>
        <w:r w:rsidRPr="005F5EC2">
          <w:rPr>
            <w:noProof/>
            <w:webHidden/>
          </w:rPr>
          <w:fldChar w:fldCharType="begin"/>
        </w:r>
        <w:r w:rsidR="005F5EC2" w:rsidRPr="005F5EC2">
          <w:rPr>
            <w:noProof/>
            <w:webHidden/>
          </w:rPr>
          <w:instrText xml:space="preserve"> PAGEREF _Toc422211232 \h </w:instrText>
        </w:r>
        <w:r w:rsidRPr="005F5EC2">
          <w:rPr>
            <w:noProof/>
            <w:webHidden/>
          </w:rPr>
        </w:r>
        <w:r w:rsidRPr="005F5EC2">
          <w:rPr>
            <w:noProof/>
            <w:webHidden/>
          </w:rPr>
          <w:fldChar w:fldCharType="separate"/>
        </w:r>
        <w:r w:rsidR="005F5EC2" w:rsidRPr="005F5EC2">
          <w:rPr>
            <w:noProof/>
            <w:webHidden/>
          </w:rPr>
          <w:t>100</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33" w:history="1">
        <w:r w:rsidR="005F5EC2" w:rsidRPr="005F5EC2">
          <w:rPr>
            <w:rStyle w:val="aff7"/>
            <w:noProof/>
          </w:rPr>
          <w:t>8.2.2</w:t>
        </w:r>
        <w:r w:rsidR="005F5EC2" w:rsidRPr="005F5EC2">
          <w:rPr>
            <w:rStyle w:val="aff7"/>
            <w:rFonts w:hint="eastAsia"/>
            <w:noProof/>
          </w:rPr>
          <w:t xml:space="preserve"> </w:t>
        </w:r>
        <w:r w:rsidR="005F5EC2" w:rsidRPr="005F5EC2">
          <w:rPr>
            <w:rStyle w:val="aff7"/>
            <w:rFonts w:hint="eastAsia"/>
            <w:noProof/>
          </w:rPr>
          <w:t>获取当前</w:t>
        </w:r>
        <w:r w:rsidR="005F5EC2" w:rsidRPr="005F5EC2">
          <w:rPr>
            <w:rStyle w:val="aff7"/>
            <w:noProof/>
          </w:rPr>
          <w:t xml:space="preserve">ONU </w:t>
        </w:r>
        <w:r w:rsidR="005F5EC2" w:rsidRPr="005F5EC2">
          <w:rPr>
            <w:rStyle w:val="aff7"/>
            <w:rFonts w:hint="eastAsia"/>
            <w:noProof/>
          </w:rPr>
          <w:t>下以太网端口学习</w:t>
        </w:r>
        <w:r w:rsidR="005F5EC2" w:rsidRPr="005F5EC2">
          <w:rPr>
            <w:rStyle w:val="aff7"/>
            <w:noProof/>
          </w:rPr>
          <w:t>MAC</w:t>
        </w:r>
        <w:r w:rsidR="005F5EC2" w:rsidRPr="005F5EC2">
          <w:rPr>
            <w:rStyle w:val="aff7"/>
            <w:rFonts w:hint="eastAsia"/>
            <w:noProof/>
          </w:rPr>
          <w:t>地址</w:t>
        </w:r>
        <w:r w:rsidR="005F5EC2" w:rsidRPr="005F5EC2">
          <w:rPr>
            <w:noProof/>
            <w:webHidden/>
          </w:rPr>
          <w:tab/>
        </w:r>
        <w:r w:rsidRPr="005F5EC2">
          <w:rPr>
            <w:noProof/>
            <w:webHidden/>
          </w:rPr>
          <w:fldChar w:fldCharType="begin"/>
        </w:r>
        <w:r w:rsidR="005F5EC2" w:rsidRPr="005F5EC2">
          <w:rPr>
            <w:noProof/>
            <w:webHidden/>
          </w:rPr>
          <w:instrText xml:space="preserve"> PAGEREF _Toc422211233 \h </w:instrText>
        </w:r>
        <w:r w:rsidRPr="005F5EC2">
          <w:rPr>
            <w:noProof/>
            <w:webHidden/>
          </w:rPr>
        </w:r>
        <w:r w:rsidRPr="005F5EC2">
          <w:rPr>
            <w:noProof/>
            <w:webHidden/>
          </w:rPr>
          <w:fldChar w:fldCharType="separate"/>
        </w:r>
        <w:r w:rsidR="005F5EC2" w:rsidRPr="005F5EC2">
          <w:rPr>
            <w:noProof/>
            <w:webHidden/>
          </w:rPr>
          <w:t>101</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34" w:history="1">
        <w:r w:rsidR="005F5EC2" w:rsidRPr="005F5EC2">
          <w:rPr>
            <w:rStyle w:val="aff7"/>
            <w:noProof/>
          </w:rPr>
          <w:t>8.2.3 PPPoE</w:t>
        </w:r>
        <w:r w:rsidR="005F5EC2" w:rsidRPr="005F5EC2">
          <w:rPr>
            <w:rStyle w:val="aff7"/>
            <w:rFonts w:hint="eastAsia"/>
            <w:noProof/>
          </w:rPr>
          <w:t>仿真测试</w:t>
        </w:r>
        <w:r w:rsidR="005F5EC2" w:rsidRPr="005F5EC2">
          <w:rPr>
            <w:noProof/>
            <w:webHidden/>
          </w:rPr>
          <w:tab/>
        </w:r>
        <w:r w:rsidRPr="005F5EC2">
          <w:rPr>
            <w:noProof/>
            <w:webHidden/>
          </w:rPr>
          <w:fldChar w:fldCharType="begin"/>
        </w:r>
        <w:r w:rsidR="005F5EC2" w:rsidRPr="005F5EC2">
          <w:rPr>
            <w:noProof/>
            <w:webHidden/>
          </w:rPr>
          <w:instrText xml:space="preserve"> PAGEREF _Toc422211234 \h </w:instrText>
        </w:r>
        <w:r w:rsidRPr="005F5EC2">
          <w:rPr>
            <w:noProof/>
            <w:webHidden/>
          </w:rPr>
        </w:r>
        <w:r w:rsidRPr="005F5EC2">
          <w:rPr>
            <w:noProof/>
            <w:webHidden/>
          </w:rPr>
          <w:fldChar w:fldCharType="separate"/>
        </w:r>
        <w:r w:rsidR="005F5EC2" w:rsidRPr="005F5EC2">
          <w:rPr>
            <w:noProof/>
            <w:webHidden/>
          </w:rPr>
          <w:t>102</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35" w:history="1">
        <w:r w:rsidR="005F5EC2" w:rsidRPr="005F5EC2">
          <w:rPr>
            <w:rStyle w:val="aff7"/>
            <w:noProof/>
          </w:rPr>
          <w:t>8.2.4</w:t>
        </w:r>
        <w:r w:rsidR="005F5EC2" w:rsidRPr="005F5EC2">
          <w:rPr>
            <w:rStyle w:val="aff7"/>
            <w:rFonts w:hint="eastAsia"/>
            <w:noProof/>
          </w:rPr>
          <w:t xml:space="preserve"> </w:t>
        </w:r>
        <w:r w:rsidR="005F5EC2" w:rsidRPr="005F5EC2">
          <w:rPr>
            <w:rStyle w:val="aff7"/>
            <w:rFonts w:hint="eastAsia"/>
            <w:noProof/>
          </w:rPr>
          <w:t>呼入仿真测试</w:t>
        </w:r>
        <w:r w:rsidR="005F5EC2" w:rsidRPr="005F5EC2">
          <w:rPr>
            <w:noProof/>
            <w:webHidden/>
          </w:rPr>
          <w:tab/>
        </w:r>
        <w:r w:rsidRPr="005F5EC2">
          <w:rPr>
            <w:noProof/>
            <w:webHidden/>
          </w:rPr>
          <w:fldChar w:fldCharType="begin"/>
        </w:r>
        <w:r w:rsidR="005F5EC2" w:rsidRPr="005F5EC2">
          <w:rPr>
            <w:noProof/>
            <w:webHidden/>
          </w:rPr>
          <w:instrText xml:space="preserve"> PAGEREF _Toc422211235 \h </w:instrText>
        </w:r>
        <w:r w:rsidRPr="005F5EC2">
          <w:rPr>
            <w:noProof/>
            <w:webHidden/>
          </w:rPr>
        </w:r>
        <w:r w:rsidRPr="005F5EC2">
          <w:rPr>
            <w:noProof/>
            <w:webHidden/>
          </w:rPr>
          <w:fldChar w:fldCharType="separate"/>
        </w:r>
        <w:r w:rsidR="005F5EC2" w:rsidRPr="005F5EC2">
          <w:rPr>
            <w:noProof/>
            <w:webHidden/>
          </w:rPr>
          <w:t>104</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36" w:history="1">
        <w:r w:rsidR="005F5EC2" w:rsidRPr="005F5EC2">
          <w:rPr>
            <w:rStyle w:val="aff7"/>
            <w:noProof/>
          </w:rPr>
          <w:t>8.2.5</w:t>
        </w:r>
        <w:r w:rsidR="005F5EC2" w:rsidRPr="005F5EC2">
          <w:rPr>
            <w:rStyle w:val="aff7"/>
            <w:rFonts w:hint="eastAsia"/>
            <w:noProof/>
          </w:rPr>
          <w:t xml:space="preserve"> </w:t>
        </w:r>
        <w:r w:rsidR="005F5EC2" w:rsidRPr="005F5EC2">
          <w:rPr>
            <w:rStyle w:val="aff7"/>
            <w:rFonts w:hint="eastAsia"/>
            <w:noProof/>
          </w:rPr>
          <w:t>呼出仿真测试</w:t>
        </w:r>
        <w:r w:rsidR="005F5EC2" w:rsidRPr="005F5EC2">
          <w:rPr>
            <w:noProof/>
            <w:webHidden/>
          </w:rPr>
          <w:tab/>
        </w:r>
        <w:r w:rsidRPr="005F5EC2">
          <w:rPr>
            <w:noProof/>
            <w:webHidden/>
          </w:rPr>
          <w:fldChar w:fldCharType="begin"/>
        </w:r>
        <w:r w:rsidR="005F5EC2" w:rsidRPr="005F5EC2">
          <w:rPr>
            <w:noProof/>
            <w:webHidden/>
          </w:rPr>
          <w:instrText xml:space="preserve"> PAGEREF _Toc422211236 \h </w:instrText>
        </w:r>
        <w:r w:rsidRPr="005F5EC2">
          <w:rPr>
            <w:noProof/>
            <w:webHidden/>
          </w:rPr>
        </w:r>
        <w:r w:rsidRPr="005F5EC2">
          <w:rPr>
            <w:noProof/>
            <w:webHidden/>
          </w:rPr>
          <w:fldChar w:fldCharType="separate"/>
        </w:r>
        <w:r w:rsidR="005F5EC2" w:rsidRPr="005F5EC2">
          <w:rPr>
            <w:noProof/>
            <w:webHidden/>
          </w:rPr>
          <w:t>106</w:t>
        </w:r>
        <w:r w:rsidRPr="005F5EC2">
          <w:rPr>
            <w:noProof/>
            <w:webHidden/>
          </w:rPr>
          <w:fldChar w:fldCharType="end"/>
        </w:r>
      </w:hyperlink>
    </w:p>
    <w:p w:rsidR="005F5EC2" w:rsidRPr="005F5EC2" w:rsidRDefault="001F5639">
      <w:pPr>
        <w:pStyle w:val="23"/>
        <w:tabs>
          <w:tab w:val="right" w:leader="dot" w:pos="9345"/>
        </w:tabs>
        <w:rPr>
          <w:rFonts w:asciiTheme="minorHAnsi" w:eastAsiaTheme="minorEastAsia" w:hAnsiTheme="minorHAnsi" w:cstheme="minorBidi"/>
          <w:smallCaps w:val="0"/>
          <w:noProof/>
          <w:sz w:val="21"/>
          <w:szCs w:val="22"/>
        </w:rPr>
      </w:pPr>
      <w:hyperlink w:anchor="_Toc422211237" w:history="1">
        <w:r w:rsidR="005F5EC2" w:rsidRPr="005F5EC2">
          <w:rPr>
            <w:rStyle w:val="aff7"/>
            <w:noProof/>
          </w:rPr>
          <w:t>9</w:t>
        </w:r>
        <w:r w:rsidR="005F5EC2" w:rsidRPr="005F5EC2">
          <w:rPr>
            <w:rStyle w:val="aff7"/>
            <w:rFonts w:hint="eastAsia"/>
            <w:noProof/>
          </w:rPr>
          <w:t xml:space="preserve"> </w:t>
        </w:r>
        <w:r w:rsidR="005F5EC2" w:rsidRPr="005F5EC2">
          <w:rPr>
            <w:rStyle w:val="aff7"/>
            <w:rFonts w:hint="eastAsia"/>
            <w:noProof/>
          </w:rPr>
          <w:t>安全管理</w:t>
        </w:r>
        <w:r w:rsidR="005F5EC2" w:rsidRPr="005F5EC2">
          <w:rPr>
            <w:noProof/>
            <w:webHidden/>
          </w:rPr>
          <w:tab/>
        </w:r>
        <w:r w:rsidRPr="005F5EC2">
          <w:rPr>
            <w:noProof/>
            <w:webHidden/>
          </w:rPr>
          <w:fldChar w:fldCharType="begin"/>
        </w:r>
        <w:r w:rsidR="005F5EC2" w:rsidRPr="005F5EC2">
          <w:rPr>
            <w:noProof/>
            <w:webHidden/>
          </w:rPr>
          <w:instrText xml:space="preserve"> PAGEREF _Toc422211237 \h </w:instrText>
        </w:r>
        <w:r w:rsidRPr="005F5EC2">
          <w:rPr>
            <w:noProof/>
            <w:webHidden/>
          </w:rPr>
        </w:r>
        <w:r w:rsidRPr="005F5EC2">
          <w:rPr>
            <w:noProof/>
            <w:webHidden/>
          </w:rPr>
          <w:fldChar w:fldCharType="separate"/>
        </w:r>
        <w:r w:rsidR="005F5EC2" w:rsidRPr="005F5EC2">
          <w:rPr>
            <w:noProof/>
            <w:webHidden/>
          </w:rPr>
          <w:t>108</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238" w:history="1">
        <w:r w:rsidR="005F5EC2" w:rsidRPr="005F5EC2">
          <w:rPr>
            <w:rStyle w:val="aff7"/>
            <w:i w:val="0"/>
            <w:noProof/>
          </w:rPr>
          <w:t>9.1</w:t>
        </w:r>
        <w:r w:rsidR="005F5EC2" w:rsidRPr="005F5EC2">
          <w:rPr>
            <w:rStyle w:val="aff7"/>
            <w:rFonts w:hint="eastAsia"/>
            <w:i w:val="0"/>
            <w:noProof/>
          </w:rPr>
          <w:t xml:space="preserve"> </w:t>
        </w:r>
        <w:r w:rsidR="005F5EC2" w:rsidRPr="005F5EC2">
          <w:rPr>
            <w:rStyle w:val="aff7"/>
            <w:rFonts w:hint="eastAsia"/>
            <w:i w:val="0"/>
            <w:noProof/>
          </w:rPr>
          <w:t>概述</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_Toc422211238 \h </w:instrText>
        </w:r>
        <w:r w:rsidRPr="005F5EC2">
          <w:rPr>
            <w:i w:val="0"/>
            <w:noProof/>
            <w:webHidden/>
          </w:rPr>
        </w:r>
        <w:r w:rsidRPr="005F5EC2">
          <w:rPr>
            <w:i w:val="0"/>
            <w:noProof/>
            <w:webHidden/>
          </w:rPr>
          <w:fldChar w:fldCharType="separate"/>
        </w:r>
        <w:r w:rsidR="005F5EC2" w:rsidRPr="005F5EC2">
          <w:rPr>
            <w:i w:val="0"/>
            <w:noProof/>
            <w:webHidden/>
          </w:rPr>
          <w:t>108</w:t>
        </w:r>
        <w:r w:rsidRPr="005F5EC2">
          <w:rPr>
            <w:i w:val="0"/>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239" w:history="1">
        <w:r w:rsidR="005F5EC2" w:rsidRPr="005F5EC2">
          <w:rPr>
            <w:rStyle w:val="aff7"/>
            <w:i w:val="0"/>
            <w:noProof/>
          </w:rPr>
          <w:t>9.2</w:t>
        </w:r>
        <w:r w:rsidR="005F5EC2" w:rsidRPr="005F5EC2">
          <w:rPr>
            <w:rStyle w:val="aff7"/>
            <w:rFonts w:hint="eastAsia"/>
            <w:i w:val="0"/>
            <w:noProof/>
          </w:rPr>
          <w:t xml:space="preserve"> </w:t>
        </w:r>
        <w:r w:rsidR="005F5EC2" w:rsidRPr="005F5EC2">
          <w:rPr>
            <w:rStyle w:val="aff7"/>
            <w:rFonts w:hint="eastAsia"/>
            <w:i w:val="0"/>
            <w:noProof/>
          </w:rPr>
          <w:t>用户鉴权功能</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_Toc422211239 \h </w:instrText>
        </w:r>
        <w:r w:rsidRPr="005F5EC2">
          <w:rPr>
            <w:i w:val="0"/>
            <w:noProof/>
            <w:webHidden/>
          </w:rPr>
        </w:r>
        <w:r w:rsidRPr="005F5EC2">
          <w:rPr>
            <w:i w:val="0"/>
            <w:noProof/>
            <w:webHidden/>
          </w:rPr>
          <w:fldChar w:fldCharType="separate"/>
        </w:r>
        <w:r w:rsidR="005F5EC2" w:rsidRPr="005F5EC2">
          <w:rPr>
            <w:i w:val="0"/>
            <w:noProof/>
            <w:webHidden/>
          </w:rPr>
          <w:t>108</w:t>
        </w:r>
        <w:r w:rsidRPr="005F5EC2">
          <w:rPr>
            <w:i w:val="0"/>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40" w:history="1">
        <w:r w:rsidR="005F5EC2" w:rsidRPr="005F5EC2">
          <w:rPr>
            <w:rStyle w:val="aff7"/>
            <w:noProof/>
          </w:rPr>
          <w:t>9.2.1</w:t>
        </w:r>
        <w:r w:rsidR="005F5EC2" w:rsidRPr="005F5EC2">
          <w:rPr>
            <w:rStyle w:val="aff7"/>
            <w:rFonts w:hint="eastAsia"/>
            <w:noProof/>
          </w:rPr>
          <w:t xml:space="preserve"> </w:t>
        </w:r>
        <w:r w:rsidR="005F5EC2" w:rsidRPr="005F5EC2">
          <w:rPr>
            <w:rStyle w:val="aff7"/>
            <w:rFonts w:hint="eastAsia"/>
            <w:noProof/>
          </w:rPr>
          <w:t>登录</w:t>
        </w:r>
        <w:r w:rsidR="005F5EC2" w:rsidRPr="005F5EC2">
          <w:rPr>
            <w:rStyle w:val="aff7"/>
            <w:noProof/>
          </w:rPr>
          <w:t>PON EMS</w:t>
        </w:r>
        <w:r w:rsidR="005F5EC2" w:rsidRPr="005F5EC2">
          <w:rPr>
            <w:noProof/>
            <w:webHidden/>
          </w:rPr>
          <w:tab/>
        </w:r>
        <w:r w:rsidRPr="005F5EC2">
          <w:rPr>
            <w:noProof/>
            <w:webHidden/>
          </w:rPr>
          <w:fldChar w:fldCharType="begin"/>
        </w:r>
        <w:r w:rsidR="005F5EC2" w:rsidRPr="005F5EC2">
          <w:rPr>
            <w:noProof/>
            <w:webHidden/>
          </w:rPr>
          <w:instrText xml:space="preserve"> PAGEREF _Toc422211240 \h </w:instrText>
        </w:r>
        <w:r w:rsidRPr="005F5EC2">
          <w:rPr>
            <w:noProof/>
            <w:webHidden/>
          </w:rPr>
        </w:r>
        <w:r w:rsidRPr="005F5EC2">
          <w:rPr>
            <w:noProof/>
            <w:webHidden/>
          </w:rPr>
          <w:fldChar w:fldCharType="separate"/>
        </w:r>
        <w:r w:rsidR="005F5EC2" w:rsidRPr="005F5EC2">
          <w:rPr>
            <w:noProof/>
            <w:webHidden/>
          </w:rPr>
          <w:t>109</w:t>
        </w:r>
        <w:r w:rsidRPr="005F5EC2">
          <w:rPr>
            <w:noProof/>
            <w:webHidden/>
          </w:rPr>
          <w:fldChar w:fldCharType="end"/>
        </w:r>
      </w:hyperlink>
    </w:p>
    <w:p w:rsidR="005F5EC2" w:rsidRPr="005F5EC2" w:rsidRDefault="001F5639">
      <w:pPr>
        <w:pStyle w:val="40"/>
        <w:tabs>
          <w:tab w:val="right" w:leader="dot" w:pos="9345"/>
        </w:tabs>
        <w:rPr>
          <w:rFonts w:asciiTheme="minorHAnsi" w:eastAsiaTheme="minorEastAsia" w:hAnsiTheme="minorHAnsi" w:cstheme="minorBidi"/>
          <w:noProof/>
          <w:sz w:val="21"/>
          <w:szCs w:val="22"/>
        </w:rPr>
      </w:pPr>
      <w:hyperlink w:anchor="_Toc422211241" w:history="1">
        <w:r w:rsidR="005F5EC2" w:rsidRPr="005F5EC2">
          <w:rPr>
            <w:rStyle w:val="aff7"/>
            <w:noProof/>
          </w:rPr>
          <w:t>9.2.2</w:t>
        </w:r>
        <w:r w:rsidR="005F5EC2" w:rsidRPr="005F5EC2">
          <w:rPr>
            <w:rStyle w:val="aff7"/>
            <w:rFonts w:hint="eastAsia"/>
            <w:noProof/>
          </w:rPr>
          <w:t xml:space="preserve"> </w:t>
        </w:r>
        <w:r w:rsidR="005F5EC2" w:rsidRPr="005F5EC2">
          <w:rPr>
            <w:rStyle w:val="aff7"/>
            <w:rFonts w:hint="eastAsia"/>
            <w:noProof/>
          </w:rPr>
          <w:t>退出</w:t>
        </w:r>
        <w:r w:rsidR="005F5EC2" w:rsidRPr="005F5EC2">
          <w:rPr>
            <w:rStyle w:val="aff7"/>
            <w:noProof/>
          </w:rPr>
          <w:t>PON EMS</w:t>
        </w:r>
        <w:r w:rsidR="005F5EC2" w:rsidRPr="005F5EC2">
          <w:rPr>
            <w:noProof/>
            <w:webHidden/>
          </w:rPr>
          <w:tab/>
        </w:r>
        <w:r w:rsidRPr="005F5EC2">
          <w:rPr>
            <w:noProof/>
            <w:webHidden/>
          </w:rPr>
          <w:fldChar w:fldCharType="begin"/>
        </w:r>
        <w:r w:rsidR="005F5EC2" w:rsidRPr="005F5EC2">
          <w:rPr>
            <w:noProof/>
            <w:webHidden/>
          </w:rPr>
          <w:instrText xml:space="preserve"> PAGEREF _Toc422211241 \h </w:instrText>
        </w:r>
        <w:r w:rsidRPr="005F5EC2">
          <w:rPr>
            <w:noProof/>
            <w:webHidden/>
          </w:rPr>
        </w:r>
        <w:r w:rsidRPr="005F5EC2">
          <w:rPr>
            <w:noProof/>
            <w:webHidden/>
          </w:rPr>
          <w:fldChar w:fldCharType="separate"/>
        </w:r>
        <w:r w:rsidR="005F5EC2" w:rsidRPr="005F5EC2">
          <w:rPr>
            <w:noProof/>
            <w:webHidden/>
          </w:rPr>
          <w:t>109</w:t>
        </w:r>
        <w:r w:rsidRPr="005F5EC2">
          <w:rPr>
            <w:noProof/>
            <w:webHidden/>
          </w:rPr>
          <w:fldChar w:fldCharType="end"/>
        </w:r>
      </w:hyperlink>
    </w:p>
    <w:p w:rsidR="005F5EC2" w:rsidRPr="005F5EC2" w:rsidRDefault="001F5639">
      <w:pPr>
        <w:pStyle w:val="23"/>
        <w:tabs>
          <w:tab w:val="right" w:leader="dot" w:pos="9345"/>
        </w:tabs>
        <w:rPr>
          <w:rFonts w:asciiTheme="minorHAnsi" w:eastAsiaTheme="minorEastAsia" w:hAnsiTheme="minorHAnsi" w:cstheme="minorBidi"/>
          <w:smallCaps w:val="0"/>
          <w:noProof/>
          <w:sz w:val="21"/>
          <w:szCs w:val="22"/>
        </w:rPr>
      </w:pPr>
      <w:hyperlink w:anchor="_Toc422211242" w:history="1">
        <w:r w:rsidR="005F5EC2" w:rsidRPr="005F5EC2">
          <w:rPr>
            <w:rStyle w:val="aff7"/>
            <w:noProof/>
          </w:rPr>
          <w:t>10</w:t>
        </w:r>
        <w:r w:rsidR="005F5EC2" w:rsidRPr="005F5EC2">
          <w:rPr>
            <w:rStyle w:val="aff7"/>
            <w:rFonts w:hint="eastAsia"/>
            <w:noProof/>
          </w:rPr>
          <w:t xml:space="preserve"> </w:t>
        </w:r>
        <w:r w:rsidR="005F5EC2" w:rsidRPr="005F5EC2">
          <w:rPr>
            <w:rStyle w:val="aff7"/>
            <w:rFonts w:hint="eastAsia"/>
            <w:noProof/>
          </w:rPr>
          <w:t>接口格式</w:t>
        </w:r>
        <w:r w:rsidR="005F5EC2" w:rsidRPr="005F5EC2">
          <w:rPr>
            <w:noProof/>
            <w:webHidden/>
          </w:rPr>
          <w:tab/>
        </w:r>
        <w:r w:rsidRPr="005F5EC2">
          <w:rPr>
            <w:noProof/>
            <w:webHidden/>
          </w:rPr>
          <w:fldChar w:fldCharType="begin"/>
        </w:r>
        <w:r w:rsidR="005F5EC2" w:rsidRPr="005F5EC2">
          <w:rPr>
            <w:noProof/>
            <w:webHidden/>
          </w:rPr>
          <w:instrText xml:space="preserve"> PAGEREF _Toc422211242 \h </w:instrText>
        </w:r>
        <w:r w:rsidRPr="005F5EC2">
          <w:rPr>
            <w:noProof/>
            <w:webHidden/>
          </w:rPr>
        </w:r>
        <w:r w:rsidRPr="005F5EC2">
          <w:rPr>
            <w:noProof/>
            <w:webHidden/>
          </w:rPr>
          <w:fldChar w:fldCharType="separate"/>
        </w:r>
        <w:r w:rsidR="005F5EC2" w:rsidRPr="005F5EC2">
          <w:rPr>
            <w:noProof/>
            <w:webHidden/>
          </w:rPr>
          <w:t>109</w:t>
        </w:r>
        <w:r w:rsidRPr="005F5EC2">
          <w:rPr>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243" w:history="1">
        <w:r w:rsidR="005F5EC2" w:rsidRPr="005F5EC2">
          <w:rPr>
            <w:rStyle w:val="aff7"/>
            <w:i w:val="0"/>
            <w:noProof/>
          </w:rPr>
          <w:t>10.1</w:t>
        </w:r>
        <w:r w:rsidR="005F5EC2" w:rsidRPr="005F5EC2">
          <w:rPr>
            <w:rStyle w:val="aff7"/>
            <w:rFonts w:hint="eastAsia"/>
            <w:i w:val="0"/>
            <w:noProof/>
          </w:rPr>
          <w:t xml:space="preserve"> </w:t>
        </w:r>
        <w:r w:rsidR="005F5EC2" w:rsidRPr="005F5EC2">
          <w:rPr>
            <w:rStyle w:val="aff7"/>
            <w:rFonts w:hint="eastAsia"/>
            <w:i w:val="0"/>
            <w:noProof/>
          </w:rPr>
          <w:t>格式说明概述</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_Toc422211243 \h </w:instrText>
        </w:r>
        <w:r w:rsidRPr="005F5EC2">
          <w:rPr>
            <w:i w:val="0"/>
            <w:noProof/>
            <w:webHidden/>
          </w:rPr>
        </w:r>
        <w:r w:rsidRPr="005F5EC2">
          <w:rPr>
            <w:i w:val="0"/>
            <w:noProof/>
            <w:webHidden/>
          </w:rPr>
          <w:fldChar w:fldCharType="separate"/>
        </w:r>
        <w:r w:rsidR="005F5EC2" w:rsidRPr="005F5EC2">
          <w:rPr>
            <w:i w:val="0"/>
            <w:noProof/>
            <w:webHidden/>
          </w:rPr>
          <w:t>109</w:t>
        </w:r>
        <w:r w:rsidRPr="005F5EC2">
          <w:rPr>
            <w:i w:val="0"/>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244" w:history="1">
        <w:r w:rsidR="005F5EC2" w:rsidRPr="005F5EC2">
          <w:rPr>
            <w:rStyle w:val="aff7"/>
            <w:i w:val="0"/>
            <w:noProof/>
          </w:rPr>
          <w:t>10.2</w:t>
        </w:r>
        <w:r w:rsidR="005F5EC2" w:rsidRPr="005F5EC2">
          <w:rPr>
            <w:rStyle w:val="aff7"/>
            <w:rFonts w:hint="eastAsia"/>
            <w:i w:val="0"/>
            <w:noProof/>
          </w:rPr>
          <w:t xml:space="preserve"> </w:t>
        </w:r>
        <w:r w:rsidR="005F5EC2" w:rsidRPr="005F5EC2">
          <w:rPr>
            <w:rStyle w:val="aff7"/>
            <w:rFonts w:hint="eastAsia"/>
            <w:i w:val="0"/>
            <w:noProof/>
          </w:rPr>
          <w:t>输入命令消息的格式说明</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_Toc422211244 \h </w:instrText>
        </w:r>
        <w:r w:rsidRPr="005F5EC2">
          <w:rPr>
            <w:i w:val="0"/>
            <w:noProof/>
            <w:webHidden/>
          </w:rPr>
        </w:r>
        <w:r w:rsidRPr="005F5EC2">
          <w:rPr>
            <w:i w:val="0"/>
            <w:noProof/>
            <w:webHidden/>
          </w:rPr>
          <w:fldChar w:fldCharType="separate"/>
        </w:r>
        <w:r w:rsidR="005F5EC2" w:rsidRPr="005F5EC2">
          <w:rPr>
            <w:i w:val="0"/>
            <w:noProof/>
            <w:webHidden/>
          </w:rPr>
          <w:t>110</w:t>
        </w:r>
        <w:r w:rsidRPr="005F5EC2">
          <w:rPr>
            <w:i w:val="0"/>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245" w:history="1">
        <w:r w:rsidR="005F5EC2" w:rsidRPr="005F5EC2">
          <w:rPr>
            <w:rStyle w:val="aff7"/>
            <w:i w:val="0"/>
            <w:noProof/>
          </w:rPr>
          <w:t>10.3</w:t>
        </w:r>
        <w:r w:rsidR="005F5EC2" w:rsidRPr="005F5EC2">
          <w:rPr>
            <w:rStyle w:val="aff7"/>
            <w:rFonts w:hint="eastAsia"/>
            <w:i w:val="0"/>
            <w:noProof/>
          </w:rPr>
          <w:t xml:space="preserve"> </w:t>
        </w:r>
        <w:r w:rsidR="005F5EC2" w:rsidRPr="005F5EC2">
          <w:rPr>
            <w:rStyle w:val="aff7"/>
            <w:rFonts w:hint="eastAsia"/>
            <w:i w:val="0"/>
            <w:noProof/>
          </w:rPr>
          <w:t>确认消息（</w:t>
        </w:r>
        <w:r w:rsidR="005F5EC2" w:rsidRPr="005F5EC2">
          <w:rPr>
            <w:rStyle w:val="aff7"/>
            <w:i w:val="0"/>
            <w:noProof/>
          </w:rPr>
          <w:t>Acknowledgement Messages</w:t>
        </w:r>
        <w:r w:rsidR="005F5EC2" w:rsidRPr="005F5EC2">
          <w:rPr>
            <w:rStyle w:val="aff7"/>
            <w:rFonts w:hint="eastAsia"/>
            <w:i w:val="0"/>
            <w:noProof/>
          </w:rPr>
          <w:t>）</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_Toc422211245 \h </w:instrText>
        </w:r>
        <w:r w:rsidRPr="005F5EC2">
          <w:rPr>
            <w:i w:val="0"/>
            <w:noProof/>
            <w:webHidden/>
          </w:rPr>
        </w:r>
        <w:r w:rsidRPr="005F5EC2">
          <w:rPr>
            <w:i w:val="0"/>
            <w:noProof/>
            <w:webHidden/>
          </w:rPr>
          <w:fldChar w:fldCharType="separate"/>
        </w:r>
        <w:r w:rsidR="005F5EC2" w:rsidRPr="005F5EC2">
          <w:rPr>
            <w:i w:val="0"/>
            <w:noProof/>
            <w:webHidden/>
          </w:rPr>
          <w:t>111</w:t>
        </w:r>
        <w:r w:rsidRPr="005F5EC2">
          <w:rPr>
            <w:i w:val="0"/>
            <w:noProof/>
            <w:webHidden/>
          </w:rPr>
          <w:fldChar w:fldCharType="end"/>
        </w:r>
      </w:hyperlink>
    </w:p>
    <w:p w:rsidR="005F5EC2" w:rsidRPr="005F5EC2" w:rsidRDefault="001F5639">
      <w:pPr>
        <w:pStyle w:val="30"/>
        <w:tabs>
          <w:tab w:val="right" w:leader="dot" w:pos="9345"/>
        </w:tabs>
        <w:rPr>
          <w:rFonts w:asciiTheme="minorHAnsi" w:eastAsiaTheme="minorEastAsia" w:hAnsiTheme="minorHAnsi" w:cstheme="minorBidi"/>
          <w:i w:val="0"/>
          <w:iCs w:val="0"/>
          <w:noProof/>
          <w:sz w:val="21"/>
          <w:szCs w:val="22"/>
        </w:rPr>
      </w:pPr>
      <w:hyperlink w:anchor="_Toc422211246" w:history="1">
        <w:r w:rsidR="005F5EC2" w:rsidRPr="005F5EC2">
          <w:rPr>
            <w:rStyle w:val="aff7"/>
            <w:i w:val="0"/>
            <w:noProof/>
          </w:rPr>
          <w:t>10.4</w:t>
        </w:r>
        <w:r w:rsidR="005F5EC2" w:rsidRPr="005F5EC2">
          <w:rPr>
            <w:rStyle w:val="aff7"/>
            <w:rFonts w:hint="eastAsia"/>
            <w:i w:val="0"/>
            <w:noProof/>
          </w:rPr>
          <w:t xml:space="preserve"> </w:t>
        </w:r>
        <w:r w:rsidR="005F5EC2" w:rsidRPr="005F5EC2">
          <w:rPr>
            <w:rStyle w:val="aff7"/>
            <w:rFonts w:hint="eastAsia"/>
            <w:i w:val="0"/>
            <w:noProof/>
          </w:rPr>
          <w:t>响应消息的格式说明</w:t>
        </w:r>
        <w:r w:rsidR="005F5EC2" w:rsidRPr="005F5EC2">
          <w:rPr>
            <w:i w:val="0"/>
            <w:noProof/>
            <w:webHidden/>
          </w:rPr>
          <w:tab/>
        </w:r>
        <w:r w:rsidRPr="005F5EC2">
          <w:rPr>
            <w:i w:val="0"/>
            <w:noProof/>
            <w:webHidden/>
          </w:rPr>
          <w:fldChar w:fldCharType="begin"/>
        </w:r>
        <w:r w:rsidR="005F5EC2" w:rsidRPr="005F5EC2">
          <w:rPr>
            <w:i w:val="0"/>
            <w:noProof/>
            <w:webHidden/>
          </w:rPr>
          <w:instrText xml:space="preserve"> PAGEREF _Toc422211246 \h </w:instrText>
        </w:r>
        <w:r w:rsidRPr="005F5EC2">
          <w:rPr>
            <w:i w:val="0"/>
            <w:noProof/>
            <w:webHidden/>
          </w:rPr>
        </w:r>
        <w:r w:rsidRPr="005F5EC2">
          <w:rPr>
            <w:i w:val="0"/>
            <w:noProof/>
            <w:webHidden/>
          </w:rPr>
          <w:fldChar w:fldCharType="separate"/>
        </w:r>
        <w:r w:rsidR="005F5EC2" w:rsidRPr="005F5EC2">
          <w:rPr>
            <w:i w:val="0"/>
            <w:noProof/>
            <w:webHidden/>
          </w:rPr>
          <w:t>111</w:t>
        </w:r>
        <w:r w:rsidRPr="005F5EC2">
          <w:rPr>
            <w:i w:val="0"/>
            <w:noProof/>
            <w:webHidden/>
          </w:rPr>
          <w:fldChar w:fldCharType="end"/>
        </w:r>
      </w:hyperlink>
    </w:p>
    <w:p w:rsidR="005F5EC2" w:rsidRPr="005F5EC2" w:rsidRDefault="001F5639">
      <w:pPr>
        <w:pStyle w:val="23"/>
        <w:tabs>
          <w:tab w:val="right" w:leader="dot" w:pos="9345"/>
        </w:tabs>
        <w:rPr>
          <w:rFonts w:asciiTheme="minorHAnsi" w:eastAsiaTheme="minorEastAsia" w:hAnsiTheme="minorHAnsi" w:cstheme="minorBidi"/>
          <w:smallCaps w:val="0"/>
          <w:noProof/>
          <w:sz w:val="21"/>
          <w:szCs w:val="22"/>
        </w:rPr>
      </w:pPr>
      <w:hyperlink w:anchor="_Toc422211247" w:history="1">
        <w:r w:rsidR="005F5EC2" w:rsidRPr="005F5EC2">
          <w:rPr>
            <w:rStyle w:val="aff7"/>
            <w:rFonts w:ascii="黑体"/>
            <w:noProof/>
          </w:rPr>
          <w:t>11</w:t>
        </w:r>
        <w:r w:rsidR="005F5EC2" w:rsidRPr="005F5EC2">
          <w:rPr>
            <w:rStyle w:val="aff7"/>
            <w:rFonts w:hint="eastAsia"/>
            <w:noProof/>
          </w:rPr>
          <w:t xml:space="preserve"> </w:t>
        </w:r>
        <w:r w:rsidR="005F5EC2" w:rsidRPr="005F5EC2">
          <w:rPr>
            <w:rStyle w:val="aff7"/>
            <w:rFonts w:hint="eastAsia"/>
            <w:noProof/>
          </w:rPr>
          <w:t>修订历史</w:t>
        </w:r>
        <w:r w:rsidR="005F5EC2" w:rsidRPr="005F5EC2">
          <w:rPr>
            <w:noProof/>
            <w:webHidden/>
          </w:rPr>
          <w:tab/>
        </w:r>
        <w:r w:rsidRPr="005F5EC2">
          <w:rPr>
            <w:noProof/>
            <w:webHidden/>
          </w:rPr>
          <w:fldChar w:fldCharType="begin"/>
        </w:r>
        <w:r w:rsidR="005F5EC2" w:rsidRPr="005F5EC2">
          <w:rPr>
            <w:noProof/>
            <w:webHidden/>
          </w:rPr>
          <w:instrText xml:space="preserve"> PAGEREF _Toc422211247 \h </w:instrText>
        </w:r>
        <w:r w:rsidRPr="005F5EC2">
          <w:rPr>
            <w:noProof/>
            <w:webHidden/>
          </w:rPr>
        </w:r>
        <w:r w:rsidRPr="005F5EC2">
          <w:rPr>
            <w:noProof/>
            <w:webHidden/>
          </w:rPr>
          <w:fldChar w:fldCharType="separate"/>
        </w:r>
        <w:r w:rsidR="005F5EC2" w:rsidRPr="005F5EC2">
          <w:rPr>
            <w:noProof/>
            <w:webHidden/>
          </w:rPr>
          <w:t>112</w:t>
        </w:r>
        <w:r w:rsidRPr="005F5EC2">
          <w:rPr>
            <w:noProof/>
            <w:webHidden/>
          </w:rPr>
          <w:fldChar w:fldCharType="end"/>
        </w:r>
      </w:hyperlink>
    </w:p>
    <w:p w:rsidR="005F5EC2" w:rsidRPr="005F5EC2" w:rsidRDefault="001F5639">
      <w:pPr>
        <w:pStyle w:val="23"/>
        <w:tabs>
          <w:tab w:val="right" w:leader="dot" w:pos="9345"/>
        </w:tabs>
        <w:rPr>
          <w:rFonts w:asciiTheme="minorHAnsi" w:eastAsiaTheme="minorEastAsia" w:hAnsiTheme="minorHAnsi" w:cstheme="minorBidi"/>
          <w:smallCaps w:val="0"/>
          <w:noProof/>
          <w:sz w:val="21"/>
          <w:szCs w:val="22"/>
        </w:rPr>
      </w:pPr>
      <w:hyperlink w:anchor="_Toc422211248" w:history="1">
        <w:r w:rsidR="005F5EC2" w:rsidRPr="005F5EC2">
          <w:rPr>
            <w:rStyle w:val="aff7"/>
            <w:rFonts w:hint="eastAsia"/>
            <w:noProof/>
          </w:rPr>
          <w:t>附录</w:t>
        </w:r>
        <w:r w:rsidR="005F5EC2" w:rsidRPr="005F5EC2">
          <w:rPr>
            <w:rStyle w:val="aff7"/>
            <w:noProof/>
          </w:rPr>
          <w:t xml:space="preserve">A </w:t>
        </w:r>
        <w:r w:rsidR="005F5EC2" w:rsidRPr="005F5EC2">
          <w:rPr>
            <w:rStyle w:val="aff7"/>
            <w:rFonts w:hint="eastAsia"/>
            <w:noProof/>
          </w:rPr>
          <w:t>错误码定义</w:t>
        </w:r>
        <w:r w:rsidR="005F5EC2" w:rsidRPr="005F5EC2">
          <w:rPr>
            <w:noProof/>
            <w:webHidden/>
          </w:rPr>
          <w:tab/>
        </w:r>
        <w:r w:rsidRPr="005F5EC2">
          <w:rPr>
            <w:noProof/>
            <w:webHidden/>
          </w:rPr>
          <w:fldChar w:fldCharType="begin"/>
        </w:r>
        <w:r w:rsidR="005F5EC2" w:rsidRPr="005F5EC2">
          <w:rPr>
            <w:noProof/>
            <w:webHidden/>
          </w:rPr>
          <w:instrText xml:space="preserve"> PAGEREF _Toc422211248 \h </w:instrText>
        </w:r>
        <w:r w:rsidRPr="005F5EC2">
          <w:rPr>
            <w:noProof/>
            <w:webHidden/>
          </w:rPr>
        </w:r>
        <w:r w:rsidRPr="005F5EC2">
          <w:rPr>
            <w:noProof/>
            <w:webHidden/>
          </w:rPr>
          <w:fldChar w:fldCharType="separate"/>
        </w:r>
        <w:r w:rsidR="005F5EC2" w:rsidRPr="005F5EC2">
          <w:rPr>
            <w:noProof/>
            <w:webHidden/>
          </w:rPr>
          <w:t>113</w:t>
        </w:r>
        <w:r w:rsidRPr="005F5EC2">
          <w:rPr>
            <w:noProof/>
            <w:webHidden/>
          </w:rPr>
          <w:fldChar w:fldCharType="end"/>
        </w:r>
      </w:hyperlink>
    </w:p>
    <w:p w:rsidR="005F5EC2" w:rsidRPr="005F5EC2" w:rsidRDefault="001F5639">
      <w:pPr>
        <w:pStyle w:val="23"/>
        <w:tabs>
          <w:tab w:val="right" w:leader="dot" w:pos="9345"/>
        </w:tabs>
        <w:rPr>
          <w:rFonts w:asciiTheme="minorHAnsi" w:eastAsiaTheme="minorEastAsia" w:hAnsiTheme="minorHAnsi" w:cstheme="minorBidi"/>
          <w:smallCaps w:val="0"/>
          <w:noProof/>
          <w:sz w:val="21"/>
          <w:szCs w:val="22"/>
        </w:rPr>
      </w:pPr>
      <w:hyperlink w:anchor="_Toc422211249" w:history="1">
        <w:r w:rsidR="005F5EC2" w:rsidRPr="005F5EC2">
          <w:rPr>
            <w:rStyle w:val="aff7"/>
            <w:rFonts w:hint="eastAsia"/>
            <w:noProof/>
          </w:rPr>
          <w:t>附录</w:t>
        </w:r>
        <w:r w:rsidR="005F5EC2" w:rsidRPr="005F5EC2">
          <w:rPr>
            <w:rStyle w:val="aff7"/>
            <w:noProof/>
          </w:rPr>
          <w:t xml:space="preserve">B </w:t>
        </w:r>
        <w:r w:rsidR="005F5EC2" w:rsidRPr="005F5EC2">
          <w:rPr>
            <w:rStyle w:val="aff7"/>
            <w:rFonts w:hint="eastAsia"/>
            <w:noProof/>
          </w:rPr>
          <w:t>文件接口命名规则</w:t>
        </w:r>
        <w:r w:rsidR="005F5EC2" w:rsidRPr="005F5EC2">
          <w:rPr>
            <w:noProof/>
            <w:webHidden/>
          </w:rPr>
          <w:tab/>
        </w:r>
        <w:r w:rsidRPr="005F5EC2">
          <w:rPr>
            <w:noProof/>
            <w:webHidden/>
          </w:rPr>
          <w:fldChar w:fldCharType="begin"/>
        </w:r>
        <w:r w:rsidR="005F5EC2" w:rsidRPr="005F5EC2">
          <w:rPr>
            <w:noProof/>
            <w:webHidden/>
          </w:rPr>
          <w:instrText xml:space="preserve"> PAGEREF _Toc422211249 \h </w:instrText>
        </w:r>
        <w:r w:rsidRPr="005F5EC2">
          <w:rPr>
            <w:noProof/>
            <w:webHidden/>
          </w:rPr>
        </w:r>
        <w:r w:rsidRPr="005F5EC2">
          <w:rPr>
            <w:noProof/>
            <w:webHidden/>
          </w:rPr>
          <w:fldChar w:fldCharType="separate"/>
        </w:r>
        <w:r w:rsidR="005F5EC2" w:rsidRPr="005F5EC2">
          <w:rPr>
            <w:noProof/>
            <w:webHidden/>
          </w:rPr>
          <w:t>1</w:t>
        </w:r>
        <w:r w:rsidRPr="005F5EC2">
          <w:rPr>
            <w:noProof/>
            <w:webHidden/>
          </w:rPr>
          <w:fldChar w:fldCharType="end"/>
        </w:r>
      </w:hyperlink>
    </w:p>
    <w:p w:rsidR="005F5EC2" w:rsidRPr="005F5EC2" w:rsidRDefault="001F5639">
      <w:pPr>
        <w:pStyle w:val="23"/>
        <w:tabs>
          <w:tab w:val="right" w:leader="dot" w:pos="9345"/>
        </w:tabs>
        <w:rPr>
          <w:rFonts w:asciiTheme="minorHAnsi" w:eastAsiaTheme="minorEastAsia" w:hAnsiTheme="minorHAnsi" w:cstheme="minorBidi"/>
          <w:smallCaps w:val="0"/>
          <w:noProof/>
          <w:sz w:val="21"/>
          <w:szCs w:val="22"/>
        </w:rPr>
      </w:pPr>
      <w:hyperlink w:anchor="_Toc422211250" w:history="1">
        <w:r w:rsidR="005F5EC2" w:rsidRPr="005F5EC2">
          <w:rPr>
            <w:rStyle w:val="aff7"/>
            <w:rFonts w:hint="eastAsia"/>
            <w:noProof/>
          </w:rPr>
          <w:t>附录</w:t>
        </w:r>
        <w:r w:rsidR="005F5EC2" w:rsidRPr="005F5EC2">
          <w:rPr>
            <w:rStyle w:val="aff7"/>
            <w:noProof/>
          </w:rPr>
          <w:t xml:space="preserve">C </w:t>
        </w:r>
        <w:r w:rsidR="005F5EC2" w:rsidRPr="005F5EC2">
          <w:rPr>
            <w:rStyle w:val="aff7"/>
            <w:rFonts w:hint="eastAsia"/>
            <w:noProof/>
          </w:rPr>
          <w:t>历史性能各对象采集指标</w:t>
        </w:r>
        <w:r w:rsidR="005F5EC2" w:rsidRPr="005F5EC2">
          <w:rPr>
            <w:noProof/>
            <w:webHidden/>
          </w:rPr>
          <w:tab/>
        </w:r>
        <w:r w:rsidRPr="005F5EC2">
          <w:rPr>
            <w:noProof/>
            <w:webHidden/>
          </w:rPr>
          <w:fldChar w:fldCharType="begin"/>
        </w:r>
        <w:r w:rsidR="005F5EC2" w:rsidRPr="005F5EC2">
          <w:rPr>
            <w:noProof/>
            <w:webHidden/>
          </w:rPr>
          <w:instrText xml:space="preserve"> PAGEREF _Toc422211250 \h </w:instrText>
        </w:r>
        <w:r w:rsidRPr="005F5EC2">
          <w:rPr>
            <w:noProof/>
            <w:webHidden/>
          </w:rPr>
        </w:r>
        <w:r w:rsidRPr="005F5EC2">
          <w:rPr>
            <w:noProof/>
            <w:webHidden/>
          </w:rPr>
          <w:fldChar w:fldCharType="separate"/>
        </w:r>
        <w:r w:rsidR="005F5EC2" w:rsidRPr="005F5EC2">
          <w:rPr>
            <w:noProof/>
            <w:webHidden/>
          </w:rPr>
          <w:t>1</w:t>
        </w:r>
        <w:r w:rsidRPr="005F5EC2">
          <w:rPr>
            <w:noProof/>
            <w:webHidden/>
          </w:rPr>
          <w:fldChar w:fldCharType="end"/>
        </w:r>
      </w:hyperlink>
    </w:p>
    <w:p w:rsidR="000C3360" w:rsidRPr="00713259" w:rsidRDefault="001F5639">
      <w:pPr>
        <w:pStyle w:val="afff8"/>
        <w:rPr>
          <w:rFonts w:ascii="Times New Roman"/>
        </w:rPr>
      </w:pPr>
      <w:r w:rsidRPr="00713259">
        <w:rPr>
          <w:rFonts w:ascii="Times New Roman"/>
          <w:bCs/>
          <w:caps/>
          <w:kern w:val="2"/>
          <w:sz w:val="20"/>
        </w:rPr>
        <w:fldChar w:fldCharType="end"/>
      </w:r>
    </w:p>
    <w:p w:rsidR="000C3360" w:rsidRPr="00713259" w:rsidRDefault="000C3360">
      <w:pPr>
        <w:pStyle w:val="afff8"/>
        <w:rPr>
          <w:rFonts w:ascii="Times New Roman"/>
        </w:rPr>
      </w:pPr>
    </w:p>
    <w:p w:rsidR="000C3360" w:rsidRPr="009E44FF" w:rsidRDefault="000C3360">
      <w:pPr>
        <w:pStyle w:val="afff8"/>
        <w:rPr>
          <w:rFonts w:ascii="Times New Roman"/>
        </w:rPr>
        <w:sectPr w:rsidR="000C3360" w:rsidRPr="009E44FF">
          <w:headerReference w:type="even" r:id="rId16"/>
          <w:headerReference w:type="default" r:id="rId17"/>
          <w:footerReference w:type="even" r:id="rId18"/>
          <w:footerReference w:type="default" r:id="rId19"/>
          <w:pgSz w:w="11907" w:h="16839"/>
          <w:pgMar w:top="1418" w:right="1134" w:bottom="1134" w:left="1418" w:header="1418" w:footer="851" w:gutter="0"/>
          <w:pgNumType w:fmt="upperRoman" w:start="1"/>
          <w:cols w:space="425"/>
          <w:docGrid w:type="lines" w:linePitch="312"/>
        </w:sectPr>
      </w:pPr>
    </w:p>
    <w:p w:rsidR="000C3360" w:rsidRPr="009E44FF" w:rsidRDefault="000C3360">
      <w:pPr>
        <w:pStyle w:val="af1"/>
        <w:rPr>
          <w:rFonts w:ascii="Times New Roman"/>
        </w:rPr>
      </w:pPr>
      <w:bookmarkStart w:id="10" w:name="_Toc10296017"/>
      <w:bookmarkStart w:id="11" w:name="_Toc57988988"/>
      <w:bookmarkStart w:id="12" w:name="_Toc71892561"/>
      <w:bookmarkStart w:id="13" w:name="_Toc422211103"/>
      <w:r w:rsidRPr="009E44FF">
        <w:rPr>
          <w:rFonts w:ascii="Times New Roman"/>
        </w:rPr>
        <w:lastRenderedPageBreak/>
        <w:t>前</w:t>
      </w:r>
      <w:r w:rsidR="00A34658">
        <w:rPr>
          <w:rFonts w:ascii="Times New Roman" w:hint="eastAsia"/>
        </w:rPr>
        <w:t xml:space="preserve">    </w:t>
      </w:r>
      <w:r w:rsidRPr="009E44FF">
        <w:rPr>
          <w:rFonts w:ascii="Times New Roman"/>
        </w:rPr>
        <w:t>言</w:t>
      </w:r>
      <w:bookmarkEnd w:id="10"/>
      <w:bookmarkEnd w:id="11"/>
      <w:bookmarkEnd w:id="12"/>
      <w:bookmarkEnd w:id="13"/>
    </w:p>
    <w:p w:rsidR="00A34658" w:rsidRPr="005D21F7" w:rsidRDefault="00A34658" w:rsidP="00A34658">
      <w:pPr>
        <w:spacing w:line="360" w:lineRule="auto"/>
        <w:ind w:firstLine="425"/>
        <w:rPr>
          <w:szCs w:val="21"/>
        </w:rPr>
      </w:pPr>
      <w:r w:rsidRPr="005D21F7">
        <w:rPr>
          <w:rFonts w:hint="eastAsia"/>
          <w:szCs w:val="21"/>
        </w:rPr>
        <w:t>本规范是《</w:t>
      </w:r>
      <w:r>
        <w:rPr>
          <w:rFonts w:hint="eastAsia"/>
          <w:szCs w:val="21"/>
        </w:rPr>
        <w:t>中国移动</w:t>
      </w:r>
      <w:r>
        <w:rPr>
          <w:rFonts w:hint="eastAsia"/>
          <w:szCs w:val="21"/>
        </w:rPr>
        <w:t>PON</w:t>
      </w:r>
      <w:r>
        <w:rPr>
          <w:rFonts w:hint="eastAsia"/>
          <w:szCs w:val="21"/>
        </w:rPr>
        <w:t>北向接口技术规范</w:t>
      </w:r>
      <w:r w:rsidRPr="005D21F7">
        <w:rPr>
          <w:rFonts w:hint="eastAsia"/>
          <w:szCs w:val="21"/>
        </w:rPr>
        <w:t>》系列标准中的第</w:t>
      </w:r>
      <w:r>
        <w:rPr>
          <w:rFonts w:hint="eastAsia"/>
          <w:szCs w:val="21"/>
        </w:rPr>
        <w:t>4</w:t>
      </w:r>
      <w:r>
        <w:rPr>
          <w:rFonts w:hint="eastAsia"/>
          <w:szCs w:val="21"/>
        </w:rPr>
        <w:t>部分</w:t>
      </w:r>
      <w:r w:rsidRPr="005D21F7">
        <w:rPr>
          <w:rFonts w:hint="eastAsia"/>
          <w:szCs w:val="21"/>
        </w:rPr>
        <w:t>。该系列标准分为</w:t>
      </w:r>
      <w:r>
        <w:rPr>
          <w:rFonts w:hint="eastAsia"/>
          <w:szCs w:val="21"/>
        </w:rPr>
        <w:t>4</w:t>
      </w:r>
      <w:r w:rsidRPr="005D21F7">
        <w:rPr>
          <w:rFonts w:hint="eastAsia"/>
          <w:szCs w:val="21"/>
        </w:rPr>
        <w:t>部分，其结构及名称如下：</w:t>
      </w:r>
    </w:p>
    <w:p w:rsidR="003A2A70" w:rsidRDefault="003A2A70" w:rsidP="003A2A70">
      <w:pPr>
        <w:numPr>
          <w:ilvl w:val="0"/>
          <w:numId w:val="38"/>
        </w:numPr>
        <w:spacing w:line="360" w:lineRule="auto"/>
        <w:rPr>
          <w:szCs w:val="21"/>
        </w:rPr>
      </w:pPr>
      <w:r w:rsidRPr="00A15B7F">
        <w:rPr>
          <w:rFonts w:hint="eastAsia"/>
          <w:szCs w:val="21"/>
        </w:rPr>
        <w:t>中国移动</w:t>
      </w:r>
      <w:r w:rsidRPr="00A15B7F">
        <w:rPr>
          <w:rFonts w:hint="eastAsia"/>
          <w:szCs w:val="21"/>
        </w:rPr>
        <w:t>PON</w:t>
      </w:r>
      <w:r w:rsidRPr="00A15B7F">
        <w:rPr>
          <w:rFonts w:hint="eastAsia"/>
          <w:szCs w:val="21"/>
        </w:rPr>
        <w:t>北向接口技术规范</w:t>
      </w:r>
      <w:r w:rsidRPr="00A15B7F">
        <w:rPr>
          <w:rFonts w:hint="eastAsia"/>
          <w:szCs w:val="21"/>
        </w:rPr>
        <w:t xml:space="preserve"> </w:t>
      </w:r>
      <w:r w:rsidRPr="00A15B7F">
        <w:rPr>
          <w:rFonts w:hint="eastAsia"/>
          <w:szCs w:val="21"/>
        </w:rPr>
        <w:t>接口功能需求</w:t>
      </w:r>
      <w:r>
        <w:rPr>
          <w:rFonts w:hint="eastAsia"/>
          <w:szCs w:val="21"/>
        </w:rPr>
        <w:t>，描述需要北向接口支持的功能需求。</w:t>
      </w:r>
    </w:p>
    <w:p w:rsidR="003A2A70" w:rsidRDefault="003A2A70" w:rsidP="003A2A70">
      <w:pPr>
        <w:numPr>
          <w:ilvl w:val="0"/>
          <w:numId w:val="38"/>
        </w:numPr>
        <w:spacing w:line="360" w:lineRule="auto"/>
        <w:rPr>
          <w:szCs w:val="21"/>
        </w:rPr>
      </w:pPr>
      <w:r w:rsidRPr="00A15B7F">
        <w:rPr>
          <w:rFonts w:hint="eastAsia"/>
          <w:szCs w:val="21"/>
        </w:rPr>
        <w:t>中国移动</w:t>
      </w:r>
      <w:r w:rsidRPr="00A15B7F">
        <w:rPr>
          <w:rFonts w:hint="eastAsia"/>
          <w:szCs w:val="21"/>
        </w:rPr>
        <w:t>PON</w:t>
      </w:r>
      <w:r w:rsidRPr="00A15B7F">
        <w:rPr>
          <w:rFonts w:hint="eastAsia"/>
          <w:szCs w:val="21"/>
        </w:rPr>
        <w:t>北向接口技术规范</w:t>
      </w:r>
      <w:r w:rsidRPr="00A15B7F">
        <w:rPr>
          <w:rFonts w:hint="eastAsia"/>
          <w:szCs w:val="21"/>
        </w:rPr>
        <w:t xml:space="preserve"> </w:t>
      </w:r>
      <w:r w:rsidRPr="00A15B7F">
        <w:rPr>
          <w:rFonts w:hint="eastAsia"/>
          <w:szCs w:val="21"/>
        </w:rPr>
        <w:t>接口功能</w:t>
      </w:r>
      <w:r>
        <w:rPr>
          <w:rFonts w:hint="eastAsia"/>
          <w:szCs w:val="21"/>
        </w:rPr>
        <w:t>分析，细化功能需求，给出输入、输出参数。</w:t>
      </w:r>
    </w:p>
    <w:p w:rsidR="003A2A70" w:rsidRDefault="003A2A70" w:rsidP="003A2A70">
      <w:pPr>
        <w:numPr>
          <w:ilvl w:val="0"/>
          <w:numId w:val="38"/>
        </w:numPr>
        <w:spacing w:line="360" w:lineRule="auto"/>
        <w:rPr>
          <w:szCs w:val="21"/>
        </w:rPr>
      </w:pPr>
      <w:r w:rsidRPr="00A15B7F">
        <w:rPr>
          <w:rFonts w:hint="eastAsia"/>
          <w:szCs w:val="21"/>
        </w:rPr>
        <w:t>中国移动</w:t>
      </w:r>
      <w:r w:rsidRPr="00A15B7F">
        <w:rPr>
          <w:rFonts w:hint="eastAsia"/>
          <w:szCs w:val="21"/>
        </w:rPr>
        <w:t>PON</w:t>
      </w:r>
      <w:r w:rsidRPr="00A15B7F">
        <w:rPr>
          <w:rFonts w:hint="eastAsia"/>
          <w:szCs w:val="21"/>
        </w:rPr>
        <w:t>北向接口技术规范</w:t>
      </w:r>
      <w:r w:rsidRPr="00A15B7F">
        <w:rPr>
          <w:rFonts w:hint="eastAsia"/>
          <w:szCs w:val="21"/>
        </w:rPr>
        <w:t xml:space="preserve"> </w:t>
      </w:r>
      <w:r>
        <w:rPr>
          <w:rFonts w:hint="eastAsia"/>
          <w:szCs w:val="21"/>
        </w:rPr>
        <w:t>网络资源模型，根据《</w:t>
      </w:r>
      <w:r w:rsidRPr="00A15B7F">
        <w:rPr>
          <w:rFonts w:hint="eastAsia"/>
          <w:szCs w:val="21"/>
        </w:rPr>
        <w:t>中国移动</w:t>
      </w:r>
      <w:r w:rsidRPr="00A15B7F">
        <w:rPr>
          <w:rFonts w:hint="eastAsia"/>
          <w:szCs w:val="21"/>
        </w:rPr>
        <w:t>PON</w:t>
      </w:r>
      <w:r w:rsidRPr="00A15B7F">
        <w:rPr>
          <w:rFonts w:hint="eastAsia"/>
          <w:szCs w:val="21"/>
        </w:rPr>
        <w:t>北向接口技术规范</w:t>
      </w:r>
      <w:r w:rsidRPr="00A15B7F">
        <w:rPr>
          <w:rFonts w:hint="eastAsia"/>
          <w:szCs w:val="21"/>
        </w:rPr>
        <w:t xml:space="preserve"> </w:t>
      </w:r>
      <w:r w:rsidRPr="00A15B7F">
        <w:rPr>
          <w:rFonts w:hint="eastAsia"/>
          <w:szCs w:val="21"/>
        </w:rPr>
        <w:t>接口功能需求</w:t>
      </w:r>
      <w:r>
        <w:rPr>
          <w:rFonts w:hint="eastAsia"/>
          <w:szCs w:val="21"/>
        </w:rPr>
        <w:t>》的内容，定义标准化的对象和属性。</w:t>
      </w:r>
    </w:p>
    <w:p w:rsidR="003A2A70" w:rsidRDefault="003A2A70" w:rsidP="003A2A70">
      <w:pPr>
        <w:numPr>
          <w:ilvl w:val="0"/>
          <w:numId w:val="38"/>
        </w:numPr>
        <w:spacing w:line="360" w:lineRule="auto"/>
        <w:rPr>
          <w:szCs w:val="21"/>
        </w:rPr>
      </w:pPr>
      <w:r w:rsidRPr="00A15B7F">
        <w:rPr>
          <w:rFonts w:hint="eastAsia"/>
          <w:szCs w:val="21"/>
        </w:rPr>
        <w:t>中国移动</w:t>
      </w:r>
      <w:r w:rsidRPr="00A15B7F">
        <w:rPr>
          <w:rFonts w:hint="eastAsia"/>
          <w:szCs w:val="21"/>
        </w:rPr>
        <w:t>PON</w:t>
      </w:r>
      <w:r w:rsidRPr="00A15B7F">
        <w:rPr>
          <w:rFonts w:hint="eastAsia"/>
          <w:szCs w:val="21"/>
        </w:rPr>
        <w:t>北向接口技术规范</w:t>
      </w:r>
      <w:r>
        <w:rPr>
          <w:rFonts w:hint="eastAsia"/>
          <w:szCs w:val="21"/>
        </w:rPr>
        <w:t xml:space="preserve"> </w:t>
      </w:r>
      <w:r>
        <w:rPr>
          <w:rFonts w:hint="eastAsia"/>
          <w:szCs w:val="21"/>
        </w:rPr>
        <w:t>接口协议定义，对《</w:t>
      </w:r>
      <w:r w:rsidRPr="00A15B7F">
        <w:rPr>
          <w:rFonts w:hint="eastAsia"/>
          <w:szCs w:val="21"/>
        </w:rPr>
        <w:t>中国移动</w:t>
      </w:r>
      <w:r w:rsidRPr="00A15B7F">
        <w:rPr>
          <w:rFonts w:hint="eastAsia"/>
          <w:szCs w:val="21"/>
        </w:rPr>
        <w:t>PON</w:t>
      </w:r>
      <w:r w:rsidRPr="00A15B7F">
        <w:rPr>
          <w:rFonts w:hint="eastAsia"/>
          <w:szCs w:val="21"/>
        </w:rPr>
        <w:t>北向接口技术规范</w:t>
      </w:r>
      <w:r w:rsidRPr="00A15B7F">
        <w:rPr>
          <w:rFonts w:hint="eastAsia"/>
          <w:szCs w:val="21"/>
        </w:rPr>
        <w:t xml:space="preserve"> </w:t>
      </w:r>
      <w:r w:rsidRPr="00A15B7F">
        <w:rPr>
          <w:rFonts w:hint="eastAsia"/>
          <w:szCs w:val="21"/>
        </w:rPr>
        <w:t>接口功能</w:t>
      </w:r>
      <w:r>
        <w:rPr>
          <w:rFonts w:hint="eastAsia"/>
          <w:szCs w:val="21"/>
        </w:rPr>
        <w:t>分析》的标准化内容，定义接口名称、格式和输入输出参数。</w:t>
      </w:r>
    </w:p>
    <w:p w:rsidR="00A34658" w:rsidRPr="005D21F7" w:rsidRDefault="00A34658" w:rsidP="00A34658">
      <w:pPr>
        <w:spacing w:line="360" w:lineRule="auto"/>
        <w:ind w:firstLine="425"/>
        <w:rPr>
          <w:szCs w:val="21"/>
        </w:rPr>
      </w:pPr>
      <w:r w:rsidRPr="005D21F7">
        <w:rPr>
          <w:rFonts w:hint="eastAsia"/>
          <w:szCs w:val="21"/>
        </w:rPr>
        <w:t>本规范为《</w:t>
      </w:r>
      <w:r>
        <w:rPr>
          <w:rFonts w:hint="eastAsia"/>
          <w:szCs w:val="21"/>
        </w:rPr>
        <w:t>中国移动</w:t>
      </w:r>
      <w:r>
        <w:rPr>
          <w:rFonts w:hint="eastAsia"/>
          <w:szCs w:val="21"/>
        </w:rPr>
        <w:t>PON</w:t>
      </w:r>
      <w:r>
        <w:rPr>
          <w:rFonts w:hint="eastAsia"/>
          <w:szCs w:val="21"/>
        </w:rPr>
        <w:t>北向接口技术规范</w:t>
      </w:r>
      <w:r>
        <w:rPr>
          <w:rFonts w:hint="eastAsia"/>
          <w:szCs w:val="21"/>
        </w:rPr>
        <w:t xml:space="preserve"> </w:t>
      </w:r>
      <w:r>
        <w:rPr>
          <w:rFonts w:hint="eastAsia"/>
          <w:szCs w:val="21"/>
        </w:rPr>
        <w:t>接口协议定义</w:t>
      </w:r>
      <w:r w:rsidRPr="005D21F7">
        <w:rPr>
          <w:rFonts w:hint="eastAsia"/>
          <w:szCs w:val="21"/>
        </w:rPr>
        <w:t>》，是参考</w:t>
      </w:r>
      <w:r>
        <w:rPr>
          <w:rFonts w:hint="eastAsia"/>
          <w:szCs w:val="21"/>
        </w:rPr>
        <w:t>CCSA</w:t>
      </w:r>
      <w:r>
        <w:rPr>
          <w:rFonts w:hint="eastAsia"/>
          <w:szCs w:val="21"/>
        </w:rPr>
        <w:t>《</w:t>
      </w:r>
      <w:r w:rsidRPr="004D2C3F">
        <w:rPr>
          <w:szCs w:val="21"/>
        </w:rPr>
        <w:t>无源光网络（</w:t>
      </w:r>
      <w:r w:rsidRPr="004D2C3F">
        <w:rPr>
          <w:szCs w:val="21"/>
        </w:rPr>
        <w:t>PON</w:t>
      </w:r>
      <w:r w:rsidRPr="004D2C3F">
        <w:rPr>
          <w:szCs w:val="21"/>
        </w:rPr>
        <w:t>）网络管理技术要求</w:t>
      </w:r>
      <w:r>
        <w:rPr>
          <w:rFonts w:hint="eastAsia"/>
          <w:szCs w:val="21"/>
        </w:rPr>
        <w:t>》系列规范的</w:t>
      </w:r>
      <w:r w:rsidRPr="005D21F7">
        <w:rPr>
          <w:rFonts w:hint="eastAsia"/>
          <w:szCs w:val="21"/>
        </w:rPr>
        <w:t>相关建议</w:t>
      </w:r>
      <w:r>
        <w:rPr>
          <w:rFonts w:hint="eastAsia"/>
          <w:szCs w:val="21"/>
        </w:rPr>
        <w:t>，</w:t>
      </w:r>
      <w:r w:rsidRPr="005D21F7">
        <w:rPr>
          <w:rFonts w:hint="eastAsia"/>
          <w:szCs w:val="21"/>
        </w:rPr>
        <w:t>并依据中国移动通信集团公司的网络管理需求编制而成的。</w:t>
      </w:r>
    </w:p>
    <w:p w:rsidR="00A34658" w:rsidRPr="005D21F7" w:rsidRDefault="00A34658" w:rsidP="00A34658">
      <w:pPr>
        <w:spacing w:line="360" w:lineRule="auto"/>
        <w:ind w:firstLine="425"/>
        <w:rPr>
          <w:szCs w:val="21"/>
        </w:rPr>
      </w:pPr>
    </w:p>
    <w:p w:rsidR="00A34658" w:rsidRPr="005D21F7" w:rsidRDefault="00A34658" w:rsidP="00A34658">
      <w:pPr>
        <w:spacing w:line="360" w:lineRule="auto"/>
        <w:ind w:firstLine="425"/>
        <w:rPr>
          <w:szCs w:val="21"/>
        </w:rPr>
      </w:pPr>
      <w:r>
        <w:rPr>
          <w:rFonts w:hint="eastAsia"/>
          <w:szCs w:val="21"/>
        </w:rPr>
        <w:t>本规范由中国移动通信集团公司技术</w:t>
      </w:r>
      <w:r w:rsidRPr="005D21F7">
        <w:rPr>
          <w:rFonts w:hint="eastAsia"/>
          <w:szCs w:val="21"/>
        </w:rPr>
        <w:t>部提出并归口</w:t>
      </w:r>
    </w:p>
    <w:p w:rsidR="00A34658" w:rsidRPr="005D21F7" w:rsidRDefault="00A34658" w:rsidP="00A34658">
      <w:pPr>
        <w:spacing w:line="360" w:lineRule="auto"/>
        <w:ind w:firstLine="425"/>
        <w:rPr>
          <w:szCs w:val="21"/>
        </w:rPr>
      </w:pPr>
      <w:r w:rsidRPr="005D21F7">
        <w:rPr>
          <w:rFonts w:hint="eastAsia"/>
          <w:szCs w:val="21"/>
        </w:rPr>
        <w:t>本规范起草单位：中国移动通信集团公司网络部，</w:t>
      </w:r>
      <w:r>
        <w:rPr>
          <w:rFonts w:hint="eastAsia"/>
          <w:szCs w:val="21"/>
        </w:rPr>
        <w:t>中国移动通信集团设计院有限公司</w:t>
      </w:r>
    </w:p>
    <w:p w:rsidR="00A34658" w:rsidRDefault="00A34658" w:rsidP="00A34658">
      <w:pPr>
        <w:spacing w:line="360" w:lineRule="auto"/>
        <w:ind w:firstLine="425"/>
        <w:rPr>
          <w:szCs w:val="21"/>
        </w:rPr>
      </w:pPr>
      <w:r w:rsidRPr="005D21F7">
        <w:rPr>
          <w:rFonts w:hint="eastAsia"/>
          <w:szCs w:val="21"/>
        </w:rPr>
        <w:t>本规范主要起草人：</w:t>
      </w:r>
      <w:r>
        <w:rPr>
          <w:rFonts w:hint="eastAsia"/>
          <w:szCs w:val="21"/>
        </w:rPr>
        <w:t>霍筱宁</w:t>
      </w:r>
      <w:r>
        <w:rPr>
          <w:rFonts w:hint="eastAsia"/>
          <w:szCs w:val="21"/>
        </w:rPr>
        <w:t xml:space="preserve"> </w:t>
      </w:r>
      <w:r>
        <w:rPr>
          <w:rFonts w:hint="eastAsia"/>
          <w:szCs w:val="21"/>
        </w:rPr>
        <w:t>倪永丽</w:t>
      </w:r>
    </w:p>
    <w:p w:rsidR="00A34658" w:rsidRPr="005D21F7" w:rsidRDefault="00A34658" w:rsidP="00A34658">
      <w:pPr>
        <w:spacing w:line="360" w:lineRule="auto"/>
        <w:ind w:firstLine="425"/>
        <w:rPr>
          <w:szCs w:val="21"/>
        </w:rPr>
      </w:pPr>
      <w:r>
        <w:rPr>
          <w:rFonts w:hint="eastAsia"/>
          <w:szCs w:val="21"/>
        </w:rPr>
        <w:t xml:space="preserve">                  </w:t>
      </w:r>
      <w:r>
        <w:rPr>
          <w:rFonts w:hint="eastAsia"/>
          <w:szCs w:val="21"/>
        </w:rPr>
        <w:t>成梦虹</w:t>
      </w:r>
      <w:r>
        <w:rPr>
          <w:rFonts w:hint="eastAsia"/>
          <w:szCs w:val="21"/>
        </w:rPr>
        <w:t xml:space="preserve"> </w:t>
      </w:r>
      <w:r>
        <w:rPr>
          <w:rFonts w:hint="eastAsia"/>
          <w:szCs w:val="21"/>
        </w:rPr>
        <w:t>吕良栋</w:t>
      </w:r>
    </w:p>
    <w:p w:rsidR="00A34658" w:rsidRPr="005D21F7" w:rsidRDefault="00A34658" w:rsidP="00A34658">
      <w:pPr>
        <w:spacing w:line="360" w:lineRule="auto"/>
        <w:ind w:firstLine="425"/>
        <w:rPr>
          <w:szCs w:val="21"/>
        </w:rPr>
      </w:pPr>
      <w:r w:rsidRPr="005D21F7">
        <w:rPr>
          <w:rFonts w:hint="eastAsia"/>
          <w:szCs w:val="21"/>
        </w:rPr>
        <w:t>本规范解释单位：中国移动通信集团公司网络部</w:t>
      </w:r>
    </w:p>
    <w:p w:rsidR="000C3360" w:rsidRPr="009E44FF" w:rsidRDefault="00A34658" w:rsidP="00A34658">
      <w:pPr>
        <w:pStyle w:val="aff8"/>
        <w:ind w:firstLine="420"/>
        <w:rPr>
          <w:rFonts w:ascii="Times New Roman"/>
          <w:szCs w:val="21"/>
        </w:rPr>
        <w:sectPr w:rsidR="000C3360" w:rsidRPr="009E44FF">
          <w:pgSz w:w="11907" w:h="16839"/>
          <w:pgMar w:top="1418" w:right="1134" w:bottom="1134" w:left="1418" w:header="1418" w:footer="851" w:gutter="0"/>
          <w:pgNumType w:fmt="upperRoman"/>
          <w:cols w:space="425"/>
          <w:docGrid w:type="lines" w:linePitch="312"/>
        </w:sectPr>
      </w:pPr>
      <w:r w:rsidRPr="005D21F7">
        <w:rPr>
          <w:rFonts w:hint="eastAsia"/>
          <w:szCs w:val="21"/>
        </w:rPr>
        <w:t>本规范由中国移动通信集团公司XXX号文发布</w:t>
      </w:r>
    </w:p>
    <w:p w:rsidR="000C3360" w:rsidRPr="009E44FF" w:rsidRDefault="00A8239E">
      <w:pPr>
        <w:pStyle w:val="afff7"/>
        <w:rPr>
          <w:rFonts w:ascii="Times New Roman"/>
          <w:b/>
          <w:sz w:val="28"/>
        </w:rPr>
      </w:pPr>
      <w:bookmarkStart w:id="14" w:name="_Toc27794325"/>
      <w:bookmarkStart w:id="15" w:name="_Toc29630951"/>
      <w:bookmarkStart w:id="16" w:name="_Toc32832705"/>
      <w:bookmarkStart w:id="17" w:name="_Toc32832766"/>
      <w:bookmarkStart w:id="18" w:name="_Toc38429190"/>
      <w:bookmarkStart w:id="19" w:name="_Toc41207826"/>
      <w:bookmarkStart w:id="20" w:name="_Toc43268895"/>
      <w:bookmarkStart w:id="21" w:name="_Toc44299674"/>
      <w:bookmarkStart w:id="22" w:name="_Toc47261400"/>
      <w:bookmarkStart w:id="23" w:name="_Toc57620122"/>
      <w:bookmarkStart w:id="24" w:name="_Toc57655870"/>
      <w:bookmarkStart w:id="25" w:name="_Toc57988281"/>
      <w:bookmarkStart w:id="26" w:name="_Toc71892562"/>
      <w:bookmarkStart w:id="27" w:name="_Toc85340923"/>
      <w:bookmarkStart w:id="28" w:name="_Toc156823045"/>
      <w:bookmarkStart w:id="29" w:name="_Toc422211104"/>
      <w:bookmarkEnd w:id="0"/>
      <w:r w:rsidRPr="009E44FF">
        <w:rPr>
          <w:rFonts w:ascii="Times New Roman"/>
          <w:b/>
          <w:sz w:val="28"/>
        </w:rPr>
        <w:lastRenderedPageBreak/>
        <w:t>中国移动</w:t>
      </w:r>
      <w:r w:rsidR="00983D7D" w:rsidRPr="009E44FF">
        <w:rPr>
          <w:rFonts w:ascii="Times New Roman"/>
          <w:b/>
          <w:sz w:val="28"/>
        </w:rPr>
        <w:t>PON</w:t>
      </w:r>
      <w:r w:rsidRPr="009E44FF">
        <w:rPr>
          <w:rFonts w:ascii="Times New Roman"/>
          <w:b/>
          <w:sz w:val="28"/>
        </w:rPr>
        <w:t>北向接口技术规范</w:t>
      </w:r>
      <w:r w:rsidR="000C3360" w:rsidRPr="009E44FF">
        <w:rPr>
          <w:rFonts w:ascii="Times New Roman"/>
          <w:b/>
          <w:sz w:val="28"/>
        </w:rPr>
        <w:br/>
      </w:r>
      <w:r w:rsidR="000C3360" w:rsidRPr="009E44FF">
        <w:rPr>
          <w:rFonts w:ascii="Times New Roman"/>
          <w:b/>
          <w:sz w:val="28"/>
        </w:rPr>
        <w:t>－</w:t>
      </w:r>
      <w:bookmarkEnd w:id="14"/>
      <w:bookmarkEnd w:id="15"/>
      <w:bookmarkEnd w:id="16"/>
      <w:bookmarkEnd w:id="17"/>
      <w:bookmarkEnd w:id="18"/>
      <w:bookmarkEnd w:id="19"/>
      <w:r w:rsidR="000C3360" w:rsidRPr="009E44FF">
        <w:rPr>
          <w:rFonts w:ascii="Times New Roman"/>
          <w:b/>
          <w:sz w:val="28"/>
        </w:rPr>
        <w:t>接口</w:t>
      </w:r>
      <w:bookmarkEnd w:id="20"/>
      <w:bookmarkEnd w:id="21"/>
      <w:bookmarkEnd w:id="22"/>
      <w:bookmarkEnd w:id="23"/>
      <w:bookmarkEnd w:id="24"/>
      <w:bookmarkEnd w:id="25"/>
      <w:bookmarkEnd w:id="26"/>
      <w:bookmarkEnd w:id="27"/>
      <w:bookmarkEnd w:id="28"/>
      <w:r w:rsidR="002E5B09" w:rsidRPr="009E44FF">
        <w:rPr>
          <w:rFonts w:ascii="Times New Roman"/>
          <w:b/>
          <w:sz w:val="28"/>
        </w:rPr>
        <w:t>协议定义</w:t>
      </w:r>
      <w:bookmarkEnd w:id="29"/>
    </w:p>
    <w:p w:rsidR="00980B53" w:rsidRPr="00980B53" w:rsidRDefault="00980B53" w:rsidP="006331BA">
      <w:pPr>
        <w:pStyle w:val="TimesNewRoman0505"/>
      </w:pPr>
      <w:bookmarkStart w:id="30" w:name="_Toc422211105"/>
      <w:bookmarkStart w:id="31" w:name="_Toc500040188"/>
      <w:bookmarkStart w:id="32" w:name="_Toc507902477"/>
      <w:bookmarkStart w:id="33" w:name="_Toc507904995"/>
      <w:bookmarkStart w:id="34" w:name="_Toc510242221"/>
      <w:bookmarkStart w:id="35" w:name="_Toc527283723"/>
      <w:bookmarkStart w:id="36" w:name="_Toc527428148"/>
      <w:bookmarkStart w:id="37" w:name="_Toc10296047"/>
      <w:bookmarkStart w:id="38" w:name="_Toc26703608"/>
      <w:bookmarkStart w:id="39" w:name="_Toc29959125"/>
      <w:bookmarkStart w:id="40" w:name="_Toc35771864"/>
      <w:bookmarkStart w:id="41" w:name="_Toc35771910"/>
      <w:bookmarkStart w:id="42" w:name="_Toc57620130"/>
      <w:bookmarkStart w:id="43" w:name="_Toc71892570"/>
      <w:bookmarkStart w:id="44" w:name="SectionMark6"/>
      <w:r w:rsidRPr="00980B53">
        <w:rPr>
          <w:rFonts w:hint="eastAsia"/>
        </w:rPr>
        <w:t>范围</w:t>
      </w:r>
      <w:bookmarkEnd w:id="30"/>
    </w:p>
    <w:p w:rsidR="00A34658" w:rsidRPr="00A34658" w:rsidRDefault="00A34658" w:rsidP="00A34658">
      <w:pPr>
        <w:pStyle w:val="aff8"/>
        <w:ind w:firstLine="420"/>
        <w:rPr>
          <w:rFonts w:asciiTheme="minorEastAsia" w:eastAsiaTheme="minorEastAsia" w:hAnsiTheme="minorEastAsia"/>
        </w:rPr>
      </w:pPr>
      <w:r w:rsidRPr="00A34658">
        <w:rPr>
          <w:rFonts w:asciiTheme="minorEastAsia" w:eastAsiaTheme="minorEastAsia" w:hAnsiTheme="minorEastAsia" w:hint="eastAsia"/>
        </w:rPr>
        <w:t>本规范规定了</w:t>
      </w:r>
      <w:r w:rsidR="00F142AC">
        <w:rPr>
          <w:rFonts w:asciiTheme="minorEastAsia" w:eastAsiaTheme="minorEastAsia" w:hAnsiTheme="minorEastAsia" w:hint="eastAsia"/>
        </w:rPr>
        <w:t>中国移动</w:t>
      </w:r>
      <w:r w:rsidRPr="00A34658">
        <w:rPr>
          <w:rFonts w:asciiTheme="minorEastAsia" w:eastAsiaTheme="minorEastAsia" w:hAnsiTheme="minorEastAsia" w:hint="eastAsia"/>
        </w:rPr>
        <w:t>无源光网络（PON）网络管理</w:t>
      </w:r>
      <w:r w:rsidR="00F142AC">
        <w:rPr>
          <w:rFonts w:asciiTheme="minorEastAsia" w:eastAsiaTheme="minorEastAsia" w:hAnsiTheme="minorEastAsia" w:hint="eastAsia"/>
        </w:rPr>
        <w:t>的</w:t>
      </w:r>
      <w:r w:rsidR="00F142AC">
        <w:rPr>
          <w:rFonts w:hint="eastAsia"/>
          <w:szCs w:val="21"/>
        </w:rPr>
        <w:t>接口名称、格式和输入输出参数</w:t>
      </w:r>
      <w:r w:rsidRPr="00A34658">
        <w:rPr>
          <w:rFonts w:asciiTheme="minorEastAsia" w:eastAsiaTheme="minorEastAsia" w:hAnsiTheme="minorEastAsia" w:hint="eastAsia"/>
        </w:rPr>
        <w:t>。</w:t>
      </w:r>
    </w:p>
    <w:p w:rsidR="00980B53" w:rsidRDefault="00A34658" w:rsidP="00A34658">
      <w:pPr>
        <w:pStyle w:val="aff8"/>
        <w:ind w:firstLine="420"/>
        <w:rPr>
          <w:rFonts w:asciiTheme="minorEastAsia" w:eastAsiaTheme="minorEastAsia" w:hAnsiTheme="minorEastAsia"/>
        </w:rPr>
      </w:pPr>
      <w:r w:rsidRPr="00A34658">
        <w:rPr>
          <w:rFonts w:asciiTheme="minorEastAsia" w:eastAsiaTheme="minorEastAsia" w:hAnsiTheme="minorEastAsia" w:hint="eastAsia"/>
        </w:rPr>
        <w:t>本规范适用于对中国移动PON网络管理接口的规划和设计。</w:t>
      </w:r>
    </w:p>
    <w:p w:rsidR="00B76E21" w:rsidRPr="00A34658" w:rsidRDefault="00B76E21" w:rsidP="00A34658">
      <w:pPr>
        <w:pStyle w:val="aff8"/>
        <w:ind w:firstLine="420"/>
        <w:rPr>
          <w:rFonts w:asciiTheme="minorEastAsia" w:eastAsiaTheme="minorEastAsia" w:hAnsiTheme="minorEastAsia"/>
        </w:rPr>
      </w:pPr>
      <w:r w:rsidRPr="00CC2B7C">
        <w:rPr>
          <w:rFonts w:ascii="Times New Roman" w:hint="eastAsia"/>
        </w:rPr>
        <w:t>表格中的“</w:t>
      </w:r>
      <w:r>
        <w:rPr>
          <w:rFonts w:ascii="Times New Roman" w:hint="eastAsia"/>
        </w:rPr>
        <w:t>限定”内容</w:t>
      </w:r>
      <w:r w:rsidRPr="00CC2B7C">
        <w:rPr>
          <w:rFonts w:ascii="Times New Roman" w:hint="eastAsia"/>
        </w:rPr>
        <w:t>：“</w:t>
      </w:r>
      <w:r w:rsidRPr="00CC2B7C">
        <w:rPr>
          <w:rFonts w:ascii="Times New Roman"/>
        </w:rPr>
        <w:t>M</w:t>
      </w:r>
      <w:r w:rsidRPr="00CC2B7C">
        <w:rPr>
          <w:rFonts w:ascii="Times New Roman" w:hint="eastAsia"/>
        </w:rPr>
        <w:t>”项为必选项，“</w:t>
      </w:r>
      <w:r w:rsidRPr="00CC2B7C">
        <w:rPr>
          <w:rFonts w:ascii="Times New Roman"/>
        </w:rPr>
        <w:t>O</w:t>
      </w:r>
      <w:r w:rsidRPr="00CC2B7C">
        <w:rPr>
          <w:rFonts w:ascii="Times New Roman" w:hint="eastAsia"/>
        </w:rPr>
        <w:t>”为可选项，“</w:t>
      </w:r>
      <w:r w:rsidRPr="00CC2B7C">
        <w:rPr>
          <w:rFonts w:ascii="Times New Roman"/>
        </w:rPr>
        <w:t>C</w:t>
      </w:r>
      <w:r w:rsidRPr="00CC2B7C">
        <w:rPr>
          <w:rFonts w:ascii="Times New Roman" w:hint="eastAsia"/>
        </w:rPr>
        <w:t>”为条件必选项，作为条件必选项，应根据厂商设备的实际情况而定，如果厂商设备可支持此功能，则此项为必选项。</w:t>
      </w:r>
      <w:r>
        <w:rPr>
          <w:rFonts w:ascii="Times New Roman" w:hint="eastAsia"/>
        </w:rPr>
        <w:t>“</w:t>
      </w:r>
      <w:r>
        <w:rPr>
          <w:rFonts w:ascii="Times New Roman" w:hint="eastAsia"/>
        </w:rPr>
        <w:t>W</w:t>
      </w:r>
      <w:r>
        <w:rPr>
          <w:rFonts w:ascii="Times New Roman" w:hint="eastAsia"/>
        </w:rPr>
        <w:t>”表示该属性可修改。</w:t>
      </w:r>
      <w:r w:rsidR="004F1CA9">
        <w:rPr>
          <w:rFonts w:asciiTheme="minorEastAsia" w:eastAsiaTheme="minorEastAsia" w:hAnsiTheme="minorEastAsia" w:hint="eastAsia"/>
        </w:rPr>
        <w:t>凡未标明为条件必选或可选的功能项，均为必选项。</w:t>
      </w:r>
    </w:p>
    <w:p w:rsidR="00980B53" w:rsidRPr="00980B53" w:rsidRDefault="00980B53" w:rsidP="006331BA">
      <w:pPr>
        <w:pStyle w:val="TimesNewRoman0505"/>
      </w:pPr>
      <w:bookmarkStart w:id="45" w:name="_Toc10296019"/>
      <w:bookmarkStart w:id="46" w:name="_Toc26703594"/>
      <w:bookmarkStart w:id="47" w:name="_Toc57620124"/>
      <w:bookmarkStart w:id="48" w:name="_Toc71892564"/>
      <w:bookmarkStart w:id="49" w:name="_Toc421546365"/>
      <w:bookmarkStart w:id="50" w:name="_Toc422211106"/>
      <w:r w:rsidRPr="00980B53">
        <w:rPr>
          <w:rFonts w:hint="eastAsia"/>
        </w:rPr>
        <w:t>规范性引用文件</w:t>
      </w:r>
      <w:bookmarkEnd w:id="45"/>
      <w:bookmarkEnd w:id="46"/>
      <w:bookmarkEnd w:id="47"/>
      <w:bookmarkEnd w:id="48"/>
      <w:bookmarkEnd w:id="49"/>
      <w:bookmarkEnd w:id="50"/>
    </w:p>
    <w:p w:rsidR="00980B53" w:rsidRDefault="00980B53" w:rsidP="00FF3114">
      <w:pPr>
        <w:pStyle w:val="aff8"/>
        <w:spacing w:line="360" w:lineRule="auto"/>
        <w:ind w:firstLine="420"/>
        <w:rPr>
          <w:rFonts w:asciiTheme="minorEastAsia" w:eastAsiaTheme="minorEastAsia" w:hAnsiTheme="minorEastAsia"/>
        </w:rPr>
      </w:pPr>
      <w:r w:rsidRPr="00877858">
        <w:rPr>
          <w:rFonts w:asciiTheme="minorEastAsia" w:eastAsiaTheme="minorEastAsia" w:hAnsiTheme="minorEastAsia"/>
        </w:rPr>
        <w:t>下列文件中的条款通过本规范的引用而成为本规范的条款。凡是注日期的引用文件，其随后所有的修改单（不包括勘误的内容）或修订版均不适用于本规范，然而，鼓励根据本规范达成协议的各方研究是否可使用这些文件的最新版本。凡是不注日期的引用文件，其最新版本适用于本规范。</w:t>
      </w:r>
    </w:p>
    <w:p w:rsidR="00980B53" w:rsidRDefault="00980B53" w:rsidP="00980B53">
      <w:pPr>
        <w:pStyle w:val="aff8"/>
        <w:ind w:firstLine="420"/>
        <w:rPr>
          <w:rFonts w:asciiTheme="minorEastAsia" w:eastAsiaTheme="minorEastAsia" w:hAnsiTheme="minorEastAsia"/>
        </w:rPr>
      </w:pPr>
    </w:p>
    <w:tbl>
      <w:tblPr>
        <w:tblW w:w="9214" w:type="dxa"/>
        <w:tblInd w:w="182" w:type="dxa"/>
        <w:tblLook w:val="04A0"/>
      </w:tblPr>
      <w:tblGrid>
        <w:gridCol w:w="2410"/>
        <w:gridCol w:w="6804"/>
      </w:tblGrid>
      <w:tr w:rsidR="00980B53" w:rsidRPr="00B32D33" w:rsidTr="006331BA">
        <w:tc>
          <w:tcPr>
            <w:tcW w:w="2410" w:type="dxa"/>
          </w:tcPr>
          <w:p w:rsidR="00980B53" w:rsidRPr="005F1D16" w:rsidRDefault="00980B53" w:rsidP="006331BA">
            <w:r w:rsidRPr="005F1D16">
              <w:t>ITU-T G.984</w:t>
            </w:r>
            <w:r w:rsidRPr="005F1D16">
              <w:rPr>
                <w:rFonts w:hint="eastAsia"/>
              </w:rPr>
              <w:t>系列</w:t>
            </w:r>
          </w:p>
        </w:tc>
        <w:tc>
          <w:tcPr>
            <w:tcW w:w="6804" w:type="dxa"/>
          </w:tcPr>
          <w:p w:rsidR="00980B53" w:rsidRPr="005F1D16" w:rsidRDefault="00980B53" w:rsidP="006331BA">
            <w:r w:rsidRPr="005F1D16">
              <w:t>“Gigabit-capable passive optical networks (GPON</w:t>
            </w:r>
            <w:r w:rsidRPr="000908A5">
              <w:rPr>
                <w:rFonts w:hint="eastAsia"/>
              </w:rPr>
              <w:t>)</w:t>
            </w:r>
            <w:r w:rsidRPr="005F1D16">
              <w:t>”</w:t>
            </w:r>
          </w:p>
        </w:tc>
      </w:tr>
      <w:tr w:rsidR="00980B53" w:rsidRPr="00B32D33" w:rsidTr="006331BA">
        <w:tc>
          <w:tcPr>
            <w:tcW w:w="2410" w:type="dxa"/>
          </w:tcPr>
          <w:p w:rsidR="00980B53" w:rsidRPr="000A2FA7" w:rsidRDefault="00980B53" w:rsidP="006331BA">
            <w:pPr>
              <w:rPr>
                <w:lang w:val="fr-FR"/>
              </w:rPr>
            </w:pPr>
            <w:r w:rsidRPr="000A2FA7">
              <w:t>YD/T xxxx-xxxx</w:t>
            </w:r>
          </w:p>
        </w:tc>
        <w:tc>
          <w:tcPr>
            <w:tcW w:w="6804" w:type="dxa"/>
          </w:tcPr>
          <w:p w:rsidR="00980B53" w:rsidRPr="000A2FA7" w:rsidRDefault="001F5639" w:rsidP="006331BA">
            <w:pPr>
              <w:pStyle w:val="aff8"/>
              <w:ind w:firstLineChars="0" w:firstLine="0"/>
              <w:rPr>
                <w:rFonts w:ascii="ˎ̥" w:hAnsi="ˎ̥" w:hint="eastAsia"/>
                <w:sz w:val="18"/>
                <w:szCs w:val="18"/>
              </w:rPr>
            </w:pPr>
            <w:hyperlink r:id="rId20" w:tgtFrame="_blank" w:history="1">
              <w:r w:rsidR="00980B53" w:rsidRPr="000A2FA7">
                <w:rPr>
                  <w:rStyle w:val="aff7"/>
                  <w:rFonts w:ascii="ˎ̥" w:hAnsi="ˎ̥"/>
                  <w:sz w:val="18"/>
                  <w:szCs w:val="18"/>
                </w:rPr>
                <w:t>无源光网络（</w:t>
              </w:r>
              <w:r w:rsidR="00980B53" w:rsidRPr="000A2FA7">
                <w:rPr>
                  <w:rStyle w:val="aff7"/>
                  <w:rFonts w:ascii="ˎ̥" w:hAnsi="ˎ̥"/>
                  <w:b/>
                  <w:bCs/>
                  <w:sz w:val="18"/>
                  <w:szCs w:val="18"/>
                </w:rPr>
                <w:t>PON</w:t>
              </w:r>
              <w:r w:rsidR="00980B53" w:rsidRPr="000A2FA7">
                <w:rPr>
                  <w:rStyle w:val="aff7"/>
                  <w:rFonts w:ascii="ˎ̥" w:hAnsi="ˎ̥"/>
                  <w:sz w:val="18"/>
                  <w:szCs w:val="18"/>
                </w:rPr>
                <w:t>）网络管理技术要求第</w:t>
              </w:r>
              <w:r w:rsidR="00980B53" w:rsidRPr="000A2FA7">
                <w:rPr>
                  <w:rStyle w:val="aff7"/>
                  <w:rFonts w:ascii="ˎ̥" w:hAnsi="ˎ̥"/>
                  <w:sz w:val="18"/>
                  <w:szCs w:val="18"/>
                </w:rPr>
                <w:t>1</w:t>
              </w:r>
              <w:r w:rsidR="00980B53" w:rsidRPr="000A2FA7">
                <w:rPr>
                  <w:rStyle w:val="aff7"/>
                  <w:rFonts w:ascii="ˎ̥" w:hAnsi="ˎ̥"/>
                  <w:sz w:val="18"/>
                  <w:szCs w:val="18"/>
                </w:rPr>
                <w:t>部分：基本原则</w:t>
              </w:r>
            </w:hyperlink>
          </w:p>
        </w:tc>
      </w:tr>
      <w:tr w:rsidR="00980B53" w:rsidRPr="00B32D33" w:rsidTr="006331BA">
        <w:tc>
          <w:tcPr>
            <w:tcW w:w="2410" w:type="dxa"/>
          </w:tcPr>
          <w:p w:rsidR="00980B53" w:rsidRPr="000A2FA7" w:rsidRDefault="00980B53" w:rsidP="006331BA">
            <w:pPr>
              <w:rPr>
                <w:lang w:val="fr-FR"/>
              </w:rPr>
            </w:pPr>
            <w:r w:rsidRPr="000A2FA7">
              <w:t>YD/T xxxx-xxxx</w:t>
            </w:r>
          </w:p>
        </w:tc>
        <w:tc>
          <w:tcPr>
            <w:tcW w:w="6804" w:type="dxa"/>
          </w:tcPr>
          <w:p w:rsidR="00980B53" w:rsidRPr="000A2FA7" w:rsidRDefault="001F5639" w:rsidP="006331BA">
            <w:pPr>
              <w:pStyle w:val="aff8"/>
              <w:ind w:firstLineChars="0" w:firstLine="0"/>
              <w:rPr>
                <w:rFonts w:ascii="ˎ̥" w:hAnsi="ˎ̥" w:hint="eastAsia"/>
                <w:sz w:val="18"/>
                <w:szCs w:val="18"/>
              </w:rPr>
            </w:pPr>
            <w:hyperlink r:id="rId21" w:tgtFrame="_blank" w:history="1">
              <w:r w:rsidR="00980B53" w:rsidRPr="000A2FA7">
                <w:rPr>
                  <w:rStyle w:val="aff7"/>
                  <w:rFonts w:ascii="ˎ̥" w:hAnsi="ˎ̥"/>
                  <w:sz w:val="18"/>
                  <w:szCs w:val="18"/>
                </w:rPr>
                <w:t>无源光网络（</w:t>
              </w:r>
              <w:r w:rsidR="00980B53" w:rsidRPr="000A2FA7">
                <w:rPr>
                  <w:rStyle w:val="aff7"/>
                  <w:rFonts w:ascii="ˎ̥" w:hAnsi="ˎ̥"/>
                  <w:b/>
                  <w:bCs/>
                  <w:sz w:val="18"/>
                  <w:szCs w:val="18"/>
                </w:rPr>
                <w:t>PON</w:t>
              </w:r>
              <w:r w:rsidR="00980B53" w:rsidRPr="000A2FA7">
                <w:rPr>
                  <w:rStyle w:val="aff7"/>
                  <w:rFonts w:ascii="ˎ̥" w:hAnsi="ˎ̥"/>
                  <w:sz w:val="18"/>
                  <w:szCs w:val="18"/>
                </w:rPr>
                <w:t>）网络管理技术要求第</w:t>
              </w:r>
              <w:r w:rsidR="00980B53" w:rsidRPr="000A2FA7">
                <w:rPr>
                  <w:rStyle w:val="aff7"/>
                  <w:rFonts w:ascii="ˎ̥" w:hAnsi="ˎ̥"/>
                  <w:sz w:val="18"/>
                  <w:szCs w:val="18"/>
                </w:rPr>
                <w:t>2</w:t>
              </w:r>
              <w:r w:rsidR="00980B53" w:rsidRPr="000A2FA7">
                <w:rPr>
                  <w:rStyle w:val="aff7"/>
                  <w:rFonts w:ascii="ˎ̥" w:hAnsi="ˎ̥"/>
                  <w:sz w:val="18"/>
                  <w:szCs w:val="18"/>
                </w:rPr>
                <w:t>部分：</w:t>
              </w:r>
              <w:r w:rsidR="00980B53" w:rsidRPr="000A2FA7">
                <w:rPr>
                  <w:rStyle w:val="aff7"/>
                  <w:rFonts w:ascii="ˎ̥" w:hAnsi="ˎ̥"/>
                  <w:sz w:val="18"/>
                  <w:szCs w:val="18"/>
                </w:rPr>
                <w:t>EMS</w:t>
              </w:r>
              <w:r w:rsidR="00980B53" w:rsidRPr="000A2FA7">
                <w:rPr>
                  <w:rStyle w:val="aff7"/>
                  <w:rFonts w:ascii="ˎ̥" w:hAnsi="ˎ̥"/>
                  <w:sz w:val="18"/>
                  <w:szCs w:val="18"/>
                </w:rPr>
                <w:t>系统功能</w:t>
              </w:r>
            </w:hyperlink>
          </w:p>
        </w:tc>
      </w:tr>
      <w:tr w:rsidR="00980B53" w:rsidRPr="00B32D33" w:rsidTr="006331BA">
        <w:tc>
          <w:tcPr>
            <w:tcW w:w="2410" w:type="dxa"/>
          </w:tcPr>
          <w:p w:rsidR="00980B53" w:rsidRPr="000A2FA7" w:rsidRDefault="00980B53" w:rsidP="006331BA">
            <w:pPr>
              <w:rPr>
                <w:lang w:val="fr-FR"/>
              </w:rPr>
            </w:pPr>
            <w:r w:rsidRPr="000A2FA7">
              <w:t>YD/T xxxx-xxxx</w:t>
            </w:r>
          </w:p>
        </w:tc>
        <w:tc>
          <w:tcPr>
            <w:tcW w:w="6804" w:type="dxa"/>
          </w:tcPr>
          <w:p w:rsidR="00980B53" w:rsidRPr="000A2FA7" w:rsidRDefault="001F5639" w:rsidP="006331BA">
            <w:pPr>
              <w:pStyle w:val="aff8"/>
              <w:ind w:firstLineChars="0" w:firstLine="0"/>
              <w:rPr>
                <w:rFonts w:ascii="ˎ̥" w:hAnsi="ˎ̥" w:hint="eastAsia"/>
                <w:sz w:val="18"/>
                <w:szCs w:val="18"/>
              </w:rPr>
            </w:pPr>
            <w:hyperlink r:id="rId22" w:tgtFrame="_blank" w:history="1">
              <w:r w:rsidR="00980B53" w:rsidRPr="000A2FA7">
                <w:rPr>
                  <w:rStyle w:val="aff7"/>
                  <w:rFonts w:ascii="ˎ̥" w:hAnsi="ˎ̥"/>
                  <w:sz w:val="18"/>
                  <w:szCs w:val="18"/>
                </w:rPr>
                <w:t>无源光网络（</w:t>
              </w:r>
              <w:r w:rsidR="00980B53" w:rsidRPr="000A2FA7">
                <w:rPr>
                  <w:rStyle w:val="aff7"/>
                  <w:rFonts w:ascii="ˎ̥" w:hAnsi="ˎ̥"/>
                  <w:b/>
                  <w:bCs/>
                  <w:sz w:val="18"/>
                  <w:szCs w:val="18"/>
                </w:rPr>
                <w:t>PON</w:t>
              </w:r>
              <w:r w:rsidR="00980B53" w:rsidRPr="000A2FA7">
                <w:rPr>
                  <w:rStyle w:val="aff7"/>
                  <w:rFonts w:ascii="ˎ̥" w:hAnsi="ˎ̥"/>
                  <w:sz w:val="18"/>
                  <w:szCs w:val="18"/>
                </w:rPr>
                <w:t>）网络管理技术要求第</w:t>
              </w:r>
              <w:r w:rsidR="00980B53" w:rsidRPr="000A2FA7">
                <w:rPr>
                  <w:rStyle w:val="aff7"/>
                  <w:rFonts w:ascii="ˎ̥" w:hAnsi="ˎ̥"/>
                  <w:sz w:val="18"/>
                  <w:szCs w:val="18"/>
                </w:rPr>
                <w:t>3</w:t>
              </w:r>
              <w:r w:rsidR="00980B53" w:rsidRPr="000A2FA7">
                <w:rPr>
                  <w:rStyle w:val="aff7"/>
                  <w:rFonts w:ascii="ˎ̥" w:hAnsi="ˎ̥"/>
                  <w:sz w:val="18"/>
                  <w:szCs w:val="18"/>
                </w:rPr>
                <w:t>部分：网络管理系统（</w:t>
              </w:r>
              <w:r w:rsidR="00980B53" w:rsidRPr="000A2FA7">
                <w:rPr>
                  <w:rStyle w:val="aff7"/>
                  <w:rFonts w:ascii="ˎ̥" w:hAnsi="ˎ̥"/>
                  <w:sz w:val="18"/>
                  <w:szCs w:val="18"/>
                </w:rPr>
                <w:t>NMS</w:t>
              </w:r>
              <w:r w:rsidR="00980B53" w:rsidRPr="000A2FA7">
                <w:rPr>
                  <w:rStyle w:val="aff7"/>
                  <w:rFonts w:ascii="ˎ̥" w:hAnsi="ˎ̥"/>
                  <w:sz w:val="18"/>
                  <w:szCs w:val="18"/>
                </w:rPr>
                <w:t>）系统功能</w:t>
              </w:r>
            </w:hyperlink>
          </w:p>
        </w:tc>
      </w:tr>
      <w:tr w:rsidR="00980B53" w:rsidRPr="00B32D33" w:rsidTr="006331BA">
        <w:tc>
          <w:tcPr>
            <w:tcW w:w="2410" w:type="dxa"/>
          </w:tcPr>
          <w:p w:rsidR="00980B53" w:rsidRPr="000A2FA7" w:rsidRDefault="00980B53" w:rsidP="006331BA">
            <w:pPr>
              <w:rPr>
                <w:lang w:val="fr-FR"/>
              </w:rPr>
            </w:pPr>
            <w:r w:rsidRPr="000A2FA7">
              <w:t>YD/T xxxx-xxxx</w:t>
            </w:r>
          </w:p>
        </w:tc>
        <w:tc>
          <w:tcPr>
            <w:tcW w:w="6804" w:type="dxa"/>
          </w:tcPr>
          <w:p w:rsidR="00980B53" w:rsidRPr="000A2FA7" w:rsidRDefault="001F5639" w:rsidP="006331BA">
            <w:pPr>
              <w:pStyle w:val="aff8"/>
              <w:ind w:firstLineChars="0" w:firstLine="0"/>
              <w:rPr>
                <w:rFonts w:ascii="ˎ̥" w:hAnsi="ˎ̥" w:hint="eastAsia"/>
                <w:sz w:val="18"/>
                <w:szCs w:val="18"/>
              </w:rPr>
            </w:pPr>
            <w:hyperlink r:id="rId23" w:tgtFrame="_blank" w:history="1">
              <w:r w:rsidR="00980B53" w:rsidRPr="000A2FA7">
                <w:rPr>
                  <w:rStyle w:val="aff7"/>
                  <w:rFonts w:ascii="ˎ̥" w:hAnsi="ˎ̥"/>
                  <w:sz w:val="18"/>
                  <w:szCs w:val="18"/>
                </w:rPr>
                <w:t>无源光网络（</w:t>
              </w:r>
              <w:r w:rsidR="00980B53" w:rsidRPr="000A2FA7">
                <w:rPr>
                  <w:rStyle w:val="aff7"/>
                  <w:rFonts w:ascii="ˎ̥" w:hAnsi="ˎ̥"/>
                  <w:b/>
                  <w:bCs/>
                  <w:sz w:val="18"/>
                  <w:szCs w:val="18"/>
                </w:rPr>
                <w:t>PON</w:t>
              </w:r>
              <w:r w:rsidR="00980B53" w:rsidRPr="000A2FA7">
                <w:rPr>
                  <w:rStyle w:val="aff7"/>
                  <w:rFonts w:ascii="ˎ̥" w:hAnsi="ˎ̥"/>
                  <w:sz w:val="18"/>
                  <w:szCs w:val="18"/>
                </w:rPr>
                <w:t>）网络管理技术要求第</w:t>
              </w:r>
              <w:r w:rsidR="00980B53" w:rsidRPr="000A2FA7">
                <w:rPr>
                  <w:rStyle w:val="aff7"/>
                  <w:rFonts w:ascii="ˎ̥" w:hAnsi="ˎ̥"/>
                  <w:sz w:val="18"/>
                  <w:szCs w:val="18"/>
                </w:rPr>
                <w:t>4</w:t>
              </w:r>
              <w:r w:rsidR="00980B53" w:rsidRPr="000A2FA7">
                <w:rPr>
                  <w:rStyle w:val="aff7"/>
                  <w:rFonts w:ascii="ˎ̥" w:hAnsi="ˎ̥"/>
                  <w:sz w:val="18"/>
                  <w:szCs w:val="18"/>
                </w:rPr>
                <w:t>部分：</w:t>
              </w:r>
              <w:r w:rsidR="00980B53" w:rsidRPr="000A2FA7">
                <w:rPr>
                  <w:rStyle w:val="aff7"/>
                  <w:rFonts w:ascii="ˎ̥" w:hAnsi="ˎ̥"/>
                  <w:sz w:val="18"/>
                  <w:szCs w:val="18"/>
                </w:rPr>
                <w:t>EMS-NMS</w:t>
              </w:r>
              <w:r w:rsidR="00980B53" w:rsidRPr="000A2FA7">
                <w:rPr>
                  <w:rStyle w:val="aff7"/>
                  <w:rFonts w:ascii="ˎ̥" w:hAnsi="ˎ̥"/>
                  <w:sz w:val="18"/>
                  <w:szCs w:val="18"/>
                </w:rPr>
                <w:t>接口功能</w:t>
              </w:r>
            </w:hyperlink>
          </w:p>
        </w:tc>
      </w:tr>
      <w:tr w:rsidR="00980B53" w:rsidRPr="0051591D" w:rsidTr="006331BA">
        <w:tc>
          <w:tcPr>
            <w:tcW w:w="2410" w:type="dxa"/>
          </w:tcPr>
          <w:p w:rsidR="00980B53" w:rsidRPr="000A2FA7" w:rsidRDefault="00980B53" w:rsidP="006331BA">
            <w:pPr>
              <w:rPr>
                <w:lang w:val="fr-FR"/>
              </w:rPr>
            </w:pPr>
            <w:r w:rsidRPr="000A2FA7">
              <w:t>YD/T xxxx-xxxx</w:t>
            </w:r>
          </w:p>
        </w:tc>
        <w:tc>
          <w:tcPr>
            <w:tcW w:w="6804" w:type="dxa"/>
          </w:tcPr>
          <w:p w:rsidR="00980B53" w:rsidRPr="000A2FA7" w:rsidRDefault="001F5639" w:rsidP="006331BA">
            <w:pPr>
              <w:pStyle w:val="aff8"/>
              <w:ind w:firstLineChars="0" w:firstLine="0"/>
              <w:rPr>
                <w:rFonts w:ascii="ˎ̥" w:hAnsi="ˎ̥" w:hint="eastAsia"/>
                <w:sz w:val="18"/>
                <w:szCs w:val="18"/>
              </w:rPr>
            </w:pPr>
            <w:hyperlink r:id="rId24" w:tgtFrame="_blank" w:history="1">
              <w:r w:rsidR="00980B53" w:rsidRPr="000A2FA7">
                <w:rPr>
                  <w:rStyle w:val="aff7"/>
                  <w:rFonts w:ascii="ˎ̥" w:hAnsi="ˎ̥"/>
                  <w:sz w:val="18"/>
                  <w:szCs w:val="18"/>
                </w:rPr>
                <w:t>无源光网络（</w:t>
              </w:r>
              <w:r w:rsidR="00980B53" w:rsidRPr="000A2FA7">
                <w:rPr>
                  <w:rStyle w:val="aff7"/>
                  <w:rFonts w:ascii="ˎ̥" w:hAnsi="ˎ̥"/>
                  <w:b/>
                  <w:bCs/>
                  <w:sz w:val="18"/>
                  <w:szCs w:val="18"/>
                </w:rPr>
                <w:t>PON</w:t>
              </w:r>
              <w:r w:rsidR="00980B53" w:rsidRPr="000A2FA7">
                <w:rPr>
                  <w:rStyle w:val="aff7"/>
                  <w:rFonts w:ascii="ˎ̥" w:hAnsi="ˎ̥"/>
                  <w:sz w:val="18"/>
                  <w:szCs w:val="18"/>
                </w:rPr>
                <w:t>）网络管理技术要求第</w:t>
              </w:r>
              <w:r w:rsidR="00980B53" w:rsidRPr="000A2FA7">
                <w:rPr>
                  <w:rStyle w:val="aff7"/>
                  <w:rFonts w:ascii="ˎ̥" w:hAnsi="ˎ̥"/>
                  <w:sz w:val="18"/>
                  <w:szCs w:val="18"/>
                </w:rPr>
                <w:t>5</w:t>
              </w:r>
              <w:r w:rsidR="00980B53" w:rsidRPr="000A2FA7">
                <w:rPr>
                  <w:rStyle w:val="aff7"/>
                  <w:rFonts w:ascii="ˎ̥" w:hAnsi="ˎ̥"/>
                  <w:sz w:val="18"/>
                  <w:szCs w:val="18"/>
                </w:rPr>
                <w:t>部分：</w:t>
              </w:r>
              <w:r w:rsidR="00980B53" w:rsidRPr="000A2FA7">
                <w:rPr>
                  <w:rStyle w:val="aff7"/>
                  <w:rFonts w:ascii="ˎ̥" w:hAnsi="ˎ̥"/>
                  <w:sz w:val="18"/>
                  <w:szCs w:val="18"/>
                </w:rPr>
                <w:t>EMS-NMS</w:t>
              </w:r>
              <w:r w:rsidR="00980B53" w:rsidRPr="000A2FA7">
                <w:rPr>
                  <w:rStyle w:val="aff7"/>
                  <w:rFonts w:ascii="ˎ̥" w:hAnsi="ˎ̥"/>
                  <w:sz w:val="18"/>
                  <w:szCs w:val="18"/>
                </w:rPr>
                <w:t>接口通用信息模型</w:t>
              </w:r>
            </w:hyperlink>
          </w:p>
        </w:tc>
      </w:tr>
      <w:tr w:rsidR="00980B53" w:rsidRPr="00B32D33" w:rsidTr="006331BA">
        <w:tc>
          <w:tcPr>
            <w:tcW w:w="2410" w:type="dxa"/>
          </w:tcPr>
          <w:p w:rsidR="00980B53" w:rsidRPr="000A2FA7" w:rsidRDefault="00980B53" w:rsidP="006331BA">
            <w:pPr>
              <w:rPr>
                <w:lang w:val="fr-FR"/>
              </w:rPr>
            </w:pPr>
            <w:r w:rsidRPr="000A2FA7">
              <w:t>YD/T xxxx-xxxx</w:t>
            </w:r>
          </w:p>
        </w:tc>
        <w:tc>
          <w:tcPr>
            <w:tcW w:w="6804" w:type="dxa"/>
          </w:tcPr>
          <w:p w:rsidR="00980B53" w:rsidRPr="000A2FA7" w:rsidRDefault="001F5639" w:rsidP="006331BA">
            <w:pPr>
              <w:pStyle w:val="aff8"/>
              <w:ind w:firstLineChars="0" w:firstLine="0"/>
              <w:rPr>
                <w:rFonts w:ascii="ˎ̥" w:hAnsi="ˎ̥" w:hint="eastAsia"/>
                <w:sz w:val="18"/>
                <w:szCs w:val="18"/>
              </w:rPr>
            </w:pPr>
            <w:hyperlink r:id="rId25" w:tgtFrame="_blank" w:history="1">
              <w:r w:rsidR="00980B53" w:rsidRPr="000A2FA7">
                <w:rPr>
                  <w:rStyle w:val="aff7"/>
                  <w:rFonts w:ascii="ˎ̥" w:hAnsi="ˎ̥"/>
                  <w:sz w:val="18"/>
                  <w:szCs w:val="18"/>
                </w:rPr>
                <w:t>无源光网络（</w:t>
              </w:r>
              <w:r w:rsidR="00980B53" w:rsidRPr="000A2FA7">
                <w:rPr>
                  <w:rStyle w:val="aff7"/>
                  <w:rFonts w:ascii="ˎ̥" w:hAnsi="ˎ̥"/>
                  <w:b/>
                  <w:bCs/>
                  <w:sz w:val="18"/>
                  <w:szCs w:val="18"/>
                </w:rPr>
                <w:t>PON</w:t>
              </w:r>
              <w:r w:rsidR="00980B53" w:rsidRPr="000A2FA7">
                <w:rPr>
                  <w:rStyle w:val="aff7"/>
                  <w:rFonts w:ascii="ˎ̥" w:hAnsi="ˎ̥"/>
                  <w:sz w:val="18"/>
                  <w:szCs w:val="18"/>
                </w:rPr>
                <w:t>）网络管理技术要求第</w:t>
              </w:r>
              <w:r w:rsidR="00980B53" w:rsidRPr="000A2FA7">
                <w:rPr>
                  <w:rStyle w:val="aff7"/>
                  <w:rFonts w:ascii="ˎ̥" w:hAnsi="ˎ̥"/>
                  <w:sz w:val="18"/>
                  <w:szCs w:val="18"/>
                </w:rPr>
                <w:t>6</w:t>
              </w:r>
              <w:r w:rsidR="00980B53" w:rsidRPr="000A2FA7">
                <w:rPr>
                  <w:rStyle w:val="aff7"/>
                  <w:rFonts w:ascii="ˎ̥" w:hAnsi="ˎ̥"/>
                  <w:sz w:val="18"/>
                  <w:szCs w:val="18"/>
                </w:rPr>
                <w:t>部分：基于</w:t>
              </w:r>
              <w:r w:rsidR="00980B53" w:rsidRPr="000A2FA7">
                <w:rPr>
                  <w:rStyle w:val="aff7"/>
                  <w:rFonts w:ascii="ˎ̥" w:hAnsi="ˎ̥"/>
                  <w:sz w:val="18"/>
                  <w:szCs w:val="18"/>
                </w:rPr>
                <w:t>TL1</w:t>
              </w:r>
              <w:r w:rsidR="00980B53" w:rsidRPr="000A2FA7">
                <w:rPr>
                  <w:rStyle w:val="aff7"/>
                  <w:rFonts w:ascii="ˎ̥" w:hAnsi="ˎ̥"/>
                  <w:sz w:val="18"/>
                  <w:szCs w:val="18"/>
                </w:rPr>
                <w:t>技术的</w:t>
              </w:r>
              <w:r w:rsidR="00980B53" w:rsidRPr="000A2FA7">
                <w:rPr>
                  <w:rStyle w:val="aff7"/>
                  <w:rFonts w:ascii="ˎ̥" w:hAnsi="ˎ̥"/>
                  <w:sz w:val="18"/>
                  <w:szCs w:val="18"/>
                </w:rPr>
                <w:t>EMS-NMS</w:t>
              </w:r>
              <w:r w:rsidR="00980B53" w:rsidRPr="000A2FA7">
                <w:rPr>
                  <w:rStyle w:val="aff7"/>
                  <w:rFonts w:ascii="ˎ̥" w:hAnsi="ˎ̥"/>
                  <w:sz w:val="18"/>
                  <w:szCs w:val="18"/>
                </w:rPr>
                <w:t>接口信息模型</w:t>
              </w:r>
            </w:hyperlink>
          </w:p>
        </w:tc>
      </w:tr>
    </w:tbl>
    <w:p w:rsidR="00980B53" w:rsidRPr="00980B53" w:rsidRDefault="00980B53" w:rsidP="00980B53"/>
    <w:p w:rsidR="00980B53" w:rsidRPr="00980B53" w:rsidRDefault="00980B53" w:rsidP="006331BA">
      <w:pPr>
        <w:pStyle w:val="TimesNewRoman0505"/>
      </w:pPr>
      <w:bookmarkStart w:id="51" w:name="_Toc422211107"/>
      <w:r w:rsidRPr="00980B53">
        <w:rPr>
          <w:rFonts w:hint="eastAsia"/>
        </w:rPr>
        <w:t>缩略语</w:t>
      </w:r>
      <w:bookmarkEnd w:id="51"/>
    </w:p>
    <w:p w:rsidR="00980B53" w:rsidRPr="00FF3114" w:rsidRDefault="00980B53" w:rsidP="00FF3114">
      <w:pPr>
        <w:spacing w:line="360" w:lineRule="auto"/>
        <w:ind w:firstLine="200"/>
        <w:rPr>
          <w:rFonts w:asciiTheme="minorEastAsia" w:eastAsiaTheme="minorEastAsia" w:hAnsiTheme="minorEastAsia"/>
        </w:rPr>
      </w:pPr>
      <w:r w:rsidRPr="00FF3114">
        <w:rPr>
          <w:rFonts w:asciiTheme="minorEastAsia" w:eastAsiaTheme="minorEastAsia" w:hAnsiTheme="minorEastAsia" w:hint="eastAsia"/>
        </w:rPr>
        <w:t>下列缩略语适用于本规范。</w:t>
      </w:r>
    </w:p>
    <w:tbl>
      <w:tblPr>
        <w:tblW w:w="8936" w:type="dxa"/>
        <w:tblInd w:w="528" w:type="dxa"/>
        <w:tblLook w:val="0000"/>
      </w:tblPr>
      <w:tblGrid>
        <w:gridCol w:w="973"/>
        <w:gridCol w:w="3002"/>
        <w:gridCol w:w="4961"/>
      </w:tblGrid>
      <w:tr w:rsidR="00F142AC" w:rsidRPr="00F30420" w:rsidTr="002279ED">
        <w:trPr>
          <w:trHeight w:val="100"/>
        </w:trPr>
        <w:tc>
          <w:tcPr>
            <w:tcW w:w="973" w:type="dxa"/>
            <w:vAlign w:val="bottom"/>
          </w:tcPr>
          <w:p w:rsidR="00F142AC" w:rsidRPr="00A6569A" w:rsidRDefault="00F142AC" w:rsidP="002279ED">
            <w:r w:rsidRPr="00A6569A">
              <w:t>BOSS</w:t>
            </w:r>
          </w:p>
        </w:tc>
        <w:tc>
          <w:tcPr>
            <w:tcW w:w="3002" w:type="dxa"/>
            <w:vAlign w:val="bottom"/>
          </w:tcPr>
          <w:p w:rsidR="00F142AC" w:rsidRPr="00A6569A" w:rsidRDefault="00F142AC" w:rsidP="002279ED">
            <w:r w:rsidRPr="00A6569A">
              <w:t>电信业务运营支撑系统</w:t>
            </w:r>
          </w:p>
        </w:tc>
        <w:tc>
          <w:tcPr>
            <w:tcW w:w="4961" w:type="dxa"/>
            <w:vAlign w:val="bottom"/>
          </w:tcPr>
          <w:p w:rsidR="00F142AC" w:rsidRPr="00A6569A" w:rsidRDefault="00F142AC" w:rsidP="002279ED">
            <w:r w:rsidRPr="00A6569A">
              <w:t>Business Operation Supporting System</w:t>
            </w:r>
          </w:p>
        </w:tc>
      </w:tr>
      <w:tr w:rsidR="00F142AC" w:rsidRPr="00F30420" w:rsidTr="002279ED">
        <w:trPr>
          <w:trHeight w:val="100"/>
        </w:trPr>
        <w:tc>
          <w:tcPr>
            <w:tcW w:w="973" w:type="dxa"/>
            <w:vAlign w:val="bottom"/>
          </w:tcPr>
          <w:p w:rsidR="00F142AC" w:rsidRPr="00A6569A" w:rsidRDefault="00F142AC" w:rsidP="002279ED">
            <w:r w:rsidRPr="00A6569A">
              <w:t>CPE</w:t>
            </w:r>
          </w:p>
        </w:tc>
        <w:tc>
          <w:tcPr>
            <w:tcW w:w="3002" w:type="dxa"/>
            <w:vAlign w:val="bottom"/>
          </w:tcPr>
          <w:p w:rsidR="00F142AC" w:rsidRPr="00A6569A" w:rsidRDefault="00F142AC" w:rsidP="002279ED">
            <w:r w:rsidRPr="00A6569A">
              <w:t>用户侧设备</w:t>
            </w:r>
          </w:p>
        </w:tc>
        <w:tc>
          <w:tcPr>
            <w:tcW w:w="4961" w:type="dxa"/>
            <w:vAlign w:val="bottom"/>
          </w:tcPr>
          <w:p w:rsidR="00F142AC" w:rsidRPr="00A6569A" w:rsidRDefault="001F5639" w:rsidP="002279ED">
            <w:hyperlink r:id="rId26" w:history="1">
              <w:r w:rsidR="00F142AC" w:rsidRPr="00A6569A">
                <w:t xml:space="preserve">Customer-premises equipment </w:t>
              </w:r>
            </w:hyperlink>
          </w:p>
        </w:tc>
      </w:tr>
      <w:tr w:rsidR="00F142AC" w:rsidRPr="00F30420" w:rsidTr="002279ED">
        <w:trPr>
          <w:trHeight w:val="100"/>
        </w:trPr>
        <w:tc>
          <w:tcPr>
            <w:tcW w:w="973" w:type="dxa"/>
            <w:vAlign w:val="bottom"/>
          </w:tcPr>
          <w:p w:rsidR="00F142AC" w:rsidRPr="00A6569A" w:rsidRDefault="00F142AC" w:rsidP="002279ED">
            <w:r>
              <w:rPr>
                <w:rFonts w:hint="eastAsia"/>
              </w:rPr>
              <w:t>CSV</w:t>
            </w:r>
          </w:p>
        </w:tc>
        <w:tc>
          <w:tcPr>
            <w:tcW w:w="3002" w:type="dxa"/>
            <w:vAlign w:val="bottom"/>
          </w:tcPr>
          <w:p w:rsidR="00F142AC" w:rsidRPr="00A6569A" w:rsidRDefault="00F142AC" w:rsidP="002279ED">
            <w:r>
              <w:rPr>
                <w:rFonts w:hint="eastAsia"/>
              </w:rPr>
              <w:t>逗号分隔值</w:t>
            </w:r>
          </w:p>
        </w:tc>
        <w:tc>
          <w:tcPr>
            <w:tcW w:w="4961" w:type="dxa"/>
            <w:vAlign w:val="bottom"/>
          </w:tcPr>
          <w:p w:rsidR="00F142AC" w:rsidRDefault="00F142AC" w:rsidP="002279ED">
            <w:r w:rsidRPr="00CE100D">
              <w:t>Comma-Separated Values</w:t>
            </w:r>
          </w:p>
        </w:tc>
      </w:tr>
      <w:tr w:rsidR="00F142AC" w:rsidRPr="00F30420" w:rsidTr="002279ED">
        <w:trPr>
          <w:trHeight w:val="100"/>
        </w:trPr>
        <w:tc>
          <w:tcPr>
            <w:tcW w:w="973" w:type="dxa"/>
          </w:tcPr>
          <w:p w:rsidR="00F142AC" w:rsidRPr="00F30420" w:rsidRDefault="00F142AC" w:rsidP="002279ED">
            <w:pPr>
              <w:rPr>
                <w:color w:val="000000"/>
                <w:sz w:val="18"/>
                <w:szCs w:val="18"/>
              </w:rPr>
            </w:pPr>
            <w:r w:rsidRPr="005F1D16">
              <w:t>DBA</w:t>
            </w:r>
          </w:p>
        </w:tc>
        <w:tc>
          <w:tcPr>
            <w:tcW w:w="3002" w:type="dxa"/>
          </w:tcPr>
          <w:p w:rsidR="00F142AC" w:rsidRPr="00F30420" w:rsidRDefault="00F142AC" w:rsidP="002279ED">
            <w:pPr>
              <w:rPr>
                <w:color w:val="000000"/>
                <w:sz w:val="18"/>
                <w:szCs w:val="18"/>
              </w:rPr>
            </w:pPr>
            <w:r w:rsidRPr="005F1D16">
              <w:rPr>
                <w:rFonts w:hint="eastAsia"/>
              </w:rPr>
              <w:t>动态带宽分配</w:t>
            </w:r>
          </w:p>
        </w:tc>
        <w:tc>
          <w:tcPr>
            <w:tcW w:w="4961" w:type="dxa"/>
          </w:tcPr>
          <w:p w:rsidR="00F142AC" w:rsidRPr="00F30420" w:rsidRDefault="00F142AC" w:rsidP="002279ED">
            <w:pPr>
              <w:rPr>
                <w:color w:val="000000"/>
                <w:sz w:val="18"/>
                <w:szCs w:val="18"/>
              </w:rPr>
            </w:pPr>
            <w:r w:rsidRPr="005F1D16">
              <w:rPr>
                <w:rFonts w:hint="eastAsia"/>
              </w:rPr>
              <w:t>Dynamic Bandwidth Allocation</w:t>
            </w:r>
          </w:p>
        </w:tc>
      </w:tr>
      <w:tr w:rsidR="00F142AC" w:rsidRPr="00F30420" w:rsidTr="002279ED">
        <w:trPr>
          <w:trHeight w:val="100"/>
        </w:trPr>
        <w:tc>
          <w:tcPr>
            <w:tcW w:w="973" w:type="dxa"/>
            <w:vAlign w:val="bottom"/>
          </w:tcPr>
          <w:p w:rsidR="00F142AC" w:rsidRPr="00A6569A" w:rsidRDefault="00F142AC" w:rsidP="002279ED">
            <w:r w:rsidRPr="00A6569A">
              <w:t>DSL</w:t>
            </w:r>
          </w:p>
        </w:tc>
        <w:tc>
          <w:tcPr>
            <w:tcW w:w="3002" w:type="dxa"/>
            <w:vAlign w:val="bottom"/>
          </w:tcPr>
          <w:p w:rsidR="00F142AC" w:rsidRPr="00A6569A" w:rsidRDefault="00F142AC" w:rsidP="002279ED">
            <w:r w:rsidRPr="00A6569A">
              <w:t>数字用户线</w:t>
            </w:r>
          </w:p>
        </w:tc>
        <w:tc>
          <w:tcPr>
            <w:tcW w:w="4961" w:type="dxa"/>
            <w:vAlign w:val="bottom"/>
          </w:tcPr>
          <w:p w:rsidR="00F142AC" w:rsidRPr="00A6569A" w:rsidRDefault="00F142AC" w:rsidP="002279ED">
            <w:r w:rsidRPr="00A6569A">
              <w:t>Digital Subscriber Line</w:t>
            </w:r>
          </w:p>
        </w:tc>
      </w:tr>
      <w:tr w:rsidR="00F142AC" w:rsidRPr="00F30420" w:rsidTr="002279ED">
        <w:trPr>
          <w:trHeight w:val="100"/>
        </w:trPr>
        <w:tc>
          <w:tcPr>
            <w:tcW w:w="973" w:type="dxa"/>
            <w:vAlign w:val="bottom"/>
          </w:tcPr>
          <w:p w:rsidR="00F142AC" w:rsidRPr="00A6569A" w:rsidRDefault="00F142AC" w:rsidP="002279ED">
            <w:r w:rsidRPr="00A6569A">
              <w:t>DSLAM</w:t>
            </w:r>
          </w:p>
        </w:tc>
        <w:tc>
          <w:tcPr>
            <w:tcW w:w="3002" w:type="dxa"/>
            <w:vAlign w:val="bottom"/>
          </w:tcPr>
          <w:p w:rsidR="00F142AC" w:rsidRPr="00A6569A" w:rsidRDefault="00F142AC" w:rsidP="002279ED">
            <w:r w:rsidRPr="00A6569A">
              <w:t>数字用户线接入复用器</w:t>
            </w:r>
          </w:p>
        </w:tc>
        <w:tc>
          <w:tcPr>
            <w:tcW w:w="4961" w:type="dxa"/>
            <w:vAlign w:val="bottom"/>
          </w:tcPr>
          <w:p w:rsidR="00F142AC" w:rsidRPr="00A6569A" w:rsidRDefault="001F5639" w:rsidP="002279ED">
            <w:hyperlink r:id="rId27" w:history="1">
              <w:r w:rsidR="00F142AC" w:rsidRPr="00A6569A">
                <w:t xml:space="preserve">Digital subscriber line access multiplexer </w:t>
              </w:r>
            </w:hyperlink>
          </w:p>
        </w:tc>
      </w:tr>
      <w:tr w:rsidR="00F142AC" w:rsidRPr="00F30420" w:rsidTr="002279ED">
        <w:trPr>
          <w:trHeight w:val="100"/>
        </w:trPr>
        <w:tc>
          <w:tcPr>
            <w:tcW w:w="973" w:type="dxa"/>
            <w:vAlign w:val="bottom"/>
          </w:tcPr>
          <w:p w:rsidR="00F142AC" w:rsidRPr="00A6569A" w:rsidRDefault="00F142AC" w:rsidP="002279ED">
            <w:r w:rsidRPr="00A6569A">
              <w:rPr>
                <w:lang w:val="de-DE"/>
              </w:rPr>
              <w:t>EMS</w:t>
            </w:r>
          </w:p>
        </w:tc>
        <w:tc>
          <w:tcPr>
            <w:tcW w:w="3002" w:type="dxa"/>
            <w:vAlign w:val="bottom"/>
          </w:tcPr>
          <w:p w:rsidR="00F142AC" w:rsidRPr="00A6569A" w:rsidRDefault="00F142AC" w:rsidP="002279ED">
            <w:r w:rsidRPr="00A6569A">
              <w:t>网元管理系统</w:t>
            </w:r>
          </w:p>
        </w:tc>
        <w:tc>
          <w:tcPr>
            <w:tcW w:w="4961" w:type="dxa"/>
            <w:vAlign w:val="bottom"/>
          </w:tcPr>
          <w:p w:rsidR="00F142AC" w:rsidRPr="00A6569A" w:rsidRDefault="00F142AC" w:rsidP="002279ED">
            <w:r w:rsidRPr="00A6569A">
              <w:t>Element Management System</w:t>
            </w:r>
          </w:p>
        </w:tc>
      </w:tr>
      <w:tr w:rsidR="00F142AC" w:rsidRPr="00F30420" w:rsidTr="002279ED">
        <w:trPr>
          <w:trHeight w:val="100"/>
        </w:trPr>
        <w:tc>
          <w:tcPr>
            <w:tcW w:w="973" w:type="dxa"/>
          </w:tcPr>
          <w:p w:rsidR="00F142AC" w:rsidRPr="005F1D16" w:rsidRDefault="00F142AC" w:rsidP="002279ED">
            <w:r w:rsidRPr="005F1D16">
              <w:t>FEC</w:t>
            </w:r>
          </w:p>
        </w:tc>
        <w:tc>
          <w:tcPr>
            <w:tcW w:w="3002" w:type="dxa"/>
          </w:tcPr>
          <w:p w:rsidR="00F142AC" w:rsidRPr="005F1D16" w:rsidRDefault="00F142AC" w:rsidP="002279ED">
            <w:r w:rsidRPr="005F1D16">
              <w:rPr>
                <w:rFonts w:hint="eastAsia"/>
              </w:rPr>
              <w:t>前向纠错</w:t>
            </w:r>
          </w:p>
        </w:tc>
        <w:tc>
          <w:tcPr>
            <w:tcW w:w="4961" w:type="dxa"/>
          </w:tcPr>
          <w:p w:rsidR="00F142AC" w:rsidRPr="005F1D16" w:rsidRDefault="00F142AC" w:rsidP="002279ED">
            <w:r w:rsidRPr="005F1D16">
              <w:rPr>
                <w:rFonts w:hint="eastAsia"/>
              </w:rPr>
              <w:t>Forward Error Correction</w:t>
            </w:r>
          </w:p>
        </w:tc>
      </w:tr>
      <w:tr w:rsidR="00F142AC" w:rsidRPr="00F30420" w:rsidTr="002279ED">
        <w:trPr>
          <w:trHeight w:val="100"/>
        </w:trPr>
        <w:tc>
          <w:tcPr>
            <w:tcW w:w="973" w:type="dxa"/>
          </w:tcPr>
          <w:p w:rsidR="00F142AC" w:rsidRPr="005F1D16" w:rsidRDefault="00F142AC" w:rsidP="002279ED">
            <w:r w:rsidRPr="005F1D16">
              <w:t>FTP</w:t>
            </w:r>
          </w:p>
        </w:tc>
        <w:tc>
          <w:tcPr>
            <w:tcW w:w="3002" w:type="dxa"/>
          </w:tcPr>
          <w:p w:rsidR="00F142AC" w:rsidRPr="005F1D16" w:rsidRDefault="00F142AC" w:rsidP="002279ED">
            <w:r w:rsidRPr="005F1D16">
              <w:rPr>
                <w:rFonts w:hint="eastAsia"/>
              </w:rPr>
              <w:t>文件传输协议</w:t>
            </w:r>
          </w:p>
        </w:tc>
        <w:tc>
          <w:tcPr>
            <w:tcW w:w="4961" w:type="dxa"/>
          </w:tcPr>
          <w:p w:rsidR="00F142AC" w:rsidRPr="005F1D16" w:rsidRDefault="00F142AC" w:rsidP="002279ED">
            <w:r w:rsidRPr="005F1D16">
              <w:rPr>
                <w:rFonts w:hint="eastAsia"/>
              </w:rPr>
              <w:t>File Transfer Protocol</w:t>
            </w:r>
          </w:p>
        </w:tc>
      </w:tr>
      <w:tr w:rsidR="00F142AC" w:rsidRPr="00F30420" w:rsidTr="002279ED">
        <w:trPr>
          <w:trHeight w:val="100"/>
        </w:trPr>
        <w:tc>
          <w:tcPr>
            <w:tcW w:w="973" w:type="dxa"/>
            <w:vAlign w:val="bottom"/>
          </w:tcPr>
          <w:p w:rsidR="00F142AC" w:rsidRPr="00A6569A" w:rsidRDefault="00F142AC" w:rsidP="002279ED">
            <w:r w:rsidRPr="00A6569A">
              <w:t>FTTB</w:t>
            </w:r>
          </w:p>
        </w:tc>
        <w:tc>
          <w:tcPr>
            <w:tcW w:w="3002" w:type="dxa"/>
            <w:vAlign w:val="bottom"/>
          </w:tcPr>
          <w:p w:rsidR="00F142AC" w:rsidRPr="00A6569A" w:rsidRDefault="00F142AC" w:rsidP="002279ED">
            <w:r w:rsidRPr="00A6569A">
              <w:t>光纤到楼宇</w:t>
            </w:r>
          </w:p>
        </w:tc>
        <w:tc>
          <w:tcPr>
            <w:tcW w:w="4961" w:type="dxa"/>
            <w:vAlign w:val="bottom"/>
          </w:tcPr>
          <w:p w:rsidR="00F142AC" w:rsidRPr="00A6569A" w:rsidRDefault="00F142AC" w:rsidP="002279ED">
            <w:r w:rsidRPr="00A6569A">
              <w:t>Fiber to the Building</w:t>
            </w:r>
          </w:p>
        </w:tc>
      </w:tr>
      <w:tr w:rsidR="00F142AC" w:rsidRPr="00F30420" w:rsidTr="002279ED">
        <w:trPr>
          <w:trHeight w:val="100"/>
        </w:trPr>
        <w:tc>
          <w:tcPr>
            <w:tcW w:w="973" w:type="dxa"/>
            <w:vAlign w:val="bottom"/>
          </w:tcPr>
          <w:p w:rsidR="00F142AC" w:rsidRPr="00A6569A" w:rsidRDefault="00F142AC" w:rsidP="002279ED">
            <w:r w:rsidRPr="00A6569A">
              <w:t>FTTC</w:t>
            </w:r>
          </w:p>
        </w:tc>
        <w:tc>
          <w:tcPr>
            <w:tcW w:w="3002" w:type="dxa"/>
            <w:vAlign w:val="bottom"/>
          </w:tcPr>
          <w:p w:rsidR="00F142AC" w:rsidRPr="00A6569A" w:rsidRDefault="00F142AC" w:rsidP="002279ED">
            <w:r w:rsidRPr="00A6569A">
              <w:t>光纤到路边</w:t>
            </w:r>
          </w:p>
        </w:tc>
        <w:tc>
          <w:tcPr>
            <w:tcW w:w="4961" w:type="dxa"/>
            <w:vAlign w:val="bottom"/>
          </w:tcPr>
          <w:p w:rsidR="00F142AC" w:rsidRPr="00A6569A" w:rsidRDefault="00F142AC" w:rsidP="002279ED">
            <w:r w:rsidRPr="00A6569A">
              <w:t>Fiber to the Curb</w:t>
            </w:r>
          </w:p>
        </w:tc>
      </w:tr>
      <w:tr w:rsidR="00F142AC" w:rsidRPr="00F30420" w:rsidTr="002279ED">
        <w:trPr>
          <w:trHeight w:val="100"/>
        </w:trPr>
        <w:tc>
          <w:tcPr>
            <w:tcW w:w="973" w:type="dxa"/>
            <w:vAlign w:val="bottom"/>
          </w:tcPr>
          <w:p w:rsidR="00F142AC" w:rsidRPr="00A6569A" w:rsidRDefault="00F142AC" w:rsidP="002279ED">
            <w:r w:rsidRPr="00A6569A">
              <w:t>FTTH</w:t>
            </w:r>
          </w:p>
        </w:tc>
        <w:tc>
          <w:tcPr>
            <w:tcW w:w="3002" w:type="dxa"/>
            <w:vAlign w:val="bottom"/>
          </w:tcPr>
          <w:p w:rsidR="00F142AC" w:rsidRPr="00A6569A" w:rsidRDefault="00F142AC" w:rsidP="002279ED">
            <w:r w:rsidRPr="00A6569A">
              <w:t>光纤到家庭用户</w:t>
            </w:r>
          </w:p>
        </w:tc>
        <w:tc>
          <w:tcPr>
            <w:tcW w:w="4961" w:type="dxa"/>
            <w:vAlign w:val="bottom"/>
          </w:tcPr>
          <w:p w:rsidR="00F142AC" w:rsidRPr="00A6569A" w:rsidRDefault="00F142AC" w:rsidP="002279ED">
            <w:r w:rsidRPr="00A6569A">
              <w:t>Fiber to the Home</w:t>
            </w:r>
          </w:p>
        </w:tc>
      </w:tr>
      <w:tr w:rsidR="00F142AC" w:rsidRPr="00F30420" w:rsidTr="002279ED">
        <w:trPr>
          <w:trHeight w:val="100"/>
        </w:trPr>
        <w:tc>
          <w:tcPr>
            <w:tcW w:w="973" w:type="dxa"/>
            <w:vAlign w:val="bottom"/>
          </w:tcPr>
          <w:p w:rsidR="00F142AC" w:rsidRPr="00A6569A" w:rsidRDefault="00F142AC" w:rsidP="002279ED">
            <w:r w:rsidRPr="00A6569A">
              <w:lastRenderedPageBreak/>
              <w:t>FTTO</w:t>
            </w:r>
          </w:p>
        </w:tc>
        <w:tc>
          <w:tcPr>
            <w:tcW w:w="3002" w:type="dxa"/>
            <w:vAlign w:val="bottom"/>
          </w:tcPr>
          <w:p w:rsidR="00F142AC" w:rsidRPr="00A6569A" w:rsidRDefault="00F142AC" w:rsidP="002279ED">
            <w:r w:rsidRPr="00A6569A">
              <w:t>光纤到公司</w:t>
            </w:r>
            <w:r w:rsidRPr="00A6569A">
              <w:t>/</w:t>
            </w:r>
            <w:r w:rsidRPr="00A6569A">
              <w:t>办公室</w:t>
            </w:r>
          </w:p>
        </w:tc>
        <w:tc>
          <w:tcPr>
            <w:tcW w:w="4961" w:type="dxa"/>
            <w:vAlign w:val="bottom"/>
          </w:tcPr>
          <w:p w:rsidR="00F142AC" w:rsidRPr="00A6569A" w:rsidRDefault="00F142AC" w:rsidP="002279ED">
            <w:r w:rsidRPr="00A6569A">
              <w:t>Fiber to the Office</w:t>
            </w:r>
          </w:p>
        </w:tc>
      </w:tr>
      <w:tr w:rsidR="00F142AC" w:rsidRPr="00F30420" w:rsidTr="002279ED">
        <w:trPr>
          <w:trHeight w:val="100"/>
        </w:trPr>
        <w:tc>
          <w:tcPr>
            <w:tcW w:w="973" w:type="dxa"/>
            <w:vAlign w:val="bottom"/>
          </w:tcPr>
          <w:p w:rsidR="00F142AC" w:rsidRPr="00A6569A" w:rsidRDefault="00F142AC" w:rsidP="002279ED">
            <w:r w:rsidRPr="00A6569A">
              <w:t>FTTX</w:t>
            </w:r>
          </w:p>
        </w:tc>
        <w:tc>
          <w:tcPr>
            <w:tcW w:w="3002" w:type="dxa"/>
            <w:vAlign w:val="bottom"/>
          </w:tcPr>
          <w:p w:rsidR="00F142AC" w:rsidRPr="00A6569A" w:rsidRDefault="00F142AC" w:rsidP="002279ED">
            <w:r w:rsidRPr="00A6569A">
              <w:t>光纤到</w:t>
            </w:r>
            <w:r w:rsidRPr="00A6569A">
              <w:t>X</w:t>
            </w:r>
          </w:p>
        </w:tc>
        <w:tc>
          <w:tcPr>
            <w:tcW w:w="4961" w:type="dxa"/>
            <w:vAlign w:val="bottom"/>
          </w:tcPr>
          <w:p w:rsidR="00F142AC" w:rsidRPr="00A6569A" w:rsidRDefault="00F142AC" w:rsidP="002279ED">
            <w:r w:rsidRPr="00A6569A">
              <w:t>Fiber to the X</w:t>
            </w:r>
          </w:p>
        </w:tc>
      </w:tr>
      <w:tr w:rsidR="00F142AC" w:rsidRPr="00F30420" w:rsidTr="002279ED">
        <w:trPr>
          <w:trHeight w:val="100"/>
        </w:trPr>
        <w:tc>
          <w:tcPr>
            <w:tcW w:w="973" w:type="dxa"/>
          </w:tcPr>
          <w:p w:rsidR="00F142AC" w:rsidRPr="005F1D16" w:rsidRDefault="00F142AC" w:rsidP="002279ED">
            <w:r w:rsidRPr="005F1D16">
              <w:t>GPON</w:t>
            </w:r>
          </w:p>
        </w:tc>
        <w:tc>
          <w:tcPr>
            <w:tcW w:w="3002" w:type="dxa"/>
          </w:tcPr>
          <w:p w:rsidR="00F142AC" w:rsidRPr="005F1D16" w:rsidRDefault="00F142AC" w:rsidP="002279ED">
            <w:r w:rsidRPr="005F1D16">
              <w:rPr>
                <w:rFonts w:hint="eastAsia"/>
              </w:rPr>
              <w:t>G</w:t>
            </w:r>
            <w:r w:rsidRPr="005F1D16">
              <w:rPr>
                <w:rFonts w:hint="eastAsia"/>
              </w:rPr>
              <w:t>比特无源光网络</w:t>
            </w:r>
          </w:p>
        </w:tc>
        <w:tc>
          <w:tcPr>
            <w:tcW w:w="4961" w:type="dxa"/>
          </w:tcPr>
          <w:p w:rsidR="00F142AC" w:rsidRPr="005F1D16" w:rsidRDefault="00F142AC" w:rsidP="002279ED">
            <w:r w:rsidRPr="005F1D16">
              <w:rPr>
                <w:rFonts w:hint="eastAsia"/>
              </w:rPr>
              <w:t>Gigabit-capable Passive Optical Network</w:t>
            </w:r>
          </w:p>
        </w:tc>
      </w:tr>
      <w:tr w:rsidR="00F142AC" w:rsidRPr="00F30420" w:rsidTr="002279ED">
        <w:trPr>
          <w:trHeight w:val="100"/>
        </w:trPr>
        <w:tc>
          <w:tcPr>
            <w:tcW w:w="973" w:type="dxa"/>
            <w:vAlign w:val="bottom"/>
          </w:tcPr>
          <w:p w:rsidR="00F142AC" w:rsidRPr="00A6569A" w:rsidRDefault="00F142AC" w:rsidP="002279ED">
            <w:r w:rsidRPr="00A6569A">
              <w:t>HGU</w:t>
            </w:r>
          </w:p>
        </w:tc>
        <w:tc>
          <w:tcPr>
            <w:tcW w:w="3002" w:type="dxa"/>
            <w:vAlign w:val="bottom"/>
          </w:tcPr>
          <w:p w:rsidR="00F142AC" w:rsidRPr="00A6569A" w:rsidRDefault="00F142AC" w:rsidP="002279ED">
            <w:r w:rsidRPr="00A6569A">
              <w:t>家庭网关单元</w:t>
            </w:r>
          </w:p>
        </w:tc>
        <w:tc>
          <w:tcPr>
            <w:tcW w:w="4961" w:type="dxa"/>
            <w:vAlign w:val="bottom"/>
          </w:tcPr>
          <w:p w:rsidR="00F142AC" w:rsidRPr="00A6569A" w:rsidRDefault="00F142AC" w:rsidP="002279ED">
            <w:r w:rsidRPr="00A6569A">
              <w:t>Home Gateway Unit</w:t>
            </w:r>
          </w:p>
        </w:tc>
      </w:tr>
      <w:tr w:rsidR="00F142AC" w:rsidRPr="00F30420" w:rsidTr="002279ED">
        <w:trPr>
          <w:trHeight w:val="100"/>
        </w:trPr>
        <w:tc>
          <w:tcPr>
            <w:tcW w:w="973" w:type="dxa"/>
          </w:tcPr>
          <w:p w:rsidR="00F142AC" w:rsidRPr="00E84A61" w:rsidRDefault="00F142AC" w:rsidP="002279ED">
            <w:r w:rsidRPr="00E84A61">
              <w:rPr>
                <w:rFonts w:hint="eastAsia"/>
              </w:rPr>
              <w:t>Itf-N</w:t>
            </w:r>
          </w:p>
        </w:tc>
        <w:tc>
          <w:tcPr>
            <w:tcW w:w="3002" w:type="dxa"/>
          </w:tcPr>
          <w:p w:rsidR="00F142AC" w:rsidRPr="00E84A61" w:rsidRDefault="00F142AC" w:rsidP="002279ED">
            <w:r w:rsidRPr="00E84A61">
              <w:rPr>
                <w:rFonts w:hint="eastAsia"/>
              </w:rPr>
              <w:t>北向接口</w:t>
            </w:r>
          </w:p>
        </w:tc>
        <w:tc>
          <w:tcPr>
            <w:tcW w:w="4961" w:type="dxa"/>
          </w:tcPr>
          <w:p w:rsidR="00F142AC" w:rsidRPr="00E84A61" w:rsidRDefault="00F142AC" w:rsidP="002279ED">
            <w:r w:rsidRPr="00E84A61">
              <w:rPr>
                <w:rFonts w:hint="eastAsia"/>
              </w:rPr>
              <w:t>Network Interface</w:t>
            </w:r>
          </w:p>
        </w:tc>
      </w:tr>
      <w:tr w:rsidR="00F142AC" w:rsidRPr="00F30420" w:rsidTr="002279ED">
        <w:trPr>
          <w:trHeight w:val="100"/>
        </w:trPr>
        <w:tc>
          <w:tcPr>
            <w:tcW w:w="973" w:type="dxa"/>
            <w:vAlign w:val="bottom"/>
          </w:tcPr>
          <w:p w:rsidR="00F142AC" w:rsidRPr="00A6569A" w:rsidRDefault="00F142AC" w:rsidP="002279ED">
            <w:r w:rsidRPr="00A6569A">
              <w:t>IPTV</w:t>
            </w:r>
          </w:p>
        </w:tc>
        <w:tc>
          <w:tcPr>
            <w:tcW w:w="3002" w:type="dxa"/>
            <w:vAlign w:val="bottom"/>
          </w:tcPr>
          <w:p w:rsidR="00F142AC" w:rsidRPr="00A6569A" w:rsidRDefault="00F142AC" w:rsidP="002279ED">
            <w:r w:rsidRPr="00A6569A">
              <w:t>IP</w:t>
            </w:r>
            <w:r w:rsidRPr="00A6569A">
              <w:t>电视</w:t>
            </w:r>
          </w:p>
        </w:tc>
        <w:tc>
          <w:tcPr>
            <w:tcW w:w="4961" w:type="dxa"/>
            <w:vAlign w:val="bottom"/>
          </w:tcPr>
          <w:p w:rsidR="00F142AC" w:rsidRPr="00A6569A" w:rsidRDefault="00F142AC" w:rsidP="002279ED">
            <w:r w:rsidRPr="00A6569A">
              <w:t>IP Television</w:t>
            </w:r>
          </w:p>
        </w:tc>
      </w:tr>
      <w:tr w:rsidR="00F142AC" w:rsidRPr="00F30420" w:rsidTr="002279ED">
        <w:trPr>
          <w:trHeight w:val="100"/>
        </w:trPr>
        <w:tc>
          <w:tcPr>
            <w:tcW w:w="973" w:type="dxa"/>
            <w:vAlign w:val="bottom"/>
          </w:tcPr>
          <w:p w:rsidR="00F142AC" w:rsidRPr="00A6569A" w:rsidRDefault="00F142AC" w:rsidP="002279ED">
            <w:r w:rsidRPr="00A6569A">
              <w:t>ITMS</w:t>
            </w:r>
          </w:p>
        </w:tc>
        <w:tc>
          <w:tcPr>
            <w:tcW w:w="3002" w:type="dxa"/>
            <w:vAlign w:val="bottom"/>
          </w:tcPr>
          <w:p w:rsidR="00F142AC" w:rsidRPr="00A6569A" w:rsidRDefault="00F142AC" w:rsidP="002279ED">
            <w:r w:rsidRPr="00A6569A">
              <w:t>综合终端管理系统</w:t>
            </w:r>
          </w:p>
        </w:tc>
        <w:tc>
          <w:tcPr>
            <w:tcW w:w="4961" w:type="dxa"/>
            <w:vAlign w:val="bottom"/>
          </w:tcPr>
          <w:p w:rsidR="00F142AC" w:rsidRPr="00A6569A" w:rsidRDefault="00F142AC" w:rsidP="002279ED">
            <w:r w:rsidRPr="00A6569A">
              <w:t>Integrated Terminal Management System</w:t>
            </w:r>
          </w:p>
        </w:tc>
      </w:tr>
      <w:tr w:rsidR="00F142AC" w:rsidRPr="00F30420" w:rsidTr="002279ED">
        <w:trPr>
          <w:trHeight w:val="100"/>
        </w:trPr>
        <w:tc>
          <w:tcPr>
            <w:tcW w:w="973" w:type="dxa"/>
            <w:vAlign w:val="bottom"/>
          </w:tcPr>
          <w:p w:rsidR="00F142AC" w:rsidRPr="00A6569A" w:rsidRDefault="00F142AC" w:rsidP="002279ED">
            <w:r w:rsidRPr="00A6569A">
              <w:t>LAN</w:t>
            </w:r>
          </w:p>
        </w:tc>
        <w:tc>
          <w:tcPr>
            <w:tcW w:w="3002" w:type="dxa"/>
            <w:vAlign w:val="bottom"/>
          </w:tcPr>
          <w:p w:rsidR="00F142AC" w:rsidRPr="00A6569A" w:rsidRDefault="00F142AC" w:rsidP="002279ED">
            <w:r w:rsidRPr="00A6569A">
              <w:t>局域网</w:t>
            </w:r>
          </w:p>
        </w:tc>
        <w:tc>
          <w:tcPr>
            <w:tcW w:w="4961" w:type="dxa"/>
            <w:vAlign w:val="bottom"/>
          </w:tcPr>
          <w:p w:rsidR="00F142AC" w:rsidRPr="00A6569A" w:rsidRDefault="00F142AC" w:rsidP="002279ED">
            <w:r w:rsidRPr="00A6569A">
              <w:t>Local Area Network</w:t>
            </w:r>
          </w:p>
        </w:tc>
      </w:tr>
      <w:tr w:rsidR="00F142AC" w:rsidRPr="00F30420" w:rsidTr="002279ED">
        <w:trPr>
          <w:trHeight w:val="100"/>
        </w:trPr>
        <w:tc>
          <w:tcPr>
            <w:tcW w:w="973" w:type="dxa"/>
            <w:vAlign w:val="bottom"/>
          </w:tcPr>
          <w:p w:rsidR="00F142AC" w:rsidRPr="00A6569A" w:rsidRDefault="00F142AC" w:rsidP="002279ED">
            <w:r w:rsidRPr="00A6569A">
              <w:t>MDU</w:t>
            </w:r>
          </w:p>
        </w:tc>
        <w:tc>
          <w:tcPr>
            <w:tcW w:w="3002" w:type="dxa"/>
            <w:vAlign w:val="bottom"/>
          </w:tcPr>
          <w:p w:rsidR="00F142AC" w:rsidRPr="00A6569A" w:rsidRDefault="00F142AC" w:rsidP="002279ED">
            <w:r w:rsidRPr="00A6569A">
              <w:t>多住户单元</w:t>
            </w:r>
          </w:p>
        </w:tc>
        <w:tc>
          <w:tcPr>
            <w:tcW w:w="4961" w:type="dxa"/>
            <w:vAlign w:val="bottom"/>
          </w:tcPr>
          <w:p w:rsidR="00F142AC" w:rsidRPr="00A6569A" w:rsidRDefault="00F142AC" w:rsidP="002279ED">
            <w:r w:rsidRPr="00A6569A">
              <w:t>Multi-Dwelling Unit</w:t>
            </w:r>
          </w:p>
        </w:tc>
      </w:tr>
      <w:tr w:rsidR="00F142AC" w:rsidRPr="00F30420" w:rsidTr="002279ED">
        <w:trPr>
          <w:trHeight w:val="100"/>
        </w:trPr>
        <w:tc>
          <w:tcPr>
            <w:tcW w:w="973" w:type="dxa"/>
            <w:vAlign w:val="bottom"/>
          </w:tcPr>
          <w:p w:rsidR="00F142AC" w:rsidRPr="00A6569A" w:rsidRDefault="00F142AC" w:rsidP="002279ED">
            <w:r w:rsidRPr="00A6569A">
              <w:t>MSAN</w:t>
            </w:r>
          </w:p>
        </w:tc>
        <w:tc>
          <w:tcPr>
            <w:tcW w:w="3002" w:type="dxa"/>
            <w:vAlign w:val="bottom"/>
          </w:tcPr>
          <w:p w:rsidR="00F142AC" w:rsidRPr="00A6569A" w:rsidRDefault="00F142AC" w:rsidP="002279ED">
            <w:r w:rsidRPr="00A6569A">
              <w:t>综合业务接入网</w:t>
            </w:r>
          </w:p>
        </w:tc>
        <w:tc>
          <w:tcPr>
            <w:tcW w:w="4961" w:type="dxa"/>
            <w:vAlign w:val="bottom"/>
          </w:tcPr>
          <w:p w:rsidR="00F142AC" w:rsidRPr="00A6569A" w:rsidRDefault="00F142AC" w:rsidP="002279ED">
            <w:r w:rsidRPr="00A6569A">
              <w:t>Multiple Service Access Network</w:t>
            </w:r>
          </w:p>
        </w:tc>
      </w:tr>
      <w:tr w:rsidR="00F142AC" w:rsidRPr="00F30420" w:rsidTr="002279ED">
        <w:trPr>
          <w:trHeight w:val="100"/>
        </w:trPr>
        <w:tc>
          <w:tcPr>
            <w:tcW w:w="973" w:type="dxa"/>
          </w:tcPr>
          <w:p w:rsidR="00F142AC" w:rsidRPr="005F1D16" w:rsidRDefault="00F142AC" w:rsidP="002279ED">
            <w:r w:rsidRPr="005F1D16">
              <w:t>MG</w:t>
            </w:r>
          </w:p>
        </w:tc>
        <w:tc>
          <w:tcPr>
            <w:tcW w:w="3002" w:type="dxa"/>
          </w:tcPr>
          <w:p w:rsidR="00F142AC" w:rsidRPr="005F1D16" w:rsidRDefault="00F142AC" w:rsidP="002279ED">
            <w:r w:rsidRPr="005F1D16">
              <w:rPr>
                <w:rFonts w:hint="eastAsia"/>
              </w:rPr>
              <w:t>媒体网关</w:t>
            </w:r>
          </w:p>
        </w:tc>
        <w:tc>
          <w:tcPr>
            <w:tcW w:w="4961" w:type="dxa"/>
          </w:tcPr>
          <w:p w:rsidR="00F142AC" w:rsidRPr="005F1D16" w:rsidRDefault="00F142AC" w:rsidP="002279ED">
            <w:r w:rsidRPr="005F1D16">
              <w:rPr>
                <w:rFonts w:hint="eastAsia"/>
              </w:rPr>
              <w:t>Media Gateway</w:t>
            </w:r>
          </w:p>
        </w:tc>
      </w:tr>
      <w:tr w:rsidR="00F142AC" w:rsidRPr="00F30420" w:rsidTr="002279ED">
        <w:trPr>
          <w:trHeight w:val="100"/>
        </w:trPr>
        <w:tc>
          <w:tcPr>
            <w:tcW w:w="973" w:type="dxa"/>
            <w:vAlign w:val="bottom"/>
          </w:tcPr>
          <w:p w:rsidR="00F142AC" w:rsidRPr="00A6569A" w:rsidRDefault="00F142AC" w:rsidP="002279ED">
            <w:r w:rsidRPr="00A6569A">
              <w:t>MTU</w:t>
            </w:r>
          </w:p>
        </w:tc>
        <w:tc>
          <w:tcPr>
            <w:tcW w:w="3002" w:type="dxa"/>
            <w:vAlign w:val="bottom"/>
          </w:tcPr>
          <w:p w:rsidR="00F142AC" w:rsidRPr="00A6569A" w:rsidRDefault="00F142AC" w:rsidP="002279ED">
            <w:r w:rsidRPr="00A6569A">
              <w:t>多商户单元</w:t>
            </w:r>
          </w:p>
        </w:tc>
        <w:tc>
          <w:tcPr>
            <w:tcW w:w="4961" w:type="dxa"/>
            <w:vAlign w:val="bottom"/>
          </w:tcPr>
          <w:p w:rsidR="00F142AC" w:rsidRPr="00A6569A" w:rsidRDefault="00F142AC" w:rsidP="002279ED">
            <w:r w:rsidRPr="00A6569A">
              <w:t>Multi-Tenant Unit</w:t>
            </w:r>
          </w:p>
        </w:tc>
      </w:tr>
      <w:tr w:rsidR="00F142AC" w:rsidRPr="00F30420" w:rsidTr="002279ED">
        <w:trPr>
          <w:trHeight w:val="100"/>
        </w:trPr>
        <w:tc>
          <w:tcPr>
            <w:tcW w:w="973" w:type="dxa"/>
            <w:vAlign w:val="bottom"/>
          </w:tcPr>
          <w:p w:rsidR="00F142AC" w:rsidRPr="00A6569A" w:rsidRDefault="00F142AC" w:rsidP="002279ED">
            <w:pPr>
              <w:rPr>
                <w:lang w:val="de-DE"/>
              </w:rPr>
            </w:pPr>
            <w:r>
              <w:rPr>
                <w:rFonts w:hint="eastAsia"/>
                <w:lang w:val="de-DE"/>
              </w:rPr>
              <w:t>NMS</w:t>
            </w:r>
          </w:p>
        </w:tc>
        <w:tc>
          <w:tcPr>
            <w:tcW w:w="3002" w:type="dxa"/>
            <w:vAlign w:val="bottom"/>
          </w:tcPr>
          <w:p w:rsidR="00F142AC" w:rsidRPr="00A6569A" w:rsidRDefault="00F142AC" w:rsidP="002279ED">
            <w:r>
              <w:rPr>
                <w:rFonts w:hint="eastAsia"/>
              </w:rPr>
              <w:t>网络管理系统</w:t>
            </w:r>
          </w:p>
        </w:tc>
        <w:tc>
          <w:tcPr>
            <w:tcW w:w="4961" w:type="dxa"/>
            <w:vAlign w:val="bottom"/>
          </w:tcPr>
          <w:p w:rsidR="00F142AC" w:rsidRPr="00A6569A" w:rsidRDefault="00F142AC" w:rsidP="002279ED">
            <w:r>
              <w:rPr>
                <w:rFonts w:hint="eastAsia"/>
              </w:rPr>
              <w:t>Network Management System</w:t>
            </w:r>
          </w:p>
        </w:tc>
      </w:tr>
      <w:tr w:rsidR="00F142AC" w:rsidRPr="00F30420" w:rsidTr="002279ED">
        <w:trPr>
          <w:trHeight w:val="100"/>
        </w:trPr>
        <w:tc>
          <w:tcPr>
            <w:tcW w:w="973" w:type="dxa"/>
            <w:vAlign w:val="bottom"/>
          </w:tcPr>
          <w:p w:rsidR="00F142AC" w:rsidRPr="00A6569A" w:rsidRDefault="00F142AC" w:rsidP="002279ED">
            <w:r w:rsidRPr="00A6569A">
              <w:rPr>
                <w:lang w:val="de-DE"/>
              </w:rPr>
              <w:t>OAM</w:t>
            </w:r>
          </w:p>
        </w:tc>
        <w:tc>
          <w:tcPr>
            <w:tcW w:w="3002" w:type="dxa"/>
            <w:vAlign w:val="bottom"/>
          </w:tcPr>
          <w:p w:rsidR="00F142AC" w:rsidRPr="00A6569A" w:rsidRDefault="00F142AC" w:rsidP="002279ED">
            <w:r w:rsidRPr="00A6569A">
              <w:t>操作、管理和维护</w:t>
            </w:r>
          </w:p>
        </w:tc>
        <w:tc>
          <w:tcPr>
            <w:tcW w:w="4961" w:type="dxa"/>
            <w:vAlign w:val="bottom"/>
          </w:tcPr>
          <w:p w:rsidR="00F142AC" w:rsidRPr="00A6569A" w:rsidRDefault="00F142AC" w:rsidP="002279ED">
            <w:r w:rsidRPr="00A6569A">
              <w:t>Operation, Administration &amp; Maintenance</w:t>
            </w:r>
          </w:p>
        </w:tc>
      </w:tr>
      <w:tr w:rsidR="00F142AC" w:rsidRPr="00F30420" w:rsidTr="002279ED">
        <w:trPr>
          <w:trHeight w:val="100"/>
        </w:trPr>
        <w:tc>
          <w:tcPr>
            <w:tcW w:w="973" w:type="dxa"/>
            <w:vAlign w:val="bottom"/>
          </w:tcPr>
          <w:p w:rsidR="00F142AC" w:rsidRPr="00FB7806" w:rsidRDefault="00F142AC" w:rsidP="002279ED">
            <w:pPr>
              <w:rPr>
                <w:lang w:val="de-DE"/>
              </w:rPr>
            </w:pPr>
            <w:r w:rsidRPr="00FB7806">
              <w:rPr>
                <w:lang w:val="de-DE"/>
              </w:rPr>
              <w:t>OLT</w:t>
            </w:r>
          </w:p>
        </w:tc>
        <w:tc>
          <w:tcPr>
            <w:tcW w:w="3002" w:type="dxa"/>
            <w:vAlign w:val="bottom"/>
          </w:tcPr>
          <w:p w:rsidR="00F142AC" w:rsidRPr="00A6569A" w:rsidRDefault="00F142AC" w:rsidP="002279ED">
            <w:r w:rsidRPr="00A6569A">
              <w:t>光线路终端</w:t>
            </w:r>
          </w:p>
        </w:tc>
        <w:tc>
          <w:tcPr>
            <w:tcW w:w="4961" w:type="dxa"/>
            <w:vAlign w:val="bottom"/>
          </w:tcPr>
          <w:p w:rsidR="00F142AC" w:rsidRPr="00A6569A" w:rsidRDefault="00F142AC" w:rsidP="002279ED">
            <w:r w:rsidRPr="00A6569A">
              <w:t>Optical Line Terminal</w:t>
            </w:r>
          </w:p>
        </w:tc>
      </w:tr>
      <w:tr w:rsidR="00F142AC" w:rsidRPr="00F30420" w:rsidTr="002279ED">
        <w:trPr>
          <w:trHeight w:val="100"/>
        </w:trPr>
        <w:tc>
          <w:tcPr>
            <w:tcW w:w="973" w:type="dxa"/>
            <w:vAlign w:val="bottom"/>
          </w:tcPr>
          <w:p w:rsidR="00F142AC" w:rsidRPr="00FB7806" w:rsidRDefault="00F142AC" w:rsidP="002279ED">
            <w:pPr>
              <w:rPr>
                <w:lang w:val="de-DE"/>
              </w:rPr>
            </w:pPr>
            <w:r w:rsidRPr="00FB7806">
              <w:rPr>
                <w:lang w:val="de-DE"/>
              </w:rPr>
              <w:t>ONT</w:t>
            </w:r>
          </w:p>
        </w:tc>
        <w:tc>
          <w:tcPr>
            <w:tcW w:w="3002" w:type="dxa"/>
            <w:vAlign w:val="bottom"/>
          </w:tcPr>
          <w:p w:rsidR="00F142AC" w:rsidRPr="00A6569A" w:rsidRDefault="00F142AC" w:rsidP="002279ED">
            <w:r w:rsidRPr="00A6569A">
              <w:t>光网络终端</w:t>
            </w:r>
          </w:p>
        </w:tc>
        <w:tc>
          <w:tcPr>
            <w:tcW w:w="4961" w:type="dxa"/>
            <w:vAlign w:val="bottom"/>
          </w:tcPr>
          <w:p w:rsidR="00F142AC" w:rsidRPr="00A6569A" w:rsidRDefault="00F142AC" w:rsidP="002279ED">
            <w:r w:rsidRPr="00A6569A">
              <w:t>Optical Network Terminal</w:t>
            </w:r>
          </w:p>
        </w:tc>
      </w:tr>
      <w:tr w:rsidR="00F142AC" w:rsidRPr="00F30420" w:rsidTr="002279ED">
        <w:trPr>
          <w:trHeight w:val="100"/>
        </w:trPr>
        <w:tc>
          <w:tcPr>
            <w:tcW w:w="973" w:type="dxa"/>
            <w:vAlign w:val="bottom"/>
          </w:tcPr>
          <w:p w:rsidR="00F142AC" w:rsidRPr="00FB7806" w:rsidRDefault="00F142AC" w:rsidP="002279ED">
            <w:pPr>
              <w:rPr>
                <w:lang w:val="de-DE"/>
              </w:rPr>
            </w:pPr>
            <w:r w:rsidRPr="00FB7806">
              <w:rPr>
                <w:lang w:val="de-DE"/>
              </w:rPr>
              <w:t>ONU</w:t>
            </w:r>
          </w:p>
        </w:tc>
        <w:tc>
          <w:tcPr>
            <w:tcW w:w="3002" w:type="dxa"/>
            <w:vAlign w:val="bottom"/>
          </w:tcPr>
          <w:p w:rsidR="00F142AC" w:rsidRPr="00A6569A" w:rsidRDefault="00F142AC" w:rsidP="002279ED">
            <w:r w:rsidRPr="00A6569A">
              <w:t>光网络单元</w:t>
            </w:r>
          </w:p>
        </w:tc>
        <w:tc>
          <w:tcPr>
            <w:tcW w:w="4961" w:type="dxa"/>
            <w:vAlign w:val="bottom"/>
          </w:tcPr>
          <w:p w:rsidR="00F142AC" w:rsidRPr="00A6569A" w:rsidRDefault="00F142AC" w:rsidP="002279ED">
            <w:r w:rsidRPr="00A6569A">
              <w:t>Optical Network Unit</w:t>
            </w:r>
          </w:p>
        </w:tc>
      </w:tr>
      <w:tr w:rsidR="00F142AC" w:rsidRPr="00F30420" w:rsidTr="002279ED">
        <w:trPr>
          <w:trHeight w:val="100"/>
        </w:trPr>
        <w:tc>
          <w:tcPr>
            <w:tcW w:w="973" w:type="dxa"/>
          </w:tcPr>
          <w:p w:rsidR="00F142AC" w:rsidRPr="005F1D16" w:rsidRDefault="00F142AC" w:rsidP="002279ED">
            <w:r w:rsidRPr="005F1D16">
              <w:t>OSS</w:t>
            </w:r>
          </w:p>
        </w:tc>
        <w:tc>
          <w:tcPr>
            <w:tcW w:w="3002" w:type="dxa"/>
          </w:tcPr>
          <w:p w:rsidR="00F142AC" w:rsidRPr="005F1D16" w:rsidRDefault="00F142AC" w:rsidP="002279ED">
            <w:r w:rsidRPr="005F1D16">
              <w:rPr>
                <w:rFonts w:hint="eastAsia"/>
              </w:rPr>
              <w:t>运营支撑系统</w:t>
            </w:r>
          </w:p>
        </w:tc>
        <w:tc>
          <w:tcPr>
            <w:tcW w:w="4961" w:type="dxa"/>
          </w:tcPr>
          <w:p w:rsidR="00F142AC" w:rsidRPr="005F1D16" w:rsidRDefault="00F142AC" w:rsidP="002279ED">
            <w:r w:rsidRPr="005F1D16">
              <w:rPr>
                <w:rFonts w:hint="eastAsia"/>
              </w:rPr>
              <w:t>Operation Support System</w:t>
            </w:r>
          </w:p>
        </w:tc>
      </w:tr>
      <w:tr w:rsidR="00F142AC" w:rsidRPr="00F30420" w:rsidTr="002279ED">
        <w:trPr>
          <w:trHeight w:val="100"/>
        </w:trPr>
        <w:tc>
          <w:tcPr>
            <w:tcW w:w="973" w:type="dxa"/>
            <w:vAlign w:val="bottom"/>
          </w:tcPr>
          <w:p w:rsidR="00F142AC" w:rsidRPr="00A6569A" w:rsidRDefault="00F142AC" w:rsidP="002279ED">
            <w:r w:rsidRPr="00A6569A">
              <w:t>SBU</w:t>
            </w:r>
          </w:p>
        </w:tc>
        <w:tc>
          <w:tcPr>
            <w:tcW w:w="3002" w:type="dxa"/>
            <w:vAlign w:val="bottom"/>
          </w:tcPr>
          <w:p w:rsidR="00F142AC" w:rsidRPr="00A6569A" w:rsidRDefault="00F142AC" w:rsidP="002279ED">
            <w:r w:rsidRPr="00A6569A">
              <w:t>单商户单元</w:t>
            </w:r>
          </w:p>
        </w:tc>
        <w:tc>
          <w:tcPr>
            <w:tcW w:w="4961" w:type="dxa"/>
            <w:vAlign w:val="bottom"/>
          </w:tcPr>
          <w:p w:rsidR="00F142AC" w:rsidRPr="00A6569A" w:rsidRDefault="00F142AC" w:rsidP="002279ED">
            <w:r w:rsidRPr="00A6569A">
              <w:t>Single Bussiness Unit</w:t>
            </w:r>
          </w:p>
        </w:tc>
      </w:tr>
      <w:tr w:rsidR="00F142AC" w:rsidRPr="00F30420" w:rsidTr="002279ED">
        <w:trPr>
          <w:trHeight w:val="100"/>
        </w:trPr>
        <w:tc>
          <w:tcPr>
            <w:tcW w:w="973" w:type="dxa"/>
          </w:tcPr>
          <w:p w:rsidR="00F142AC" w:rsidRPr="005F1D16" w:rsidRDefault="00F142AC" w:rsidP="002279ED">
            <w:r w:rsidRPr="005F1D16">
              <w:t>PON</w:t>
            </w:r>
          </w:p>
        </w:tc>
        <w:tc>
          <w:tcPr>
            <w:tcW w:w="3002" w:type="dxa"/>
          </w:tcPr>
          <w:p w:rsidR="00F142AC" w:rsidRPr="005F1D16" w:rsidRDefault="00F142AC" w:rsidP="002279ED">
            <w:r w:rsidRPr="005F1D16">
              <w:rPr>
                <w:rFonts w:hint="eastAsia"/>
              </w:rPr>
              <w:t>无源光网络</w:t>
            </w:r>
          </w:p>
        </w:tc>
        <w:tc>
          <w:tcPr>
            <w:tcW w:w="4961" w:type="dxa"/>
          </w:tcPr>
          <w:p w:rsidR="00F142AC" w:rsidRPr="005F1D16" w:rsidRDefault="00F142AC" w:rsidP="002279ED">
            <w:r w:rsidRPr="005F1D16">
              <w:rPr>
                <w:rFonts w:hint="eastAsia"/>
              </w:rPr>
              <w:t>Passive Optical Network</w:t>
            </w:r>
          </w:p>
        </w:tc>
      </w:tr>
      <w:tr w:rsidR="00F142AC" w:rsidRPr="00F30420" w:rsidTr="002279ED">
        <w:trPr>
          <w:trHeight w:val="100"/>
        </w:trPr>
        <w:tc>
          <w:tcPr>
            <w:tcW w:w="973" w:type="dxa"/>
            <w:vAlign w:val="bottom"/>
          </w:tcPr>
          <w:p w:rsidR="00F142AC" w:rsidRPr="00A6569A" w:rsidRDefault="00F142AC" w:rsidP="002279ED">
            <w:r w:rsidRPr="00A6569A">
              <w:t>SFU</w:t>
            </w:r>
          </w:p>
        </w:tc>
        <w:tc>
          <w:tcPr>
            <w:tcW w:w="3002" w:type="dxa"/>
            <w:vAlign w:val="bottom"/>
          </w:tcPr>
          <w:p w:rsidR="00F142AC" w:rsidRPr="00A6569A" w:rsidRDefault="00F142AC" w:rsidP="002279ED">
            <w:r w:rsidRPr="00A6569A">
              <w:t>单住户单元</w:t>
            </w:r>
          </w:p>
        </w:tc>
        <w:tc>
          <w:tcPr>
            <w:tcW w:w="4961" w:type="dxa"/>
            <w:vAlign w:val="bottom"/>
          </w:tcPr>
          <w:p w:rsidR="00F142AC" w:rsidRPr="00A6569A" w:rsidRDefault="00F142AC" w:rsidP="002279ED">
            <w:r w:rsidRPr="00A6569A">
              <w:t>Single Family Unit</w:t>
            </w:r>
          </w:p>
        </w:tc>
      </w:tr>
      <w:tr w:rsidR="00F142AC" w:rsidRPr="00F30420" w:rsidTr="002279ED">
        <w:trPr>
          <w:trHeight w:val="100"/>
        </w:trPr>
        <w:tc>
          <w:tcPr>
            <w:tcW w:w="973" w:type="dxa"/>
            <w:vAlign w:val="bottom"/>
          </w:tcPr>
          <w:p w:rsidR="00F142AC" w:rsidRPr="00A6569A" w:rsidRDefault="00F142AC" w:rsidP="002279ED">
            <w:r w:rsidRPr="00A6569A">
              <w:t>SNI</w:t>
            </w:r>
          </w:p>
        </w:tc>
        <w:tc>
          <w:tcPr>
            <w:tcW w:w="3002" w:type="dxa"/>
            <w:vAlign w:val="bottom"/>
          </w:tcPr>
          <w:p w:rsidR="00F142AC" w:rsidRPr="00A6569A" w:rsidRDefault="00F142AC" w:rsidP="002279ED">
            <w:r w:rsidRPr="00A6569A">
              <w:t>业务网络接口</w:t>
            </w:r>
          </w:p>
        </w:tc>
        <w:tc>
          <w:tcPr>
            <w:tcW w:w="4961" w:type="dxa"/>
            <w:vAlign w:val="bottom"/>
          </w:tcPr>
          <w:p w:rsidR="00F142AC" w:rsidRPr="00A6569A" w:rsidRDefault="00F142AC" w:rsidP="002279ED">
            <w:r w:rsidRPr="00A6569A">
              <w:t>Service Network Interface</w:t>
            </w:r>
          </w:p>
        </w:tc>
      </w:tr>
      <w:tr w:rsidR="00F142AC" w:rsidRPr="00F30420" w:rsidTr="002279ED">
        <w:trPr>
          <w:trHeight w:val="100"/>
        </w:trPr>
        <w:tc>
          <w:tcPr>
            <w:tcW w:w="973" w:type="dxa"/>
            <w:vAlign w:val="bottom"/>
          </w:tcPr>
          <w:p w:rsidR="00F142AC" w:rsidRPr="00A6569A" w:rsidRDefault="00F142AC" w:rsidP="002279ED">
            <w:r w:rsidRPr="00A6569A">
              <w:rPr>
                <w:lang w:val="de-DE"/>
              </w:rPr>
              <w:t>STB</w:t>
            </w:r>
          </w:p>
        </w:tc>
        <w:tc>
          <w:tcPr>
            <w:tcW w:w="3002" w:type="dxa"/>
            <w:vAlign w:val="bottom"/>
          </w:tcPr>
          <w:p w:rsidR="00F142AC" w:rsidRPr="00A6569A" w:rsidRDefault="00F142AC" w:rsidP="002279ED">
            <w:r w:rsidRPr="00A6569A">
              <w:t>机顶盒</w:t>
            </w:r>
          </w:p>
        </w:tc>
        <w:tc>
          <w:tcPr>
            <w:tcW w:w="4961" w:type="dxa"/>
            <w:vAlign w:val="bottom"/>
          </w:tcPr>
          <w:p w:rsidR="00F142AC" w:rsidRPr="00A6569A" w:rsidRDefault="00F142AC" w:rsidP="002279ED">
            <w:r w:rsidRPr="00A6569A">
              <w:t>Set Top Box</w:t>
            </w:r>
          </w:p>
        </w:tc>
      </w:tr>
      <w:tr w:rsidR="00F142AC" w:rsidRPr="00F30420" w:rsidTr="002279ED">
        <w:trPr>
          <w:trHeight w:val="100"/>
        </w:trPr>
        <w:tc>
          <w:tcPr>
            <w:tcW w:w="973" w:type="dxa"/>
          </w:tcPr>
          <w:p w:rsidR="00F142AC" w:rsidRPr="005F1D16" w:rsidRDefault="00F142AC" w:rsidP="002279ED">
            <w:r w:rsidRPr="005F1D16">
              <w:t>TL1</w:t>
            </w:r>
          </w:p>
        </w:tc>
        <w:tc>
          <w:tcPr>
            <w:tcW w:w="3002" w:type="dxa"/>
          </w:tcPr>
          <w:p w:rsidR="00F142AC" w:rsidRPr="005F1D16" w:rsidRDefault="00F142AC" w:rsidP="002279ED">
            <w:r w:rsidRPr="005F1D16">
              <w:rPr>
                <w:rFonts w:hint="eastAsia"/>
              </w:rPr>
              <w:t>事务处理语言</w:t>
            </w:r>
          </w:p>
        </w:tc>
        <w:tc>
          <w:tcPr>
            <w:tcW w:w="4961" w:type="dxa"/>
          </w:tcPr>
          <w:p w:rsidR="00F142AC" w:rsidRPr="005F1D16" w:rsidRDefault="00F142AC" w:rsidP="002279ED">
            <w:r w:rsidRPr="005F1D16">
              <w:rPr>
                <w:rFonts w:hint="eastAsia"/>
              </w:rPr>
              <w:t>Transaction Language -1</w:t>
            </w:r>
          </w:p>
        </w:tc>
      </w:tr>
      <w:tr w:rsidR="00F142AC" w:rsidRPr="00F30420" w:rsidTr="002279ED">
        <w:trPr>
          <w:trHeight w:val="100"/>
        </w:trPr>
        <w:tc>
          <w:tcPr>
            <w:tcW w:w="973" w:type="dxa"/>
            <w:vAlign w:val="bottom"/>
          </w:tcPr>
          <w:p w:rsidR="00F142AC" w:rsidRPr="00A6569A" w:rsidRDefault="00F142AC" w:rsidP="002279ED">
            <w:r w:rsidRPr="00A6569A">
              <w:t>UNI</w:t>
            </w:r>
          </w:p>
        </w:tc>
        <w:tc>
          <w:tcPr>
            <w:tcW w:w="3002" w:type="dxa"/>
            <w:vAlign w:val="bottom"/>
          </w:tcPr>
          <w:p w:rsidR="00F142AC" w:rsidRPr="00A6569A" w:rsidRDefault="00F142AC" w:rsidP="002279ED">
            <w:r w:rsidRPr="00A6569A">
              <w:t>用户网络接口</w:t>
            </w:r>
          </w:p>
        </w:tc>
        <w:tc>
          <w:tcPr>
            <w:tcW w:w="4961" w:type="dxa"/>
            <w:vAlign w:val="bottom"/>
          </w:tcPr>
          <w:p w:rsidR="00F142AC" w:rsidRPr="00A6569A" w:rsidRDefault="00F142AC" w:rsidP="002279ED">
            <w:r w:rsidRPr="00A6569A">
              <w:t>Uer Network Interface</w:t>
            </w:r>
          </w:p>
        </w:tc>
      </w:tr>
      <w:tr w:rsidR="00F142AC" w:rsidRPr="00F30420" w:rsidTr="002279ED">
        <w:trPr>
          <w:trHeight w:val="100"/>
        </w:trPr>
        <w:tc>
          <w:tcPr>
            <w:tcW w:w="973" w:type="dxa"/>
          </w:tcPr>
          <w:p w:rsidR="00F142AC" w:rsidRPr="005F1D16" w:rsidRDefault="00F142AC" w:rsidP="002279ED">
            <w:r w:rsidRPr="005F1D16">
              <w:t>VLAN</w:t>
            </w:r>
          </w:p>
        </w:tc>
        <w:tc>
          <w:tcPr>
            <w:tcW w:w="3002" w:type="dxa"/>
          </w:tcPr>
          <w:p w:rsidR="00F142AC" w:rsidRPr="005F1D16" w:rsidRDefault="00F142AC" w:rsidP="002279ED">
            <w:r w:rsidRPr="005F1D16">
              <w:rPr>
                <w:rFonts w:hint="eastAsia"/>
              </w:rPr>
              <w:t>虚拟局域网</w:t>
            </w:r>
          </w:p>
        </w:tc>
        <w:tc>
          <w:tcPr>
            <w:tcW w:w="4961" w:type="dxa"/>
          </w:tcPr>
          <w:p w:rsidR="00F142AC" w:rsidRPr="005F1D16" w:rsidRDefault="00F142AC" w:rsidP="002279ED">
            <w:r w:rsidRPr="005F1D16">
              <w:rPr>
                <w:rFonts w:hint="eastAsia"/>
              </w:rPr>
              <w:t>Virtual Local Area Network</w:t>
            </w:r>
          </w:p>
        </w:tc>
      </w:tr>
      <w:tr w:rsidR="00F142AC" w:rsidRPr="00F30420" w:rsidTr="002279ED">
        <w:trPr>
          <w:trHeight w:val="100"/>
        </w:trPr>
        <w:tc>
          <w:tcPr>
            <w:tcW w:w="973" w:type="dxa"/>
            <w:vAlign w:val="bottom"/>
          </w:tcPr>
          <w:p w:rsidR="00F142AC" w:rsidRPr="00A6569A" w:rsidRDefault="00F142AC" w:rsidP="002279ED">
            <w:r w:rsidRPr="00A6569A">
              <w:t>VoIP</w:t>
            </w:r>
          </w:p>
        </w:tc>
        <w:tc>
          <w:tcPr>
            <w:tcW w:w="3002" w:type="dxa"/>
            <w:vAlign w:val="bottom"/>
          </w:tcPr>
          <w:p w:rsidR="00F142AC" w:rsidRPr="00A6569A" w:rsidRDefault="00F142AC" w:rsidP="002279ED">
            <w:r w:rsidRPr="00A6569A">
              <w:t>IP</w:t>
            </w:r>
            <w:r w:rsidRPr="00A6569A">
              <w:t>语音</w:t>
            </w:r>
          </w:p>
        </w:tc>
        <w:tc>
          <w:tcPr>
            <w:tcW w:w="4961" w:type="dxa"/>
            <w:vAlign w:val="bottom"/>
          </w:tcPr>
          <w:p w:rsidR="00F142AC" w:rsidRPr="00A6569A" w:rsidRDefault="00F142AC" w:rsidP="002279ED">
            <w:r w:rsidRPr="00A6569A">
              <w:t>Voice over IP</w:t>
            </w:r>
          </w:p>
        </w:tc>
      </w:tr>
      <w:tr w:rsidR="00F142AC" w:rsidRPr="00F30420" w:rsidTr="002279ED">
        <w:trPr>
          <w:trHeight w:val="100"/>
        </w:trPr>
        <w:tc>
          <w:tcPr>
            <w:tcW w:w="973" w:type="dxa"/>
          </w:tcPr>
          <w:p w:rsidR="00F142AC" w:rsidRPr="005F1D16" w:rsidRDefault="00F142AC" w:rsidP="002279ED">
            <w:r w:rsidRPr="005F1D16">
              <w:t>XML</w:t>
            </w:r>
          </w:p>
        </w:tc>
        <w:tc>
          <w:tcPr>
            <w:tcW w:w="3002" w:type="dxa"/>
          </w:tcPr>
          <w:p w:rsidR="00F142AC" w:rsidRPr="005F1D16" w:rsidRDefault="00F142AC" w:rsidP="002279ED">
            <w:r w:rsidRPr="005F1D16">
              <w:rPr>
                <w:rFonts w:hint="eastAsia"/>
              </w:rPr>
              <w:t>标记语言</w:t>
            </w:r>
          </w:p>
        </w:tc>
        <w:tc>
          <w:tcPr>
            <w:tcW w:w="4961" w:type="dxa"/>
          </w:tcPr>
          <w:p w:rsidR="00F142AC" w:rsidRPr="005F1D16" w:rsidRDefault="00F142AC" w:rsidP="002279ED">
            <w:r w:rsidRPr="005F1D16">
              <w:rPr>
                <w:rFonts w:hint="eastAsia"/>
              </w:rPr>
              <w:t>Extensible Markup Language</w:t>
            </w:r>
          </w:p>
        </w:tc>
      </w:tr>
    </w:tbl>
    <w:p w:rsidR="00980B53" w:rsidRPr="00980B53" w:rsidRDefault="00980B53" w:rsidP="00980B53"/>
    <w:p w:rsidR="008056A9" w:rsidRDefault="008056A9" w:rsidP="008056A9">
      <w:pPr>
        <w:pStyle w:val="TimesNewRoman0505"/>
      </w:pPr>
      <w:bookmarkStart w:id="52" w:name="_Toc10296034"/>
      <w:bookmarkStart w:id="53" w:name="_Toc26703601"/>
      <w:bookmarkStart w:id="54" w:name="_Toc57620126"/>
      <w:bookmarkStart w:id="55" w:name="_Toc71892566"/>
      <w:bookmarkStart w:id="56" w:name="_Toc422211108"/>
      <w:r>
        <w:rPr>
          <w:rFonts w:hint="eastAsia"/>
        </w:rPr>
        <w:t>通用</w:t>
      </w:r>
      <w:bookmarkEnd w:id="52"/>
      <w:bookmarkEnd w:id="53"/>
      <w:bookmarkEnd w:id="54"/>
      <w:bookmarkEnd w:id="55"/>
      <w:r>
        <w:rPr>
          <w:rFonts w:hint="eastAsia"/>
        </w:rPr>
        <w:t>管理</w:t>
      </w:r>
      <w:bookmarkEnd w:id="56"/>
    </w:p>
    <w:p w:rsidR="006E7DB3" w:rsidRPr="006E7DB3" w:rsidRDefault="006E7DB3" w:rsidP="006E7DB3">
      <w:pPr>
        <w:pStyle w:val="TimesNewRoman05"/>
        <w:ind w:left="0"/>
        <w:rPr>
          <w:rFonts w:cs="Times New Roman"/>
        </w:rPr>
      </w:pPr>
      <w:bookmarkStart w:id="57" w:name="_Toc421546372"/>
      <w:bookmarkStart w:id="58" w:name="_Toc422211109"/>
      <w:bookmarkStart w:id="59" w:name="_Toc32572157"/>
      <w:bookmarkStart w:id="60" w:name="_Toc35172115"/>
      <w:bookmarkStart w:id="61" w:name="_Toc37132974"/>
      <w:bookmarkStart w:id="62" w:name="_Toc196191368"/>
      <w:bookmarkStart w:id="63" w:name="_Toc298420467"/>
      <w:bookmarkStart w:id="64" w:name="_Toc421546374"/>
      <w:r w:rsidRPr="006E7DB3">
        <w:rPr>
          <w:rFonts w:cs="Times New Roman" w:hint="eastAsia"/>
        </w:rPr>
        <w:t>概述</w:t>
      </w:r>
      <w:bookmarkEnd w:id="57"/>
      <w:bookmarkEnd w:id="58"/>
    </w:p>
    <w:p w:rsidR="006E7DB3" w:rsidRPr="006E7DB3" w:rsidRDefault="006E7DB3" w:rsidP="006E7DB3">
      <w:pPr>
        <w:spacing w:line="360" w:lineRule="auto"/>
        <w:ind w:left="420" w:firstLine="420"/>
        <w:rPr>
          <w:szCs w:val="21"/>
        </w:rPr>
      </w:pPr>
      <w:r w:rsidRPr="006E7DB3">
        <w:rPr>
          <w:rFonts w:hint="eastAsia"/>
          <w:szCs w:val="21"/>
        </w:rPr>
        <w:t>公共管理接口定义</w:t>
      </w:r>
      <w:r w:rsidRPr="006E7DB3">
        <w:rPr>
          <w:rFonts w:hint="eastAsia"/>
          <w:szCs w:val="21"/>
        </w:rPr>
        <w:t>PON</w:t>
      </w:r>
      <w:r w:rsidRPr="006E7DB3">
        <w:rPr>
          <w:rFonts w:hint="eastAsia"/>
          <w:szCs w:val="21"/>
        </w:rPr>
        <w:t>管理公共部分功能需求，其他管理接口部都可能用到的功能需求。</w:t>
      </w:r>
    </w:p>
    <w:p w:rsidR="008056A9" w:rsidRDefault="008056A9" w:rsidP="008056A9">
      <w:pPr>
        <w:pStyle w:val="TimesNewRoman05"/>
        <w:ind w:left="0"/>
        <w:rPr>
          <w:rFonts w:cs="Times New Roman"/>
        </w:rPr>
      </w:pPr>
      <w:bookmarkStart w:id="65" w:name="_Toc422211110"/>
      <w:r w:rsidRPr="005134B8">
        <w:rPr>
          <w:rFonts w:cs="Times New Roman" w:hint="eastAsia"/>
        </w:rPr>
        <w:t>通信链路监视</w:t>
      </w:r>
      <w:bookmarkEnd w:id="59"/>
      <w:bookmarkEnd w:id="60"/>
      <w:bookmarkEnd w:id="61"/>
      <w:bookmarkEnd w:id="62"/>
      <w:bookmarkEnd w:id="63"/>
      <w:bookmarkEnd w:id="64"/>
      <w:bookmarkEnd w:id="65"/>
    </w:p>
    <w:p w:rsidR="00FD156B" w:rsidRPr="00931120" w:rsidRDefault="00FD156B" w:rsidP="00CE4D8A">
      <w:pPr>
        <w:spacing w:beforeLines="50"/>
        <w:ind w:firstLine="420"/>
      </w:pPr>
      <w:r w:rsidRPr="00931120">
        <w:t>功能描述</w:t>
      </w:r>
    </w:p>
    <w:p w:rsidR="00FD156B" w:rsidRPr="00FF3114" w:rsidRDefault="00FD156B" w:rsidP="00FF3114">
      <w:pPr>
        <w:spacing w:line="360" w:lineRule="auto"/>
        <w:ind w:left="420" w:firstLine="420"/>
        <w:rPr>
          <w:rFonts w:asciiTheme="minorEastAsia" w:eastAsiaTheme="minorEastAsia" w:hAnsiTheme="minorEastAsia"/>
        </w:rPr>
      </w:pPr>
      <w:r w:rsidRPr="00FF3114">
        <w:rPr>
          <w:rFonts w:asciiTheme="minorEastAsia" w:eastAsiaTheme="minorEastAsia" w:hAnsiTheme="minorEastAsia" w:hint="eastAsia"/>
        </w:rPr>
        <w:t>NMS系统定期发送握手命令，用以监控链路通信状态。也可以在调用该操作后，不做任何其它操作的情况下维持连接。如果某TCP连接在10分钟内没有任何通信，则网元管理系统主动断开该TCP连接。</w:t>
      </w:r>
    </w:p>
    <w:p w:rsidR="00FD156B" w:rsidRPr="00931120" w:rsidRDefault="00FD156B" w:rsidP="00CE4D8A">
      <w:pPr>
        <w:spacing w:beforeLines="50"/>
        <w:ind w:firstLine="420"/>
      </w:pPr>
      <w:r w:rsidRPr="00931120">
        <w:t>命令格式</w:t>
      </w:r>
    </w:p>
    <w:p w:rsidR="00FD156B" w:rsidRPr="00FD156B" w:rsidRDefault="00FD156B" w:rsidP="00FF3114">
      <w:pPr>
        <w:spacing w:line="360" w:lineRule="auto"/>
        <w:ind w:left="420" w:firstLine="420"/>
        <w:rPr>
          <w:szCs w:val="21"/>
        </w:rPr>
      </w:pPr>
      <w:r w:rsidRPr="00FD156B">
        <w:rPr>
          <w:szCs w:val="21"/>
        </w:rPr>
        <w:t>SHAKEHAND:::CTAG::;</w:t>
      </w:r>
    </w:p>
    <w:p w:rsidR="00000000" w:rsidRDefault="00FD156B" w:rsidP="00CE4D8A">
      <w:pPr>
        <w:spacing w:beforeLines="50"/>
        <w:ind w:firstLine="420"/>
      </w:pPr>
      <w:r w:rsidRPr="00931120">
        <w:lastRenderedPageBreak/>
        <w:t>输入参数</w:t>
      </w:r>
    </w:p>
    <w:p w:rsidR="00FD156B" w:rsidRPr="009E44FF" w:rsidRDefault="00FD156B" w:rsidP="00FD156B">
      <w:pPr>
        <w:ind w:left="420" w:firstLine="420"/>
        <w:rPr>
          <w:szCs w:val="21"/>
        </w:rPr>
      </w:pPr>
      <w:r>
        <w:rPr>
          <w:rFonts w:hint="eastAsia"/>
          <w:szCs w:val="21"/>
        </w:rPr>
        <w:t>无</w:t>
      </w:r>
    </w:p>
    <w:p w:rsidR="00000000" w:rsidRDefault="00FD156B" w:rsidP="00CE4D8A">
      <w:pPr>
        <w:spacing w:beforeLines="50"/>
        <w:ind w:firstLine="420"/>
      </w:pPr>
      <w:r w:rsidRPr="00931120">
        <w:t>响应格式</w:t>
      </w:r>
    </w:p>
    <w:p w:rsidR="00FD156B" w:rsidRPr="009E44FF" w:rsidRDefault="00FD156B"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中的操作类命令应答格式。</w:t>
      </w:r>
    </w:p>
    <w:p w:rsidR="00000000" w:rsidRDefault="00FD156B" w:rsidP="00CE4D8A">
      <w:pPr>
        <w:spacing w:beforeLines="50"/>
        <w:ind w:firstLine="420"/>
      </w:pPr>
      <w:r w:rsidRPr="00931120">
        <w:t>输出参数</w:t>
      </w:r>
    </w:p>
    <w:p w:rsidR="00FD156B" w:rsidRDefault="00FD156B" w:rsidP="00FF3114">
      <w:pPr>
        <w:spacing w:line="360" w:lineRule="auto"/>
        <w:ind w:left="420" w:firstLine="420"/>
        <w:rPr>
          <w:szCs w:val="21"/>
        </w:rPr>
      </w:pPr>
      <w:r w:rsidRPr="009E44FF">
        <w:rPr>
          <w:szCs w:val="21"/>
        </w:rPr>
        <w:t>无。</w:t>
      </w:r>
    </w:p>
    <w:p w:rsidR="00FD156B" w:rsidRDefault="00FD156B" w:rsidP="00FD156B">
      <w:pPr>
        <w:pStyle w:val="TimesNewRoman05"/>
        <w:ind w:left="0"/>
        <w:rPr>
          <w:rFonts w:cs="Times New Roman"/>
        </w:rPr>
      </w:pPr>
      <w:bookmarkStart w:id="66" w:name="_Toc422211111"/>
      <w:del w:id="67" w:author="CMDI-LVLIANGDONG" w:date="2015-07-21T17:15:00Z">
        <w:r w:rsidRPr="005134B8" w:rsidDel="00B9177E">
          <w:rPr>
            <w:rFonts w:cs="Times New Roman" w:hint="eastAsia"/>
          </w:rPr>
          <w:delText>资源变化</w:delText>
        </w:r>
      </w:del>
      <w:r w:rsidRPr="005134B8">
        <w:rPr>
          <w:rFonts w:cs="Times New Roman" w:hint="eastAsia"/>
        </w:rPr>
        <w:t>通知</w:t>
      </w:r>
      <w:bookmarkEnd w:id="66"/>
      <w:ins w:id="68" w:author="CMDI-LVLIANGDONG" w:date="2015-07-21T17:15:00Z">
        <w:r w:rsidR="00B9177E">
          <w:rPr>
            <w:rFonts w:cs="Times New Roman" w:hint="eastAsia"/>
          </w:rPr>
          <w:t>消息</w:t>
        </w:r>
      </w:ins>
    </w:p>
    <w:p w:rsidR="005867C3" w:rsidRDefault="005867C3" w:rsidP="00FD156B">
      <w:pPr>
        <w:pStyle w:val="af4"/>
        <w:spacing w:before="156"/>
        <w:ind w:left="0"/>
      </w:pPr>
      <w:bookmarkStart w:id="69" w:name="_Toc422211112"/>
      <w:bookmarkStart w:id="70" w:name="_Toc421546376"/>
      <w:del w:id="71" w:author="CMDI-LVLIANGDONG" w:date="2015-07-21T17:16:00Z">
        <w:r w:rsidRPr="005867C3" w:rsidDel="00B9177E">
          <w:rPr>
            <w:rFonts w:hint="eastAsia"/>
          </w:rPr>
          <w:delText>资源变化</w:delText>
        </w:r>
      </w:del>
      <w:r w:rsidRPr="005867C3">
        <w:rPr>
          <w:rFonts w:hint="eastAsia"/>
        </w:rPr>
        <w:t>通知格式的说明</w:t>
      </w:r>
      <w:bookmarkEnd w:id="69"/>
    </w:p>
    <w:p w:rsidR="00CF4E27" w:rsidRPr="00B1714E" w:rsidRDefault="00B9177E" w:rsidP="00CF4E27">
      <w:pPr>
        <w:pStyle w:val="ItemList"/>
        <w:numPr>
          <w:ilvl w:val="0"/>
          <w:numId w:val="37"/>
        </w:numPr>
        <w:ind w:left="1276"/>
        <w:rPr>
          <w:rFonts w:ascii="宋体" w:hAnsi="宋体"/>
        </w:rPr>
      </w:pPr>
      <w:ins w:id="72" w:author="CMDI-LVLIANGDONG" w:date="2015-07-21T17:16:00Z">
        <w:r>
          <w:rPr>
            <w:rFonts w:ascii="宋体" w:hAnsi="宋体" w:hint="eastAsia"/>
          </w:rPr>
          <w:t>通知消息</w:t>
        </w:r>
      </w:ins>
      <w:del w:id="73" w:author="CMDI-LVLIANGDONG" w:date="2015-07-21T17:16:00Z">
        <w:r w:rsidR="00CF4E27" w:rsidRPr="00B1714E" w:rsidDel="00B9177E">
          <w:rPr>
            <w:rFonts w:ascii="宋体" w:hAnsi="宋体" w:hint="eastAsia"/>
          </w:rPr>
          <w:delText>资源变化</w:delText>
        </w:r>
      </w:del>
      <w:r w:rsidR="00CF4E27" w:rsidRPr="00B1714E">
        <w:rPr>
          <w:rFonts w:ascii="宋体" w:hAnsi="宋体"/>
        </w:rPr>
        <w:t>上报格式：</w:t>
      </w:r>
    </w:p>
    <w:p w:rsidR="00CF4E27" w:rsidRPr="00B1714E" w:rsidRDefault="00CF4E27" w:rsidP="00CF4E27">
      <w:pPr>
        <w:pStyle w:val="TerminalDisplay"/>
        <w:ind w:left="1276"/>
        <w:rPr>
          <w:rFonts w:ascii="宋体" w:hAnsi="宋体"/>
          <w:sz w:val="21"/>
          <w:szCs w:val="21"/>
        </w:rPr>
      </w:pPr>
      <w:r w:rsidRPr="00B1714E">
        <w:rPr>
          <w:rFonts w:ascii="宋体" w:hAnsi="宋体"/>
          <w:sz w:val="21"/>
          <w:szCs w:val="21"/>
        </w:rPr>
        <w:t>&lt;header&gt;</w:t>
      </w:r>
      <w:r w:rsidRPr="00B1714E">
        <w:rPr>
          <w:rFonts w:ascii="宋体" w:hAnsi="宋体" w:hint="eastAsia"/>
          <w:sz w:val="21"/>
          <w:szCs w:val="21"/>
        </w:rPr>
        <w:t>&lt;auto id&gt;</w:t>
      </w:r>
      <w:r w:rsidRPr="00B1714E">
        <w:rPr>
          <w:rFonts w:ascii="宋体" w:hAnsi="宋体"/>
          <w:sz w:val="21"/>
          <w:szCs w:val="21"/>
        </w:rPr>
        <w:t>&lt;</w:t>
      </w:r>
      <w:r w:rsidRPr="00B1714E">
        <w:rPr>
          <w:rFonts w:ascii="宋体" w:hAnsi="宋体" w:hint="eastAsia"/>
          <w:sz w:val="21"/>
          <w:szCs w:val="21"/>
        </w:rPr>
        <w:t>alarm_body</w:t>
      </w:r>
      <w:r w:rsidRPr="00B1714E">
        <w:rPr>
          <w:rFonts w:ascii="宋体" w:hAnsi="宋体"/>
          <w:sz w:val="21"/>
          <w:szCs w:val="21"/>
        </w:rPr>
        <w:t>&gt;&lt;terminator&gt;</w:t>
      </w:r>
    </w:p>
    <w:p w:rsidR="00CF4E27" w:rsidRPr="00B1714E" w:rsidRDefault="00CF4E27" w:rsidP="00CF4E27">
      <w:pPr>
        <w:pStyle w:val="TerminalDisplay"/>
        <w:ind w:left="1276"/>
        <w:rPr>
          <w:rFonts w:ascii="宋体" w:hAnsi="宋体"/>
          <w:sz w:val="21"/>
          <w:szCs w:val="21"/>
        </w:rPr>
      </w:pPr>
      <w:r w:rsidRPr="00B1714E">
        <w:rPr>
          <w:rFonts w:ascii="宋体" w:hAnsi="宋体"/>
          <w:sz w:val="21"/>
          <w:szCs w:val="21"/>
        </w:rPr>
        <w:t>header::=&lt;cr&gt;&lt;lf&gt;&lt;lf&gt;^^^&lt;sid&gt;^&lt;year&gt;-&lt;month&gt;-&lt;day&gt;^&lt;hour&gt;:&lt;minute&gt;:&lt;second&gt;</w:t>
      </w:r>
    </w:p>
    <w:p w:rsidR="00CF4E27" w:rsidRPr="00B1714E" w:rsidRDefault="00CF4E27" w:rsidP="00CF4E27">
      <w:pPr>
        <w:pStyle w:val="TerminalDisplay"/>
        <w:ind w:left="1276"/>
        <w:rPr>
          <w:rFonts w:ascii="宋体" w:hAnsi="宋体"/>
          <w:sz w:val="21"/>
          <w:szCs w:val="21"/>
        </w:rPr>
      </w:pPr>
      <w:r w:rsidRPr="00B1714E">
        <w:rPr>
          <w:rFonts w:ascii="宋体" w:hAnsi="宋体"/>
          <w:sz w:val="21"/>
          <w:szCs w:val="21"/>
        </w:rPr>
        <w:t>auto id ::= &lt;cr&gt;&lt;lf&gt;&lt;almcde&gt;^^&lt;atag&gt;^&lt;verb&gt;</w:t>
      </w:r>
      <w:r w:rsidRPr="00B1714E">
        <w:rPr>
          <w:rFonts w:ascii="宋体" w:hAnsi="宋体" w:hint="eastAsia"/>
          <w:sz w:val="21"/>
          <w:szCs w:val="21"/>
        </w:rPr>
        <w:t>^&lt;modifier1&gt;^&lt;modifier2&gt;</w:t>
      </w:r>
    </w:p>
    <w:p w:rsidR="00CF4E27" w:rsidRPr="00B1714E" w:rsidRDefault="00CF4E27" w:rsidP="00CF4E27">
      <w:pPr>
        <w:pStyle w:val="TerminalDisplay"/>
        <w:ind w:left="1276"/>
        <w:rPr>
          <w:rFonts w:ascii="宋体" w:hAnsi="宋体"/>
          <w:sz w:val="21"/>
          <w:szCs w:val="21"/>
        </w:rPr>
      </w:pPr>
      <w:r w:rsidRPr="00B1714E">
        <w:rPr>
          <w:rFonts w:ascii="宋体" w:hAnsi="宋体" w:hint="eastAsia"/>
          <w:sz w:val="21"/>
          <w:szCs w:val="21"/>
        </w:rPr>
        <w:t xml:space="preserve">body::= </w:t>
      </w:r>
      <w:r w:rsidRPr="00B1714E">
        <w:rPr>
          <w:rFonts w:ascii="宋体" w:hAnsi="宋体"/>
          <w:sz w:val="21"/>
          <w:szCs w:val="21"/>
        </w:rPr>
        <w:t>&lt;cr&gt;&lt;lf&gt;&lt;attrib&gt;</w:t>
      </w:r>
      <w:r w:rsidRPr="00B1714E">
        <w:rPr>
          <w:rFonts w:ascii="宋体" w:hAnsi="宋体" w:hint="eastAsia"/>
          <w:sz w:val="21"/>
          <w:szCs w:val="21"/>
        </w:rPr>
        <w:t>=&lt;value</w:t>
      </w:r>
      <w:r w:rsidRPr="00B1714E">
        <w:rPr>
          <w:rFonts w:ascii="宋体" w:hAnsi="宋体"/>
          <w:sz w:val="21"/>
          <w:szCs w:val="21"/>
        </w:rPr>
        <w:t>&gt;((&lt;tab&gt;&lt;attrib&gt;</w:t>
      </w:r>
      <w:r w:rsidRPr="00B1714E">
        <w:rPr>
          <w:rFonts w:ascii="宋体" w:hAnsi="宋体" w:hint="eastAsia"/>
          <w:sz w:val="21"/>
          <w:szCs w:val="21"/>
        </w:rPr>
        <w:t>=&lt;value</w:t>
      </w:r>
      <w:r w:rsidRPr="00B1714E">
        <w:rPr>
          <w:rFonts w:ascii="宋体" w:hAnsi="宋体"/>
          <w:sz w:val="21"/>
          <w:szCs w:val="21"/>
        </w:rPr>
        <w:t>&gt;)*)&lt;cr&gt;&lt;lf&gt;</w:t>
      </w:r>
    </w:p>
    <w:p w:rsidR="00CF4E27" w:rsidRDefault="00CF4E27" w:rsidP="00CF4E27">
      <w:pPr>
        <w:pStyle w:val="TerminalDisplay"/>
        <w:ind w:left="1276"/>
        <w:rPr>
          <w:rFonts w:ascii="宋体" w:hAnsi="宋体"/>
          <w:sz w:val="21"/>
          <w:szCs w:val="21"/>
        </w:rPr>
      </w:pPr>
      <w:r w:rsidRPr="00B1714E">
        <w:rPr>
          <w:rFonts w:ascii="宋体" w:hAnsi="宋体"/>
          <w:sz w:val="21"/>
          <w:szCs w:val="21"/>
        </w:rPr>
        <w:t>terminator::=&lt;cr&gt;&lt;lf&gt;(;|&gt;)</w:t>
      </w:r>
    </w:p>
    <w:p w:rsidR="004439AA" w:rsidRPr="00B1714E" w:rsidRDefault="004439AA" w:rsidP="00CF4E27">
      <w:pPr>
        <w:pStyle w:val="TerminalDisplay"/>
        <w:ind w:left="1276"/>
        <w:rPr>
          <w:rFonts w:ascii="宋体" w:hAnsi="宋体"/>
          <w:sz w:val="21"/>
          <w:szCs w:val="21"/>
        </w:rPr>
      </w:pPr>
    </w:p>
    <w:tbl>
      <w:tblPr>
        <w:tblStyle w:val="afffffd"/>
        <w:tblW w:w="7954" w:type="dxa"/>
        <w:tblLayout w:type="fixed"/>
        <w:tblLook w:val="01E0"/>
      </w:tblPr>
      <w:tblGrid>
        <w:gridCol w:w="2148"/>
        <w:gridCol w:w="5806"/>
      </w:tblGrid>
      <w:tr w:rsidR="00CF4E27" w:rsidRPr="00B1714E" w:rsidTr="00FC09FB">
        <w:trPr>
          <w:cnfStyle w:val="100000000000"/>
        </w:trPr>
        <w:tc>
          <w:tcPr>
            <w:tcW w:w="1350" w:type="pct"/>
          </w:tcPr>
          <w:p w:rsidR="00CF4E27" w:rsidRPr="00B1714E" w:rsidRDefault="00CF4E27" w:rsidP="00931120">
            <w:pPr>
              <w:spacing w:line="300" w:lineRule="auto"/>
              <w:rPr>
                <w:rFonts w:ascii="宋体" w:hAnsi="宋体"/>
                <w:noProof/>
                <w:szCs w:val="21"/>
              </w:rPr>
            </w:pPr>
            <w:r w:rsidRPr="00B1714E">
              <w:rPr>
                <w:rFonts w:ascii="宋体" w:hAnsi="宋体"/>
                <w:noProof/>
                <w:szCs w:val="21"/>
              </w:rPr>
              <w:t>参数名称</w:t>
            </w:r>
          </w:p>
        </w:tc>
        <w:tc>
          <w:tcPr>
            <w:tcW w:w="3650" w:type="pct"/>
          </w:tcPr>
          <w:p w:rsidR="00CF4E27" w:rsidRPr="00B1714E" w:rsidRDefault="00CF4E27" w:rsidP="00931120">
            <w:pPr>
              <w:spacing w:line="300" w:lineRule="auto"/>
              <w:rPr>
                <w:rFonts w:ascii="宋体" w:hAnsi="宋体"/>
                <w:noProof/>
                <w:szCs w:val="21"/>
              </w:rPr>
            </w:pPr>
            <w:r w:rsidRPr="00B1714E">
              <w:rPr>
                <w:rFonts w:ascii="宋体" w:hAnsi="宋体"/>
                <w:noProof/>
                <w:szCs w:val="21"/>
              </w:rPr>
              <w:t>参数说明</w:t>
            </w:r>
          </w:p>
        </w:tc>
      </w:tr>
      <w:tr w:rsidR="00CF4E27" w:rsidRPr="00B1714E" w:rsidTr="00FC09FB">
        <w:tc>
          <w:tcPr>
            <w:tcW w:w="1350" w:type="pct"/>
          </w:tcPr>
          <w:p w:rsidR="00CF4E27" w:rsidRPr="00B1714E" w:rsidRDefault="00CF4E27" w:rsidP="00931120">
            <w:pPr>
              <w:spacing w:line="300" w:lineRule="auto"/>
              <w:rPr>
                <w:rFonts w:ascii="宋体" w:hAnsi="宋体"/>
                <w:noProof/>
                <w:szCs w:val="21"/>
              </w:rPr>
            </w:pPr>
            <w:r w:rsidRPr="00B1714E">
              <w:rPr>
                <w:rFonts w:ascii="宋体" w:hAnsi="宋体"/>
                <w:noProof/>
                <w:szCs w:val="21"/>
              </w:rPr>
              <w:t>header</w:t>
            </w:r>
          </w:p>
        </w:tc>
        <w:tc>
          <w:tcPr>
            <w:tcW w:w="3650" w:type="pct"/>
          </w:tcPr>
          <w:p w:rsidR="00CF4E27" w:rsidRPr="00B1714E" w:rsidRDefault="00CF4E27" w:rsidP="00931120">
            <w:pPr>
              <w:spacing w:line="300" w:lineRule="auto"/>
              <w:rPr>
                <w:rFonts w:ascii="宋体" w:hAnsi="宋体"/>
                <w:noProof/>
                <w:szCs w:val="21"/>
              </w:rPr>
            </w:pPr>
            <w:r w:rsidRPr="00B1714E">
              <w:rPr>
                <w:rFonts w:ascii="宋体" w:hAnsi="宋体" w:hint="eastAsia"/>
                <w:noProof/>
                <w:szCs w:val="21"/>
              </w:rPr>
              <w:t>消息头，所有响应消息和自动上报消息的公共部分，包括设备</w:t>
            </w:r>
          </w:p>
          <w:p w:rsidR="00CF4E27" w:rsidRPr="00B1714E" w:rsidRDefault="00CF4E27" w:rsidP="00931120">
            <w:pPr>
              <w:spacing w:line="300" w:lineRule="auto"/>
              <w:rPr>
                <w:rFonts w:ascii="宋体" w:hAnsi="宋体" w:cs="宋体"/>
                <w:kern w:val="0"/>
                <w:szCs w:val="21"/>
              </w:rPr>
            </w:pPr>
            <w:r w:rsidRPr="00B1714E">
              <w:rPr>
                <w:rFonts w:ascii="宋体" w:hAnsi="宋体"/>
                <w:noProof/>
                <w:szCs w:val="21"/>
              </w:rPr>
              <w:t>ID</w:t>
            </w:r>
            <w:r w:rsidRPr="00B1714E">
              <w:rPr>
                <w:rFonts w:ascii="宋体" w:hAnsi="宋体" w:hint="eastAsia"/>
                <w:noProof/>
                <w:szCs w:val="21"/>
              </w:rPr>
              <w:t>（</w:t>
            </w:r>
            <w:r w:rsidRPr="00B1714E">
              <w:rPr>
                <w:rFonts w:ascii="宋体" w:hAnsi="宋体"/>
                <w:noProof/>
                <w:szCs w:val="21"/>
              </w:rPr>
              <w:t>sid</w:t>
            </w:r>
            <w:r w:rsidRPr="00B1714E">
              <w:rPr>
                <w:rFonts w:ascii="宋体" w:hAnsi="宋体" w:hint="eastAsia"/>
                <w:noProof/>
                <w:szCs w:val="21"/>
              </w:rPr>
              <w:t>）、日期和时间</w:t>
            </w:r>
          </w:p>
          <w:p w:rsidR="00CF4E27" w:rsidRPr="001222FE" w:rsidRDefault="00CF4E27" w:rsidP="00931120">
            <w:pPr>
              <w:spacing w:line="300" w:lineRule="auto"/>
              <w:rPr>
                <w:rFonts w:ascii="宋体" w:hAnsi="宋体"/>
                <w:noProof/>
                <w:szCs w:val="21"/>
              </w:rPr>
            </w:pPr>
            <w:r w:rsidRPr="00B1714E">
              <w:rPr>
                <w:rFonts w:ascii="宋体" w:hAnsi="宋体" w:hint="eastAsia"/>
                <w:noProof/>
                <w:szCs w:val="21"/>
              </w:rPr>
              <w:t>sid: 厂家名缩写_网管服务器IP</w:t>
            </w:r>
          </w:p>
        </w:tc>
      </w:tr>
      <w:tr w:rsidR="00CF4E27" w:rsidRPr="00B1714E" w:rsidTr="00FC09FB">
        <w:tc>
          <w:tcPr>
            <w:tcW w:w="1350" w:type="pct"/>
          </w:tcPr>
          <w:p w:rsidR="00CF4E27" w:rsidRPr="00B1714E" w:rsidRDefault="00CF4E27" w:rsidP="00931120">
            <w:pPr>
              <w:spacing w:line="300" w:lineRule="auto"/>
              <w:rPr>
                <w:rFonts w:ascii="宋体" w:hAnsi="宋体"/>
                <w:noProof/>
                <w:szCs w:val="21"/>
              </w:rPr>
            </w:pPr>
            <w:r w:rsidRPr="00B1714E">
              <w:rPr>
                <w:rFonts w:ascii="宋体" w:hAnsi="宋体"/>
                <w:noProof/>
                <w:szCs w:val="21"/>
              </w:rPr>
              <w:t>A</w:t>
            </w:r>
            <w:r w:rsidRPr="00B1714E">
              <w:rPr>
                <w:rFonts w:ascii="宋体" w:hAnsi="宋体" w:hint="eastAsia"/>
                <w:noProof/>
                <w:szCs w:val="21"/>
              </w:rPr>
              <w:t>uto id</w:t>
            </w:r>
          </w:p>
        </w:tc>
        <w:tc>
          <w:tcPr>
            <w:tcW w:w="3650" w:type="pct"/>
          </w:tcPr>
          <w:p w:rsidR="00CF4E27" w:rsidRPr="00B1714E" w:rsidRDefault="00CF4E27" w:rsidP="00931120">
            <w:pPr>
              <w:spacing w:line="300" w:lineRule="auto"/>
              <w:rPr>
                <w:rFonts w:ascii="宋体" w:hAnsi="宋体"/>
                <w:noProof/>
                <w:szCs w:val="21"/>
              </w:rPr>
            </w:pPr>
            <w:r w:rsidRPr="00B1714E">
              <w:rPr>
                <w:rFonts w:ascii="宋体" w:hAnsi="宋体" w:hint="eastAsia"/>
                <w:noProof/>
                <w:szCs w:val="21"/>
              </w:rPr>
              <w:t>自动上报消息的级别和状态，其中：</w:t>
            </w:r>
          </w:p>
          <w:p w:rsidR="00CF4E27" w:rsidRPr="00B1714E" w:rsidRDefault="00CF4E27" w:rsidP="00931120">
            <w:pPr>
              <w:spacing w:line="300" w:lineRule="auto"/>
              <w:rPr>
                <w:rFonts w:ascii="宋体" w:hAnsi="宋体"/>
                <w:noProof/>
                <w:szCs w:val="21"/>
              </w:rPr>
            </w:pPr>
            <w:r w:rsidRPr="00B1714E">
              <w:rPr>
                <w:rFonts w:ascii="宋体" w:hAnsi="宋体"/>
                <w:noProof/>
                <w:szCs w:val="21"/>
              </w:rPr>
              <w:t>almcde</w:t>
            </w:r>
            <w:r w:rsidRPr="00B1714E">
              <w:rPr>
                <w:rFonts w:ascii="宋体" w:hAnsi="宋体" w:hint="eastAsia"/>
                <w:noProof/>
                <w:szCs w:val="21"/>
              </w:rPr>
              <w:t>：告警级别。根据上报消息的严重程度，取值分为：</w:t>
            </w:r>
          </w:p>
          <w:p w:rsidR="00CF4E27" w:rsidRPr="00B1714E" w:rsidRDefault="00CF4E27" w:rsidP="00931120">
            <w:pPr>
              <w:spacing w:line="300" w:lineRule="auto"/>
              <w:ind w:firstLineChars="50" w:firstLine="105"/>
              <w:rPr>
                <w:rFonts w:ascii="宋体" w:hAnsi="宋体"/>
                <w:noProof/>
                <w:szCs w:val="21"/>
              </w:rPr>
            </w:pPr>
            <w:r w:rsidRPr="00B1714E">
              <w:rPr>
                <w:rFonts w:ascii="宋体" w:hAnsi="宋体"/>
                <w:noProof/>
                <w:szCs w:val="21"/>
              </w:rPr>
              <w:t xml:space="preserve"> *C</w:t>
            </w:r>
            <w:r w:rsidRPr="00B1714E">
              <w:rPr>
                <w:rFonts w:ascii="宋体" w:hAnsi="宋体" w:hint="eastAsia"/>
                <w:noProof/>
                <w:szCs w:val="21"/>
              </w:rPr>
              <w:t>（紧急告警）</w:t>
            </w:r>
          </w:p>
          <w:p w:rsidR="00CF4E27" w:rsidRPr="00B1714E" w:rsidRDefault="00CF4E27" w:rsidP="00931120">
            <w:pPr>
              <w:spacing w:line="300" w:lineRule="auto"/>
              <w:ind w:firstLineChars="50" w:firstLine="105"/>
              <w:rPr>
                <w:rFonts w:ascii="宋体" w:hAnsi="宋体"/>
                <w:noProof/>
                <w:szCs w:val="21"/>
              </w:rPr>
            </w:pPr>
            <w:r w:rsidRPr="00B1714E">
              <w:rPr>
                <w:rFonts w:ascii="宋体" w:hAnsi="宋体"/>
                <w:noProof/>
                <w:szCs w:val="21"/>
              </w:rPr>
              <w:t xml:space="preserve"> **</w:t>
            </w:r>
            <w:r w:rsidRPr="00B1714E">
              <w:rPr>
                <w:rFonts w:ascii="宋体" w:hAnsi="宋体" w:hint="eastAsia"/>
                <w:noProof/>
                <w:szCs w:val="21"/>
              </w:rPr>
              <w:t>（主要告警）</w:t>
            </w:r>
          </w:p>
          <w:p w:rsidR="00CF4E27" w:rsidRPr="00B1714E" w:rsidRDefault="00CF4E27" w:rsidP="00931120">
            <w:pPr>
              <w:spacing w:line="300" w:lineRule="auto"/>
              <w:ind w:firstLineChars="100" w:firstLine="210"/>
              <w:rPr>
                <w:rFonts w:ascii="宋体" w:hAnsi="宋体"/>
                <w:noProof/>
                <w:szCs w:val="21"/>
              </w:rPr>
            </w:pPr>
            <w:r w:rsidRPr="00B1714E">
              <w:rPr>
                <w:rFonts w:ascii="宋体" w:hAnsi="宋体"/>
                <w:noProof/>
                <w:szCs w:val="21"/>
              </w:rPr>
              <w:t>*</w:t>
            </w:r>
            <w:r w:rsidRPr="00B1714E">
              <w:rPr>
                <w:rFonts w:ascii="宋体" w:hAnsi="宋体" w:hint="eastAsia"/>
                <w:noProof/>
                <w:szCs w:val="21"/>
              </w:rPr>
              <w:t>（次要告警）</w:t>
            </w:r>
          </w:p>
          <w:p w:rsidR="00CF4E27" w:rsidRPr="00B1714E" w:rsidRDefault="00CF4E27" w:rsidP="00931120">
            <w:pPr>
              <w:spacing w:line="300" w:lineRule="auto"/>
              <w:ind w:firstLineChars="100" w:firstLine="210"/>
              <w:rPr>
                <w:rFonts w:ascii="宋体" w:hAnsi="宋体"/>
                <w:noProof/>
                <w:szCs w:val="21"/>
              </w:rPr>
            </w:pPr>
            <w:r w:rsidRPr="00B1714E">
              <w:rPr>
                <w:rFonts w:ascii="宋体" w:hAnsi="宋体"/>
                <w:noProof/>
                <w:szCs w:val="21"/>
              </w:rPr>
              <w:t>A</w:t>
            </w:r>
            <w:r w:rsidRPr="00B1714E">
              <w:rPr>
                <w:rFonts w:ascii="宋体" w:hAnsi="宋体" w:hint="eastAsia"/>
                <w:noProof/>
                <w:szCs w:val="21"/>
              </w:rPr>
              <w:t>（警告告警）</w:t>
            </w:r>
          </w:p>
          <w:p w:rsidR="00CF4E27" w:rsidRPr="00B1714E" w:rsidRDefault="00CF4E27" w:rsidP="00931120">
            <w:pPr>
              <w:spacing w:line="300" w:lineRule="auto"/>
              <w:rPr>
                <w:rFonts w:ascii="宋体" w:hAnsi="宋体"/>
                <w:noProof/>
                <w:szCs w:val="21"/>
              </w:rPr>
            </w:pPr>
            <w:r w:rsidRPr="00B1714E">
              <w:rPr>
                <w:rFonts w:ascii="宋体" w:hAnsi="宋体"/>
                <w:noProof/>
                <w:szCs w:val="21"/>
              </w:rPr>
              <w:t>atag</w:t>
            </w:r>
            <w:r w:rsidRPr="00B1714E">
              <w:rPr>
                <w:rFonts w:ascii="宋体" w:hAnsi="宋体" w:hint="eastAsia"/>
                <w:noProof/>
                <w:szCs w:val="21"/>
              </w:rPr>
              <w:t>：自动上报产生的关联标签。由网管来分配，必须是连续的，并且必须被所有的自动上报消息所包含。它可以使上级网管将自动上报消息与触发它的通常的原因联系起来，也可以用来表明上级网管是否在收到消息时发生了错误。</w:t>
            </w:r>
          </w:p>
          <w:p w:rsidR="00CF4E27" w:rsidRPr="00B1714E" w:rsidRDefault="00CF4E27" w:rsidP="00931120">
            <w:pPr>
              <w:spacing w:line="300" w:lineRule="auto"/>
              <w:rPr>
                <w:rFonts w:ascii="宋体" w:hAnsi="宋体"/>
                <w:noProof/>
                <w:szCs w:val="21"/>
              </w:rPr>
            </w:pPr>
            <w:r w:rsidRPr="00B1714E">
              <w:rPr>
                <w:rFonts w:ascii="宋体" w:hAnsi="宋体" w:hint="eastAsia"/>
                <w:noProof/>
                <w:szCs w:val="21"/>
              </w:rPr>
              <w:t>说明:</w:t>
            </w:r>
          </w:p>
          <w:p w:rsidR="00CF4E27" w:rsidRPr="00B1714E" w:rsidRDefault="00CF4E27" w:rsidP="00931120">
            <w:pPr>
              <w:spacing w:line="300" w:lineRule="auto"/>
              <w:rPr>
                <w:rFonts w:ascii="宋体" w:hAnsi="宋体"/>
                <w:noProof/>
                <w:szCs w:val="21"/>
              </w:rPr>
            </w:pPr>
            <w:r w:rsidRPr="00B1714E">
              <w:rPr>
                <w:rFonts w:ascii="宋体" w:hAnsi="宋体" w:hint="eastAsia"/>
                <w:noProof/>
                <w:szCs w:val="21"/>
              </w:rPr>
              <w:t>对于资源变更通知消息，</w:t>
            </w:r>
            <w:r w:rsidRPr="00B1714E">
              <w:rPr>
                <w:rFonts w:ascii="宋体" w:hAnsi="宋体"/>
                <w:noProof/>
                <w:szCs w:val="21"/>
              </w:rPr>
              <w:t xml:space="preserve">almcde </w:t>
            </w:r>
            <w:r w:rsidRPr="00B1714E">
              <w:rPr>
                <w:rFonts w:ascii="宋体" w:hAnsi="宋体" w:hint="eastAsia"/>
                <w:noProof/>
                <w:szCs w:val="21"/>
              </w:rPr>
              <w:t>为</w:t>
            </w:r>
            <w:r w:rsidRPr="00B1714E">
              <w:rPr>
                <w:rFonts w:ascii="宋体" w:hAnsi="宋体"/>
                <w:noProof/>
                <w:szCs w:val="21"/>
              </w:rPr>
              <w:t>A</w:t>
            </w:r>
            <w:r w:rsidRPr="00B1714E">
              <w:rPr>
                <w:rFonts w:ascii="宋体" w:hAnsi="宋体" w:hint="eastAsia"/>
                <w:noProof/>
                <w:szCs w:val="21"/>
              </w:rPr>
              <w:t>。</w:t>
            </w:r>
          </w:p>
          <w:p w:rsidR="00CF4E27" w:rsidRPr="00B1714E" w:rsidRDefault="00CF4E27" w:rsidP="00931120">
            <w:pPr>
              <w:spacing w:line="300" w:lineRule="auto"/>
              <w:rPr>
                <w:rFonts w:ascii="宋体" w:hAnsi="宋体"/>
                <w:noProof/>
                <w:szCs w:val="21"/>
                <w:lang w:val="fr-FR"/>
              </w:rPr>
            </w:pPr>
            <w:r w:rsidRPr="00B1714E">
              <w:rPr>
                <w:rFonts w:ascii="宋体" w:hAnsi="宋体" w:hint="eastAsia"/>
                <w:noProof/>
                <w:szCs w:val="21"/>
                <w:lang w:val="fr-FR"/>
              </w:rPr>
              <w:t>verb：REPT</w:t>
            </w:r>
            <w:r w:rsidRPr="00B1714E">
              <w:rPr>
                <w:rFonts w:ascii="宋体" w:hAnsi="宋体" w:hint="eastAsia"/>
                <w:noProof/>
                <w:szCs w:val="21"/>
              </w:rPr>
              <w:t>。</w:t>
            </w:r>
          </w:p>
          <w:p w:rsidR="00CF4E27" w:rsidRPr="00B9177E" w:rsidRDefault="00CF4E27" w:rsidP="00931120">
            <w:pPr>
              <w:topLinePunct w:val="0"/>
              <w:spacing w:line="300" w:lineRule="auto"/>
              <w:rPr>
                <w:rFonts w:ascii="宋体" w:eastAsiaTheme="minorEastAsia" w:hAnsi="宋体"/>
                <w:noProof/>
                <w:szCs w:val="21"/>
                <w:lang w:val="fr-FR"/>
                <w:rPrChange w:id="74" w:author="CMDI-LVLIANGDONG" w:date="2015-07-21T17:16:00Z">
                  <w:rPr>
                    <w:rFonts w:ascii="宋体" w:eastAsia="宋体" w:hAnsi="宋体"/>
                    <w:noProof/>
                    <w:szCs w:val="21"/>
                    <w:lang w:val="fr-FR"/>
                  </w:rPr>
                </w:rPrChange>
              </w:rPr>
            </w:pPr>
            <w:r w:rsidRPr="00B1714E">
              <w:rPr>
                <w:rFonts w:ascii="宋体" w:hAnsi="宋体"/>
                <w:noProof/>
                <w:szCs w:val="21"/>
                <w:lang w:val="fr-FR"/>
              </w:rPr>
              <w:t>M</w:t>
            </w:r>
            <w:r w:rsidRPr="00B1714E">
              <w:rPr>
                <w:rFonts w:ascii="宋体" w:hAnsi="宋体" w:hint="eastAsia"/>
                <w:noProof/>
                <w:szCs w:val="21"/>
                <w:lang w:val="fr-FR"/>
              </w:rPr>
              <w:t>odifier1：RES</w:t>
            </w:r>
            <w:ins w:id="75" w:author="CMDI-LVLIANGDONG" w:date="2015-07-21T17:16:00Z">
              <w:r w:rsidR="00B9177E">
                <w:rPr>
                  <w:rFonts w:ascii="宋体" w:eastAsiaTheme="minorEastAsia" w:hAnsi="宋体" w:hint="eastAsia"/>
                  <w:noProof/>
                  <w:szCs w:val="21"/>
                  <w:lang w:val="fr-FR"/>
                </w:rPr>
                <w:t>/FILE</w:t>
              </w:r>
            </w:ins>
          </w:p>
          <w:p w:rsidR="00CF4E27" w:rsidRDefault="00CF4E27" w:rsidP="00931120">
            <w:pPr>
              <w:spacing w:line="300" w:lineRule="auto"/>
              <w:rPr>
                <w:ins w:id="76" w:author="CMDI-LVLIANGDONG" w:date="2015-07-21T17:17:00Z"/>
                <w:rFonts w:ascii="宋体" w:eastAsiaTheme="minorEastAsia" w:hAnsi="宋体"/>
                <w:noProof/>
                <w:szCs w:val="21"/>
                <w:lang w:val="fr-FR"/>
              </w:rPr>
            </w:pPr>
            <w:r w:rsidRPr="00B1714E">
              <w:rPr>
                <w:rFonts w:ascii="宋体" w:hAnsi="宋体"/>
                <w:noProof/>
                <w:szCs w:val="21"/>
                <w:lang w:val="fr-FR"/>
              </w:rPr>
              <w:t>M</w:t>
            </w:r>
            <w:r w:rsidRPr="00B1714E">
              <w:rPr>
                <w:rFonts w:ascii="宋体" w:hAnsi="宋体" w:hint="eastAsia"/>
                <w:noProof/>
                <w:szCs w:val="21"/>
                <w:lang w:val="fr-FR"/>
              </w:rPr>
              <w:t>odifier2:</w:t>
            </w:r>
            <w:r w:rsidRPr="00B1714E">
              <w:rPr>
                <w:rFonts w:ascii="宋体" w:hAnsi="宋体" w:hint="eastAsia"/>
                <w:noProof/>
                <w:szCs w:val="21"/>
              </w:rPr>
              <w:t>资源变化类型。取值为</w:t>
            </w:r>
            <w:r w:rsidRPr="00B1714E">
              <w:rPr>
                <w:rFonts w:ascii="宋体" w:hAnsi="宋体" w:hint="eastAsia"/>
                <w:noProof/>
                <w:szCs w:val="21"/>
                <w:lang w:val="fr-FR"/>
              </w:rPr>
              <w:t>：</w:t>
            </w:r>
          </w:p>
          <w:p w:rsidR="00000000" w:rsidRDefault="00B9177E">
            <w:pPr>
              <w:spacing w:line="300" w:lineRule="auto"/>
              <w:ind w:firstLineChars="100" w:firstLine="210"/>
              <w:rPr>
                <w:rFonts w:ascii="宋体" w:eastAsiaTheme="minorEastAsia" w:hAnsi="宋体"/>
                <w:noProof/>
                <w:szCs w:val="21"/>
                <w:lang w:val="fr-FR"/>
                <w:rPrChange w:id="77" w:author="CMDI-LVLIANGDONG" w:date="2015-07-21T17:18:00Z">
                  <w:rPr>
                    <w:rFonts w:ascii="宋体" w:eastAsia="宋体" w:hAnsi="宋体"/>
                    <w:noProof/>
                    <w:szCs w:val="21"/>
                    <w:lang w:val="fr-FR"/>
                  </w:rPr>
                </w:rPrChange>
              </w:rPr>
              <w:pPrChange w:id="78" w:author="CMDI-LVLIANGDONG" w:date="2015-07-21T17:18:00Z">
                <w:pPr>
                  <w:topLinePunct w:val="0"/>
                  <w:spacing w:line="300" w:lineRule="auto"/>
                </w:pPr>
              </w:pPrChange>
            </w:pPr>
            <w:ins w:id="79" w:author="CMDI-LVLIANGDONG" w:date="2015-07-21T17:17:00Z">
              <w:r>
                <w:rPr>
                  <w:rFonts w:ascii="宋体" w:eastAsiaTheme="minorEastAsia" w:hAnsi="宋体" w:hint="eastAsia"/>
                  <w:noProof/>
                  <w:szCs w:val="21"/>
                  <w:lang w:val="fr-FR"/>
                </w:rPr>
                <w:t>当</w:t>
              </w:r>
            </w:ins>
            <w:ins w:id="80" w:author="CMDI-LVLIANGDONG" w:date="2015-07-21T17:18:00Z">
              <w:r w:rsidRPr="00B1714E">
                <w:rPr>
                  <w:rFonts w:ascii="宋体" w:hAnsi="宋体"/>
                  <w:noProof/>
                  <w:szCs w:val="21"/>
                  <w:lang w:val="fr-FR"/>
                </w:rPr>
                <w:t>M</w:t>
              </w:r>
              <w:r>
                <w:rPr>
                  <w:rFonts w:ascii="宋体" w:hAnsi="宋体" w:hint="eastAsia"/>
                  <w:noProof/>
                  <w:szCs w:val="21"/>
                  <w:lang w:val="fr-FR"/>
                </w:rPr>
                <w:t>odifier1</w:t>
              </w:r>
              <w:r>
                <w:rPr>
                  <w:rFonts w:ascii="宋体" w:eastAsiaTheme="minorEastAsia" w:hAnsi="宋体" w:hint="eastAsia"/>
                  <w:noProof/>
                  <w:szCs w:val="21"/>
                  <w:lang w:val="fr-FR"/>
                </w:rPr>
                <w:t>为</w:t>
              </w:r>
              <w:r w:rsidRPr="00B1714E">
                <w:rPr>
                  <w:rFonts w:ascii="宋体" w:hAnsi="宋体" w:hint="eastAsia"/>
                  <w:noProof/>
                  <w:szCs w:val="21"/>
                  <w:lang w:val="fr-FR"/>
                </w:rPr>
                <w:t>RES</w:t>
              </w:r>
              <w:r>
                <w:rPr>
                  <w:rFonts w:ascii="宋体" w:eastAsiaTheme="minorEastAsia" w:hAnsi="宋体" w:hint="eastAsia"/>
                  <w:noProof/>
                  <w:szCs w:val="21"/>
                  <w:lang w:val="fr-FR"/>
                </w:rPr>
                <w:t>时：</w:t>
              </w:r>
            </w:ins>
          </w:p>
          <w:p w:rsidR="00CF4E27" w:rsidRPr="00B1714E" w:rsidRDefault="00CF4E27" w:rsidP="00931120">
            <w:pPr>
              <w:spacing w:line="300" w:lineRule="auto"/>
              <w:ind w:firstLine="420"/>
              <w:rPr>
                <w:rFonts w:ascii="宋体" w:hAnsi="宋体"/>
                <w:noProof/>
                <w:szCs w:val="21"/>
                <w:lang w:val="fr-FR"/>
              </w:rPr>
            </w:pPr>
            <w:r w:rsidRPr="00B1714E">
              <w:rPr>
                <w:rFonts w:ascii="宋体" w:hAnsi="宋体" w:hint="eastAsia"/>
                <w:noProof/>
                <w:szCs w:val="21"/>
                <w:lang w:val="fr-FR"/>
              </w:rPr>
              <w:t>ADD/DEL/MOD_OLT：</w:t>
            </w:r>
            <w:r w:rsidRPr="00B1714E">
              <w:rPr>
                <w:rFonts w:ascii="宋体" w:hAnsi="宋体" w:hint="eastAsia"/>
                <w:noProof/>
                <w:szCs w:val="21"/>
              </w:rPr>
              <w:t>新增</w:t>
            </w:r>
            <w:r w:rsidRPr="00B1714E">
              <w:rPr>
                <w:rFonts w:ascii="宋体" w:hAnsi="宋体" w:hint="eastAsia"/>
                <w:noProof/>
                <w:szCs w:val="21"/>
                <w:lang w:val="fr-FR"/>
              </w:rPr>
              <w:t>/</w:t>
            </w:r>
            <w:r w:rsidRPr="00B1714E">
              <w:rPr>
                <w:rFonts w:ascii="宋体" w:hAnsi="宋体" w:hint="eastAsia"/>
                <w:noProof/>
                <w:szCs w:val="21"/>
              </w:rPr>
              <w:t>删除</w:t>
            </w:r>
            <w:r w:rsidRPr="00B1714E">
              <w:rPr>
                <w:rFonts w:ascii="宋体" w:hAnsi="宋体" w:hint="eastAsia"/>
                <w:noProof/>
                <w:szCs w:val="21"/>
                <w:lang w:val="fr-FR"/>
              </w:rPr>
              <w:t>/</w:t>
            </w:r>
            <w:r w:rsidRPr="00B1714E">
              <w:rPr>
                <w:rFonts w:ascii="宋体" w:hAnsi="宋体" w:hint="eastAsia"/>
                <w:noProof/>
                <w:szCs w:val="21"/>
              </w:rPr>
              <w:t>修改</w:t>
            </w:r>
            <w:r w:rsidRPr="00B1714E">
              <w:rPr>
                <w:rFonts w:ascii="宋体" w:hAnsi="宋体" w:hint="eastAsia"/>
                <w:noProof/>
                <w:szCs w:val="21"/>
                <w:lang w:val="fr-FR"/>
              </w:rPr>
              <w:t>OLT</w:t>
            </w:r>
            <w:r w:rsidRPr="00B1714E">
              <w:rPr>
                <w:rFonts w:ascii="宋体" w:hAnsi="宋体" w:hint="eastAsia"/>
                <w:noProof/>
                <w:szCs w:val="21"/>
              </w:rPr>
              <w:t>网元</w:t>
            </w:r>
          </w:p>
          <w:p w:rsidR="00CF4E27" w:rsidRPr="00B1714E" w:rsidRDefault="00CF4E27" w:rsidP="00931120">
            <w:pPr>
              <w:spacing w:line="300" w:lineRule="auto"/>
              <w:ind w:firstLine="420"/>
              <w:rPr>
                <w:rFonts w:ascii="宋体" w:hAnsi="宋体"/>
                <w:noProof/>
                <w:szCs w:val="21"/>
                <w:lang w:val="fr-FR"/>
              </w:rPr>
            </w:pPr>
            <w:r w:rsidRPr="00B1714E">
              <w:rPr>
                <w:rFonts w:ascii="宋体" w:hAnsi="宋体" w:hint="eastAsia"/>
                <w:noProof/>
                <w:szCs w:val="21"/>
                <w:lang w:val="fr-FR"/>
              </w:rPr>
              <w:lastRenderedPageBreak/>
              <w:t>ADD/DEL/MOD_ONU：</w:t>
            </w:r>
            <w:r w:rsidRPr="00B1714E">
              <w:rPr>
                <w:rFonts w:ascii="宋体" w:hAnsi="宋体" w:hint="eastAsia"/>
                <w:noProof/>
                <w:szCs w:val="21"/>
              </w:rPr>
              <w:t>新增</w:t>
            </w:r>
            <w:r w:rsidRPr="00B1714E">
              <w:rPr>
                <w:rFonts w:ascii="宋体" w:hAnsi="宋体" w:hint="eastAsia"/>
                <w:noProof/>
                <w:szCs w:val="21"/>
                <w:lang w:val="fr-FR"/>
              </w:rPr>
              <w:t>/</w:t>
            </w:r>
            <w:r w:rsidRPr="00B1714E">
              <w:rPr>
                <w:rFonts w:ascii="宋体" w:hAnsi="宋体" w:hint="eastAsia"/>
                <w:noProof/>
                <w:szCs w:val="21"/>
              </w:rPr>
              <w:t>删除</w:t>
            </w:r>
            <w:r w:rsidRPr="00B1714E">
              <w:rPr>
                <w:rFonts w:ascii="宋体" w:hAnsi="宋体" w:hint="eastAsia"/>
                <w:noProof/>
                <w:szCs w:val="21"/>
                <w:lang w:val="fr-FR"/>
              </w:rPr>
              <w:t>/</w:t>
            </w:r>
            <w:r w:rsidRPr="00B1714E">
              <w:rPr>
                <w:rFonts w:ascii="宋体" w:hAnsi="宋体" w:hint="eastAsia"/>
                <w:noProof/>
                <w:szCs w:val="21"/>
              </w:rPr>
              <w:t>修改</w:t>
            </w:r>
            <w:r w:rsidRPr="00B1714E">
              <w:rPr>
                <w:rFonts w:ascii="宋体" w:hAnsi="宋体" w:hint="eastAsia"/>
                <w:noProof/>
                <w:szCs w:val="21"/>
                <w:lang w:val="fr-FR"/>
              </w:rPr>
              <w:t>ONU</w:t>
            </w:r>
            <w:r w:rsidRPr="00B1714E">
              <w:rPr>
                <w:rFonts w:ascii="宋体" w:hAnsi="宋体" w:hint="eastAsia"/>
                <w:noProof/>
                <w:szCs w:val="21"/>
              </w:rPr>
              <w:t>网元</w:t>
            </w:r>
          </w:p>
          <w:p w:rsidR="00CF4E27" w:rsidRPr="00E81989" w:rsidRDefault="00CF4E27" w:rsidP="00931120">
            <w:pPr>
              <w:spacing w:line="300" w:lineRule="auto"/>
              <w:ind w:firstLine="420"/>
              <w:rPr>
                <w:rFonts w:ascii="宋体" w:hAnsi="宋体"/>
                <w:noProof/>
                <w:szCs w:val="21"/>
                <w:lang w:val="fr-FR"/>
              </w:rPr>
            </w:pPr>
            <w:r w:rsidRPr="00E81989">
              <w:rPr>
                <w:rFonts w:ascii="宋体" w:hAnsi="宋体" w:hint="eastAsia"/>
                <w:noProof/>
                <w:szCs w:val="21"/>
                <w:lang w:val="fr-FR"/>
              </w:rPr>
              <w:t>ADD/DEL_SHELF：</w:t>
            </w:r>
            <w:r w:rsidRPr="00B1714E">
              <w:rPr>
                <w:rFonts w:ascii="宋体" w:hAnsi="宋体" w:hint="eastAsia"/>
                <w:noProof/>
                <w:szCs w:val="21"/>
              </w:rPr>
              <w:t>新增</w:t>
            </w:r>
            <w:r w:rsidRPr="00E81989">
              <w:rPr>
                <w:rFonts w:ascii="宋体" w:hAnsi="宋体" w:hint="eastAsia"/>
                <w:noProof/>
                <w:szCs w:val="21"/>
                <w:lang w:val="fr-FR"/>
              </w:rPr>
              <w:t>/</w:t>
            </w:r>
            <w:r w:rsidRPr="00B1714E">
              <w:rPr>
                <w:rFonts w:ascii="宋体" w:hAnsi="宋体" w:hint="eastAsia"/>
                <w:noProof/>
                <w:szCs w:val="21"/>
              </w:rPr>
              <w:t>删除机框</w:t>
            </w:r>
          </w:p>
          <w:p w:rsidR="00CF4E27" w:rsidRPr="00E81989" w:rsidRDefault="00CF4E27" w:rsidP="00931120">
            <w:pPr>
              <w:spacing w:line="300" w:lineRule="auto"/>
              <w:ind w:firstLine="420"/>
              <w:rPr>
                <w:rFonts w:ascii="宋体" w:hAnsi="宋体"/>
                <w:noProof/>
                <w:szCs w:val="21"/>
                <w:lang w:val="fr-FR"/>
              </w:rPr>
            </w:pPr>
            <w:r w:rsidRPr="00E81989">
              <w:rPr>
                <w:rFonts w:ascii="宋体" w:hAnsi="宋体" w:hint="eastAsia"/>
                <w:noProof/>
                <w:szCs w:val="21"/>
                <w:lang w:val="fr-FR"/>
              </w:rPr>
              <w:t>ADD/DEL_BOARD：</w:t>
            </w:r>
            <w:r w:rsidRPr="00B1714E">
              <w:rPr>
                <w:rFonts w:ascii="宋体" w:hAnsi="宋体" w:hint="eastAsia"/>
                <w:noProof/>
                <w:szCs w:val="21"/>
              </w:rPr>
              <w:t>新增</w:t>
            </w:r>
            <w:r w:rsidRPr="00E81989">
              <w:rPr>
                <w:rFonts w:ascii="宋体" w:hAnsi="宋体" w:hint="eastAsia"/>
                <w:noProof/>
                <w:szCs w:val="21"/>
                <w:lang w:val="fr-FR"/>
              </w:rPr>
              <w:t>/</w:t>
            </w:r>
            <w:r w:rsidRPr="00B1714E">
              <w:rPr>
                <w:rFonts w:ascii="宋体" w:hAnsi="宋体" w:hint="eastAsia"/>
                <w:noProof/>
                <w:szCs w:val="21"/>
              </w:rPr>
              <w:t>删除</w:t>
            </w:r>
            <w:r w:rsidR="00B00587">
              <w:rPr>
                <w:rFonts w:ascii="宋体" w:hAnsi="宋体" w:hint="eastAsia"/>
                <w:noProof/>
                <w:szCs w:val="21"/>
              </w:rPr>
              <w:t>单元盘</w:t>
            </w:r>
          </w:p>
          <w:p w:rsidR="00777F7B" w:rsidRPr="00E81989" w:rsidRDefault="00777F7B" w:rsidP="00931120">
            <w:pPr>
              <w:spacing w:line="300" w:lineRule="auto"/>
              <w:ind w:firstLine="420"/>
              <w:rPr>
                <w:rFonts w:ascii="宋体" w:hAnsi="宋体"/>
                <w:noProof/>
                <w:szCs w:val="21"/>
                <w:lang w:val="fr-FR"/>
              </w:rPr>
            </w:pPr>
            <w:r w:rsidRPr="00E81989">
              <w:rPr>
                <w:rFonts w:ascii="宋体" w:hAnsi="宋体" w:hint="eastAsia"/>
                <w:noProof/>
                <w:szCs w:val="21"/>
                <w:lang w:val="fr-FR"/>
              </w:rPr>
              <w:t>ADD/DEL/MOD_POS:</w:t>
            </w:r>
            <w:r>
              <w:rPr>
                <w:rFonts w:ascii="宋体" w:hAnsi="宋体" w:hint="eastAsia"/>
                <w:noProof/>
                <w:szCs w:val="21"/>
              </w:rPr>
              <w:t>新增</w:t>
            </w:r>
            <w:r w:rsidRPr="00E81989">
              <w:rPr>
                <w:rFonts w:ascii="宋体" w:hAnsi="宋体" w:hint="eastAsia"/>
                <w:noProof/>
                <w:szCs w:val="21"/>
                <w:lang w:val="fr-FR"/>
              </w:rPr>
              <w:t>/</w:t>
            </w:r>
            <w:r>
              <w:rPr>
                <w:rFonts w:ascii="宋体" w:hAnsi="宋体" w:hint="eastAsia"/>
                <w:noProof/>
                <w:szCs w:val="21"/>
              </w:rPr>
              <w:t>删除</w:t>
            </w:r>
            <w:r w:rsidRPr="00E81989">
              <w:rPr>
                <w:rFonts w:ascii="宋体" w:hAnsi="宋体" w:hint="eastAsia"/>
                <w:noProof/>
                <w:szCs w:val="21"/>
                <w:lang w:val="fr-FR"/>
              </w:rPr>
              <w:t>/</w:t>
            </w:r>
            <w:r>
              <w:rPr>
                <w:rFonts w:ascii="宋体" w:hAnsi="宋体" w:hint="eastAsia"/>
                <w:noProof/>
                <w:szCs w:val="21"/>
              </w:rPr>
              <w:t>修改</w:t>
            </w:r>
            <w:r w:rsidRPr="00E81989">
              <w:rPr>
                <w:rFonts w:ascii="宋体" w:hAnsi="宋体" w:hint="eastAsia"/>
                <w:noProof/>
                <w:szCs w:val="21"/>
                <w:lang w:val="fr-FR"/>
              </w:rPr>
              <w:t>POS</w:t>
            </w:r>
          </w:p>
          <w:p w:rsidR="00777F7B" w:rsidRPr="00E81989" w:rsidRDefault="00777F7B" w:rsidP="00777F7B">
            <w:pPr>
              <w:spacing w:line="300" w:lineRule="auto"/>
              <w:ind w:firstLine="420"/>
              <w:rPr>
                <w:rFonts w:ascii="宋体" w:hAnsi="宋体"/>
                <w:noProof/>
                <w:szCs w:val="21"/>
                <w:lang w:val="fr-FR"/>
              </w:rPr>
            </w:pPr>
            <w:r w:rsidRPr="00E81989">
              <w:rPr>
                <w:rFonts w:ascii="宋体" w:hAnsi="宋体" w:hint="eastAsia"/>
                <w:noProof/>
                <w:szCs w:val="21"/>
                <w:lang w:val="fr-FR"/>
              </w:rPr>
              <w:t>ADD/DEL/MOD_TOPOLINK:</w:t>
            </w:r>
            <w:r>
              <w:rPr>
                <w:rFonts w:ascii="宋体" w:hAnsi="宋体" w:hint="eastAsia"/>
                <w:noProof/>
                <w:szCs w:val="21"/>
              </w:rPr>
              <w:t>新增</w:t>
            </w:r>
            <w:r w:rsidRPr="00E81989">
              <w:rPr>
                <w:rFonts w:ascii="宋体" w:hAnsi="宋体" w:hint="eastAsia"/>
                <w:noProof/>
                <w:szCs w:val="21"/>
                <w:lang w:val="fr-FR"/>
              </w:rPr>
              <w:t>/</w:t>
            </w:r>
            <w:r>
              <w:rPr>
                <w:rFonts w:ascii="宋体" w:hAnsi="宋体" w:hint="eastAsia"/>
                <w:noProof/>
                <w:szCs w:val="21"/>
              </w:rPr>
              <w:t>删除</w:t>
            </w:r>
            <w:r w:rsidRPr="00E81989">
              <w:rPr>
                <w:rFonts w:ascii="宋体" w:hAnsi="宋体" w:hint="eastAsia"/>
                <w:noProof/>
                <w:szCs w:val="21"/>
                <w:lang w:val="fr-FR"/>
              </w:rPr>
              <w:t>/</w:t>
            </w:r>
            <w:r>
              <w:rPr>
                <w:rFonts w:ascii="宋体" w:hAnsi="宋体" w:hint="eastAsia"/>
                <w:noProof/>
                <w:szCs w:val="21"/>
              </w:rPr>
              <w:t>修改</w:t>
            </w:r>
            <w:r w:rsidR="00FC09FB">
              <w:rPr>
                <w:rFonts w:ascii="宋体" w:hAnsi="宋体" w:hint="eastAsia"/>
                <w:noProof/>
                <w:szCs w:val="21"/>
              </w:rPr>
              <w:t>拓扑连接</w:t>
            </w:r>
          </w:p>
          <w:p w:rsidR="00CF4E27" w:rsidRPr="006F6E2B" w:rsidRDefault="001F5639" w:rsidP="00FC09FB">
            <w:pPr>
              <w:topLinePunct w:val="0"/>
              <w:spacing w:line="300" w:lineRule="auto"/>
              <w:ind w:firstLine="420"/>
              <w:rPr>
                <w:ins w:id="81" w:author="CMDI-LVLIANGDONG" w:date="2015-07-21T17:17:00Z"/>
                <w:rFonts w:ascii="宋体" w:eastAsiaTheme="minorEastAsia" w:hAnsi="宋体"/>
                <w:noProof/>
                <w:szCs w:val="21"/>
                <w:lang w:val="fr-FR"/>
                <w:rPrChange w:id="82" w:author="CMDI-LVLIANGDONG" w:date="2015-07-22T09:40:00Z">
                  <w:rPr>
                    <w:ins w:id="83" w:author="CMDI-LVLIANGDONG" w:date="2015-07-21T17:17:00Z"/>
                    <w:rFonts w:ascii="宋体" w:eastAsiaTheme="minorEastAsia" w:hAnsi="宋体"/>
                    <w:noProof/>
                    <w:szCs w:val="21"/>
                  </w:rPr>
                </w:rPrChange>
              </w:rPr>
            </w:pPr>
            <w:r w:rsidRPr="001F5639">
              <w:rPr>
                <w:rFonts w:ascii="宋体" w:hAnsi="宋体"/>
                <w:noProof/>
                <w:szCs w:val="21"/>
                <w:lang w:val="fr-FR"/>
                <w:rPrChange w:id="84" w:author="CMDI-LVLIANGDONG" w:date="2015-07-22T09:40:00Z">
                  <w:rPr>
                    <w:rFonts w:ascii="宋体" w:hAnsi="宋体"/>
                    <w:noProof/>
                    <w:szCs w:val="21"/>
                  </w:rPr>
                </w:rPrChange>
              </w:rPr>
              <w:t>ADD/DEL_PSG:</w:t>
            </w:r>
            <w:r w:rsidR="00777F7B">
              <w:rPr>
                <w:rFonts w:ascii="宋体" w:hAnsi="宋体" w:hint="eastAsia"/>
                <w:noProof/>
                <w:szCs w:val="21"/>
              </w:rPr>
              <w:t>新增</w:t>
            </w:r>
            <w:r w:rsidRPr="001F5639">
              <w:rPr>
                <w:rFonts w:ascii="宋体" w:hAnsi="宋体"/>
                <w:noProof/>
                <w:szCs w:val="21"/>
                <w:lang w:val="fr-FR"/>
                <w:rPrChange w:id="85" w:author="CMDI-LVLIANGDONG" w:date="2015-07-22T09:40:00Z">
                  <w:rPr>
                    <w:rFonts w:ascii="宋体" w:hAnsi="宋体"/>
                    <w:noProof/>
                    <w:szCs w:val="21"/>
                  </w:rPr>
                </w:rPrChange>
              </w:rPr>
              <w:t>/</w:t>
            </w:r>
            <w:r w:rsidR="00777F7B">
              <w:rPr>
                <w:rFonts w:ascii="宋体" w:hAnsi="宋体" w:hint="eastAsia"/>
                <w:noProof/>
                <w:szCs w:val="21"/>
              </w:rPr>
              <w:t>删除保护组</w:t>
            </w:r>
          </w:p>
          <w:p w:rsidR="00B9177E" w:rsidRPr="00B9177E" w:rsidRDefault="00B9177E" w:rsidP="00B9177E">
            <w:pPr>
              <w:spacing w:line="300" w:lineRule="auto"/>
              <w:ind w:firstLineChars="100" w:firstLine="210"/>
              <w:rPr>
                <w:ins w:id="86" w:author="CMDI-LVLIANGDONG" w:date="2015-07-21T17:18:00Z"/>
                <w:rFonts w:ascii="宋体" w:eastAsiaTheme="minorEastAsia" w:hAnsi="宋体"/>
                <w:noProof/>
                <w:szCs w:val="21"/>
                <w:lang w:val="fr-FR"/>
              </w:rPr>
            </w:pPr>
            <w:ins w:id="87" w:author="CMDI-LVLIANGDONG" w:date="2015-07-21T17:18:00Z">
              <w:r>
                <w:rPr>
                  <w:rFonts w:ascii="宋体" w:eastAsiaTheme="minorEastAsia" w:hAnsi="宋体" w:hint="eastAsia"/>
                  <w:noProof/>
                  <w:szCs w:val="21"/>
                  <w:lang w:val="fr-FR"/>
                </w:rPr>
                <w:t>当</w:t>
              </w:r>
              <w:r w:rsidRPr="00B1714E">
                <w:rPr>
                  <w:rFonts w:ascii="宋体" w:hAnsi="宋体"/>
                  <w:noProof/>
                  <w:szCs w:val="21"/>
                  <w:lang w:val="fr-FR"/>
                </w:rPr>
                <w:t>M</w:t>
              </w:r>
              <w:r>
                <w:rPr>
                  <w:rFonts w:ascii="宋体" w:hAnsi="宋体" w:hint="eastAsia"/>
                  <w:noProof/>
                  <w:szCs w:val="21"/>
                  <w:lang w:val="fr-FR"/>
                </w:rPr>
                <w:t>odifier1</w:t>
              </w:r>
              <w:r>
                <w:rPr>
                  <w:rFonts w:ascii="宋体" w:eastAsiaTheme="minorEastAsia" w:hAnsi="宋体" w:hint="eastAsia"/>
                  <w:noProof/>
                  <w:szCs w:val="21"/>
                  <w:lang w:val="fr-FR"/>
                </w:rPr>
                <w:t>为FILE时：</w:t>
              </w:r>
            </w:ins>
          </w:p>
          <w:p w:rsidR="00B9177E" w:rsidRDefault="00B9177E" w:rsidP="00FC09FB">
            <w:pPr>
              <w:spacing w:line="300" w:lineRule="auto"/>
              <w:ind w:firstLine="420"/>
              <w:rPr>
                <w:ins w:id="88" w:author="CMDI-LVLIANGDONG" w:date="2015-07-21T17:20:00Z"/>
                <w:rFonts w:ascii="宋体" w:eastAsiaTheme="minorEastAsia" w:hAnsi="宋体"/>
                <w:noProof/>
                <w:szCs w:val="21"/>
              </w:rPr>
            </w:pPr>
            <w:ins w:id="89" w:author="CMDI-LVLIANGDONG" w:date="2015-07-21T17:17:00Z">
              <w:r>
                <w:rPr>
                  <w:rFonts w:ascii="宋体" w:eastAsiaTheme="minorEastAsia" w:hAnsi="宋体" w:hint="eastAsia"/>
                  <w:noProof/>
                  <w:szCs w:val="21"/>
                </w:rPr>
                <w:t>FAU</w:t>
              </w:r>
            </w:ins>
            <w:ins w:id="90" w:author="CMDI-LVLIANGDONG" w:date="2015-07-21T17:18:00Z">
              <w:r>
                <w:rPr>
                  <w:rFonts w:ascii="宋体" w:eastAsiaTheme="minorEastAsia" w:hAnsi="宋体" w:hint="eastAsia"/>
                  <w:noProof/>
                  <w:szCs w:val="21"/>
                </w:rPr>
                <w:t>LT</w:t>
              </w:r>
            </w:ins>
            <w:ins w:id="91" w:author="CMDI-LVLIANGDONG" w:date="2015-07-21T17:20:00Z">
              <w:r>
                <w:rPr>
                  <w:rFonts w:ascii="宋体" w:eastAsiaTheme="minorEastAsia" w:hAnsi="宋体" w:hint="eastAsia"/>
                  <w:noProof/>
                  <w:szCs w:val="21"/>
                </w:rPr>
                <w:t>：历史告警文件生成</w:t>
              </w:r>
            </w:ins>
          </w:p>
          <w:p w:rsidR="00B9177E" w:rsidRPr="00B9177E" w:rsidRDefault="00B9177E" w:rsidP="00FC09FB">
            <w:pPr>
              <w:topLinePunct w:val="0"/>
              <w:spacing w:line="300" w:lineRule="auto"/>
              <w:ind w:firstLine="420"/>
              <w:rPr>
                <w:rFonts w:ascii="宋体" w:eastAsiaTheme="minorEastAsia" w:hAnsi="宋体"/>
                <w:noProof/>
                <w:szCs w:val="21"/>
                <w:rPrChange w:id="92" w:author="CMDI-LVLIANGDONG" w:date="2015-07-21T17:17:00Z">
                  <w:rPr>
                    <w:rFonts w:ascii="宋体" w:eastAsia="宋体" w:hAnsi="宋体"/>
                    <w:noProof/>
                    <w:szCs w:val="21"/>
                  </w:rPr>
                </w:rPrChange>
              </w:rPr>
            </w:pPr>
            <w:ins w:id="93" w:author="CMDI-LVLIANGDONG" w:date="2015-07-21T17:20:00Z">
              <w:r>
                <w:rPr>
                  <w:rFonts w:ascii="宋体" w:eastAsiaTheme="minorEastAsia" w:hAnsi="宋体" w:hint="eastAsia"/>
                  <w:noProof/>
                  <w:szCs w:val="21"/>
                </w:rPr>
                <w:t>RESDUMP</w:t>
              </w:r>
            </w:ins>
            <w:ins w:id="94" w:author="CMDI-LVLIANGDONG" w:date="2015-07-21T17:21:00Z">
              <w:r>
                <w:rPr>
                  <w:rFonts w:ascii="宋体" w:eastAsiaTheme="minorEastAsia" w:hAnsi="宋体" w:hint="eastAsia"/>
                  <w:noProof/>
                  <w:szCs w:val="21"/>
                </w:rPr>
                <w:t>：资源文件生成</w:t>
              </w:r>
            </w:ins>
          </w:p>
        </w:tc>
      </w:tr>
    </w:tbl>
    <w:p w:rsidR="005867C3" w:rsidRPr="005867C3" w:rsidRDefault="005867C3" w:rsidP="005867C3">
      <w:pPr>
        <w:pStyle w:val="aff8"/>
        <w:ind w:firstLineChars="0" w:firstLine="0"/>
      </w:pPr>
    </w:p>
    <w:p w:rsidR="00FD156B" w:rsidRDefault="00FD156B" w:rsidP="00FD156B">
      <w:pPr>
        <w:pStyle w:val="af4"/>
        <w:spacing w:before="156"/>
        <w:ind w:left="0"/>
      </w:pPr>
      <w:bookmarkStart w:id="95" w:name="_Toc422211113"/>
      <w:r>
        <w:rPr>
          <w:rFonts w:hint="eastAsia"/>
        </w:rPr>
        <w:t>订阅</w:t>
      </w:r>
      <w:r w:rsidRPr="005134B8">
        <w:rPr>
          <w:rFonts w:hint="eastAsia"/>
        </w:rPr>
        <w:t>资源变化通知</w:t>
      </w:r>
      <w:bookmarkEnd w:id="70"/>
      <w:bookmarkEnd w:id="95"/>
    </w:p>
    <w:p w:rsidR="00000000" w:rsidRDefault="00F67259" w:rsidP="00CE4D8A">
      <w:pPr>
        <w:spacing w:beforeLines="50"/>
        <w:ind w:firstLine="420"/>
        <w:pPrChange w:id="96" w:author="CMDI-LVLIANGDONG" w:date="2015-07-22T10:29:00Z">
          <w:pPr>
            <w:spacing w:beforeLines="50"/>
            <w:ind w:firstLine="420"/>
          </w:pPr>
        </w:pPrChange>
      </w:pPr>
      <w:r w:rsidRPr="00F67259">
        <w:rPr>
          <w:rFonts w:hint="eastAsia"/>
        </w:rPr>
        <w:t>功能描述</w:t>
      </w:r>
    </w:p>
    <w:p w:rsidR="00F67259" w:rsidRPr="00F67259" w:rsidRDefault="00F67259" w:rsidP="00FF3114">
      <w:pPr>
        <w:spacing w:line="360" w:lineRule="auto"/>
        <w:ind w:left="420" w:firstLine="420"/>
        <w:rPr>
          <w:szCs w:val="21"/>
        </w:rPr>
      </w:pPr>
      <w:r w:rsidRPr="00F67259">
        <w:rPr>
          <w:szCs w:val="21"/>
        </w:rPr>
        <w:t>在成功建立</w:t>
      </w:r>
      <w:r w:rsidRPr="00F67259">
        <w:rPr>
          <w:szCs w:val="21"/>
        </w:rPr>
        <w:t>TCP</w:t>
      </w:r>
      <w:r w:rsidRPr="00F67259">
        <w:rPr>
          <w:szCs w:val="21"/>
        </w:rPr>
        <w:t>连接，</w:t>
      </w:r>
      <w:r w:rsidRPr="00F67259">
        <w:rPr>
          <w:rFonts w:hint="eastAsia"/>
          <w:szCs w:val="21"/>
        </w:rPr>
        <w:t>并成功</w:t>
      </w:r>
      <w:r w:rsidRPr="00F67259">
        <w:rPr>
          <w:szCs w:val="21"/>
        </w:rPr>
        <w:t>登录到</w:t>
      </w:r>
      <w:r w:rsidRPr="00F67259">
        <w:rPr>
          <w:rFonts w:hint="eastAsia"/>
          <w:szCs w:val="21"/>
        </w:rPr>
        <w:t>PON EMS</w:t>
      </w:r>
      <w:r w:rsidRPr="00F67259">
        <w:rPr>
          <w:szCs w:val="21"/>
        </w:rPr>
        <w:t>系统</w:t>
      </w:r>
      <w:r w:rsidRPr="00F67259">
        <w:rPr>
          <w:rFonts w:hint="eastAsia"/>
          <w:szCs w:val="21"/>
        </w:rPr>
        <w:t>后</w:t>
      </w:r>
      <w:r w:rsidRPr="00F67259">
        <w:rPr>
          <w:szCs w:val="21"/>
        </w:rPr>
        <w:t>，</w:t>
      </w:r>
      <w:r w:rsidRPr="00F67259">
        <w:rPr>
          <w:rFonts w:hint="eastAsia"/>
          <w:szCs w:val="21"/>
        </w:rPr>
        <w:t>订阅成功后</w:t>
      </w:r>
      <w:r w:rsidRPr="00F67259">
        <w:rPr>
          <w:szCs w:val="21"/>
        </w:rPr>
        <w:t>，</w:t>
      </w:r>
      <w:r w:rsidRPr="00F67259">
        <w:rPr>
          <w:rFonts w:hint="eastAsia"/>
          <w:szCs w:val="21"/>
        </w:rPr>
        <w:t>PON EMS</w:t>
      </w:r>
      <w:r w:rsidRPr="00F67259">
        <w:rPr>
          <w:rFonts w:hint="eastAsia"/>
          <w:szCs w:val="21"/>
        </w:rPr>
        <w:t>将主动上报设备信息（设备、框、</w:t>
      </w:r>
      <w:r w:rsidR="00B00587">
        <w:rPr>
          <w:rFonts w:hint="eastAsia"/>
          <w:szCs w:val="21"/>
        </w:rPr>
        <w:t>单元盘</w:t>
      </w:r>
      <w:r w:rsidRPr="00F67259">
        <w:rPr>
          <w:rFonts w:hint="eastAsia"/>
          <w:szCs w:val="21"/>
        </w:rPr>
        <w:t>）变化通知</w:t>
      </w:r>
      <w:r w:rsidRPr="00F67259">
        <w:rPr>
          <w:szCs w:val="21"/>
        </w:rPr>
        <w:t>。</w:t>
      </w:r>
    </w:p>
    <w:p w:rsidR="00000000" w:rsidRDefault="00F67259" w:rsidP="00CE4D8A">
      <w:pPr>
        <w:spacing w:beforeLines="50"/>
        <w:ind w:firstLine="420"/>
        <w:pPrChange w:id="97" w:author="CMDI-LVLIANGDONG" w:date="2015-07-22T10:29:00Z">
          <w:pPr>
            <w:spacing w:beforeLines="50"/>
            <w:ind w:firstLine="420"/>
          </w:pPr>
        </w:pPrChange>
      </w:pPr>
      <w:r w:rsidRPr="00931120">
        <w:rPr>
          <w:rFonts w:hint="eastAsia"/>
        </w:rPr>
        <w:t>命令格式</w:t>
      </w:r>
    </w:p>
    <w:p w:rsidR="00F67259" w:rsidRPr="00F67259" w:rsidRDefault="00F67259" w:rsidP="00FF3114">
      <w:pPr>
        <w:spacing w:line="360" w:lineRule="auto"/>
        <w:ind w:left="420" w:firstLine="420"/>
        <w:rPr>
          <w:szCs w:val="21"/>
        </w:rPr>
      </w:pPr>
      <w:r w:rsidRPr="00F67259">
        <w:rPr>
          <w:rFonts w:hint="eastAsia"/>
          <w:szCs w:val="21"/>
        </w:rPr>
        <w:t>SUBSCRIBE</w:t>
      </w:r>
      <w:r w:rsidRPr="00F67259">
        <w:rPr>
          <w:szCs w:val="21"/>
        </w:rPr>
        <w:t>:::CTAG::</w:t>
      </w:r>
      <w:r w:rsidRPr="00F67259">
        <w:rPr>
          <w:rFonts w:hint="eastAsia"/>
          <w:szCs w:val="21"/>
        </w:rPr>
        <w:t>FLAG=flag</w:t>
      </w:r>
      <w:r w:rsidRPr="00F67259">
        <w:rPr>
          <w:szCs w:val="21"/>
        </w:rPr>
        <w:t>;</w:t>
      </w:r>
    </w:p>
    <w:p w:rsidR="00000000" w:rsidRDefault="00F67259" w:rsidP="00CE4D8A">
      <w:pPr>
        <w:spacing w:beforeLines="50"/>
        <w:ind w:firstLine="420"/>
        <w:pPrChange w:id="98" w:author="CMDI-LVLIANGDONG" w:date="2015-07-22T10:29:00Z">
          <w:pPr>
            <w:spacing w:beforeLines="50"/>
            <w:ind w:firstLine="420"/>
          </w:pPr>
        </w:pPrChange>
      </w:pPr>
      <w:r w:rsidRPr="00931120">
        <w:rPr>
          <w:rFonts w:hint="eastAsia"/>
        </w:rPr>
        <w:t>输入参数</w:t>
      </w:r>
    </w:p>
    <w:tbl>
      <w:tblPr>
        <w:tblStyle w:val="afffffd"/>
        <w:tblW w:w="8491" w:type="dxa"/>
        <w:tblLayout w:type="fixed"/>
        <w:tblLook w:val="01E0"/>
      </w:tblPr>
      <w:tblGrid>
        <w:gridCol w:w="1078"/>
        <w:gridCol w:w="1622"/>
        <w:gridCol w:w="1622"/>
        <w:gridCol w:w="2337"/>
        <w:gridCol w:w="1832"/>
      </w:tblGrid>
      <w:tr w:rsidR="000228FC" w:rsidRPr="006B5772" w:rsidTr="000228FC">
        <w:trPr>
          <w:cnfStyle w:val="100000000000"/>
        </w:trPr>
        <w:tc>
          <w:tcPr>
            <w:tcW w:w="635" w:type="pct"/>
          </w:tcPr>
          <w:p w:rsidR="000228FC" w:rsidRPr="006B5772" w:rsidRDefault="000228FC" w:rsidP="006B5772">
            <w:pPr>
              <w:rPr>
                <w:szCs w:val="18"/>
              </w:rPr>
            </w:pPr>
            <w:r w:rsidRPr="006B5772">
              <w:rPr>
                <w:szCs w:val="18"/>
              </w:rPr>
              <w:t>参数名称</w:t>
            </w:r>
          </w:p>
        </w:tc>
        <w:tc>
          <w:tcPr>
            <w:tcW w:w="955" w:type="pct"/>
          </w:tcPr>
          <w:p w:rsidR="000228FC" w:rsidRPr="006B5772" w:rsidRDefault="000228FC" w:rsidP="006B5772">
            <w:pPr>
              <w:rPr>
                <w:szCs w:val="18"/>
              </w:rPr>
            </w:pPr>
            <w:r w:rsidRPr="006B5772">
              <w:rPr>
                <w:szCs w:val="18"/>
              </w:rPr>
              <w:t>数据类型</w:t>
            </w:r>
          </w:p>
        </w:tc>
        <w:tc>
          <w:tcPr>
            <w:tcW w:w="955" w:type="pct"/>
          </w:tcPr>
          <w:p w:rsidR="000228FC" w:rsidRPr="006B5772" w:rsidRDefault="000228FC" w:rsidP="006B5772">
            <w:pPr>
              <w:rPr>
                <w:szCs w:val="18"/>
              </w:rPr>
            </w:pPr>
            <w:r w:rsidRPr="006B5772">
              <w:rPr>
                <w:szCs w:val="18"/>
              </w:rPr>
              <w:t>取值范围</w:t>
            </w:r>
          </w:p>
        </w:tc>
        <w:tc>
          <w:tcPr>
            <w:tcW w:w="1376" w:type="pct"/>
          </w:tcPr>
          <w:p w:rsidR="000228FC" w:rsidRPr="006B5772" w:rsidRDefault="000228FC" w:rsidP="002279ED">
            <w:pPr>
              <w:rPr>
                <w:szCs w:val="18"/>
              </w:rPr>
            </w:pPr>
            <w:r w:rsidRPr="00E81989">
              <w:rPr>
                <w:rFonts w:ascii="宋体" w:eastAsia="宋体" w:hAnsi="宋体" w:cs="宋体" w:hint="eastAsia"/>
                <w:szCs w:val="18"/>
              </w:rPr>
              <w:t>限定</w:t>
            </w:r>
          </w:p>
        </w:tc>
        <w:tc>
          <w:tcPr>
            <w:tcW w:w="1079" w:type="pct"/>
          </w:tcPr>
          <w:p w:rsidR="000228FC" w:rsidRPr="006B5772" w:rsidRDefault="000228FC" w:rsidP="006B5772">
            <w:pPr>
              <w:rPr>
                <w:szCs w:val="18"/>
              </w:rPr>
            </w:pPr>
            <w:r w:rsidRPr="006B5772">
              <w:rPr>
                <w:szCs w:val="18"/>
              </w:rPr>
              <w:t>参数说明</w:t>
            </w:r>
          </w:p>
        </w:tc>
      </w:tr>
      <w:tr w:rsidR="000228FC" w:rsidRPr="006B5772" w:rsidTr="000228FC">
        <w:tc>
          <w:tcPr>
            <w:tcW w:w="635" w:type="pct"/>
          </w:tcPr>
          <w:p w:rsidR="000228FC" w:rsidRPr="006B5772" w:rsidDel="00AC6F96" w:rsidRDefault="000228FC" w:rsidP="006B5772">
            <w:pPr>
              <w:rPr>
                <w:szCs w:val="18"/>
              </w:rPr>
            </w:pPr>
            <w:r w:rsidRPr="006B5772">
              <w:rPr>
                <w:rFonts w:hint="eastAsia"/>
                <w:szCs w:val="18"/>
              </w:rPr>
              <w:t>FLAG</w:t>
            </w:r>
          </w:p>
        </w:tc>
        <w:tc>
          <w:tcPr>
            <w:tcW w:w="955" w:type="pct"/>
          </w:tcPr>
          <w:p w:rsidR="000228FC" w:rsidRPr="006B5772" w:rsidRDefault="000228FC" w:rsidP="006B5772">
            <w:pPr>
              <w:rPr>
                <w:szCs w:val="18"/>
              </w:rPr>
            </w:pPr>
            <w:r w:rsidRPr="006B5772">
              <w:rPr>
                <w:szCs w:val="18"/>
              </w:rPr>
              <w:t>OCTET STRING</w:t>
            </w:r>
          </w:p>
        </w:tc>
        <w:tc>
          <w:tcPr>
            <w:tcW w:w="955" w:type="pct"/>
          </w:tcPr>
          <w:p w:rsidR="000228FC" w:rsidRPr="006B5772" w:rsidRDefault="000228FC" w:rsidP="006B5772">
            <w:pPr>
              <w:rPr>
                <w:szCs w:val="18"/>
              </w:rPr>
            </w:pPr>
            <w:r w:rsidRPr="006B5772">
              <w:rPr>
                <w:rFonts w:hint="eastAsia"/>
                <w:szCs w:val="18"/>
              </w:rPr>
              <w:t>RES</w:t>
            </w:r>
          </w:p>
        </w:tc>
        <w:tc>
          <w:tcPr>
            <w:tcW w:w="1376" w:type="pct"/>
          </w:tcPr>
          <w:p w:rsidR="000228FC" w:rsidRPr="006B5772" w:rsidRDefault="000228FC" w:rsidP="002279ED">
            <w:pPr>
              <w:rPr>
                <w:szCs w:val="18"/>
              </w:rPr>
            </w:pPr>
            <w:r>
              <w:rPr>
                <w:rFonts w:eastAsiaTheme="minorEastAsia" w:hint="eastAsia"/>
                <w:szCs w:val="18"/>
              </w:rPr>
              <w:t>M</w:t>
            </w:r>
          </w:p>
        </w:tc>
        <w:tc>
          <w:tcPr>
            <w:tcW w:w="1079" w:type="pct"/>
          </w:tcPr>
          <w:p w:rsidR="000228FC" w:rsidRPr="00E81989" w:rsidRDefault="000228FC" w:rsidP="006B5772">
            <w:pPr>
              <w:rPr>
                <w:rFonts w:eastAsiaTheme="minorEastAsia"/>
                <w:szCs w:val="18"/>
              </w:rPr>
            </w:pPr>
            <w:r w:rsidRPr="006B5772">
              <w:rPr>
                <w:rFonts w:hint="eastAsia"/>
                <w:szCs w:val="18"/>
              </w:rPr>
              <w:t>RES表示注册上报资源变更通知</w:t>
            </w:r>
          </w:p>
        </w:tc>
      </w:tr>
    </w:tbl>
    <w:p w:rsidR="00F67259" w:rsidRPr="00B1714E" w:rsidRDefault="00F67259" w:rsidP="00F67259">
      <w:pPr>
        <w:rPr>
          <w:rFonts w:ascii="宋体" w:hAnsi="宋体"/>
          <w:szCs w:val="21"/>
        </w:rPr>
      </w:pPr>
    </w:p>
    <w:p w:rsidR="00000000" w:rsidRDefault="00F67259" w:rsidP="00CE4D8A">
      <w:pPr>
        <w:spacing w:beforeLines="50"/>
        <w:ind w:firstLine="420"/>
        <w:pPrChange w:id="99" w:author="CMDI-LVLIANGDONG" w:date="2015-07-22T10:29:00Z">
          <w:pPr>
            <w:spacing w:beforeLines="50"/>
            <w:ind w:firstLine="420"/>
          </w:pPr>
        </w:pPrChange>
      </w:pPr>
      <w:r w:rsidRPr="00931120">
        <w:rPr>
          <w:rFonts w:hint="eastAsia"/>
        </w:rPr>
        <w:t>响应格式</w:t>
      </w:r>
    </w:p>
    <w:p w:rsidR="00F67259" w:rsidRPr="00F67259" w:rsidRDefault="00F67259" w:rsidP="00FF3114">
      <w:pPr>
        <w:spacing w:line="360" w:lineRule="auto"/>
        <w:ind w:left="420" w:firstLine="420"/>
        <w:rPr>
          <w:szCs w:val="21"/>
        </w:rPr>
      </w:pPr>
      <w:r w:rsidRPr="00F67259">
        <w:rPr>
          <w:rFonts w:hint="eastAsia"/>
          <w:szCs w:val="21"/>
        </w:rPr>
        <w:t>符合“</w:t>
      </w:r>
      <w:r w:rsidR="00C868AD">
        <w:rPr>
          <w:rFonts w:hint="eastAsia"/>
          <w:szCs w:val="21"/>
        </w:rPr>
        <w:t>10.4</w:t>
      </w:r>
      <w:r w:rsidRPr="00F67259">
        <w:rPr>
          <w:rFonts w:hint="eastAsia"/>
          <w:szCs w:val="21"/>
        </w:rPr>
        <w:t>响应消息的格式说明”</w:t>
      </w:r>
    </w:p>
    <w:p w:rsidR="00000000" w:rsidRDefault="00F67259" w:rsidP="00CE4D8A">
      <w:pPr>
        <w:spacing w:beforeLines="50"/>
        <w:ind w:firstLine="420"/>
        <w:pPrChange w:id="100" w:author="CMDI-LVLIANGDONG" w:date="2015-07-22T10:29:00Z">
          <w:pPr>
            <w:spacing w:beforeLines="50"/>
            <w:ind w:firstLine="420"/>
          </w:pPr>
        </w:pPrChange>
      </w:pPr>
      <w:r w:rsidRPr="00931120">
        <w:rPr>
          <w:rFonts w:hint="eastAsia"/>
        </w:rPr>
        <w:t>输出参数</w:t>
      </w:r>
    </w:p>
    <w:p w:rsidR="00F67259" w:rsidRPr="00F67259" w:rsidRDefault="00F67259" w:rsidP="00FF3114">
      <w:pPr>
        <w:spacing w:line="360" w:lineRule="auto"/>
        <w:ind w:left="420" w:firstLine="420"/>
        <w:rPr>
          <w:szCs w:val="21"/>
        </w:rPr>
      </w:pPr>
      <w:r w:rsidRPr="00F67259">
        <w:rPr>
          <w:rFonts w:hint="eastAsia"/>
          <w:szCs w:val="21"/>
        </w:rPr>
        <w:t>无。</w:t>
      </w:r>
    </w:p>
    <w:p w:rsidR="00FD156B" w:rsidRPr="00FD156B" w:rsidRDefault="00FD156B" w:rsidP="00FD156B">
      <w:pPr>
        <w:pStyle w:val="aff8"/>
        <w:ind w:firstLine="420"/>
      </w:pPr>
    </w:p>
    <w:p w:rsidR="00FD156B" w:rsidRDefault="00FD156B" w:rsidP="00FD156B">
      <w:pPr>
        <w:pStyle w:val="af4"/>
        <w:spacing w:before="156"/>
        <w:ind w:left="0"/>
      </w:pPr>
      <w:bookmarkStart w:id="101" w:name="_Toc421546377"/>
      <w:bookmarkStart w:id="102" w:name="_Toc422211114"/>
      <w:r w:rsidRPr="005134B8">
        <w:rPr>
          <w:rFonts w:hint="eastAsia"/>
        </w:rPr>
        <w:t>取消</w:t>
      </w:r>
      <w:r>
        <w:rPr>
          <w:rFonts w:hint="eastAsia"/>
        </w:rPr>
        <w:t>订阅</w:t>
      </w:r>
      <w:r w:rsidRPr="005134B8">
        <w:rPr>
          <w:rFonts w:hint="eastAsia"/>
        </w:rPr>
        <w:t>资源变化通知</w:t>
      </w:r>
      <w:bookmarkEnd w:id="101"/>
      <w:bookmarkEnd w:id="102"/>
    </w:p>
    <w:p w:rsidR="004028E4" w:rsidRPr="00931120" w:rsidRDefault="004028E4" w:rsidP="00CE4D8A">
      <w:pPr>
        <w:spacing w:beforeLines="50"/>
        <w:ind w:firstLine="420"/>
      </w:pPr>
      <w:r w:rsidRPr="00931120">
        <w:rPr>
          <w:rFonts w:hint="eastAsia"/>
        </w:rPr>
        <w:t>功能描述</w:t>
      </w:r>
    </w:p>
    <w:p w:rsidR="004028E4" w:rsidRPr="004028E4" w:rsidRDefault="004028E4" w:rsidP="00FF3114">
      <w:pPr>
        <w:spacing w:line="360" w:lineRule="auto"/>
        <w:ind w:left="420" w:firstLine="420"/>
        <w:rPr>
          <w:szCs w:val="21"/>
        </w:rPr>
      </w:pPr>
      <w:r w:rsidRPr="004028E4">
        <w:rPr>
          <w:rFonts w:hint="eastAsia"/>
          <w:szCs w:val="21"/>
        </w:rPr>
        <w:t>成功注销订阅成功后</w:t>
      </w:r>
      <w:r w:rsidRPr="004028E4">
        <w:rPr>
          <w:szCs w:val="21"/>
        </w:rPr>
        <w:t>，</w:t>
      </w:r>
      <w:r w:rsidRPr="004028E4">
        <w:rPr>
          <w:rFonts w:hint="eastAsia"/>
          <w:szCs w:val="21"/>
        </w:rPr>
        <w:t>PON EMS</w:t>
      </w:r>
      <w:r w:rsidRPr="004028E4">
        <w:rPr>
          <w:rFonts w:hint="eastAsia"/>
          <w:szCs w:val="21"/>
        </w:rPr>
        <w:t>将不再主动上报设备信息（设备、框、</w:t>
      </w:r>
      <w:r w:rsidR="00B00587">
        <w:rPr>
          <w:rFonts w:hint="eastAsia"/>
          <w:szCs w:val="21"/>
        </w:rPr>
        <w:t>单元盘</w:t>
      </w:r>
      <w:r w:rsidRPr="004028E4">
        <w:rPr>
          <w:rFonts w:hint="eastAsia"/>
          <w:szCs w:val="21"/>
        </w:rPr>
        <w:t>）变化通知。</w:t>
      </w:r>
    </w:p>
    <w:p w:rsidR="004028E4" w:rsidRPr="00931120" w:rsidRDefault="004028E4" w:rsidP="00CE4D8A">
      <w:pPr>
        <w:spacing w:beforeLines="50"/>
        <w:ind w:firstLine="420"/>
      </w:pPr>
      <w:r w:rsidRPr="00931120">
        <w:rPr>
          <w:rFonts w:hint="eastAsia"/>
        </w:rPr>
        <w:t>命令格式</w:t>
      </w:r>
    </w:p>
    <w:p w:rsidR="004028E4" w:rsidRPr="00F67259" w:rsidRDefault="003C0529" w:rsidP="00FF3114">
      <w:pPr>
        <w:spacing w:line="360" w:lineRule="auto"/>
        <w:ind w:left="420" w:firstLine="420"/>
        <w:rPr>
          <w:szCs w:val="21"/>
        </w:rPr>
      </w:pPr>
      <w:r>
        <w:rPr>
          <w:rFonts w:hint="eastAsia"/>
          <w:szCs w:val="21"/>
        </w:rPr>
        <w:t>UN</w:t>
      </w:r>
      <w:r w:rsidR="004028E4" w:rsidRPr="00F67259">
        <w:rPr>
          <w:rFonts w:hint="eastAsia"/>
          <w:szCs w:val="21"/>
        </w:rPr>
        <w:t>SUBSCRIBE</w:t>
      </w:r>
      <w:r w:rsidR="004028E4" w:rsidRPr="00F67259">
        <w:rPr>
          <w:szCs w:val="21"/>
        </w:rPr>
        <w:t>:::CTAG::</w:t>
      </w:r>
      <w:r w:rsidR="004028E4" w:rsidRPr="00F67259">
        <w:rPr>
          <w:rFonts w:hint="eastAsia"/>
          <w:szCs w:val="21"/>
        </w:rPr>
        <w:t>FLAG=flag</w:t>
      </w:r>
      <w:r w:rsidR="004028E4" w:rsidRPr="00F67259">
        <w:rPr>
          <w:szCs w:val="21"/>
        </w:rPr>
        <w:t>;</w:t>
      </w:r>
    </w:p>
    <w:p w:rsidR="004028E4" w:rsidRPr="00931120" w:rsidRDefault="004028E4" w:rsidP="00CE4D8A">
      <w:pPr>
        <w:spacing w:beforeLines="50"/>
        <w:ind w:firstLine="420"/>
      </w:pPr>
      <w:r w:rsidRPr="00931120">
        <w:rPr>
          <w:rFonts w:hint="eastAsia"/>
        </w:rPr>
        <w:t>输入参数</w:t>
      </w:r>
    </w:p>
    <w:tbl>
      <w:tblPr>
        <w:tblStyle w:val="afffffd"/>
        <w:tblW w:w="8998" w:type="dxa"/>
        <w:tblLayout w:type="fixed"/>
        <w:tblLook w:val="01E0"/>
      </w:tblPr>
      <w:tblGrid>
        <w:gridCol w:w="1078"/>
        <w:gridCol w:w="1623"/>
        <w:gridCol w:w="1623"/>
        <w:gridCol w:w="2338"/>
        <w:gridCol w:w="2336"/>
      </w:tblGrid>
      <w:tr w:rsidR="000228FC" w:rsidRPr="006B5772" w:rsidTr="000228FC">
        <w:trPr>
          <w:cnfStyle w:val="100000000000"/>
        </w:trPr>
        <w:tc>
          <w:tcPr>
            <w:tcW w:w="599" w:type="pct"/>
          </w:tcPr>
          <w:p w:rsidR="000228FC" w:rsidRPr="006B5772" w:rsidRDefault="000228FC" w:rsidP="006B5772">
            <w:pPr>
              <w:rPr>
                <w:szCs w:val="18"/>
              </w:rPr>
            </w:pPr>
            <w:r w:rsidRPr="006B5772">
              <w:rPr>
                <w:szCs w:val="18"/>
              </w:rPr>
              <w:t>参数名称</w:t>
            </w:r>
          </w:p>
        </w:tc>
        <w:tc>
          <w:tcPr>
            <w:tcW w:w="902" w:type="pct"/>
          </w:tcPr>
          <w:p w:rsidR="000228FC" w:rsidRPr="006B5772" w:rsidRDefault="000228FC" w:rsidP="006B5772">
            <w:pPr>
              <w:rPr>
                <w:szCs w:val="18"/>
              </w:rPr>
            </w:pPr>
            <w:r w:rsidRPr="006B5772">
              <w:rPr>
                <w:szCs w:val="18"/>
              </w:rPr>
              <w:t>数据类型</w:t>
            </w:r>
          </w:p>
        </w:tc>
        <w:tc>
          <w:tcPr>
            <w:tcW w:w="902" w:type="pct"/>
          </w:tcPr>
          <w:p w:rsidR="000228FC" w:rsidRPr="006B5772" w:rsidRDefault="000228FC" w:rsidP="006B5772">
            <w:pPr>
              <w:rPr>
                <w:szCs w:val="18"/>
              </w:rPr>
            </w:pPr>
            <w:r w:rsidRPr="006B5772">
              <w:rPr>
                <w:szCs w:val="18"/>
              </w:rPr>
              <w:t>取值范围</w:t>
            </w:r>
          </w:p>
        </w:tc>
        <w:tc>
          <w:tcPr>
            <w:tcW w:w="1299" w:type="pct"/>
          </w:tcPr>
          <w:p w:rsidR="000228FC" w:rsidRPr="006B5772" w:rsidRDefault="000228FC" w:rsidP="002279ED">
            <w:pPr>
              <w:rPr>
                <w:szCs w:val="18"/>
              </w:rPr>
            </w:pPr>
            <w:r w:rsidRPr="00E81989">
              <w:rPr>
                <w:rFonts w:ascii="宋体" w:eastAsia="宋体" w:hAnsi="宋体" w:cs="宋体" w:hint="eastAsia"/>
                <w:szCs w:val="18"/>
              </w:rPr>
              <w:t>限定</w:t>
            </w:r>
          </w:p>
        </w:tc>
        <w:tc>
          <w:tcPr>
            <w:tcW w:w="1299" w:type="pct"/>
          </w:tcPr>
          <w:p w:rsidR="000228FC" w:rsidRPr="006B5772" w:rsidRDefault="000228FC" w:rsidP="006B5772">
            <w:pPr>
              <w:rPr>
                <w:szCs w:val="18"/>
              </w:rPr>
            </w:pPr>
            <w:r w:rsidRPr="006B5772">
              <w:rPr>
                <w:szCs w:val="18"/>
              </w:rPr>
              <w:t>参数说明</w:t>
            </w:r>
          </w:p>
        </w:tc>
      </w:tr>
      <w:tr w:rsidR="000228FC" w:rsidRPr="006B5772" w:rsidTr="000228FC">
        <w:tc>
          <w:tcPr>
            <w:tcW w:w="599" w:type="pct"/>
          </w:tcPr>
          <w:p w:rsidR="000228FC" w:rsidRPr="006B5772" w:rsidDel="00AC6F96" w:rsidRDefault="000228FC" w:rsidP="006B5772">
            <w:pPr>
              <w:rPr>
                <w:szCs w:val="18"/>
              </w:rPr>
            </w:pPr>
            <w:r w:rsidRPr="006B5772">
              <w:rPr>
                <w:rFonts w:hint="eastAsia"/>
                <w:szCs w:val="18"/>
              </w:rPr>
              <w:lastRenderedPageBreak/>
              <w:t>FLAG</w:t>
            </w:r>
          </w:p>
        </w:tc>
        <w:tc>
          <w:tcPr>
            <w:tcW w:w="902" w:type="pct"/>
          </w:tcPr>
          <w:p w:rsidR="000228FC" w:rsidRPr="006B5772" w:rsidRDefault="000228FC" w:rsidP="006B5772">
            <w:pPr>
              <w:rPr>
                <w:szCs w:val="18"/>
              </w:rPr>
            </w:pPr>
            <w:r w:rsidRPr="006B5772">
              <w:rPr>
                <w:szCs w:val="18"/>
              </w:rPr>
              <w:t>OCTET STRING</w:t>
            </w:r>
          </w:p>
        </w:tc>
        <w:tc>
          <w:tcPr>
            <w:tcW w:w="902" w:type="pct"/>
          </w:tcPr>
          <w:p w:rsidR="000228FC" w:rsidRPr="006B5772" w:rsidRDefault="000228FC" w:rsidP="006B5772">
            <w:pPr>
              <w:rPr>
                <w:szCs w:val="18"/>
              </w:rPr>
            </w:pPr>
            <w:r w:rsidRPr="006B5772">
              <w:rPr>
                <w:rFonts w:hint="eastAsia"/>
                <w:szCs w:val="18"/>
              </w:rPr>
              <w:t>RES</w:t>
            </w:r>
          </w:p>
        </w:tc>
        <w:tc>
          <w:tcPr>
            <w:tcW w:w="1299" w:type="pct"/>
          </w:tcPr>
          <w:p w:rsidR="000228FC" w:rsidRPr="006B5772" w:rsidRDefault="000228FC" w:rsidP="002279ED">
            <w:pPr>
              <w:rPr>
                <w:szCs w:val="18"/>
              </w:rPr>
            </w:pPr>
            <w:r>
              <w:rPr>
                <w:rFonts w:eastAsiaTheme="minorEastAsia" w:hint="eastAsia"/>
                <w:szCs w:val="18"/>
              </w:rPr>
              <w:t>M</w:t>
            </w:r>
          </w:p>
        </w:tc>
        <w:tc>
          <w:tcPr>
            <w:tcW w:w="1299" w:type="pct"/>
          </w:tcPr>
          <w:p w:rsidR="000228FC" w:rsidRPr="006B5772" w:rsidRDefault="000228FC" w:rsidP="006B5772">
            <w:pPr>
              <w:rPr>
                <w:szCs w:val="18"/>
              </w:rPr>
            </w:pPr>
            <w:r w:rsidRPr="006B5772">
              <w:rPr>
                <w:rFonts w:hint="eastAsia"/>
                <w:szCs w:val="18"/>
              </w:rPr>
              <w:t>RES表示注册上报资源变更通知</w:t>
            </w:r>
          </w:p>
        </w:tc>
      </w:tr>
    </w:tbl>
    <w:p w:rsidR="004028E4" w:rsidRPr="00B1714E" w:rsidRDefault="004028E4" w:rsidP="004028E4">
      <w:pPr>
        <w:rPr>
          <w:rFonts w:ascii="宋体" w:hAnsi="宋体"/>
          <w:szCs w:val="21"/>
        </w:rPr>
      </w:pPr>
    </w:p>
    <w:p w:rsidR="00000000" w:rsidRDefault="004028E4" w:rsidP="00CE4D8A">
      <w:pPr>
        <w:spacing w:beforeLines="50"/>
        <w:ind w:firstLine="420"/>
        <w:pPrChange w:id="103" w:author="CMDI-LVLIANGDONG" w:date="2015-07-22T10:29:00Z">
          <w:pPr>
            <w:spacing w:beforeLines="50"/>
            <w:ind w:firstLine="420"/>
          </w:pPr>
        </w:pPrChange>
      </w:pPr>
      <w:r w:rsidRPr="00931120">
        <w:rPr>
          <w:rFonts w:hint="eastAsia"/>
        </w:rPr>
        <w:t>响应格式</w:t>
      </w:r>
    </w:p>
    <w:p w:rsidR="004028E4" w:rsidRPr="00F67259" w:rsidRDefault="004028E4" w:rsidP="00FF3114">
      <w:pPr>
        <w:spacing w:line="360" w:lineRule="auto"/>
        <w:ind w:left="420" w:firstLine="420"/>
        <w:rPr>
          <w:szCs w:val="21"/>
        </w:rPr>
      </w:pPr>
      <w:r w:rsidRPr="00F67259">
        <w:rPr>
          <w:rFonts w:hint="eastAsia"/>
          <w:szCs w:val="21"/>
        </w:rPr>
        <w:t>符合“</w:t>
      </w:r>
      <w:r w:rsidR="00C868AD">
        <w:rPr>
          <w:rFonts w:hint="eastAsia"/>
          <w:szCs w:val="21"/>
        </w:rPr>
        <w:t>10.4</w:t>
      </w:r>
      <w:r w:rsidRPr="00F67259">
        <w:rPr>
          <w:rFonts w:hint="eastAsia"/>
          <w:szCs w:val="21"/>
        </w:rPr>
        <w:t>响应消息的格式说明”</w:t>
      </w:r>
    </w:p>
    <w:p w:rsidR="00000000" w:rsidRDefault="004028E4" w:rsidP="00CE4D8A">
      <w:pPr>
        <w:spacing w:beforeLines="50"/>
        <w:ind w:firstLine="420"/>
        <w:pPrChange w:id="104" w:author="CMDI-LVLIANGDONG" w:date="2015-07-22T10:29:00Z">
          <w:pPr>
            <w:spacing w:beforeLines="50"/>
            <w:ind w:firstLine="420"/>
          </w:pPr>
        </w:pPrChange>
      </w:pPr>
      <w:r w:rsidRPr="00931120">
        <w:rPr>
          <w:rFonts w:hint="eastAsia"/>
        </w:rPr>
        <w:t>输出参数</w:t>
      </w:r>
    </w:p>
    <w:p w:rsidR="004028E4" w:rsidRPr="00F67259" w:rsidRDefault="004028E4" w:rsidP="00FF3114">
      <w:pPr>
        <w:spacing w:line="360" w:lineRule="auto"/>
        <w:ind w:left="420" w:firstLine="420"/>
        <w:rPr>
          <w:szCs w:val="21"/>
        </w:rPr>
      </w:pPr>
      <w:r w:rsidRPr="00F67259">
        <w:rPr>
          <w:rFonts w:hint="eastAsia"/>
          <w:szCs w:val="21"/>
        </w:rPr>
        <w:t>无。</w:t>
      </w:r>
    </w:p>
    <w:p w:rsidR="004028E4" w:rsidRPr="00FD156B" w:rsidRDefault="004028E4" w:rsidP="004028E4">
      <w:pPr>
        <w:pStyle w:val="aff8"/>
        <w:ind w:firstLine="420"/>
      </w:pPr>
    </w:p>
    <w:p w:rsidR="0004103F" w:rsidRPr="0004103F" w:rsidRDefault="0004103F" w:rsidP="0004103F">
      <w:pPr>
        <w:pStyle w:val="af4"/>
        <w:spacing w:before="156"/>
        <w:ind w:left="0"/>
      </w:pPr>
      <w:bookmarkStart w:id="105" w:name="_Toc421546378"/>
      <w:bookmarkStart w:id="106" w:name="_Toc422211115"/>
      <w:r w:rsidRPr="0004103F">
        <w:rPr>
          <w:rFonts w:hint="eastAsia"/>
        </w:rPr>
        <w:t>查询资源变化通知</w:t>
      </w:r>
      <w:bookmarkEnd w:id="105"/>
      <w:bookmarkEnd w:id="106"/>
    </w:p>
    <w:p w:rsidR="00000000" w:rsidRDefault="0004103F" w:rsidP="00CE4D8A">
      <w:pPr>
        <w:spacing w:beforeLines="50"/>
        <w:ind w:firstLine="420"/>
        <w:pPrChange w:id="107" w:author="CMDI-LVLIANGDONG" w:date="2015-07-22T10:29:00Z">
          <w:pPr>
            <w:spacing w:beforeLines="50"/>
            <w:ind w:firstLine="420"/>
          </w:pPr>
        </w:pPrChange>
      </w:pPr>
      <w:r w:rsidRPr="00F142AC">
        <w:rPr>
          <w:rFonts w:hint="eastAsia"/>
        </w:rPr>
        <w:t>功能描述</w:t>
      </w:r>
    </w:p>
    <w:p w:rsidR="0004103F" w:rsidRPr="0004103F" w:rsidRDefault="0004103F" w:rsidP="00FF3114">
      <w:pPr>
        <w:spacing w:line="360" w:lineRule="auto"/>
        <w:ind w:left="420" w:firstLine="420"/>
        <w:rPr>
          <w:szCs w:val="21"/>
        </w:rPr>
      </w:pPr>
      <w:r w:rsidRPr="0004103F">
        <w:rPr>
          <w:rFonts w:hint="eastAsia"/>
          <w:szCs w:val="21"/>
        </w:rPr>
        <w:t>查询资源变化通知。</w:t>
      </w:r>
    </w:p>
    <w:p w:rsidR="00000000" w:rsidRDefault="0004103F" w:rsidP="00CE4D8A">
      <w:pPr>
        <w:spacing w:beforeLines="50"/>
        <w:ind w:firstLine="420"/>
        <w:pPrChange w:id="108" w:author="CMDI-LVLIANGDONG" w:date="2015-07-22T10:29:00Z">
          <w:pPr>
            <w:spacing w:beforeLines="50"/>
            <w:ind w:firstLine="420"/>
          </w:pPr>
        </w:pPrChange>
      </w:pPr>
      <w:r w:rsidRPr="00931120">
        <w:rPr>
          <w:rFonts w:hint="eastAsia"/>
        </w:rPr>
        <w:t>命令格式</w:t>
      </w:r>
    </w:p>
    <w:p w:rsidR="0004103F" w:rsidRPr="0004103F" w:rsidRDefault="0004103F" w:rsidP="00FF3114">
      <w:pPr>
        <w:spacing w:line="360" w:lineRule="auto"/>
        <w:ind w:left="420" w:firstLine="420"/>
        <w:rPr>
          <w:szCs w:val="21"/>
        </w:rPr>
      </w:pPr>
      <w:r w:rsidRPr="0004103F">
        <w:rPr>
          <w:szCs w:val="21"/>
        </w:rPr>
        <w:t>LST-RES</w:t>
      </w:r>
      <w:r w:rsidRPr="0004103F">
        <w:rPr>
          <w:rFonts w:hint="eastAsia"/>
          <w:szCs w:val="21"/>
        </w:rPr>
        <w:t>N</w:t>
      </w:r>
      <w:r w:rsidRPr="0004103F">
        <w:rPr>
          <w:szCs w:val="21"/>
        </w:rPr>
        <w:t>OTIFY:::CTAG::</w:t>
      </w:r>
      <w:r w:rsidRPr="0004103F">
        <w:rPr>
          <w:rFonts w:hint="eastAsia"/>
          <w:szCs w:val="21"/>
        </w:rPr>
        <w:t>BEGINTIME</w:t>
      </w:r>
      <w:r w:rsidRPr="0004103F">
        <w:rPr>
          <w:szCs w:val="21"/>
        </w:rPr>
        <w:t>=initial</w:t>
      </w:r>
      <w:r w:rsidRPr="0004103F">
        <w:rPr>
          <w:rFonts w:hint="eastAsia"/>
          <w:szCs w:val="21"/>
        </w:rPr>
        <w:t>-time</w:t>
      </w:r>
      <w:r w:rsidRPr="0004103F">
        <w:rPr>
          <w:szCs w:val="21"/>
        </w:rPr>
        <w:t>[,END</w:t>
      </w:r>
      <w:r w:rsidRPr="0004103F">
        <w:rPr>
          <w:rFonts w:hint="eastAsia"/>
          <w:szCs w:val="21"/>
        </w:rPr>
        <w:t>TIME</w:t>
      </w:r>
      <w:r w:rsidRPr="0004103F">
        <w:rPr>
          <w:szCs w:val="21"/>
        </w:rPr>
        <w:t>=last</w:t>
      </w:r>
      <w:r w:rsidRPr="0004103F">
        <w:rPr>
          <w:rFonts w:hint="eastAsia"/>
          <w:szCs w:val="21"/>
        </w:rPr>
        <w:t>-time</w:t>
      </w:r>
      <w:r w:rsidRPr="0004103F">
        <w:rPr>
          <w:szCs w:val="21"/>
        </w:rPr>
        <w:t>]</w:t>
      </w:r>
      <w:r w:rsidRPr="0004103F">
        <w:rPr>
          <w:rFonts w:hint="eastAsia"/>
          <w:szCs w:val="21"/>
        </w:rPr>
        <w:t>；</w:t>
      </w:r>
    </w:p>
    <w:p w:rsidR="00000000" w:rsidRDefault="0004103F" w:rsidP="00CE4D8A">
      <w:pPr>
        <w:spacing w:beforeLines="50"/>
        <w:ind w:firstLine="420"/>
        <w:pPrChange w:id="109" w:author="CMDI-LVLIANGDONG" w:date="2015-07-22T10:29:00Z">
          <w:pPr>
            <w:spacing w:beforeLines="50"/>
            <w:ind w:firstLine="420"/>
          </w:pPr>
        </w:pPrChange>
      </w:pPr>
      <w:r w:rsidRPr="00931120">
        <w:rPr>
          <w:rFonts w:hint="eastAsia"/>
        </w:rPr>
        <w:t>输入参数</w:t>
      </w:r>
    </w:p>
    <w:tbl>
      <w:tblPr>
        <w:tblStyle w:val="afffffd"/>
        <w:tblW w:w="8465" w:type="dxa"/>
        <w:tblLayout w:type="fixed"/>
        <w:tblLook w:val="01E0"/>
      </w:tblPr>
      <w:tblGrid>
        <w:gridCol w:w="1555"/>
        <w:gridCol w:w="1561"/>
        <w:gridCol w:w="1210"/>
        <w:gridCol w:w="1305"/>
        <w:gridCol w:w="2834"/>
      </w:tblGrid>
      <w:tr w:rsidR="001F489B" w:rsidRPr="0004103F" w:rsidTr="001F489B">
        <w:trPr>
          <w:cnfStyle w:val="100000000000"/>
        </w:trPr>
        <w:tc>
          <w:tcPr>
            <w:tcW w:w="918" w:type="pct"/>
          </w:tcPr>
          <w:p w:rsidR="001F489B" w:rsidRPr="0004103F" w:rsidRDefault="001F489B" w:rsidP="0004103F">
            <w:pPr>
              <w:rPr>
                <w:szCs w:val="18"/>
              </w:rPr>
            </w:pPr>
            <w:r w:rsidRPr="0004103F">
              <w:rPr>
                <w:rFonts w:ascii="宋体" w:eastAsia="宋体" w:hAnsi="宋体" w:cs="宋体" w:hint="eastAsia"/>
                <w:szCs w:val="18"/>
              </w:rPr>
              <w:t>参数名称</w:t>
            </w:r>
          </w:p>
        </w:tc>
        <w:tc>
          <w:tcPr>
            <w:tcW w:w="922" w:type="pct"/>
          </w:tcPr>
          <w:p w:rsidR="001F489B" w:rsidRPr="0004103F" w:rsidRDefault="001F489B" w:rsidP="0004103F">
            <w:pPr>
              <w:rPr>
                <w:szCs w:val="18"/>
              </w:rPr>
            </w:pPr>
            <w:r w:rsidRPr="0004103F">
              <w:rPr>
                <w:rFonts w:ascii="宋体" w:eastAsia="宋体" w:hAnsi="宋体" w:cs="宋体" w:hint="eastAsia"/>
                <w:szCs w:val="18"/>
              </w:rPr>
              <w:t>数据类型</w:t>
            </w:r>
          </w:p>
        </w:tc>
        <w:tc>
          <w:tcPr>
            <w:tcW w:w="715" w:type="pct"/>
          </w:tcPr>
          <w:p w:rsidR="001F489B" w:rsidRPr="0004103F" w:rsidRDefault="001F489B" w:rsidP="0004103F">
            <w:pPr>
              <w:rPr>
                <w:szCs w:val="18"/>
              </w:rPr>
            </w:pPr>
            <w:r w:rsidRPr="0004103F">
              <w:rPr>
                <w:rFonts w:ascii="宋体" w:eastAsia="宋体" w:hAnsi="宋体" w:cs="宋体" w:hint="eastAsia"/>
                <w:szCs w:val="18"/>
              </w:rPr>
              <w:t>取值范围</w:t>
            </w:r>
          </w:p>
        </w:tc>
        <w:tc>
          <w:tcPr>
            <w:tcW w:w="771" w:type="pct"/>
          </w:tcPr>
          <w:p w:rsidR="001F489B" w:rsidRPr="0004103F" w:rsidRDefault="001F489B" w:rsidP="002279ED">
            <w:pPr>
              <w:rPr>
                <w:szCs w:val="18"/>
              </w:rPr>
            </w:pPr>
            <w:r w:rsidRPr="00E81989">
              <w:rPr>
                <w:rFonts w:ascii="宋体" w:eastAsia="宋体" w:hAnsi="宋体" w:cs="宋体" w:hint="eastAsia"/>
                <w:szCs w:val="18"/>
              </w:rPr>
              <w:t>限定</w:t>
            </w:r>
          </w:p>
        </w:tc>
        <w:tc>
          <w:tcPr>
            <w:tcW w:w="1675" w:type="pct"/>
          </w:tcPr>
          <w:p w:rsidR="001F489B" w:rsidRPr="0004103F" w:rsidRDefault="001F489B" w:rsidP="0004103F">
            <w:pPr>
              <w:rPr>
                <w:szCs w:val="18"/>
              </w:rPr>
            </w:pPr>
            <w:r w:rsidRPr="0004103F">
              <w:rPr>
                <w:rFonts w:ascii="宋体" w:eastAsia="宋体" w:hAnsi="宋体" w:cs="宋体" w:hint="eastAsia"/>
                <w:szCs w:val="18"/>
              </w:rPr>
              <w:t>参数说明</w:t>
            </w:r>
          </w:p>
        </w:tc>
      </w:tr>
      <w:tr w:rsidR="001F489B" w:rsidRPr="0004103F" w:rsidTr="001F489B">
        <w:tc>
          <w:tcPr>
            <w:tcW w:w="918" w:type="pct"/>
          </w:tcPr>
          <w:p w:rsidR="001F489B" w:rsidRPr="0004103F" w:rsidRDefault="001F489B" w:rsidP="0004103F">
            <w:pPr>
              <w:rPr>
                <w:szCs w:val="18"/>
              </w:rPr>
            </w:pPr>
            <w:r w:rsidRPr="0004103F">
              <w:rPr>
                <w:rFonts w:hint="eastAsia"/>
                <w:szCs w:val="18"/>
              </w:rPr>
              <w:t>BEGINTIME</w:t>
            </w:r>
          </w:p>
        </w:tc>
        <w:tc>
          <w:tcPr>
            <w:tcW w:w="922" w:type="pct"/>
          </w:tcPr>
          <w:p w:rsidR="001F489B" w:rsidRPr="0004103F" w:rsidRDefault="001F489B" w:rsidP="0004103F">
            <w:pPr>
              <w:rPr>
                <w:szCs w:val="18"/>
              </w:rPr>
            </w:pPr>
            <w:r>
              <w:rPr>
                <w:rFonts w:hint="eastAsia"/>
                <w:szCs w:val="18"/>
              </w:rPr>
              <w:t>OCTET STRING</w:t>
            </w:r>
          </w:p>
        </w:tc>
        <w:tc>
          <w:tcPr>
            <w:tcW w:w="715" w:type="pct"/>
          </w:tcPr>
          <w:p w:rsidR="001F489B" w:rsidRPr="0004103F" w:rsidRDefault="001F489B" w:rsidP="0004103F">
            <w:pPr>
              <w:rPr>
                <w:szCs w:val="18"/>
              </w:rPr>
            </w:pPr>
            <w:r w:rsidRPr="0004103F">
              <w:rPr>
                <w:rFonts w:hint="eastAsia"/>
                <w:szCs w:val="18"/>
              </w:rPr>
              <w:t>SIZE(32)</w:t>
            </w:r>
          </w:p>
        </w:tc>
        <w:tc>
          <w:tcPr>
            <w:tcW w:w="771" w:type="pct"/>
          </w:tcPr>
          <w:p w:rsidR="001F489B" w:rsidRPr="00E81989" w:rsidRDefault="001F489B" w:rsidP="002279ED">
            <w:pPr>
              <w:rPr>
                <w:rFonts w:eastAsiaTheme="minorEastAsia"/>
                <w:szCs w:val="18"/>
              </w:rPr>
            </w:pPr>
            <w:r>
              <w:rPr>
                <w:rFonts w:eastAsiaTheme="minorEastAsia" w:hint="eastAsia"/>
                <w:szCs w:val="18"/>
              </w:rPr>
              <w:t>M</w:t>
            </w:r>
          </w:p>
        </w:tc>
        <w:tc>
          <w:tcPr>
            <w:tcW w:w="1675" w:type="pct"/>
          </w:tcPr>
          <w:p w:rsidR="001F489B" w:rsidRPr="0004103F" w:rsidRDefault="001F489B" w:rsidP="0004103F">
            <w:pPr>
              <w:rPr>
                <w:szCs w:val="18"/>
              </w:rPr>
            </w:pPr>
            <w:r w:rsidRPr="0004103F">
              <w:rPr>
                <w:rFonts w:ascii="宋体" w:eastAsia="宋体" w:hAnsi="宋体" w:cs="宋体" w:hint="eastAsia"/>
                <w:szCs w:val="18"/>
              </w:rPr>
              <w:t>起始时间，格式</w:t>
            </w:r>
            <w:r w:rsidRPr="0004103F">
              <w:rPr>
                <w:rFonts w:hint="eastAsia"/>
                <w:szCs w:val="18"/>
              </w:rPr>
              <w:t>(</w:t>
            </w:r>
            <w:r w:rsidRPr="0004103F">
              <w:rPr>
                <w:rFonts w:ascii="宋体" w:eastAsia="宋体" w:hAnsi="宋体" w:cs="宋体" w:hint="eastAsia"/>
                <w:szCs w:val="18"/>
              </w:rPr>
              <w:t>北京时间</w:t>
            </w:r>
            <w:r w:rsidRPr="0004103F">
              <w:rPr>
                <w:szCs w:val="18"/>
              </w:rPr>
              <w:t>)</w:t>
            </w:r>
          </w:p>
          <w:p w:rsidR="001F489B" w:rsidRPr="0004103F" w:rsidRDefault="001F489B" w:rsidP="0004103F">
            <w:pPr>
              <w:rPr>
                <w:szCs w:val="18"/>
              </w:rPr>
            </w:pPr>
            <w:r w:rsidRPr="0004103F">
              <w:rPr>
                <w:szCs w:val="18"/>
              </w:rPr>
              <w:t>YYYY-MM-DD HH</w:t>
            </w:r>
            <w:r w:rsidRPr="0004103F">
              <w:rPr>
                <w:rFonts w:hint="eastAsia"/>
                <w:szCs w:val="18"/>
              </w:rPr>
              <w:t>-</w:t>
            </w:r>
            <w:r w:rsidRPr="0004103F">
              <w:rPr>
                <w:szCs w:val="18"/>
              </w:rPr>
              <w:t>MM</w:t>
            </w:r>
            <w:r w:rsidRPr="0004103F">
              <w:rPr>
                <w:rFonts w:hint="eastAsia"/>
                <w:szCs w:val="18"/>
              </w:rPr>
              <w:t>-</w:t>
            </w:r>
            <w:r w:rsidRPr="0004103F">
              <w:rPr>
                <w:szCs w:val="18"/>
              </w:rPr>
              <w:t>SS</w:t>
            </w:r>
          </w:p>
        </w:tc>
      </w:tr>
      <w:tr w:rsidR="001F489B" w:rsidRPr="0004103F" w:rsidTr="001F489B">
        <w:tc>
          <w:tcPr>
            <w:tcW w:w="918" w:type="pct"/>
          </w:tcPr>
          <w:p w:rsidR="001F489B" w:rsidRPr="0004103F" w:rsidRDefault="001F489B" w:rsidP="0004103F">
            <w:pPr>
              <w:rPr>
                <w:szCs w:val="18"/>
              </w:rPr>
            </w:pPr>
            <w:r w:rsidRPr="0004103F">
              <w:rPr>
                <w:rFonts w:hint="eastAsia"/>
                <w:szCs w:val="18"/>
              </w:rPr>
              <w:t>ENDTIME</w:t>
            </w:r>
          </w:p>
        </w:tc>
        <w:tc>
          <w:tcPr>
            <w:tcW w:w="922" w:type="pct"/>
          </w:tcPr>
          <w:p w:rsidR="001F489B" w:rsidRPr="0004103F" w:rsidRDefault="001F489B" w:rsidP="0004103F">
            <w:pPr>
              <w:rPr>
                <w:szCs w:val="18"/>
              </w:rPr>
            </w:pPr>
            <w:r>
              <w:rPr>
                <w:rFonts w:hint="eastAsia"/>
                <w:szCs w:val="18"/>
              </w:rPr>
              <w:t>OCTET STRING</w:t>
            </w:r>
          </w:p>
        </w:tc>
        <w:tc>
          <w:tcPr>
            <w:tcW w:w="715" w:type="pct"/>
          </w:tcPr>
          <w:p w:rsidR="001F489B" w:rsidRPr="0004103F" w:rsidRDefault="001F489B" w:rsidP="0004103F">
            <w:pPr>
              <w:rPr>
                <w:szCs w:val="18"/>
              </w:rPr>
            </w:pPr>
            <w:r w:rsidRPr="0004103F">
              <w:rPr>
                <w:rFonts w:hint="eastAsia"/>
                <w:szCs w:val="18"/>
              </w:rPr>
              <w:t>SIZE(32)</w:t>
            </w:r>
          </w:p>
        </w:tc>
        <w:tc>
          <w:tcPr>
            <w:tcW w:w="771" w:type="pct"/>
          </w:tcPr>
          <w:p w:rsidR="001F489B" w:rsidRPr="00E81989" w:rsidRDefault="001F489B" w:rsidP="002279ED">
            <w:pPr>
              <w:rPr>
                <w:rFonts w:eastAsiaTheme="minorEastAsia"/>
                <w:szCs w:val="18"/>
              </w:rPr>
            </w:pPr>
            <w:r>
              <w:rPr>
                <w:rFonts w:eastAsiaTheme="minorEastAsia" w:hint="eastAsia"/>
                <w:szCs w:val="18"/>
              </w:rPr>
              <w:t>O</w:t>
            </w:r>
          </w:p>
        </w:tc>
        <w:tc>
          <w:tcPr>
            <w:tcW w:w="1675" w:type="pct"/>
          </w:tcPr>
          <w:p w:rsidR="001F489B" w:rsidRPr="0004103F" w:rsidRDefault="001F489B" w:rsidP="0004103F">
            <w:pPr>
              <w:rPr>
                <w:szCs w:val="18"/>
              </w:rPr>
            </w:pPr>
            <w:r w:rsidRPr="0004103F">
              <w:rPr>
                <w:rFonts w:ascii="宋体" w:eastAsia="宋体" w:hAnsi="宋体" w:cs="宋体" w:hint="eastAsia"/>
                <w:szCs w:val="18"/>
              </w:rPr>
              <w:t>结束时间，格式</w:t>
            </w:r>
            <w:r w:rsidRPr="0004103F">
              <w:rPr>
                <w:rFonts w:hint="eastAsia"/>
                <w:szCs w:val="18"/>
              </w:rPr>
              <w:t>(</w:t>
            </w:r>
            <w:r w:rsidRPr="0004103F">
              <w:rPr>
                <w:rFonts w:ascii="宋体" w:eastAsia="宋体" w:hAnsi="宋体" w:cs="宋体" w:hint="eastAsia"/>
                <w:szCs w:val="18"/>
              </w:rPr>
              <w:t>北京时间</w:t>
            </w:r>
            <w:r w:rsidRPr="0004103F">
              <w:rPr>
                <w:szCs w:val="18"/>
              </w:rPr>
              <w:t>)</w:t>
            </w:r>
          </w:p>
          <w:p w:rsidR="001F489B" w:rsidRPr="0004103F" w:rsidRDefault="001F489B" w:rsidP="0004103F">
            <w:pPr>
              <w:rPr>
                <w:szCs w:val="18"/>
              </w:rPr>
            </w:pPr>
            <w:r w:rsidRPr="0004103F">
              <w:rPr>
                <w:szCs w:val="18"/>
              </w:rPr>
              <w:t>YYYY-MM-DD HH</w:t>
            </w:r>
            <w:r w:rsidRPr="0004103F">
              <w:rPr>
                <w:rFonts w:hint="eastAsia"/>
                <w:szCs w:val="18"/>
              </w:rPr>
              <w:t>-</w:t>
            </w:r>
            <w:r w:rsidRPr="0004103F">
              <w:rPr>
                <w:szCs w:val="18"/>
              </w:rPr>
              <w:t>MM</w:t>
            </w:r>
            <w:r w:rsidRPr="0004103F">
              <w:rPr>
                <w:rFonts w:hint="eastAsia"/>
                <w:szCs w:val="18"/>
              </w:rPr>
              <w:t>-</w:t>
            </w:r>
            <w:r w:rsidRPr="0004103F">
              <w:rPr>
                <w:szCs w:val="18"/>
              </w:rPr>
              <w:t>SS</w:t>
            </w:r>
          </w:p>
        </w:tc>
      </w:tr>
    </w:tbl>
    <w:p w:rsidR="0004103F" w:rsidRPr="00B1714E" w:rsidRDefault="0004103F" w:rsidP="0004103F">
      <w:pPr>
        <w:rPr>
          <w:rFonts w:ascii="宋体" w:hAnsi="宋体"/>
          <w:szCs w:val="21"/>
        </w:rPr>
      </w:pPr>
    </w:p>
    <w:p w:rsidR="00000000" w:rsidRDefault="0004103F" w:rsidP="00CE4D8A">
      <w:pPr>
        <w:spacing w:beforeLines="50"/>
        <w:ind w:firstLine="420"/>
        <w:pPrChange w:id="110" w:author="CMDI-LVLIANGDONG" w:date="2015-07-22T10:29:00Z">
          <w:pPr>
            <w:spacing w:beforeLines="50"/>
            <w:ind w:firstLine="420"/>
          </w:pPr>
        </w:pPrChange>
      </w:pPr>
      <w:r w:rsidRPr="00931120">
        <w:rPr>
          <w:rFonts w:hint="eastAsia"/>
        </w:rPr>
        <w:t>响应格式</w:t>
      </w:r>
    </w:p>
    <w:p w:rsidR="0004103F" w:rsidRPr="00FF3114" w:rsidRDefault="0004103F" w:rsidP="00FF3114">
      <w:pPr>
        <w:spacing w:line="360" w:lineRule="auto"/>
        <w:ind w:left="420" w:firstLine="420"/>
        <w:rPr>
          <w:szCs w:val="21"/>
        </w:rPr>
      </w:pPr>
      <w:r w:rsidRPr="00FF3114">
        <w:rPr>
          <w:rFonts w:hint="eastAsia"/>
          <w:szCs w:val="21"/>
        </w:rPr>
        <w:t>符合“</w:t>
      </w:r>
      <w:r w:rsidR="00C868AD">
        <w:rPr>
          <w:rFonts w:hint="eastAsia"/>
          <w:szCs w:val="21"/>
        </w:rPr>
        <w:t>10.4</w:t>
      </w:r>
      <w:r w:rsidRPr="00FF3114">
        <w:rPr>
          <w:rFonts w:hint="eastAsia"/>
          <w:szCs w:val="21"/>
        </w:rPr>
        <w:t>响应消息的格式说明”</w:t>
      </w:r>
    </w:p>
    <w:p w:rsidR="00000000" w:rsidRDefault="0004103F" w:rsidP="00CE4D8A">
      <w:pPr>
        <w:spacing w:beforeLines="50"/>
        <w:ind w:firstLine="420"/>
        <w:pPrChange w:id="111" w:author="CMDI-LVLIANGDONG" w:date="2015-07-22T10:29:00Z">
          <w:pPr>
            <w:spacing w:beforeLines="50"/>
            <w:ind w:firstLine="420"/>
          </w:pPr>
        </w:pPrChange>
      </w:pPr>
      <w:r w:rsidRPr="00931120">
        <w:rPr>
          <w:rFonts w:hint="eastAsia"/>
        </w:rPr>
        <w:t>输出参数</w:t>
      </w:r>
    </w:p>
    <w:tbl>
      <w:tblPr>
        <w:tblStyle w:val="afffffd"/>
        <w:tblW w:w="8365" w:type="dxa"/>
        <w:tblInd w:w="-462" w:type="dxa"/>
        <w:tblLayout w:type="fixed"/>
        <w:tblLook w:val="01E0"/>
      </w:tblPr>
      <w:tblGrid>
        <w:gridCol w:w="1652"/>
        <w:gridCol w:w="1661"/>
        <w:gridCol w:w="1509"/>
        <w:gridCol w:w="992"/>
        <w:gridCol w:w="2551"/>
      </w:tblGrid>
      <w:tr w:rsidR="002279ED" w:rsidRPr="0004103F" w:rsidTr="002279ED">
        <w:trPr>
          <w:cnfStyle w:val="100000000000"/>
        </w:trPr>
        <w:tc>
          <w:tcPr>
            <w:tcW w:w="987" w:type="pct"/>
          </w:tcPr>
          <w:p w:rsidR="002279ED" w:rsidRPr="0004103F" w:rsidRDefault="002279ED" w:rsidP="0004103F">
            <w:pPr>
              <w:rPr>
                <w:szCs w:val="18"/>
              </w:rPr>
            </w:pPr>
            <w:r w:rsidRPr="0004103F">
              <w:rPr>
                <w:rFonts w:ascii="宋体" w:eastAsia="宋体" w:hAnsi="宋体" w:cs="宋体" w:hint="eastAsia"/>
                <w:szCs w:val="18"/>
              </w:rPr>
              <w:t>参数名称</w:t>
            </w:r>
          </w:p>
        </w:tc>
        <w:tc>
          <w:tcPr>
            <w:tcW w:w="993" w:type="pct"/>
          </w:tcPr>
          <w:p w:rsidR="002279ED" w:rsidRPr="0004103F" w:rsidRDefault="002279ED" w:rsidP="0004103F">
            <w:pPr>
              <w:rPr>
                <w:szCs w:val="18"/>
              </w:rPr>
            </w:pPr>
            <w:r w:rsidRPr="0004103F">
              <w:rPr>
                <w:rFonts w:ascii="宋体" w:eastAsia="宋体" w:hAnsi="宋体" w:cs="宋体" w:hint="eastAsia"/>
                <w:szCs w:val="18"/>
              </w:rPr>
              <w:t>数据类型</w:t>
            </w:r>
          </w:p>
        </w:tc>
        <w:tc>
          <w:tcPr>
            <w:tcW w:w="902" w:type="pct"/>
          </w:tcPr>
          <w:p w:rsidR="002279ED" w:rsidRPr="0004103F" w:rsidRDefault="002279ED" w:rsidP="0004103F">
            <w:pPr>
              <w:rPr>
                <w:szCs w:val="18"/>
              </w:rPr>
            </w:pPr>
            <w:r w:rsidRPr="0004103F">
              <w:rPr>
                <w:rFonts w:ascii="宋体" w:eastAsia="宋体" w:hAnsi="宋体" w:cs="宋体" w:hint="eastAsia"/>
                <w:szCs w:val="18"/>
              </w:rPr>
              <w:t>取值范围</w:t>
            </w:r>
          </w:p>
        </w:tc>
        <w:tc>
          <w:tcPr>
            <w:tcW w:w="593" w:type="pct"/>
          </w:tcPr>
          <w:p w:rsidR="002279ED" w:rsidRPr="00E81989" w:rsidRDefault="002279ED" w:rsidP="002279ED">
            <w:pPr>
              <w:rPr>
                <w:rFonts w:eastAsiaTheme="minorEastAsia"/>
                <w:szCs w:val="18"/>
              </w:rPr>
            </w:pPr>
            <w:r>
              <w:rPr>
                <w:rFonts w:eastAsiaTheme="minorEastAsia" w:hint="eastAsia"/>
                <w:szCs w:val="18"/>
              </w:rPr>
              <w:t>限定</w:t>
            </w:r>
          </w:p>
        </w:tc>
        <w:tc>
          <w:tcPr>
            <w:tcW w:w="1525" w:type="pct"/>
          </w:tcPr>
          <w:p w:rsidR="002279ED" w:rsidRPr="0004103F" w:rsidRDefault="002279ED" w:rsidP="0004103F">
            <w:pPr>
              <w:rPr>
                <w:szCs w:val="18"/>
              </w:rPr>
            </w:pPr>
            <w:r w:rsidRPr="0004103F">
              <w:rPr>
                <w:rFonts w:ascii="宋体" w:eastAsia="宋体" w:hAnsi="宋体" w:cs="宋体" w:hint="eastAsia"/>
                <w:szCs w:val="18"/>
              </w:rPr>
              <w:t>参数说明</w:t>
            </w:r>
          </w:p>
        </w:tc>
      </w:tr>
      <w:tr w:rsidR="002279ED" w:rsidRPr="0004103F" w:rsidTr="002279ED">
        <w:tc>
          <w:tcPr>
            <w:tcW w:w="987" w:type="pct"/>
          </w:tcPr>
          <w:p w:rsidR="002279ED" w:rsidRPr="0004103F" w:rsidDel="00AC6F96" w:rsidRDefault="002279ED" w:rsidP="0004103F">
            <w:pPr>
              <w:rPr>
                <w:szCs w:val="18"/>
              </w:rPr>
            </w:pPr>
            <w:r w:rsidRPr="0004103F">
              <w:rPr>
                <w:rFonts w:hint="eastAsia"/>
                <w:szCs w:val="18"/>
              </w:rPr>
              <w:t>HAPPENTIME</w:t>
            </w:r>
          </w:p>
        </w:tc>
        <w:tc>
          <w:tcPr>
            <w:tcW w:w="993" w:type="pct"/>
          </w:tcPr>
          <w:p w:rsidR="002279ED" w:rsidRPr="0004103F" w:rsidRDefault="002279ED" w:rsidP="0004103F">
            <w:pPr>
              <w:rPr>
                <w:szCs w:val="18"/>
              </w:rPr>
            </w:pPr>
            <w:r w:rsidRPr="0004103F">
              <w:rPr>
                <w:szCs w:val="18"/>
              </w:rPr>
              <w:t>OCTET STRING</w:t>
            </w:r>
          </w:p>
        </w:tc>
        <w:tc>
          <w:tcPr>
            <w:tcW w:w="902" w:type="pct"/>
          </w:tcPr>
          <w:p w:rsidR="002279ED" w:rsidRPr="0004103F" w:rsidRDefault="002279ED" w:rsidP="0004103F">
            <w:pPr>
              <w:rPr>
                <w:szCs w:val="18"/>
              </w:rPr>
            </w:pPr>
            <w:r w:rsidRPr="0004103F">
              <w:rPr>
                <w:szCs w:val="18"/>
              </w:rPr>
              <w:t>SIZE(128)</w:t>
            </w:r>
          </w:p>
        </w:tc>
        <w:tc>
          <w:tcPr>
            <w:tcW w:w="593" w:type="pct"/>
          </w:tcPr>
          <w:p w:rsidR="002279ED" w:rsidRPr="00E81989" w:rsidRDefault="002279ED" w:rsidP="002279ED">
            <w:pPr>
              <w:rPr>
                <w:rFonts w:eastAsiaTheme="minorEastAsia"/>
                <w:szCs w:val="18"/>
              </w:rPr>
            </w:pPr>
            <w:r>
              <w:rPr>
                <w:rFonts w:eastAsiaTheme="minorEastAsia" w:hint="eastAsia"/>
                <w:szCs w:val="18"/>
              </w:rPr>
              <w:t>M</w:t>
            </w:r>
          </w:p>
        </w:tc>
        <w:tc>
          <w:tcPr>
            <w:tcW w:w="1525" w:type="pct"/>
          </w:tcPr>
          <w:p w:rsidR="002279ED" w:rsidRPr="0004103F" w:rsidDel="00AC6F96" w:rsidRDefault="002279ED" w:rsidP="0004103F">
            <w:pPr>
              <w:rPr>
                <w:szCs w:val="18"/>
              </w:rPr>
            </w:pPr>
            <w:r w:rsidRPr="0004103F">
              <w:rPr>
                <w:rFonts w:ascii="宋体" w:eastAsia="宋体" w:hAnsi="宋体" w:cs="宋体" w:hint="eastAsia"/>
                <w:szCs w:val="18"/>
              </w:rPr>
              <w:t>资源变化时间，</w:t>
            </w:r>
            <w:r w:rsidRPr="0004103F">
              <w:rPr>
                <w:szCs w:val="18"/>
              </w:rPr>
              <w:t>YYYY-MM-DD HH</w:t>
            </w:r>
            <w:r w:rsidRPr="0004103F">
              <w:rPr>
                <w:rFonts w:hint="eastAsia"/>
                <w:szCs w:val="18"/>
              </w:rPr>
              <w:t>:M</w:t>
            </w:r>
            <w:r w:rsidRPr="0004103F">
              <w:rPr>
                <w:szCs w:val="18"/>
              </w:rPr>
              <w:t>M</w:t>
            </w:r>
            <w:r w:rsidRPr="0004103F">
              <w:rPr>
                <w:rFonts w:hint="eastAsia"/>
                <w:szCs w:val="18"/>
              </w:rPr>
              <w:t>:</w:t>
            </w:r>
            <w:r w:rsidRPr="0004103F">
              <w:rPr>
                <w:szCs w:val="18"/>
              </w:rPr>
              <w:t>SS</w:t>
            </w:r>
          </w:p>
        </w:tc>
      </w:tr>
      <w:tr w:rsidR="002279ED" w:rsidRPr="0004103F" w:rsidTr="002279ED">
        <w:tc>
          <w:tcPr>
            <w:tcW w:w="987" w:type="pct"/>
          </w:tcPr>
          <w:p w:rsidR="002279ED" w:rsidRPr="0004103F" w:rsidDel="00AC6F96" w:rsidRDefault="002279ED" w:rsidP="0004103F">
            <w:pPr>
              <w:rPr>
                <w:szCs w:val="18"/>
              </w:rPr>
            </w:pPr>
            <w:r w:rsidRPr="0004103F">
              <w:rPr>
                <w:rFonts w:hint="eastAsia"/>
                <w:szCs w:val="18"/>
              </w:rPr>
              <w:t>MARK</w:t>
            </w:r>
          </w:p>
        </w:tc>
        <w:tc>
          <w:tcPr>
            <w:tcW w:w="993" w:type="pct"/>
          </w:tcPr>
          <w:p w:rsidR="002279ED" w:rsidRPr="0004103F" w:rsidRDefault="002279ED" w:rsidP="0004103F">
            <w:pPr>
              <w:rPr>
                <w:szCs w:val="18"/>
              </w:rPr>
            </w:pPr>
            <w:r w:rsidRPr="0004103F">
              <w:rPr>
                <w:szCs w:val="18"/>
              </w:rPr>
              <w:t>OCTET STRING</w:t>
            </w:r>
          </w:p>
        </w:tc>
        <w:tc>
          <w:tcPr>
            <w:tcW w:w="902" w:type="pct"/>
          </w:tcPr>
          <w:p w:rsidR="002279ED" w:rsidRPr="0004103F" w:rsidRDefault="002279ED" w:rsidP="0004103F">
            <w:pPr>
              <w:rPr>
                <w:szCs w:val="18"/>
              </w:rPr>
            </w:pPr>
            <w:r w:rsidRPr="0004103F">
              <w:rPr>
                <w:rFonts w:hint="eastAsia"/>
                <w:szCs w:val="18"/>
              </w:rPr>
              <w:t>ADD</w:t>
            </w:r>
          </w:p>
          <w:p w:rsidR="002279ED" w:rsidRPr="0004103F" w:rsidRDefault="002279ED" w:rsidP="0004103F">
            <w:pPr>
              <w:rPr>
                <w:szCs w:val="18"/>
              </w:rPr>
            </w:pPr>
            <w:r w:rsidRPr="0004103F">
              <w:rPr>
                <w:rFonts w:hint="eastAsia"/>
                <w:szCs w:val="18"/>
              </w:rPr>
              <w:t>DEL</w:t>
            </w:r>
          </w:p>
          <w:p w:rsidR="002279ED" w:rsidRPr="0004103F" w:rsidRDefault="002279ED" w:rsidP="0004103F">
            <w:pPr>
              <w:rPr>
                <w:szCs w:val="18"/>
              </w:rPr>
            </w:pPr>
            <w:r w:rsidRPr="0004103F">
              <w:rPr>
                <w:rFonts w:hint="eastAsia"/>
                <w:szCs w:val="18"/>
              </w:rPr>
              <w:t>MOD</w:t>
            </w:r>
          </w:p>
        </w:tc>
        <w:tc>
          <w:tcPr>
            <w:tcW w:w="593" w:type="pct"/>
          </w:tcPr>
          <w:p w:rsidR="002279ED" w:rsidRPr="00E81989" w:rsidRDefault="002279ED" w:rsidP="002279ED">
            <w:pPr>
              <w:rPr>
                <w:rFonts w:eastAsiaTheme="minorEastAsia"/>
                <w:szCs w:val="18"/>
              </w:rPr>
            </w:pPr>
            <w:r>
              <w:rPr>
                <w:rFonts w:eastAsiaTheme="minorEastAsia" w:hint="eastAsia"/>
                <w:szCs w:val="18"/>
              </w:rPr>
              <w:t>M</w:t>
            </w:r>
          </w:p>
        </w:tc>
        <w:tc>
          <w:tcPr>
            <w:tcW w:w="1525" w:type="pct"/>
          </w:tcPr>
          <w:p w:rsidR="002279ED" w:rsidRPr="0004103F" w:rsidDel="00AC6F96" w:rsidRDefault="002279ED" w:rsidP="0004103F">
            <w:pPr>
              <w:rPr>
                <w:szCs w:val="18"/>
              </w:rPr>
            </w:pPr>
            <w:r w:rsidRPr="0004103F">
              <w:rPr>
                <w:rFonts w:ascii="宋体" w:eastAsia="宋体" w:hAnsi="宋体" w:cs="宋体" w:hint="eastAsia"/>
                <w:szCs w:val="18"/>
              </w:rPr>
              <w:t>资源变化原因</w:t>
            </w:r>
          </w:p>
        </w:tc>
      </w:tr>
      <w:tr w:rsidR="002279ED" w:rsidRPr="0004103F" w:rsidTr="002279ED">
        <w:tc>
          <w:tcPr>
            <w:tcW w:w="987" w:type="pct"/>
          </w:tcPr>
          <w:p w:rsidR="002279ED" w:rsidRPr="0004103F" w:rsidRDefault="002279ED" w:rsidP="0004103F">
            <w:pPr>
              <w:rPr>
                <w:szCs w:val="18"/>
              </w:rPr>
            </w:pPr>
            <w:r w:rsidRPr="0004103F">
              <w:rPr>
                <w:rFonts w:hint="eastAsia"/>
                <w:szCs w:val="18"/>
              </w:rPr>
              <w:t>OBJECT</w:t>
            </w:r>
          </w:p>
        </w:tc>
        <w:tc>
          <w:tcPr>
            <w:tcW w:w="993" w:type="pct"/>
          </w:tcPr>
          <w:p w:rsidR="002279ED" w:rsidRPr="0004103F" w:rsidRDefault="002279ED" w:rsidP="0004103F">
            <w:pPr>
              <w:rPr>
                <w:szCs w:val="18"/>
              </w:rPr>
            </w:pPr>
            <w:r w:rsidRPr="0004103F">
              <w:rPr>
                <w:szCs w:val="18"/>
              </w:rPr>
              <w:t>OCTET STRING</w:t>
            </w:r>
          </w:p>
        </w:tc>
        <w:tc>
          <w:tcPr>
            <w:tcW w:w="902" w:type="pct"/>
          </w:tcPr>
          <w:p w:rsidR="002279ED" w:rsidRPr="0004103F" w:rsidRDefault="002279ED" w:rsidP="0004103F">
            <w:pPr>
              <w:rPr>
                <w:szCs w:val="18"/>
              </w:rPr>
            </w:pPr>
            <w:r w:rsidRPr="0004103F">
              <w:rPr>
                <w:rFonts w:hint="eastAsia"/>
                <w:szCs w:val="18"/>
              </w:rPr>
              <w:t>OLT</w:t>
            </w:r>
          </w:p>
          <w:p w:rsidR="002279ED" w:rsidRPr="0004103F" w:rsidRDefault="002279ED" w:rsidP="0004103F">
            <w:pPr>
              <w:rPr>
                <w:szCs w:val="18"/>
              </w:rPr>
            </w:pPr>
            <w:r w:rsidRPr="0004103F">
              <w:rPr>
                <w:rFonts w:hint="eastAsia"/>
                <w:szCs w:val="18"/>
              </w:rPr>
              <w:t>ONU</w:t>
            </w:r>
          </w:p>
          <w:p w:rsidR="002279ED" w:rsidRPr="0004103F" w:rsidRDefault="002279ED" w:rsidP="0004103F">
            <w:pPr>
              <w:rPr>
                <w:szCs w:val="18"/>
              </w:rPr>
            </w:pPr>
            <w:r w:rsidRPr="0004103F">
              <w:rPr>
                <w:rFonts w:hint="eastAsia"/>
                <w:szCs w:val="18"/>
              </w:rPr>
              <w:t>SHELF</w:t>
            </w:r>
          </w:p>
          <w:p w:rsidR="002279ED" w:rsidRPr="0004103F" w:rsidRDefault="002279ED" w:rsidP="0004103F">
            <w:pPr>
              <w:rPr>
                <w:szCs w:val="18"/>
              </w:rPr>
            </w:pPr>
            <w:r w:rsidRPr="0004103F">
              <w:rPr>
                <w:rFonts w:hint="eastAsia"/>
                <w:szCs w:val="18"/>
              </w:rPr>
              <w:t>BOARD</w:t>
            </w:r>
          </w:p>
        </w:tc>
        <w:tc>
          <w:tcPr>
            <w:tcW w:w="593" w:type="pct"/>
          </w:tcPr>
          <w:p w:rsidR="002279ED" w:rsidRPr="00E81989" w:rsidRDefault="002279ED" w:rsidP="002279ED">
            <w:pPr>
              <w:rPr>
                <w:rFonts w:eastAsiaTheme="minorEastAsia"/>
                <w:szCs w:val="18"/>
              </w:rPr>
            </w:pPr>
            <w:r>
              <w:rPr>
                <w:rFonts w:eastAsiaTheme="minorEastAsia" w:hint="eastAsia"/>
                <w:szCs w:val="18"/>
              </w:rPr>
              <w:t>M</w:t>
            </w:r>
          </w:p>
        </w:tc>
        <w:tc>
          <w:tcPr>
            <w:tcW w:w="1525" w:type="pct"/>
          </w:tcPr>
          <w:p w:rsidR="002279ED" w:rsidRPr="0004103F" w:rsidRDefault="002279ED" w:rsidP="0004103F">
            <w:pPr>
              <w:rPr>
                <w:szCs w:val="18"/>
              </w:rPr>
            </w:pPr>
            <w:r w:rsidRPr="0004103F">
              <w:rPr>
                <w:rFonts w:ascii="宋体" w:eastAsia="宋体" w:hAnsi="宋体" w:cs="宋体" w:hint="eastAsia"/>
                <w:szCs w:val="18"/>
              </w:rPr>
              <w:t>资源对象类型</w:t>
            </w:r>
          </w:p>
        </w:tc>
      </w:tr>
      <w:tr w:rsidR="002279ED" w:rsidRPr="0004103F" w:rsidTr="002279ED">
        <w:tc>
          <w:tcPr>
            <w:tcW w:w="987" w:type="pct"/>
          </w:tcPr>
          <w:p w:rsidR="002279ED" w:rsidRPr="0004103F" w:rsidRDefault="002279ED" w:rsidP="0004103F">
            <w:pPr>
              <w:rPr>
                <w:szCs w:val="18"/>
              </w:rPr>
            </w:pPr>
            <w:r w:rsidRPr="0004103F">
              <w:rPr>
                <w:rFonts w:hint="eastAsia"/>
                <w:szCs w:val="18"/>
              </w:rPr>
              <w:t>INFO</w:t>
            </w:r>
          </w:p>
        </w:tc>
        <w:tc>
          <w:tcPr>
            <w:tcW w:w="993" w:type="pct"/>
          </w:tcPr>
          <w:p w:rsidR="002279ED" w:rsidRPr="0004103F" w:rsidRDefault="002279ED" w:rsidP="0004103F">
            <w:pPr>
              <w:rPr>
                <w:szCs w:val="18"/>
              </w:rPr>
            </w:pPr>
            <w:r w:rsidRPr="0004103F">
              <w:rPr>
                <w:szCs w:val="18"/>
              </w:rPr>
              <w:t>OCTET STRING</w:t>
            </w:r>
          </w:p>
        </w:tc>
        <w:tc>
          <w:tcPr>
            <w:tcW w:w="902" w:type="pct"/>
          </w:tcPr>
          <w:p w:rsidR="002279ED" w:rsidRPr="0004103F" w:rsidRDefault="002279ED" w:rsidP="0004103F">
            <w:pPr>
              <w:rPr>
                <w:szCs w:val="18"/>
              </w:rPr>
            </w:pPr>
            <w:r w:rsidRPr="0004103F">
              <w:rPr>
                <w:szCs w:val="18"/>
              </w:rPr>
              <w:t>SIZE(</w:t>
            </w:r>
            <w:r w:rsidRPr="0004103F">
              <w:rPr>
                <w:rFonts w:hint="eastAsia"/>
                <w:szCs w:val="18"/>
              </w:rPr>
              <w:t>512</w:t>
            </w:r>
            <w:r w:rsidRPr="0004103F">
              <w:rPr>
                <w:szCs w:val="18"/>
              </w:rPr>
              <w:t>)</w:t>
            </w:r>
          </w:p>
        </w:tc>
        <w:tc>
          <w:tcPr>
            <w:tcW w:w="593" w:type="pct"/>
          </w:tcPr>
          <w:p w:rsidR="002279ED" w:rsidRPr="00E81989" w:rsidRDefault="002279ED" w:rsidP="002279ED">
            <w:pPr>
              <w:rPr>
                <w:rFonts w:eastAsiaTheme="minorEastAsia"/>
                <w:szCs w:val="18"/>
              </w:rPr>
            </w:pPr>
            <w:r>
              <w:rPr>
                <w:rFonts w:eastAsiaTheme="minorEastAsia" w:hint="eastAsia"/>
                <w:szCs w:val="18"/>
              </w:rPr>
              <w:t>M</w:t>
            </w:r>
          </w:p>
        </w:tc>
        <w:tc>
          <w:tcPr>
            <w:tcW w:w="1525" w:type="pct"/>
          </w:tcPr>
          <w:p w:rsidR="002279ED" w:rsidRPr="0004103F" w:rsidRDefault="002279ED" w:rsidP="0004103F">
            <w:pPr>
              <w:rPr>
                <w:szCs w:val="18"/>
              </w:rPr>
            </w:pPr>
            <w:r w:rsidRPr="0004103F">
              <w:rPr>
                <w:rFonts w:ascii="宋体" w:eastAsia="宋体" w:hAnsi="宋体" w:cs="宋体" w:hint="eastAsia"/>
                <w:szCs w:val="18"/>
              </w:rPr>
              <w:t>资源变化信息</w:t>
            </w:r>
            <w:r w:rsidRPr="0004103F">
              <w:rPr>
                <w:szCs w:val="18"/>
              </w:rPr>
              <w:t>,</w:t>
            </w:r>
            <w:r w:rsidRPr="0004103F">
              <w:rPr>
                <w:rFonts w:ascii="宋体" w:eastAsia="宋体" w:hAnsi="宋体" w:cs="宋体" w:hint="eastAsia"/>
                <w:szCs w:val="18"/>
              </w:rPr>
              <w:t>返回格式参考资源变化通知</w:t>
            </w:r>
          </w:p>
        </w:tc>
      </w:tr>
    </w:tbl>
    <w:p w:rsidR="00FD156B" w:rsidRDefault="00FD156B" w:rsidP="00FD156B">
      <w:pPr>
        <w:pStyle w:val="aff8"/>
        <w:ind w:firstLine="420"/>
      </w:pPr>
    </w:p>
    <w:p w:rsidR="00FD156B" w:rsidRPr="0020397D" w:rsidRDefault="00FD156B" w:rsidP="005D5F12">
      <w:pPr>
        <w:pStyle w:val="TimesNewRoman05"/>
        <w:ind w:left="0"/>
        <w:rPr>
          <w:rFonts w:cs="Times New Roman"/>
        </w:rPr>
      </w:pPr>
      <w:bookmarkStart w:id="112" w:name="_Toc421546379"/>
      <w:bookmarkStart w:id="113" w:name="_Toc422211116"/>
      <w:r w:rsidRPr="0020397D">
        <w:rPr>
          <w:rFonts w:cs="Times New Roman" w:hint="eastAsia"/>
        </w:rPr>
        <w:t>通知描述</w:t>
      </w:r>
      <w:bookmarkEnd w:id="112"/>
      <w:bookmarkEnd w:id="113"/>
    </w:p>
    <w:p w:rsidR="00FD156B" w:rsidRPr="0020397D" w:rsidRDefault="00FD156B" w:rsidP="00EE165D">
      <w:pPr>
        <w:pStyle w:val="TimesNewRoman050"/>
        <w:ind w:left="0"/>
        <w:rPr>
          <w:rFonts w:cs="Times New Roman"/>
        </w:rPr>
      </w:pPr>
      <w:bookmarkStart w:id="114" w:name="_Toc421546380"/>
      <w:bookmarkStart w:id="115" w:name="_Toc422211117"/>
      <w:r w:rsidRPr="0020397D">
        <w:rPr>
          <w:rFonts w:cs="Times New Roman" w:hint="eastAsia"/>
        </w:rPr>
        <w:lastRenderedPageBreak/>
        <w:t>配置信息的同步通知</w:t>
      </w:r>
      <w:bookmarkEnd w:id="114"/>
      <w:bookmarkEnd w:id="115"/>
    </w:p>
    <w:p w:rsidR="00FD156B" w:rsidRPr="00FF3114" w:rsidRDefault="00FD156B" w:rsidP="00FF3114">
      <w:pPr>
        <w:spacing w:line="360" w:lineRule="auto"/>
        <w:ind w:firstLine="420"/>
        <w:rPr>
          <w:szCs w:val="21"/>
        </w:rPr>
      </w:pPr>
      <w:r w:rsidRPr="00FF3114">
        <w:rPr>
          <w:rFonts w:hint="eastAsia"/>
          <w:szCs w:val="21"/>
        </w:rPr>
        <w:t>PON EMS</w:t>
      </w:r>
      <w:r w:rsidRPr="00FF3114">
        <w:rPr>
          <w:rFonts w:hint="eastAsia"/>
          <w:szCs w:val="21"/>
        </w:rPr>
        <w:t>将资源数据全量导出结果上报</w:t>
      </w:r>
      <w:r w:rsidRPr="00FF3114">
        <w:rPr>
          <w:rFonts w:hint="eastAsia"/>
          <w:szCs w:val="21"/>
        </w:rPr>
        <w:t>NMS</w:t>
      </w:r>
      <w:r w:rsidRPr="00FF3114">
        <w:rPr>
          <w:rFonts w:hint="eastAsia"/>
          <w:szCs w:val="21"/>
        </w:rPr>
        <w:t>系统</w:t>
      </w:r>
    </w:p>
    <w:p w:rsidR="00FD156B" w:rsidRPr="004F0AEB" w:rsidRDefault="00FD156B" w:rsidP="00FD156B">
      <w:pPr>
        <w:pStyle w:val="a9"/>
        <w:rPr>
          <w:rFonts w:ascii="Times New Roman"/>
          <w:szCs w:val="21"/>
        </w:rPr>
      </w:pPr>
      <w:r>
        <w:rPr>
          <w:rFonts w:ascii="Times New Roman" w:hint="eastAsia"/>
          <w:szCs w:val="21"/>
        </w:rPr>
        <w:t>配置信息同步</w:t>
      </w:r>
      <w:r w:rsidRPr="004951D6">
        <w:rPr>
          <w:rFonts w:ascii="Times New Roman"/>
          <w:szCs w:val="21"/>
        </w:rPr>
        <w:t>通知格式</w:t>
      </w:r>
    </w:p>
    <w:tbl>
      <w:tblPr>
        <w:tblStyle w:val="afffffd"/>
        <w:tblW w:w="9239" w:type="dxa"/>
        <w:tblLayout w:type="fixed"/>
        <w:tblLook w:val="00A0"/>
      </w:tblPr>
      <w:tblGrid>
        <w:gridCol w:w="1502"/>
        <w:gridCol w:w="1703"/>
        <w:gridCol w:w="1199"/>
        <w:gridCol w:w="4835"/>
      </w:tblGrid>
      <w:tr w:rsidR="00B8156E" w:rsidRPr="00B8156E" w:rsidTr="000F7659">
        <w:trPr>
          <w:cnfStyle w:val="100000000000"/>
        </w:trPr>
        <w:tc>
          <w:tcPr>
            <w:tcW w:w="1502" w:type="dxa"/>
          </w:tcPr>
          <w:p w:rsidR="00B8156E" w:rsidRPr="00F142AC" w:rsidRDefault="00B8156E" w:rsidP="00F142AC">
            <w:pPr>
              <w:rPr>
                <w:szCs w:val="18"/>
              </w:rPr>
            </w:pPr>
            <w:r w:rsidRPr="00F142AC">
              <w:rPr>
                <w:rFonts w:hint="eastAsia"/>
                <w:szCs w:val="18"/>
              </w:rPr>
              <w:t>参数名称</w:t>
            </w:r>
          </w:p>
        </w:tc>
        <w:tc>
          <w:tcPr>
            <w:tcW w:w="1703" w:type="dxa"/>
          </w:tcPr>
          <w:p w:rsidR="00B8156E" w:rsidRPr="00F142AC" w:rsidRDefault="00B8156E" w:rsidP="00F142AC">
            <w:pPr>
              <w:rPr>
                <w:szCs w:val="18"/>
              </w:rPr>
            </w:pPr>
            <w:r w:rsidRPr="00F142AC">
              <w:rPr>
                <w:rFonts w:hint="eastAsia"/>
                <w:szCs w:val="18"/>
              </w:rPr>
              <w:t>中文名称</w:t>
            </w:r>
          </w:p>
        </w:tc>
        <w:tc>
          <w:tcPr>
            <w:tcW w:w="1199" w:type="dxa"/>
          </w:tcPr>
          <w:p w:rsidR="00B8156E" w:rsidRPr="00F142AC" w:rsidRDefault="00B8156E" w:rsidP="00F142AC">
            <w:pPr>
              <w:rPr>
                <w:szCs w:val="18"/>
              </w:rPr>
            </w:pPr>
            <w:r w:rsidRPr="00F142AC">
              <w:rPr>
                <w:rFonts w:hint="eastAsia"/>
                <w:szCs w:val="18"/>
              </w:rPr>
              <w:t>限定</w:t>
            </w:r>
          </w:p>
        </w:tc>
        <w:tc>
          <w:tcPr>
            <w:tcW w:w="4835" w:type="dxa"/>
          </w:tcPr>
          <w:p w:rsidR="00B8156E" w:rsidRPr="00F142AC" w:rsidRDefault="00B8156E" w:rsidP="00F142AC">
            <w:pPr>
              <w:rPr>
                <w:szCs w:val="18"/>
              </w:rPr>
            </w:pPr>
            <w:r w:rsidRPr="00F142AC">
              <w:rPr>
                <w:rFonts w:hint="eastAsia"/>
                <w:szCs w:val="18"/>
              </w:rPr>
              <w:t>说明</w:t>
            </w:r>
          </w:p>
        </w:tc>
      </w:tr>
      <w:tr w:rsidR="00B8156E" w:rsidRPr="00B8156E" w:rsidTr="000F7659">
        <w:trPr>
          <w:trHeight w:val="390"/>
        </w:trPr>
        <w:tc>
          <w:tcPr>
            <w:tcW w:w="1502" w:type="dxa"/>
          </w:tcPr>
          <w:p w:rsidR="00B8156E" w:rsidRPr="00F142AC" w:rsidRDefault="00B8156E" w:rsidP="00F142AC">
            <w:pPr>
              <w:rPr>
                <w:szCs w:val="18"/>
              </w:rPr>
            </w:pPr>
            <w:r w:rsidRPr="00F142AC">
              <w:rPr>
                <w:rFonts w:hint="eastAsia"/>
                <w:szCs w:val="18"/>
              </w:rPr>
              <w:t>FILE</w:t>
            </w:r>
            <w:r w:rsidR="000042CE" w:rsidRPr="00F142AC">
              <w:rPr>
                <w:rFonts w:hint="eastAsia"/>
                <w:szCs w:val="18"/>
              </w:rPr>
              <w:t>PATH</w:t>
            </w:r>
          </w:p>
        </w:tc>
        <w:tc>
          <w:tcPr>
            <w:tcW w:w="1703" w:type="dxa"/>
          </w:tcPr>
          <w:p w:rsidR="00B8156E" w:rsidRPr="00F142AC" w:rsidRDefault="00B8156E" w:rsidP="00F142AC">
            <w:pPr>
              <w:rPr>
                <w:szCs w:val="18"/>
              </w:rPr>
            </w:pPr>
            <w:r w:rsidRPr="00F142AC">
              <w:rPr>
                <w:rFonts w:hint="eastAsia"/>
                <w:szCs w:val="18"/>
              </w:rPr>
              <w:t>资源文件</w:t>
            </w:r>
            <w:r w:rsidR="000042CE" w:rsidRPr="00F142AC">
              <w:rPr>
                <w:rFonts w:hint="eastAsia"/>
                <w:szCs w:val="18"/>
              </w:rPr>
              <w:t>路径</w:t>
            </w:r>
          </w:p>
        </w:tc>
        <w:tc>
          <w:tcPr>
            <w:tcW w:w="1199" w:type="dxa"/>
          </w:tcPr>
          <w:p w:rsidR="00B8156E" w:rsidRPr="00F142AC" w:rsidRDefault="00B8156E" w:rsidP="00F142AC">
            <w:pPr>
              <w:rPr>
                <w:szCs w:val="18"/>
              </w:rPr>
            </w:pPr>
            <w:r w:rsidRPr="00F142AC">
              <w:rPr>
                <w:szCs w:val="18"/>
              </w:rPr>
              <w:t>M</w:t>
            </w:r>
          </w:p>
        </w:tc>
        <w:tc>
          <w:tcPr>
            <w:tcW w:w="4835" w:type="dxa"/>
          </w:tcPr>
          <w:p w:rsidR="00B8156E" w:rsidRPr="00F142AC" w:rsidRDefault="00B8156E" w:rsidP="00F142AC">
            <w:pPr>
              <w:rPr>
                <w:szCs w:val="18"/>
              </w:rPr>
            </w:pPr>
            <w:r w:rsidRPr="00F142AC">
              <w:rPr>
                <w:rFonts w:hint="eastAsia"/>
                <w:szCs w:val="18"/>
              </w:rPr>
              <w:t>格式为：</w:t>
            </w:r>
            <w:r w:rsidRPr="00B8156E">
              <w:rPr>
                <w:szCs w:val="18"/>
              </w:rPr>
              <w:t xml:space="preserve">ftp:// </w:t>
            </w:r>
            <w:r w:rsidRPr="00F142AC">
              <w:rPr>
                <w:rFonts w:hint="eastAsia"/>
                <w:szCs w:val="18"/>
              </w:rPr>
              <w:t>存放文件的</w:t>
            </w:r>
            <w:r w:rsidRPr="00B8156E">
              <w:rPr>
                <w:szCs w:val="18"/>
              </w:rPr>
              <w:t>FTP</w:t>
            </w:r>
            <w:r w:rsidRPr="00F142AC">
              <w:rPr>
                <w:rFonts w:hint="eastAsia"/>
                <w:szCs w:val="18"/>
              </w:rPr>
              <w:t>服务器</w:t>
            </w:r>
            <w:r w:rsidRPr="00B8156E">
              <w:rPr>
                <w:szCs w:val="18"/>
              </w:rPr>
              <w:t>IP</w:t>
            </w:r>
            <w:r w:rsidRPr="00F142AC">
              <w:rPr>
                <w:rFonts w:hint="eastAsia"/>
                <w:szCs w:val="18"/>
              </w:rPr>
              <w:t>地址</w:t>
            </w:r>
            <w:r w:rsidRPr="00B8156E">
              <w:rPr>
                <w:szCs w:val="18"/>
              </w:rPr>
              <w:t>:</w:t>
            </w:r>
            <w:r w:rsidRPr="00F142AC">
              <w:rPr>
                <w:rFonts w:hint="eastAsia"/>
                <w:szCs w:val="18"/>
              </w:rPr>
              <w:t>端口号</w:t>
            </w:r>
            <w:r w:rsidRPr="00B8156E">
              <w:rPr>
                <w:szCs w:val="18"/>
              </w:rPr>
              <w:t>/</w:t>
            </w:r>
            <w:r w:rsidRPr="00F142AC">
              <w:rPr>
                <w:rFonts w:hint="eastAsia"/>
                <w:szCs w:val="18"/>
              </w:rPr>
              <w:t>文件路径</w:t>
            </w:r>
          </w:p>
        </w:tc>
      </w:tr>
      <w:tr w:rsidR="00B8156E" w:rsidRPr="00B8156E" w:rsidTr="000F7659">
        <w:trPr>
          <w:trHeight w:val="390"/>
        </w:trPr>
        <w:tc>
          <w:tcPr>
            <w:tcW w:w="1502" w:type="dxa"/>
          </w:tcPr>
          <w:p w:rsidR="00B8156E" w:rsidRPr="00F142AC" w:rsidRDefault="00B8156E" w:rsidP="00F142AC">
            <w:pPr>
              <w:rPr>
                <w:szCs w:val="18"/>
              </w:rPr>
            </w:pPr>
            <w:r w:rsidRPr="00F142AC">
              <w:rPr>
                <w:szCs w:val="18"/>
              </w:rPr>
              <w:t>RESULT</w:t>
            </w:r>
          </w:p>
        </w:tc>
        <w:tc>
          <w:tcPr>
            <w:tcW w:w="1703" w:type="dxa"/>
          </w:tcPr>
          <w:p w:rsidR="00B8156E" w:rsidRPr="00F142AC" w:rsidRDefault="00B8156E" w:rsidP="00F142AC">
            <w:pPr>
              <w:rPr>
                <w:szCs w:val="18"/>
              </w:rPr>
            </w:pPr>
            <w:r w:rsidRPr="00F142AC">
              <w:rPr>
                <w:rFonts w:hint="eastAsia"/>
                <w:szCs w:val="18"/>
              </w:rPr>
              <w:t>导出结果</w:t>
            </w:r>
          </w:p>
        </w:tc>
        <w:tc>
          <w:tcPr>
            <w:tcW w:w="1199" w:type="dxa"/>
          </w:tcPr>
          <w:p w:rsidR="00B8156E" w:rsidRPr="00F142AC" w:rsidRDefault="00B8156E" w:rsidP="00F142AC">
            <w:pPr>
              <w:rPr>
                <w:szCs w:val="18"/>
              </w:rPr>
            </w:pPr>
            <w:r w:rsidRPr="00F142AC">
              <w:rPr>
                <w:szCs w:val="18"/>
              </w:rPr>
              <w:t>M</w:t>
            </w:r>
          </w:p>
        </w:tc>
        <w:tc>
          <w:tcPr>
            <w:tcW w:w="4835" w:type="dxa"/>
          </w:tcPr>
          <w:p w:rsidR="003C6B97" w:rsidRPr="00F142AC" w:rsidRDefault="00B8156E" w:rsidP="00F142AC">
            <w:pPr>
              <w:rPr>
                <w:szCs w:val="18"/>
              </w:rPr>
            </w:pPr>
            <w:r w:rsidRPr="00B8156E">
              <w:rPr>
                <w:szCs w:val="18"/>
              </w:rPr>
              <w:t>F</w:t>
            </w:r>
            <w:r w:rsidRPr="00B8156E">
              <w:rPr>
                <w:rFonts w:hint="eastAsia"/>
                <w:szCs w:val="18"/>
              </w:rPr>
              <w:t>ailure</w:t>
            </w:r>
          </w:p>
          <w:p w:rsidR="00B8156E" w:rsidRPr="00F142AC" w:rsidRDefault="00B8156E" w:rsidP="00F142AC">
            <w:pPr>
              <w:rPr>
                <w:szCs w:val="18"/>
              </w:rPr>
            </w:pPr>
            <w:r w:rsidRPr="00B8156E">
              <w:rPr>
                <w:rFonts w:hint="eastAsia"/>
                <w:szCs w:val="18"/>
              </w:rPr>
              <w:t>Success</w:t>
            </w:r>
          </w:p>
        </w:tc>
      </w:tr>
      <w:tr w:rsidR="00B8156E" w:rsidRPr="00B8156E" w:rsidTr="000F7659">
        <w:trPr>
          <w:trHeight w:val="390"/>
        </w:trPr>
        <w:tc>
          <w:tcPr>
            <w:tcW w:w="1502" w:type="dxa"/>
          </w:tcPr>
          <w:p w:rsidR="00B8156E" w:rsidRPr="00F142AC" w:rsidRDefault="00B8156E" w:rsidP="00F142AC">
            <w:pPr>
              <w:rPr>
                <w:szCs w:val="18"/>
              </w:rPr>
            </w:pPr>
            <w:r w:rsidRPr="00F142AC">
              <w:rPr>
                <w:rFonts w:hint="eastAsia"/>
                <w:szCs w:val="18"/>
              </w:rPr>
              <w:t>FAILREASON</w:t>
            </w:r>
          </w:p>
        </w:tc>
        <w:tc>
          <w:tcPr>
            <w:tcW w:w="1703" w:type="dxa"/>
          </w:tcPr>
          <w:p w:rsidR="00B8156E" w:rsidRPr="00F142AC" w:rsidRDefault="00B8156E" w:rsidP="00F142AC">
            <w:pPr>
              <w:rPr>
                <w:szCs w:val="18"/>
              </w:rPr>
            </w:pPr>
            <w:r w:rsidRPr="00F142AC">
              <w:rPr>
                <w:rFonts w:hint="eastAsia"/>
                <w:szCs w:val="18"/>
              </w:rPr>
              <w:t>失败原因</w:t>
            </w:r>
          </w:p>
        </w:tc>
        <w:tc>
          <w:tcPr>
            <w:tcW w:w="1199" w:type="dxa"/>
          </w:tcPr>
          <w:p w:rsidR="00B8156E" w:rsidRPr="00F142AC" w:rsidRDefault="00B8156E" w:rsidP="00F142AC">
            <w:pPr>
              <w:rPr>
                <w:szCs w:val="18"/>
              </w:rPr>
            </w:pPr>
            <w:r w:rsidRPr="00F142AC">
              <w:rPr>
                <w:rFonts w:hint="eastAsia"/>
                <w:szCs w:val="18"/>
              </w:rPr>
              <w:t>M</w:t>
            </w:r>
          </w:p>
        </w:tc>
        <w:tc>
          <w:tcPr>
            <w:tcW w:w="4835" w:type="dxa"/>
          </w:tcPr>
          <w:p w:rsidR="00B8156E" w:rsidRPr="00F142AC" w:rsidRDefault="00B8156E" w:rsidP="00F142AC">
            <w:pPr>
              <w:rPr>
                <w:szCs w:val="18"/>
              </w:rPr>
            </w:pPr>
            <w:r w:rsidRPr="00F142AC">
              <w:rPr>
                <w:rFonts w:hint="eastAsia"/>
                <w:szCs w:val="18"/>
              </w:rPr>
              <w:t>在文件传送失败情况下，描述文件传送失败原因。</w:t>
            </w:r>
          </w:p>
        </w:tc>
      </w:tr>
    </w:tbl>
    <w:p w:rsidR="00B8156E" w:rsidRPr="00B8156E" w:rsidRDefault="00B8156E" w:rsidP="00FD156B">
      <w:pPr>
        <w:pStyle w:val="aff8"/>
        <w:ind w:firstLineChars="0" w:firstLine="0"/>
      </w:pPr>
    </w:p>
    <w:p w:rsidR="00FD156B" w:rsidRPr="0020397D" w:rsidRDefault="00FD156B" w:rsidP="00EE165D">
      <w:pPr>
        <w:pStyle w:val="TimesNewRoman050"/>
        <w:ind w:left="0"/>
        <w:rPr>
          <w:rFonts w:cs="Times New Roman"/>
        </w:rPr>
      </w:pPr>
      <w:bookmarkStart w:id="116" w:name="_Toc265483512"/>
      <w:bookmarkStart w:id="117" w:name="_Toc277862403"/>
      <w:bookmarkStart w:id="118" w:name="_Toc301531711"/>
      <w:bookmarkStart w:id="119" w:name="_Toc421546381"/>
      <w:bookmarkStart w:id="120" w:name="_Toc422211118"/>
      <w:r w:rsidRPr="0020397D">
        <w:rPr>
          <w:rFonts w:cs="Times New Roman" w:hint="eastAsia"/>
        </w:rPr>
        <w:t>OLT</w:t>
      </w:r>
      <w:r w:rsidRPr="0020397D">
        <w:rPr>
          <w:rFonts w:cs="Times New Roman" w:hint="eastAsia"/>
        </w:rPr>
        <w:t>设备新增、修改、删除上报通知</w:t>
      </w:r>
      <w:bookmarkEnd w:id="116"/>
      <w:bookmarkEnd w:id="117"/>
      <w:bookmarkEnd w:id="118"/>
      <w:bookmarkEnd w:id="119"/>
      <w:bookmarkEnd w:id="120"/>
    </w:p>
    <w:p w:rsidR="00FD156B" w:rsidRPr="00FF3114" w:rsidRDefault="00FD156B" w:rsidP="00FF3114">
      <w:pPr>
        <w:spacing w:line="360" w:lineRule="auto"/>
        <w:ind w:firstLine="420"/>
        <w:rPr>
          <w:szCs w:val="21"/>
        </w:rPr>
      </w:pPr>
      <w:r w:rsidRPr="00FF3114">
        <w:rPr>
          <w:rFonts w:hint="eastAsia"/>
          <w:szCs w:val="21"/>
        </w:rPr>
        <w:t>当</w:t>
      </w:r>
      <w:r w:rsidRPr="00FF3114">
        <w:rPr>
          <w:rFonts w:hint="eastAsia"/>
          <w:szCs w:val="21"/>
        </w:rPr>
        <w:t>OLT</w:t>
      </w:r>
      <w:r w:rsidRPr="00FF3114">
        <w:rPr>
          <w:rFonts w:hint="eastAsia"/>
          <w:szCs w:val="21"/>
        </w:rPr>
        <w:t>设备增删，或者名称发生改变时将向</w:t>
      </w:r>
      <w:r w:rsidRPr="00FF3114">
        <w:rPr>
          <w:rFonts w:hint="eastAsia"/>
          <w:szCs w:val="21"/>
        </w:rPr>
        <w:t>OSS</w:t>
      </w:r>
      <w:r w:rsidRPr="00FF3114">
        <w:rPr>
          <w:rFonts w:hint="eastAsia"/>
          <w:szCs w:val="21"/>
        </w:rPr>
        <w:t>上报增加</w:t>
      </w:r>
      <w:r w:rsidRPr="00FF3114">
        <w:rPr>
          <w:rFonts w:hint="eastAsia"/>
          <w:szCs w:val="21"/>
        </w:rPr>
        <w:t>/</w:t>
      </w:r>
      <w:r w:rsidRPr="00FF3114">
        <w:rPr>
          <w:rFonts w:hint="eastAsia"/>
          <w:szCs w:val="21"/>
        </w:rPr>
        <w:t>修改</w:t>
      </w:r>
      <w:r w:rsidRPr="00FF3114">
        <w:rPr>
          <w:rFonts w:hint="eastAsia"/>
          <w:szCs w:val="21"/>
        </w:rPr>
        <w:t>/</w:t>
      </w:r>
      <w:r w:rsidRPr="00FF3114">
        <w:rPr>
          <w:rFonts w:hint="eastAsia"/>
          <w:szCs w:val="21"/>
        </w:rPr>
        <w:t>删除</w:t>
      </w:r>
      <w:r w:rsidRPr="00FF3114">
        <w:rPr>
          <w:rFonts w:hint="eastAsia"/>
          <w:szCs w:val="21"/>
        </w:rPr>
        <w:t>OLT</w:t>
      </w:r>
      <w:r w:rsidRPr="00FF3114">
        <w:rPr>
          <w:rFonts w:hint="eastAsia"/>
          <w:szCs w:val="21"/>
        </w:rPr>
        <w:t>设备通知消息。</w:t>
      </w:r>
    </w:p>
    <w:p w:rsidR="00FD156B" w:rsidRPr="00EE165D" w:rsidRDefault="00FD156B" w:rsidP="00FD156B">
      <w:pPr>
        <w:pStyle w:val="a9"/>
        <w:rPr>
          <w:rFonts w:ascii="Times New Roman"/>
          <w:szCs w:val="21"/>
        </w:rPr>
      </w:pPr>
      <w:r>
        <w:rPr>
          <w:rFonts w:ascii="Times New Roman" w:hint="eastAsia"/>
          <w:szCs w:val="21"/>
        </w:rPr>
        <w:t>OLT</w:t>
      </w:r>
      <w:r>
        <w:rPr>
          <w:rFonts w:ascii="Times New Roman" w:hint="eastAsia"/>
          <w:szCs w:val="21"/>
        </w:rPr>
        <w:t>设备变更</w:t>
      </w:r>
      <w:r w:rsidRPr="004951D6">
        <w:rPr>
          <w:rFonts w:ascii="Times New Roman"/>
          <w:szCs w:val="21"/>
        </w:rPr>
        <w:t>通知格式</w:t>
      </w:r>
    </w:p>
    <w:tbl>
      <w:tblPr>
        <w:tblStyle w:val="afffffd"/>
        <w:tblW w:w="8730" w:type="dxa"/>
        <w:tblInd w:w="509" w:type="dxa"/>
        <w:tblLayout w:type="fixed"/>
        <w:tblLook w:val="00A0"/>
      </w:tblPr>
      <w:tblGrid>
        <w:gridCol w:w="1653"/>
        <w:gridCol w:w="2166"/>
        <w:gridCol w:w="717"/>
        <w:gridCol w:w="4194"/>
      </w:tblGrid>
      <w:tr w:rsidR="00FD156B" w:rsidRPr="00F323C5" w:rsidTr="00B52B0E">
        <w:trPr>
          <w:cnfStyle w:val="100000000000"/>
        </w:trPr>
        <w:tc>
          <w:tcPr>
            <w:tcW w:w="1653" w:type="dxa"/>
          </w:tcPr>
          <w:p w:rsidR="00FD156B" w:rsidRPr="00F323C5" w:rsidRDefault="00FD156B" w:rsidP="00F323C5">
            <w:pPr>
              <w:rPr>
                <w:szCs w:val="18"/>
              </w:rPr>
            </w:pPr>
            <w:r w:rsidRPr="00F323C5">
              <w:rPr>
                <w:rFonts w:hint="eastAsia"/>
                <w:szCs w:val="18"/>
              </w:rPr>
              <w:t>参数名称</w:t>
            </w:r>
          </w:p>
        </w:tc>
        <w:tc>
          <w:tcPr>
            <w:tcW w:w="2166" w:type="dxa"/>
          </w:tcPr>
          <w:p w:rsidR="00FD156B" w:rsidRPr="00F323C5" w:rsidRDefault="00FD156B" w:rsidP="00F323C5">
            <w:pPr>
              <w:rPr>
                <w:szCs w:val="18"/>
              </w:rPr>
            </w:pPr>
            <w:r w:rsidRPr="00F323C5">
              <w:rPr>
                <w:rFonts w:hint="eastAsia"/>
                <w:szCs w:val="18"/>
              </w:rPr>
              <w:t>中文名称</w:t>
            </w:r>
          </w:p>
        </w:tc>
        <w:tc>
          <w:tcPr>
            <w:tcW w:w="717" w:type="dxa"/>
          </w:tcPr>
          <w:p w:rsidR="00FD156B" w:rsidRPr="00F323C5" w:rsidRDefault="00FD156B" w:rsidP="00F323C5">
            <w:pPr>
              <w:rPr>
                <w:szCs w:val="18"/>
              </w:rPr>
            </w:pPr>
            <w:r w:rsidRPr="00F323C5">
              <w:rPr>
                <w:rFonts w:hint="eastAsia"/>
                <w:szCs w:val="18"/>
              </w:rPr>
              <w:t>限定</w:t>
            </w:r>
          </w:p>
        </w:tc>
        <w:tc>
          <w:tcPr>
            <w:tcW w:w="4194" w:type="dxa"/>
          </w:tcPr>
          <w:p w:rsidR="00FD156B" w:rsidRPr="00F323C5" w:rsidRDefault="00FD156B" w:rsidP="00F323C5">
            <w:pPr>
              <w:rPr>
                <w:szCs w:val="18"/>
              </w:rPr>
            </w:pPr>
            <w:r w:rsidRPr="00F323C5">
              <w:rPr>
                <w:rFonts w:hint="eastAsia"/>
                <w:szCs w:val="18"/>
              </w:rPr>
              <w:t>说明</w:t>
            </w:r>
          </w:p>
        </w:tc>
      </w:tr>
      <w:tr w:rsidR="00FD156B" w:rsidRPr="00F323C5" w:rsidTr="00B52B0E">
        <w:trPr>
          <w:trHeight w:val="390"/>
        </w:trPr>
        <w:tc>
          <w:tcPr>
            <w:tcW w:w="1653" w:type="dxa"/>
          </w:tcPr>
          <w:p w:rsidR="00FD156B" w:rsidRPr="00F323C5" w:rsidRDefault="00FD156B" w:rsidP="00F323C5">
            <w:pPr>
              <w:rPr>
                <w:szCs w:val="18"/>
              </w:rPr>
            </w:pPr>
            <w:r w:rsidRPr="00F323C5">
              <w:rPr>
                <w:szCs w:val="18"/>
              </w:rPr>
              <w:t>DEVNAME</w:t>
            </w:r>
          </w:p>
        </w:tc>
        <w:tc>
          <w:tcPr>
            <w:tcW w:w="2166" w:type="dxa"/>
          </w:tcPr>
          <w:p w:rsidR="00FD156B" w:rsidRPr="00F323C5" w:rsidRDefault="00FD156B" w:rsidP="00F323C5">
            <w:pPr>
              <w:rPr>
                <w:szCs w:val="18"/>
              </w:rPr>
            </w:pPr>
            <w:r w:rsidRPr="00F323C5">
              <w:rPr>
                <w:szCs w:val="18"/>
              </w:rPr>
              <w:t>OLT设备名称</w:t>
            </w:r>
          </w:p>
        </w:tc>
        <w:tc>
          <w:tcPr>
            <w:tcW w:w="717" w:type="dxa"/>
          </w:tcPr>
          <w:p w:rsidR="00FD156B" w:rsidRPr="00F323C5" w:rsidRDefault="00FD156B" w:rsidP="00F323C5">
            <w:pPr>
              <w:rPr>
                <w:szCs w:val="18"/>
              </w:rPr>
            </w:pPr>
            <w:r w:rsidRPr="00F323C5">
              <w:rPr>
                <w:szCs w:val="18"/>
              </w:rPr>
              <w:t>M</w:t>
            </w:r>
          </w:p>
        </w:tc>
        <w:tc>
          <w:tcPr>
            <w:tcW w:w="4194" w:type="dxa"/>
          </w:tcPr>
          <w:p w:rsidR="00FD156B" w:rsidRPr="00F323C5" w:rsidRDefault="00FD156B" w:rsidP="00F323C5">
            <w:pPr>
              <w:rPr>
                <w:szCs w:val="18"/>
              </w:rPr>
            </w:pPr>
            <w:r w:rsidRPr="00F323C5">
              <w:rPr>
                <w:szCs w:val="18"/>
              </w:rPr>
              <w:t>NULL</w:t>
            </w:r>
          </w:p>
        </w:tc>
      </w:tr>
      <w:tr w:rsidR="00FD156B" w:rsidRPr="00F323C5" w:rsidTr="00B52B0E">
        <w:trPr>
          <w:trHeight w:val="390"/>
        </w:trPr>
        <w:tc>
          <w:tcPr>
            <w:tcW w:w="1653" w:type="dxa"/>
          </w:tcPr>
          <w:p w:rsidR="00FD156B" w:rsidRPr="00F323C5" w:rsidRDefault="00FD156B" w:rsidP="00F323C5">
            <w:pPr>
              <w:rPr>
                <w:szCs w:val="18"/>
              </w:rPr>
            </w:pPr>
            <w:r w:rsidRPr="00F323C5">
              <w:rPr>
                <w:szCs w:val="18"/>
              </w:rPr>
              <w:t>DEVIP</w:t>
            </w:r>
          </w:p>
        </w:tc>
        <w:tc>
          <w:tcPr>
            <w:tcW w:w="2166" w:type="dxa"/>
          </w:tcPr>
          <w:p w:rsidR="00FD156B" w:rsidRPr="00F323C5" w:rsidRDefault="00FD156B" w:rsidP="00F323C5">
            <w:pPr>
              <w:rPr>
                <w:szCs w:val="18"/>
              </w:rPr>
            </w:pPr>
            <w:r w:rsidRPr="00F323C5">
              <w:rPr>
                <w:szCs w:val="18"/>
              </w:rPr>
              <w:t>OLT设备IP地址</w:t>
            </w:r>
          </w:p>
        </w:tc>
        <w:tc>
          <w:tcPr>
            <w:tcW w:w="717" w:type="dxa"/>
          </w:tcPr>
          <w:p w:rsidR="00FD156B" w:rsidRPr="00F323C5" w:rsidRDefault="00FD156B" w:rsidP="00F323C5">
            <w:pPr>
              <w:rPr>
                <w:szCs w:val="18"/>
              </w:rPr>
            </w:pPr>
            <w:r w:rsidRPr="00F323C5">
              <w:rPr>
                <w:szCs w:val="18"/>
              </w:rPr>
              <w:t>M</w:t>
            </w:r>
          </w:p>
        </w:tc>
        <w:tc>
          <w:tcPr>
            <w:tcW w:w="4194" w:type="dxa"/>
          </w:tcPr>
          <w:p w:rsidR="00FD156B" w:rsidRPr="00F323C5" w:rsidRDefault="00FD156B" w:rsidP="00F323C5">
            <w:pPr>
              <w:rPr>
                <w:szCs w:val="18"/>
              </w:rPr>
            </w:pPr>
            <w:r w:rsidRPr="00F323C5">
              <w:rPr>
                <w:szCs w:val="18"/>
              </w:rPr>
              <w:t>NULL</w:t>
            </w:r>
          </w:p>
        </w:tc>
      </w:tr>
      <w:tr w:rsidR="00FD156B" w:rsidRPr="00F323C5" w:rsidTr="00B52B0E">
        <w:trPr>
          <w:trHeight w:val="390"/>
        </w:trPr>
        <w:tc>
          <w:tcPr>
            <w:tcW w:w="1653" w:type="dxa"/>
          </w:tcPr>
          <w:p w:rsidR="00FD156B" w:rsidRPr="00F323C5" w:rsidRDefault="00FD156B" w:rsidP="00F323C5">
            <w:pPr>
              <w:rPr>
                <w:szCs w:val="18"/>
              </w:rPr>
            </w:pPr>
            <w:r w:rsidRPr="00F323C5">
              <w:rPr>
                <w:szCs w:val="18"/>
              </w:rPr>
              <w:t>DT</w:t>
            </w:r>
          </w:p>
        </w:tc>
        <w:tc>
          <w:tcPr>
            <w:tcW w:w="2166" w:type="dxa"/>
          </w:tcPr>
          <w:p w:rsidR="00FD156B" w:rsidRPr="00F323C5" w:rsidRDefault="00FD156B" w:rsidP="00F323C5">
            <w:pPr>
              <w:rPr>
                <w:szCs w:val="18"/>
              </w:rPr>
            </w:pPr>
            <w:r w:rsidRPr="00F323C5">
              <w:rPr>
                <w:szCs w:val="18"/>
              </w:rPr>
              <w:t>OLT设备型号</w:t>
            </w:r>
          </w:p>
        </w:tc>
        <w:tc>
          <w:tcPr>
            <w:tcW w:w="717" w:type="dxa"/>
          </w:tcPr>
          <w:p w:rsidR="00FD156B" w:rsidRPr="00F323C5" w:rsidRDefault="00FD156B" w:rsidP="00F323C5">
            <w:pPr>
              <w:rPr>
                <w:szCs w:val="18"/>
              </w:rPr>
            </w:pPr>
            <w:r w:rsidRPr="00F323C5">
              <w:rPr>
                <w:szCs w:val="18"/>
              </w:rPr>
              <w:t>M</w:t>
            </w:r>
          </w:p>
        </w:tc>
        <w:tc>
          <w:tcPr>
            <w:tcW w:w="4194" w:type="dxa"/>
          </w:tcPr>
          <w:p w:rsidR="00FD156B" w:rsidRPr="00F323C5" w:rsidRDefault="00FD156B" w:rsidP="00F323C5">
            <w:pPr>
              <w:rPr>
                <w:szCs w:val="18"/>
              </w:rPr>
            </w:pPr>
            <w:r w:rsidRPr="00F323C5">
              <w:rPr>
                <w:szCs w:val="18"/>
              </w:rPr>
              <w:t>NULL</w:t>
            </w:r>
          </w:p>
        </w:tc>
      </w:tr>
      <w:tr w:rsidR="00FD156B" w:rsidRPr="00F323C5" w:rsidTr="00B52B0E">
        <w:trPr>
          <w:trHeight w:val="390"/>
        </w:trPr>
        <w:tc>
          <w:tcPr>
            <w:tcW w:w="1653" w:type="dxa"/>
          </w:tcPr>
          <w:p w:rsidR="00FD156B" w:rsidRPr="00F323C5" w:rsidRDefault="00FD156B" w:rsidP="00F323C5">
            <w:pPr>
              <w:rPr>
                <w:szCs w:val="18"/>
              </w:rPr>
            </w:pPr>
            <w:r w:rsidRPr="00F323C5">
              <w:rPr>
                <w:szCs w:val="18"/>
              </w:rPr>
              <w:t>DEVER</w:t>
            </w:r>
          </w:p>
        </w:tc>
        <w:tc>
          <w:tcPr>
            <w:tcW w:w="2166" w:type="dxa"/>
          </w:tcPr>
          <w:p w:rsidR="00FD156B" w:rsidRPr="00F323C5" w:rsidRDefault="00FD156B" w:rsidP="00F323C5">
            <w:pPr>
              <w:rPr>
                <w:szCs w:val="18"/>
              </w:rPr>
            </w:pPr>
            <w:r w:rsidRPr="00F323C5">
              <w:rPr>
                <w:szCs w:val="18"/>
              </w:rPr>
              <w:t>OLT设备软件版本</w:t>
            </w:r>
          </w:p>
        </w:tc>
        <w:tc>
          <w:tcPr>
            <w:tcW w:w="717" w:type="dxa"/>
          </w:tcPr>
          <w:p w:rsidR="00FD156B" w:rsidRPr="00F323C5" w:rsidRDefault="00FD156B" w:rsidP="00F323C5">
            <w:pPr>
              <w:rPr>
                <w:szCs w:val="18"/>
              </w:rPr>
            </w:pPr>
            <w:r w:rsidRPr="00F323C5">
              <w:rPr>
                <w:szCs w:val="18"/>
              </w:rPr>
              <w:t>M</w:t>
            </w:r>
          </w:p>
        </w:tc>
        <w:tc>
          <w:tcPr>
            <w:tcW w:w="4194" w:type="dxa"/>
          </w:tcPr>
          <w:p w:rsidR="00FD156B" w:rsidRPr="00F40E42" w:rsidRDefault="00F40E42" w:rsidP="00F323C5">
            <w:pPr>
              <w:rPr>
                <w:rFonts w:eastAsiaTheme="minorEastAsia"/>
                <w:szCs w:val="18"/>
              </w:rPr>
            </w:pPr>
            <w:r>
              <w:rPr>
                <w:rFonts w:eastAsiaTheme="minorEastAsia" w:hint="eastAsia"/>
                <w:szCs w:val="18"/>
              </w:rPr>
              <w:t>NULL</w:t>
            </w:r>
          </w:p>
        </w:tc>
      </w:tr>
      <w:tr w:rsidR="00F40E42" w:rsidRPr="00F323C5" w:rsidTr="00B52B0E">
        <w:trPr>
          <w:trHeight w:val="390"/>
        </w:trPr>
        <w:tc>
          <w:tcPr>
            <w:tcW w:w="1653" w:type="dxa"/>
          </w:tcPr>
          <w:p w:rsidR="00F40E42" w:rsidRPr="00F40E42" w:rsidRDefault="00F40E42" w:rsidP="00F323C5">
            <w:pPr>
              <w:rPr>
                <w:rFonts w:eastAsiaTheme="minorEastAsia"/>
              </w:rPr>
            </w:pPr>
            <w:r>
              <w:t>ALIAS</w:t>
            </w:r>
          </w:p>
        </w:tc>
        <w:tc>
          <w:tcPr>
            <w:tcW w:w="2166" w:type="dxa"/>
          </w:tcPr>
          <w:p w:rsidR="00F40E42" w:rsidRPr="00F40E42" w:rsidRDefault="00F40E42" w:rsidP="00F323C5">
            <w:pPr>
              <w:rPr>
                <w:rFonts w:eastAsiaTheme="minorEastAsia"/>
                <w:szCs w:val="18"/>
              </w:rPr>
            </w:pPr>
            <w:r>
              <w:rPr>
                <w:rFonts w:eastAsiaTheme="minorEastAsia" w:hint="eastAsia"/>
                <w:szCs w:val="18"/>
              </w:rPr>
              <w:t>别名</w:t>
            </w:r>
          </w:p>
        </w:tc>
        <w:tc>
          <w:tcPr>
            <w:tcW w:w="717" w:type="dxa"/>
          </w:tcPr>
          <w:p w:rsidR="00F40E42" w:rsidRPr="00F40E42" w:rsidRDefault="00F40E42" w:rsidP="00F323C5">
            <w:pPr>
              <w:rPr>
                <w:rFonts w:eastAsiaTheme="minorEastAsia"/>
                <w:szCs w:val="18"/>
              </w:rPr>
            </w:pPr>
            <w:r>
              <w:rPr>
                <w:rFonts w:eastAsiaTheme="minorEastAsia" w:hint="eastAsia"/>
                <w:szCs w:val="18"/>
              </w:rPr>
              <w:t>M</w:t>
            </w:r>
          </w:p>
        </w:tc>
        <w:tc>
          <w:tcPr>
            <w:tcW w:w="4194" w:type="dxa"/>
          </w:tcPr>
          <w:p w:rsidR="00F40E42" w:rsidRPr="00F40E42" w:rsidRDefault="00F40E42" w:rsidP="00F323C5">
            <w:pPr>
              <w:rPr>
                <w:rFonts w:eastAsiaTheme="minorEastAsia"/>
                <w:szCs w:val="18"/>
              </w:rPr>
            </w:pPr>
            <w:r>
              <w:rPr>
                <w:rFonts w:eastAsiaTheme="minorEastAsia" w:hint="eastAsia"/>
                <w:szCs w:val="18"/>
              </w:rPr>
              <w:t>友好名称</w:t>
            </w:r>
          </w:p>
        </w:tc>
      </w:tr>
    </w:tbl>
    <w:p w:rsidR="00FD156B" w:rsidRPr="009F2D81" w:rsidRDefault="00FD156B" w:rsidP="00FD156B">
      <w:pPr>
        <w:pStyle w:val="aff8"/>
        <w:ind w:firstLine="420"/>
        <w:rPr>
          <w:rFonts w:hAnsi="宋体"/>
          <w:szCs w:val="21"/>
        </w:rPr>
      </w:pPr>
    </w:p>
    <w:p w:rsidR="00FD156B" w:rsidRPr="0020397D" w:rsidRDefault="00FD156B" w:rsidP="00EE165D">
      <w:pPr>
        <w:pStyle w:val="TimesNewRoman050"/>
        <w:ind w:left="0"/>
        <w:rPr>
          <w:rFonts w:cs="Times New Roman"/>
        </w:rPr>
      </w:pPr>
      <w:bookmarkStart w:id="121" w:name="_Toc421546382"/>
      <w:bookmarkStart w:id="122" w:name="_Toc422211119"/>
      <w:r w:rsidRPr="0020397D">
        <w:rPr>
          <w:rFonts w:cs="Times New Roman" w:hint="eastAsia"/>
        </w:rPr>
        <w:t>ONU</w:t>
      </w:r>
      <w:r w:rsidRPr="0020397D">
        <w:rPr>
          <w:rFonts w:cs="Times New Roman" w:hint="eastAsia"/>
        </w:rPr>
        <w:t>设备新增、修改、删除上报通知</w:t>
      </w:r>
      <w:bookmarkEnd w:id="121"/>
      <w:bookmarkEnd w:id="122"/>
    </w:p>
    <w:p w:rsidR="00FD156B" w:rsidRPr="00FF3114" w:rsidRDefault="00FD156B" w:rsidP="00FF3114">
      <w:pPr>
        <w:spacing w:line="360" w:lineRule="auto"/>
        <w:ind w:firstLine="420"/>
        <w:rPr>
          <w:szCs w:val="21"/>
        </w:rPr>
      </w:pPr>
      <w:r w:rsidRPr="00FF3114">
        <w:rPr>
          <w:rFonts w:hint="eastAsia"/>
          <w:szCs w:val="21"/>
        </w:rPr>
        <w:t>当</w:t>
      </w:r>
      <w:r w:rsidRPr="00FF3114">
        <w:rPr>
          <w:rFonts w:hint="eastAsia"/>
          <w:szCs w:val="21"/>
        </w:rPr>
        <w:t>ONU</w:t>
      </w:r>
      <w:r w:rsidRPr="00FF3114">
        <w:rPr>
          <w:rFonts w:hint="eastAsia"/>
          <w:szCs w:val="21"/>
        </w:rPr>
        <w:t>名称、描述信息、认证方式、认证信息发生改变时将向</w:t>
      </w:r>
      <w:r w:rsidRPr="00FF3114">
        <w:rPr>
          <w:rFonts w:hint="eastAsia"/>
          <w:szCs w:val="21"/>
        </w:rPr>
        <w:t>OSS</w:t>
      </w:r>
      <w:r w:rsidRPr="00FF3114">
        <w:rPr>
          <w:rFonts w:hint="eastAsia"/>
          <w:szCs w:val="21"/>
        </w:rPr>
        <w:t>上报增加</w:t>
      </w:r>
      <w:r w:rsidRPr="00FF3114">
        <w:rPr>
          <w:rFonts w:hint="eastAsia"/>
          <w:szCs w:val="21"/>
        </w:rPr>
        <w:t>/</w:t>
      </w:r>
      <w:r w:rsidRPr="00FF3114">
        <w:rPr>
          <w:rFonts w:hint="eastAsia"/>
          <w:szCs w:val="21"/>
        </w:rPr>
        <w:t>修改</w:t>
      </w:r>
      <w:r w:rsidRPr="00FF3114">
        <w:rPr>
          <w:rFonts w:hint="eastAsia"/>
          <w:szCs w:val="21"/>
        </w:rPr>
        <w:t>/</w:t>
      </w:r>
      <w:r w:rsidRPr="00FF3114">
        <w:rPr>
          <w:rFonts w:hint="eastAsia"/>
          <w:szCs w:val="21"/>
        </w:rPr>
        <w:t>删除</w:t>
      </w:r>
      <w:r w:rsidRPr="00FF3114">
        <w:rPr>
          <w:rFonts w:hint="eastAsia"/>
          <w:szCs w:val="21"/>
        </w:rPr>
        <w:t>ONU</w:t>
      </w:r>
      <w:r w:rsidRPr="00FF3114">
        <w:rPr>
          <w:rFonts w:hint="eastAsia"/>
          <w:szCs w:val="21"/>
        </w:rPr>
        <w:t>设备通知消息。</w:t>
      </w:r>
    </w:p>
    <w:p w:rsidR="00FD156B" w:rsidRPr="005803CB" w:rsidRDefault="00FD156B" w:rsidP="00FD156B">
      <w:pPr>
        <w:pStyle w:val="a9"/>
        <w:rPr>
          <w:rFonts w:ascii="Times New Roman"/>
          <w:szCs w:val="21"/>
        </w:rPr>
      </w:pPr>
      <w:r>
        <w:rPr>
          <w:rFonts w:ascii="Times New Roman" w:hint="eastAsia"/>
          <w:szCs w:val="21"/>
        </w:rPr>
        <w:t>OLT</w:t>
      </w:r>
      <w:r>
        <w:rPr>
          <w:rFonts w:ascii="Times New Roman" w:hint="eastAsia"/>
          <w:szCs w:val="21"/>
        </w:rPr>
        <w:t>设备变更</w:t>
      </w:r>
      <w:r w:rsidRPr="004951D6">
        <w:rPr>
          <w:rFonts w:ascii="Times New Roman"/>
          <w:szCs w:val="21"/>
        </w:rPr>
        <w:t>通知格式</w:t>
      </w:r>
    </w:p>
    <w:tbl>
      <w:tblPr>
        <w:tblStyle w:val="afffffd"/>
        <w:tblW w:w="8730" w:type="dxa"/>
        <w:tblInd w:w="509" w:type="dxa"/>
        <w:tblLayout w:type="fixed"/>
        <w:tblLook w:val="00A0"/>
      </w:tblPr>
      <w:tblGrid>
        <w:gridCol w:w="1653"/>
        <w:gridCol w:w="2166"/>
        <w:gridCol w:w="717"/>
        <w:gridCol w:w="4194"/>
      </w:tblGrid>
      <w:tr w:rsidR="00FD156B" w:rsidRPr="00B52B0E" w:rsidTr="00B52B0E">
        <w:trPr>
          <w:cnfStyle w:val="100000000000"/>
        </w:trPr>
        <w:tc>
          <w:tcPr>
            <w:tcW w:w="1653" w:type="dxa"/>
          </w:tcPr>
          <w:p w:rsidR="00FD156B" w:rsidRPr="00B52B0E" w:rsidRDefault="00FD156B" w:rsidP="00B52B0E">
            <w:pPr>
              <w:rPr>
                <w:szCs w:val="18"/>
              </w:rPr>
            </w:pPr>
            <w:r w:rsidRPr="00B52B0E">
              <w:rPr>
                <w:szCs w:val="18"/>
              </w:rPr>
              <w:t>参数名称</w:t>
            </w:r>
          </w:p>
        </w:tc>
        <w:tc>
          <w:tcPr>
            <w:tcW w:w="2166" w:type="dxa"/>
          </w:tcPr>
          <w:p w:rsidR="00FD156B" w:rsidRPr="00B52B0E" w:rsidRDefault="00FD156B" w:rsidP="00B52B0E">
            <w:pPr>
              <w:rPr>
                <w:szCs w:val="18"/>
              </w:rPr>
            </w:pPr>
            <w:r w:rsidRPr="00B52B0E">
              <w:rPr>
                <w:szCs w:val="18"/>
              </w:rPr>
              <w:t>中文名称</w:t>
            </w:r>
          </w:p>
        </w:tc>
        <w:tc>
          <w:tcPr>
            <w:tcW w:w="717" w:type="dxa"/>
          </w:tcPr>
          <w:p w:rsidR="00FD156B" w:rsidRPr="00B52B0E" w:rsidRDefault="00FD156B" w:rsidP="00B52B0E">
            <w:pPr>
              <w:rPr>
                <w:szCs w:val="18"/>
              </w:rPr>
            </w:pPr>
            <w:r w:rsidRPr="00B52B0E">
              <w:rPr>
                <w:szCs w:val="18"/>
              </w:rPr>
              <w:t>限定</w:t>
            </w:r>
          </w:p>
        </w:tc>
        <w:tc>
          <w:tcPr>
            <w:tcW w:w="4194" w:type="dxa"/>
          </w:tcPr>
          <w:p w:rsidR="00FD156B" w:rsidRPr="00B52B0E" w:rsidRDefault="00FD156B" w:rsidP="00B52B0E">
            <w:pPr>
              <w:rPr>
                <w:szCs w:val="18"/>
              </w:rPr>
            </w:pPr>
            <w:r w:rsidRPr="00B52B0E">
              <w:rPr>
                <w:szCs w:val="18"/>
              </w:rPr>
              <w:t>说明</w:t>
            </w:r>
          </w:p>
        </w:tc>
      </w:tr>
      <w:tr w:rsidR="00FD156B" w:rsidRPr="00B52B0E" w:rsidTr="00B52B0E">
        <w:trPr>
          <w:trHeight w:val="390"/>
        </w:trPr>
        <w:tc>
          <w:tcPr>
            <w:tcW w:w="1653" w:type="dxa"/>
          </w:tcPr>
          <w:p w:rsidR="00FD156B" w:rsidRPr="00B52B0E" w:rsidRDefault="00FD156B" w:rsidP="00B52B0E">
            <w:pPr>
              <w:rPr>
                <w:szCs w:val="18"/>
              </w:rPr>
            </w:pPr>
            <w:r w:rsidRPr="00B52B0E">
              <w:rPr>
                <w:szCs w:val="18"/>
              </w:rPr>
              <w:t>OLTID</w:t>
            </w:r>
          </w:p>
        </w:tc>
        <w:tc>
          <w:tcPr>
            <w:tcW w:w="2166" w:type="dxa"/>
          </w:tcPr>
          <w:p w:rsidR="00FD156B" w:rsidRPr="00B52B0E" w:rsidRDefault="00FD156B" w:rsidP="00B52B0E">
            <w:pPr>
              <w:rPr>
                <w:szCs w:val="18"/>
              </w:rPr>
            </w:pPr>
            <w:r w:rsidRPr="00B52B0E">
              <w:rPr>
                <w:szCs w:val="18"/>
              </w:rPr>
              <w:t>OLT的IP地址、名称</w:t>
            </w:r>
          </w:p>
        </w:tc>
        <w:tc>
          <w:tcPr>
            <w:tcW w:w="717" w:type="dxa"/>
          </w:tcPr>
          <w:p w:rsidR="00FD156B" w:rsidRPr="00B52B0E" w:rsidRDefault="00FD156B" w:rsidP="00B52B0E">
            <w:pPr>
              <w:rPr>
                <w:szCs w:val="18"/>
              </w:rPr>
            </w:pPr>
            <w:r w:rsidRPr="00B52B0E">
              <w:rPr>
                <w:szCs w:val="18"/>
              </w:rPr>
              <w:t>M</w:t>
            </w:r>
          </w:p>
        </w:tc>
        <w:tc>
          <w:tcPr>
            <w:tcW w:w="4194" w:type="dxa"/>
          </w:tcPr>
          <w:p w:rsidR="00FD156B" w:rsidRPr="00B52B0E" w:rsidRDefault="00FD156B" w:rsidP="00B52B0E">
            <w:pPr>
              <w:rPr>
                <w:szCs w:val="18"/>
              </w:rPr>
            </w:pPr>
            <w:r w:rsidRPr="00B52B0E">
              <w:rPr>
                <w:szCs w:val="18"/>
              </w:rPr>
              <w:t>NULL</w:t>
            </w:r>
          </w:p>
        </w:tc>
      </w:tr>
      <w:tr w:rsidR="00FD156B" w:rsidRPr="00B52B0E" w:rsidTr="00B52B0E">
        <w:trPr>
          <w:trHeight w:val="390"/>
        </w:trPr>
        <w:tc>
          <w:tcPr>
            <w:tcW w:w="1653" w:type="dxa"/>
          </w:tcPr>
          <w:p w:rsidR="00FD156B" w:rsidRPr="00B52B0E" w:rsidRDefault="00FD156B" w:rsidP="00B52B0E">
            <w:pPr>
              <w:rPr>
                <w:szCs w:val="18"/>
              </w:rPr>
            </w:pPr>
            <w:r w:rsidRPr="00B52B0E">
              <w:rPr>
                <w:szCs w:val="18"/>
              </w:rPr>
              <w:t>PONID</w:t>
            </w:r>
          </w:p>
        </w:tc>
        <w:tc>
          <w:tcPr>
            <w:tcW w:w="2166" w:type="dxa"/>
          </w:tcPr>
          <w:p w:rsidR="00FD156B" w:rsidRPr="00B52B0E" w:rsidRDefault="00FD156B" w:rsidP="00B52B0E">
            <w:pPr>
              <w:rPr>
                <w:szCs w:val="18"/>
              </w:rPr>
            </w:pPr>
            <w:r w:rsidRPr="00B52B0E">
              <w:rPr>
                <w:szCs w:val="18"/>
              </w:rPr>
              <w:t>PON口定位信息</w:t>
            </w:r>
          </w:p>
        </w:tc>
        <w:tc>
          <w:tcPr>
            <w:tcW w:w="717" w:type="dxa"/>
          </w:tcPr>
          <w:p w:rsidR="00FD156B" w:rsidRPr="00B52B0E" w:rsidRDefault="00FD156B" w:rsidP="00B52B0E">
            <w:pPr>
              <w:rPr>
                <w:szCs w:val="18"/>
              </w:rPr>
            </w:pPr>
            <w:r w:rsidRPr="00B52B0E">
              <w:rPr>
                <w:szCs w:val="18"/>
              </w:rPr>
              <w:t>M</w:t>
            </w:r>
          </w:p>
        </w:tc>
        <w:tc>
          <w:tcPr>
            <w:tcW w:w="4194" w:type="dxa"/>
          </w:tcPr>
          <w:p w:rsidR="00FD156B" w:rsidRPr="00B52B0E" w:rsidRDefault="00875CC3" w:rsidP="00B52B0E">
            <w:pPr>
              <w:rPr>
                <w:szCs w:val="18"/>
              </w:rPr>
            </w:pPr>
            <w:r w:rsidRPr="00F142AC">
              <w:rPr>
                <w:rFonts w:hint="eastAsia"/>
                <w:szCs w:val="18"/>
              </w:rPr>
              <w:t>PON口定位信息。格式为“机架-框-槽-端口号”，没有则使用NA代替，如0框0槽0端口为NA-0-0-0。</w:t>
            </w:r>
          </w:p>
        </w:tc>
      </w:tr>
      <w:tr w:rsidR="00FD156B" w:rsidRPr="00B52B0E" w:rsidTr="00B52B0E">
        <w:trPr>
          <w:trHeight w:val="390"/>
        </w:trPr>
        <w:tc>
          <w:tcPr>
            <w:tcW w:w="1653" w:type="dxa"/>
          </w:tcPr>
          <w:p w:rsidR="00FD156B" w:rsidRPr="00B52B0E" w:rsidRDefault="00FD156B" w:rsidP="00B52B0E">
            <w:pPr>
              <w:rPr>
                <w:szCs w:val="18"/>
              </w:rPr>
            </w:pPr>
            <w:r w:rsidRPr="00B52B0E">
              <w:rPr>
                <w:szCs w:val="18"/>
              </w:rPr>
              <w:t>ONUNO</w:t>
            </w:r>
          </w:p>
        </w:tc>
        <w:tc>
          <w:tcPr>
            <w:tcW w:w="2166" w:type="dxa"/>
          </w:tcPr>
          <w:p w:rsidR="00FD156B" w:rsidRPr="00B52B0E" w:rsidRDefault="00FD156B" w:rsidP="00B52B0E">
            <w:pPr>
              <w:rPr>
                <w:szCs w:val="18"/>
              </w:rPr>
            </w:pPr>
            <w:r w:rsidRPr="00B52B0E">
              <w:rPr>
                <w:szCs w:val="18"/>
              </w:rPr>
              <w:t>ONU授权号</w:t>
            </w:r>
          </w:p>
        </w:tc>
        <w:tc>
          <w:tcPr>
            <w:tcW w:w="717" w:type="dxa"/>
          </w:tcPr>
          <w:p w:rsidR="00FD156B" w:rsidRPr="00B52B0E" w:rsidRDefault="00FD156B" w:rsidP="00B52B0E">
            <w:pPr>
              <w:rPr>
                <w:szCs w:val="18"/>
              </w:rPr>
            </w:pPr>
            <w:r w:rsidRPr="00B52B0E">
              <w:rPr>
                <w:szCs w:val="18"/>
              </w:rPr>
              <w:t>M</w:t>
            </w:r>
          </w:p>
        </w:tc>
        <w:tc>
          <w:tcPr>
            <w:tcW w:w="4194" w:type="dxa"/>
          </w:tcPr>
          <w:p w:rsidR="00FD156B" w:rsidRPr="00B52B0E" w:rsidRDefault="00FD156B" w:rsidP="00B52B0E">
            <w:pPr>
              <w:rPr>
                <w:szCs w:val="18"/>
              </w:rPr>
            </w:pPr>
            <w:r w:rsidRPr="00B52B0E">
              <w:rPr>
                <w:szCs w:val="18"/>
              </w:rPr>
              <w:t>UNI端口为10G GPON或10G EPON的范围为0</w:t>
            </w:r>
            <w:r w:rsidR="002669E6" w:rsidRPr="00B52B0E">
              <w:rPr>
                <w:szCs w:val="18"/>
              </w:rPr>
              <w:t>-</w:t>
            </w:r>
            <w:r w:rsidRPr="00B52B0E">
              <w:rPr>
                <w:szCs w:val="18"/>
              </w:rPr>
              <w:t>255；UNI端口为1G GPON或1G EPON的范围为0</w:t>
            </w:r>
            <w:r w:rsidR="002669E6" w:rsidRPr="00B52B0E">
              <w:rPr>
                <w:szCs w:val="18"/>
              </w:rPr>
              <w:t>-</w:t>
            </w:r>
            <w:r w:rsidRPr="00B52B0E">
              <w:rPr>
                <w:szCs w:val="18"/>
              </w:rPr>
              <w:t>127。</w:t>
            </w:r>
          </w:p>
        </w:tc>
      </w:tr>
      <w:tr w:rsidR="00FD156B" w:rsidRPr="00B52B0E" w:rsidTr="00B52B0E">
        <w:trPr>
          <w:trHeight w:val="390"/>
        </w:trPr>
        <w:tc>
          <w:tcPr>
            <w:tcW w:w="1653" w:type="dxa"/>
          </w:tcPr>
          <w:p w:rsidR="00FD156B" w:rsidRPr="00B52B0E" w:rsidRDefault="00FD156B" w:rsidP="00B52B0E">
            <w:pPr>
              <w:rPr>
                <w:szCs w:val="18"/>
              </w:rPr>
            </w:pPr>
            <w:r w:rsidRPr="00B52B0E">
              <w:rPr>
                <w:szCs w:val="18"/>
              </w:rPr>
              <w:t>NAME</w:t>
            </w:r>
          </w:p>
        </w:tc>
        <w:tc>
          <w:tcPr>
            <w:tcW w:w="2166" w:type="dxa"/>
          </w:tcPr>
          <w:p w:rsidR="00FD156B" w:rsidRPr="00B52B0E" w:rsidRDefault="00FD156B" w:rsidP="00B52B0E">
            <w:pPr>
              <w:rPr>
                <w:szCs w:val="18"/>
              </w:rPr>
            </w:pPr>
            <w:r w:rsidRPr="00B52B0E">
              <w:rPr>
                <w:szCs w:val="18"/>
              </w:rPr>
              <w:t>ONU名称</w:t>
            </w:r>
          </w:p>
        </w:tc>
        <w:tc>
          <w:tcPr>
            <w:tcW w:w="717" w:type="dxa"/>
          </w:tcPr>
          <w:p w:rsidR="00FD156B" w:rsidRPr="00B52B0E" w:rsidRDefault="00FD156B" w:rsidP="00B52B0E">
            <w:pPr>
              <w:rPr>
                <w:szCs w:val="18"/>
              </w:rPr>
            </w:pPr>
            <w:r w:rsidRPr="00B52B0E">
              <w:rPr>
                <w:szCs w:val="18"/>
              </w:rPr>
              <w:t>M</w:t>
            </w:r>
          </w:p>
        </w:tc>
        <w:tc>
          <w:tcPr>
            <w:tcW w:w="4194" w:type="dxa"/>
          </w:tcPr>
          <w:p w:rsidR="00FD156B" w:rsidRPr="00B52B0E" w:rsidRDefault="00FD156B" w:rsidP="00B52B0E">
            <w:pPr>
              <w:rPr>
                <w:szCs w:val="18"/>
              </w:rPr>
            </w:pPr>
            <w:r w:rsidRPr="00B52B0E">
              <w:rPr>
                <w:szCs w:val="18"/>
              </w:rPr>
              <w:t>NULL</w:t>
            </w:r>
          </w:p>
        </w:tc>
      </w:tr>
      <w:tr w:rsidR="00FD156B" w:rsidRPr="00B52B0E" w:rsidTr="00B52B0E">
        <w:trPr>
          <w:trHeight w:val="390"/>
        </w:trPr>
        <w:tc>
          <w:tcPr>
            <w:tcW w:w="1653" w:type="dxa"/>
          </w:tcPr>
          <w:p w:rsidR="00FD156B" w:rsidRPr="00B52B0E" w:rsidRDefault="00FD156B" w:rsidP="00B52B0E">
            <w:pPr>
              <w:rPr>
                <w:szCs w:val="18"/>
              </w:rPr>
            </w:pPr>
            <w:r w:rsidRPr="00B52B0E">
              <w:rPr>
                <w:szCs w:val="18"/>
              </w:rPr>
              <w:t>DESC</w:t>
            </w:r>
          </w:p>
        </w:tc>
        <w:tc>
          <w:tcPr>
            <w:tcW w:w="2166" w:type="dxa"/>
          </w:tcPr>
          <w:p w:rsidR="00FD156B" w:rsidRPr="00B52B0E" w:rsidRDefault="00FD156B" w:rsidP="00B52B0E">
            <w:pPr>
              <w:rPr>
                <w:szCs w:val="18"/>
              </w:rPr>
            </w:pPr>
            <w:r w:rsidRPr="00B52B0E">
              <w:rPr>
                <w:szCs w:val="18"/>
              </w:rPr>
              <w:t>ONU描述信息</w:t>
            </w:r>
          </w:p>
        </w:tc>
        <w:tc>
          <w:tcPr>
            <w:tcW w:w="717" w:type="dxa"/>
          </w:tcPr>
          <w:p w:rsidR="00FD156B" w:rsidRPr="00B52B0E" w:rsidRDefault="00FD156B" w:rsidP="00B52B0E">
            <w:pPr>
              <w:rPr>
                <w:szCs w:val="18"/>
              </w:rPr>
            </w:pPr>
            <w:r w:rsidRPr="00B52B0E">
              <w:rPr>
                <w:szCs w:val="18"/>
              </w:rPr>
              <w:t>M</w:t>
            </w:r>
          </w:p>
        </w:tc>
        <w:tc>
          <w:tcPr>
            <w:tcW w:w="4194" w:type="dxa"/>
          </w:tcPr>
          <w:p w:rsidR="00FD156B" w:rsidRPr="00B52B0E" w:rsidRDefault="00FD156B" w:rsidP="00B52B0E">
            <w:pPr>
              <w:rPr>
                <w:szCs w:val="18"/>
              </w:rPr>
            </w:pPr>
            <w:r w:rsidRPr="00B52B0E">
              <w:rPr>
                <w:szCs w:val="18"/>
              </w:rPr>
              <w:t>NULL</w:t>
            </w:r>
          </w:p>
        </w:tc>
      </w:tr>
      <w:tr w:rsidR="00FD156B" w:rsidRPr="00B52B0E" w:rsidTr="00B52B0E">
        <w:trPr>
          <w:trHeight w:val="390"/>
        </w:trPr>
        <w:tc>
          <w:tcPr>
            <w:tcW w:w="1653" w:type="dxa"/>
          </w:tcPr>
          <w:p w:rsidR="00FD156B" w:rsidRPr="00B52B0E" w:rsidRDefault="00FD156B" w:rsidP="00B52B0E">
            <w:pPr>
              <w:rPr>
                <w:szCs w:val="18"/>
              </w:rPr>
            </w:pPr>
            <w:r w:rsidRPr="00B52B0E">
              <w:rPr>
                <w:szCs w:val="18"/>
              </w:rPr>
              <w:t>ONUTYPE</w:t>
            </w:r>
          </w:p>
        </w:tc>
        <w:tc>
          <w:tcPr>
            <w:tcW w:w="2166" w:type="dxa"/>
          </w:tcPr>
          <w:p w:rsidR="00FD156B" w:rsidRPr="00B52B0E" w:rsidRDefault="00FD156B" w:rsidP="00B52B0E">
            <w:pPr>
              <w:rPr>
                <w:szCs w:val="18"/>
              </w:rPr>
            </w:pPr>
            <w:r w:rsidRPr="00B52B0E">
              <w:rPr>
                <w:szCs w:val="18"/>
              </w:rPr>
              <w:t>ONU类型</w:t>
            </w:r>
          </w:p>
        </w:tc>
        <w:tc>
          <w:tcPr>
            <w:tcW w:w="717" w:type="dxa"/>
          </w:tcPr>
          <w:p w:rsidR="00FD156B" w:rsidRPr="00B52B0E" w:rsidRDefault="00FD156B" w:rsidP="00B52B0E">
            <w:pPr>
              <w:rPr>
                <w:szCs w:val="18"/>
              </w:rPr>
            </w:pPr>
            <w:r w:rsidRPr="00B52B0E">
              <w:rPr>
                <w:szCs w:val="18"/>
              </w:rPr>
              <w:t>M</w:t>
            </w:r>
          </w:p>
        </w:tc>
        <w:tc>
          <w:tcPr>
            <w:tcW w:w="4194" w:type="dxa"/>
          </w:tcPr>
          <w:p w:rsidR="00FD156B" w:rsidRPr="00B52B0E" w:rsidRDefault="00FD156B" w:rsidP="00B52B0E">
            <w:pPr>
              <w:rPr>
                <w:szCs w:val="18"/>
              </w:rPr>
            </w:pPr>
            <w:r w:rsidRPr="00B52B0E">
              <w:rPr>
                <w:szCs w:val="18"/>
              </w:rPr>
              <w:t>NULL</w:t>
            </w:r>
          </w:p>
        </w:tc>
      </w:tr>
      <w:tr w:rsidR="00FD156B" w:rsidRPr="00B52B0E" w:rsidTr="00B52B0E">
        <w:trPr>
          <w:trHeight w:val="390"/>
        </w:trPr>
        <w:tc>
          <w:tcPr>
            <w:tcW w:w="1653" w:type="dxa"/>
          </w:tcPr>
          <w:p w:rsidR="00FD156B" w:rsidRPr="00B52B0E" w:rsidRDefault="00FD156B" w:rsidP="00B52B0E">
            <w:pPr>
              <w:rPr>
                <w:szCs w:val="18"/>
              </w:rPr>
            </w:pPr>
            <w:r w:rsidRPr="00B52B0E">
              <w:rPr>
                <w:szCs w:val="18"/>
              </w:rPr>
              <w:t>IP</w:t>
            </w:r>
          </w:p>
        </w:tc>
        <w:tc>
          <w:tcPr>
            <w:tcW w:w="2166" w:type="dxa"/>
          </w:tcPr>
          <w:p w:rsidR="00FD156B" w:rsidRPr="00B52B0E" w:rsidRDefault="00FD156B" w:rsidP="00B52B0E">
            <w:pPr>
              <w:rPr>
                <w:szCs w:val="18"/>
              </w:rPr>
            </w:pPr>
            <w:r w:rsidRPr="00B52B0E">
              <w:rPr>
                <w:szCs w:val="18"/>
              </w:rPr>
              <w:t>ONU的管理IP地址</w:t>
            </w:r>
          </w:p>
        </w:tc>
        <w:tc>
          <w:tcPr>
            <w:tcW w:w="717" w:type="dxa"/>
          </w:tcPr>
          <w:p w:rsidR="00FD156B" w:rsidRPr="00B52B0E" w:rsidRDefault="00FD156B" w:rsidP="00B52B0E">
            <w:pPr>
              <w:rPr>
                <w:szCs w:val="18"/>
              </w:rPr>
            </w:pPr>
            <w:r w:rsidRPr="00B52B0E">
              <w:rPr>
                <w:szCs w:val="18"/>
              </w:rPr>
              <w:t>M</w:t>
            </w:r>
          </w:p>
        </w:tc>
        <w:tc>
          <w:tcPr>
            <w:tcW w:w="4194" w:type="dxa"/>
          </w:tcPr>
          <w:p w:rsidR="00FD156B" w:rsidRPr="00B52B0E" w:rsidRDefault="00FD156B" w:rsidP="00B52B0E">
            <w:pPr>
              <w:rPr>
                <w:szCs w:val="18"/>
              </w:rPr>
            </w:pPr>
            <w:r w:rsidRPr="00B52B0E">
              <w:rPr>
                <w:szCs w:val="18"/>
              </w:rPr>
              <w:t>NULL</w:t>
            </w:r>
          </w:p>
        </w:tc>
      </w:tr>
      <w:tr w:rsidR="00FD156B" w:rsidRPr="00B52B0E" w:rsidTr="00B52B0E">
        <w:trPr>
          <w:trHeight w:val="390"/>
        </w:trPr>
        <w:tc>
          <w:tcPr>
            <w:tcW w:w="1653" w:type="dxa"/>
          </w:tcPr>
          <w:p w:rsidR="00FD156B" w:rsidRPr="00B52B0E" w:rsidRDefault="00FD156B" w:rsidP="00B52B0E">
            <w:pPr>
              <w:rPr>
                <w:szCs w:val="18"/>
              </w:rPr>
            </w:pPr>
            <w:r w:rsidRPr="00B52B0E">
              <w:rPr>
                <w:szCs w:val="18"/>
              </w:rPr>
              <w:lastRenderedPageBreak/>
              <w:t>AUTHTYPE</w:t>
            </w:r>
          </w:p>
        </w:tc>
        <w:tc>
          <w:tcPr>
            <w:tcW w:w="2166" w:type="dxa"/>
          </w:tcPr>
          <w:p w:rsidR="00FD156B" w:rsidRPr="00B52B0E" w:rsidRDefault="00FD156B" w:rsidP="00B52B0E">
            <w:pPr>
              <w:rPr>
                <w:szCs w:val="18"/>
              </w:rPr>
            </w:pPr>
            <w:r w:rsidRPr="00B52B0E">
              <w:rPr>
                <w:szCs w:val="18"/>
              </w:rPr>
              <w:t>认证方式</w:t>
            </w:r>
          </w:p>
        </w:tc>
        <w:tc>
          <w:tcPr>
            <w:tcW w:w="717" w:type="dxa"/>
          </w:tcPr>
          <w:p w:rsidR="00FD156B" w:rsidRPr="00B52B0E" w:rsidRDefault="00FD156B" w:rsidP="00B52B0E">
            <w:pPr>
              <w:rPr>
                <w:szCs w:val="18"/>
              </w:rPr>
            </w:pPr>
            <w:r w:rsidRPr="00B52B0E">
              <w:rPr>
                <w:szCs w:val="18"/>
              </w:rPr>
              <w:t>M</w:t>
            </w:r>
          </w:p>
        </w:tc>
        <w:tc>
          <w:tcPr>
            <w:tcW w:w="4194" w:type="dxa"/>
          </w:tcPr>
          <w:p w:rsidR="00FD156B" w:rsidRPr="00B52B0E" w:rsidRDefault="00FD156B" w:rsidP="00B52B0E">
            <w:pPr>
              <w:rPr>
                <w:szCs w:val="18"/>
              </w:rPr>
            </w:pPr>
            <w:r w:rsidRPr="00B52B0E">
              <w:rPr>
                <w:szCs w:val="18"/>
              </w:rPr>
              <w:t>OLT对ONU设备进行认证时使用的方式</w:t>
            </w:r>
          </w:p>
        </w:tc>
      </w:tr>
      <w:tr w:rsidR="00FD156B" w:rsidRPr="00B52B0E" w:rsidTr="00B52B0E">
        <w:trPr>
          <w:trHeight w:val="390"/>
        </w:trPr>
        <w:tc>
          <w:tcPr>
            <w:tcW w:w="1653" w:type="dxa"/>
          </w:tcPr>
          <w:p w:rsidR="00FD156B" w:rsidRPr="00B52B0E" w:rsidRDefault="00FD156B" w:rsidP="00B52B0E">
            <w:pPr>
              <w:rPr>
                <w:szCs w:val="18"/>
              </w:rPr>
            </w:pPr>
            <w:r w:rsidRPr="00B52B0E">
              <w:rPr>
                <w:szCs w:val="18"/>
              </w:rPr>
              <w:t>MAC</w:t>
            </w:r>
          </w:p>
        </w:tc>
        <w:tc>
          <w:tcPr>
            <w:tcW w:w="2166" w:type="dxa"/>
          </w:tcPr>
          <w:p w:rsidR="00FD156B" w:rsidRPr="00B52B0E" w:rsidRDefault="00FD156B" w:rsidP="00B52B0E">
            <w:pPr>
              <w:rPr>
                <w:szCs w:val="18"/>
              </w:rPr>
            </w:pPr>
            <w:r w:rsidRPr="00B52B0E">
              <w:rPr>
                <w:szCs w:val="18"/>
              </w:rPr>
              <w:t>认证信息</w:t>
            </w:r>
          </w:p>
        </w:tc>
        <w:tc>
          <w:tcPr>
            <w:tcW w:w="717" w:type="dxa"/>
          </w:tcPr>
          <w:p w:rsidR="00FD156B" w:rsidRPr="00B52B0E" w:rsidRDefault="00FD156B" w:rsidP="00B52B0E">
            <w:pPr>
              <w:rPr>
                <w:szCs w:val="18"/>
              </w:rPr>
            </w:pPr>
            <w:r w:rsidRPr="00B52B0E">
              <w:rPr>
                <w:szCs w:val="18"/>
              </w:rPr>
              <w:t>M</w:t>
            </w:r>
          </w:p>
        </w:tc>
        <w:tc>
          <w:tcPr>
            <w:tcW w:w="4194" w:type="dxa"/>
          </w:tcPr>
          <w:p w:rsidR="00FD156B" w:rsidRPr="00B52B0E" w:rsidRDefault="00FD156B" w:rsidP="00B52B0E">
            <w:pPr>
              <w:rPr>
                <w:szCs w:val="18"/>
              </w:rPr>
            </w:pPr>
            <w:r w:rsidRPr="00B52B0E">
              <w:rPr>
                <w:szCs w:val="18"/>
              </w:rPr>
              <w:t>EPON ONU的MAC地址或GPON ONU的SN信息。</w:t>
            </w:r>
          </w:p>
        </w:tc>
      </w:tr>
      <w:tr w:rsidR="00FD156B" w:rsidRPr="00B52B0E" w:rsidTr="00B52B0E">
        <w:trPr>
          <w:trHeight w:val="390"/>
        </w:trPr>
        <w:tc>
          <w:tcPr>
            <w:tcW w:w="1653" w:type="dxa"/>
          </w:tcPr>
          <w:p w:rsidR="00FD156B" w:rsidRPr="00B52B0E" w:rsidRDefault="00FD156B" w:rsidP="00B52B0E">
            <w:pPr>
              <w:rPr>
                <w:szCs w:val="18"/>
              </w:rPr>
            </w:pPr>
            <w:r w:rsidRPr="00B52B0E">
              <w:rPr>
                <w:szCs w:val="18"/>
              </w:rPr>
              <w:t>LOID</w:t>
            </w:r>
          </w:p>
        </w:tc>
        <w:tc>
          <w:tcPr>
            <w:tcW w:w="2166" w:type="dxa"/>
          </w:tcPr>
          <w:p w:rsidR="00FD156B" w:rsidRPr="00B52B0E" w:rsidRDefault="00FD156B" w:rsidP="00B52B0E">
            <w:pPr>
              <w:rPr>
                <w:szCs w:val="18"/>
              </w:rPr>
            </w:pPr>
            <w:r w:rsidRPr="00B52B0E">
              <w:rPr>
                <w:szCs w:val="18"/>
              </w:rPr>
              <w:t>逻辑ONU ID</w:t>
            </w:r>
          </w:p>
        </w:tc>
        <w:tc>
          <w:tcPr>
            <w:tcW w:w="717" w:type="dxa"/>
          </w:tcPr>
          <w:p w:rsidR="00FD156B" w:rsidRPr="00B52B0E" w:rsidRDefault="00FD156B" w:rsidP="00B52B0E">
            <w:pPr>
              <w:rPr>
                <w:szCs w:val="18"/>
              </w:rPr>
            </w:pPr>
            <w:r w:rsidRPr="00B52B0E">
              <w:rPr>
                <w:szCs w:val="18"/>
              </w:rPr>
              <w:t>M</w:t>
            </w:r>
          </w:p>
        </w:tc>
        <w:tc>
          <w:tcPr>
            <w:tcW w:w="4194" w:type="dxa"/>
          </w:tcPr>
          <w:p w:rsidR="00FD156B" w:rsidRPr="00B52B0E" w:rsidRDefault="00FD156B" w:rsidP="00B52B0E">
            <w:pPr>
              <w:rPr>
                <w:szCs w:val="18"/>
              </w:rPr>
            </w:pPr>
            <w:r w:rsidRPr="00B52B0E">
              <w:rPr>
                <w:szCs w:val="18"/>
              </w:rPr>
              <w:t>当 “AUTH”取值“LOID”或“LOIDONCEON”时，该参数才返回有效值。</w:t>
            </w:r>
          </w:p>
        </w:tc>
      </w:tr>
      <w:tr w:rsidR="00FD156B" w:rsidRPr="00B52B0E" w:rsidTr="00B52B0E">
        <w:trPr>
          <w:trHeight w:val="390"/>
        </w:trPr>
        <w:tc>
          <w:tcPr>
            <w:tcW w:w="1653" w:type="dxa"/>
          </w:tcPr>
          <w:p w:rsidR="00FD156B" w:rsidRPr="00B52B0E" w:rsidRDefault="00FD156B" w:rsidP="00B52B0E">
            <w:pPr>
              <w:rPr>
                <w:szCs w:val="18"/>
              </w:rPr>
            </w:pPr>
            <w:r w:rsidRPr="00B52B0E">
              <w:rPr>
                <w:szCs w:val="18"/>
              </w:rPr>
              <w:t>PWD</w:t>
            </w:r>
          </w:p>
        </w:tc>
        <w:tc>
          <w:tcPr>
            <w:tcW w:w="2166" w:type="dxa"/>
          </w:tcPr>
          <w:p w:rsidR="00FD156B" w:rsidRPr="00B52B0E" w:rsidRDefault="00FD156B" w:rsidP="00B52B0E">
            <w:pPr>
              <w:rPr>
                <w:szCs w:val="18"/>
              </w:rPr>
            </w:pPr>
            <w:r w:rsidRPr="00B52B0E">
              <w:rPr>
                <w:szCs w:val="18"/>
              </w:rPr>
              <w:t>密码</w:t>
            </w:r>
          </w:p>
        </w:tc>
        <w:tc>
          <w:tcPr>
            <w:tcW w:w="717" w:type="dxa"/>
          </w:tcPr>
          <w:p w:rsidR="00FD156B" w:rsidRPr="00B52B0E" w:rsidRDefault="00FD156B" w:rsidP="00B52B0E">
            <w:pPr>
              <w:rPr>
                <w:szCs w:val="18"/>
              </w:rPr>
            </w:pPr>
            <w:r w:rsidRPr="00B52B0E">
              <w:rPr>
                <w:szCs w:val="18"/>
              </w:rPr>
              <w:t>M</w:t>
            </w:r>
          </w:p>
        </w:tc>
        <w:tc>
          <w:tcPr>
            <w:tcW w:w="4194" w:type="dxa"/>
          </w:tcPr>
          <w:p w:rsidR="00FD156B" w:rsidRDefault="00FD156B" w:rsidP="00B52B0E">
            <w:pPr>
              <w:rPr>
                <w:ins w:id="123" w:author="CMDI-LVLIANGDONG" w:date="2015-07-22T10:52:00Z"/>
                <w:rFonts w:eastAsiaTheme="minorEastAsia" w:hint="eastAsia"/>
                <w:szCs w:val="18"/>
              </w:rPr>
            </w:pPr>
            <w:r w:rsidRPr="00B52B0E">
              <w:rPr>
                <w:szCs w:val="18"/>
              </w:rPr>
              <w:t>当 “AUTH”取值“LOID”或“LOIDONCEON”时，该参数</w:t>
            </w:r>
            <w:del w:id="124" w:author="CMDI-LVLIANGDONG" w:date="2015-07-22T10:54:00Z">
              <w:r w:rsidRPr="00B52B0E" w:rsidDel="00CE4D8A">
                <w:rPr>
                  <w:szCs w:val="18"/>
                </w:rPr>
                <w:delText>才可能</w:delText>
              </w:r>
            </w:del>
            <w:r w:rsidRPr="00B52B0E">
              <w:rPr>
                <w:szCs w:val="18"/>
              </w:rPr>
              <w:t>返回</w:t>
            </w:r>
            <w:ins w:id="125" w:author="CMDI-LVLIANGDONG" w:date="2015-07-22T10:54:00Z">
              <w:r w:rsidR="00CE4D8A">
                <w:rPr>
                  <w:rFonts w:eastAsiaTheme="minorEastAsia" w:hint="eastAsia"/>
                  <w:szCs w:val="18"/>
                </w:rPr>
                <w:t>LOID</w:t>
              </w:r>
            </w:ins>
            <w:ins w:id="126" w:author="CMDI-LVLIANGDONG" w:date="2015-07-22T10:55:00Z">
              <w:r w:rsidR="00CE4D8A">
                <w:rPr>
                  <w:rFonts w:eastAsiaTheme="minorEastAsia" w:hint="eastAsia"/>
                  <w:szCs w:val="18"/>
                </w:rPr>
                <w:t xml:space="preserve"> </w:t>
              </w:r>
            </w:ins>
            <w:ins w:id="127" w:author="CMDI-LVLIANGDONG" w:date="2015-07-22T10:54:00Z">
              <w:r w:rsidR="00CE4D8A">
                <w:rPr>
                  <w:rFonts w:eastAsiaTheme="minorEastAsia" w:hint="eastAsia"/>
                  <w:szCs w:val="18"/>
                </w:rPr>
                <w:t>PASSWORD</w:t>
              </w:r>
            </w:ins>
            <w:del w:id="128" w:author="CMDI-LVLIANGDONG" w:date="2015-07-22T10:54:00Z">
              <w:r w:rsidRPr="00B52B0E" w:rsidDel="00CE4D8A">
                <w:rPr>
                  <w:szCs w:val="18"/>
                </w:rPr>
                <w:delText>有效值</w:delText>
              </w:r>
            </w:del>
            <w:r w:rsidRPr="00B52B0E">
              <w:rPr>
                <w:szCs w:val="18"/>
              </w:rPr>
              <w:t>。</w:t>
            </w:r>
          </w:p>
          <w:p w:rsidR="00CE4D8A" w:rsidRPr="00CE4D8A" w:rsidRDefault="00CE4D8A" w:rsidP="00CE4D8A">
            <w:pPr>
              <w:rPr>
                <w:rFonts w:eastAsiaTheme="minorEastAsia" w:hint="eastAsia"/>
                <w:szCs w:val="18"/>
                <w:rPrChange w:id="129" w:author="CMDI-LVLIANGDONG" w:date="2015-07-22T10:53:00Z">
                  <w:rPr>
                    <w:szCs w:val="18"/>
                  </w:rPr>
                </w:rPrChange>
              </w:rPr>
            </w:pPr>
            <w:ins w:id="130" w:author="CMDI-LVLIANGDONG" w:date="2015-07-22T10:52:00Z">
              <w:r>
                <w:rPr>
                  <w:rFonts w:eastAsiaTheme="minorEastAsia" w:hint="eastAsia"/>
                  <w:szCs w:val="18"/>
                </w:rPr>
                <w:t>当</w:t>
              </w:r>
              <w:r w:rsidRPr="00B52B0E">
                <w:rPr>
                  <w:szCs w:val="18"/>
                </w:rPr>
                <w:t>“AUTH”</w:t>
              </w:r>
              <w:r>
                <w:rPr>
                  <w:rFonts w:eastAsiaTheme="minorEastAsia" w:hint="eastAsia"/>
                  <w:szCs w:val="18"/>
                </w:rPr>
                <w:t>取值为</w:t>
              </w:r>
            </w:ins>
            <w:ins w:id="131" w:author="CMDI-LVLIANGDONG" w:date="2015-07-22T10:53:00Z">
              <w:r w:rsidRPr="00B52B0E">
                <w:rPr>
                  <w:szCs w:val="18"/>
                </w:rPr>
                <w:t>“</w:t>
              </w:r>
              <w:r>
                <w:rPr>
                  <w:rFonts w:eastAsiaTheme="minorEastAsia" w:hint="eastAsia"/>
                  <w:szCs w:val="18"/>
                </w:rPr>
                <w:t>PASSWORD</w:t>
              </w:r>
              <w:r w:rsidRPr="00B52B0E">
                <w:rPr>
                  <w:szCs w:val="18"/>
                </w:rPr>
                <w:t>”</w:t>
              </w:r>
            </w:ins>
            <w:ins w:id="132" w:author="CMDI-LVLIANGDONG" w:date="2015-07-22T10:56:00Z">
              <w:r>
                <w:rPr>
                  <w:rFonts w:eastAsiaTheme="minorEastAsia" w:hint="eastAsia"/>
                  <w:szCs w:val="18"/>
                </w:rPr>
                <w:t>或</w:t>
              </w:r>
            </w:ins>
            <w:ins w:id="133" w:author="CMDI-LVLIANGDONG" w:date="2015-07-22T10:57:00Z">
              <w:r w:rsidRPr="00B52B0E">
                <w:rPr>
                  <w:szCs w:val="18"/>
                </w:rPr>
                <w:t>“</w:t>
              </w:r>
            </w:ins>
            <w:ins w:id="134" w:author="CMDI-LVLIANGDONG" w:date="2015-07-22T10:56:00Z">
              <w:r>
                <w:rPr>
                  <w:rFonts w:eastAsiaTheme="minorEastAsia" w:hint="eastAsia"/>
                  <w:szCs w:val="18"/>
                </w:rPr>
                <w:t>PASSWOR</w:t>
              </w:r>
            </w:ins>
            <w:ins w:id="135" w:author="CMDI-LVLIANGDONG" w:date="2015-07-22T10:57:00Z">
              <w:r>
                <w:rPr>
                  <w:rFonts w:eastAsiaTheme="minorEastAsia" w:hint="eastAsia"/>
                  <w:szCs w:val="18"/>
                </w:rPr>
                <w:t>DONCEON</w:t>
              </w:r>
              <w:r w:rsidRPr="00B52B0E">
                <w:rPr>
                  <w:szCs w:val="18"/>
                </w:rPr>
                <w:t>”</w:t>
              </w:r>
            </w:ins>
            <w:ins w:id="136" w:author="CMDI-LVLIANGDONG" w:date="2015-07-22T10:53:00Z">
              <w:r>
                <w:rPr>
                  <w:rFonts w:eastAsiaTheme="minorEastAsia" w:hint="eastAsia"/>
                  <w:szCs w:val="18"/>
                </w:rPr>
                <w:t>时，</w:t>
              </w:r>
            </w:ins>
            <w:ins w:id="137" w:author="CMDI-LVLIANGDONG" w:date="2015-07-22T10:54:00Z">
              <w:r>
                <w:rPr>
                  <w:rFonts w:eastAsiaTheme="minorEastAsia" w:hint="eastAsia"/>
                  <w:szCs w:val="18"/>
                </w:rPr>
                <w:t>该值</w:t>
              </w:r>
            </w:ins>
            <w:ins w:id="138" w:author="CMDI-LVLIANGDONG" w:date="2015-07-22T10:53:00Z">
              <w:r>
                <w:rPr>
                  <w:rFonts w:eastAsiaTheme="minorEastAsia" w:hint="eastAsia"/>
                  <w:szCs w:val="18"/>
                </w:rPr>
                <w:t>返回</w:t>
              </w:r>
              <w:r>
                <w:rPr>
                  <w:rFonts w:eastAsiaTheme="minorEastAsia" w:hint="eastAsia"/>
                  <w:szCs w:val="18"/>
                </w:rPr>
                <w:t>PASSWORD</w:t>
              </w:r>
              <w:r>
                <w:rPr>
                  <w:rFonts w:eastAsiaTheme="minorEastAsia" w:hint="eastAsia"/>
                  <w:szCs w:val="18"/>
                </w:rPr>
                <w:t>信息</w:t>
              </w:r>
            </w:ins>
            <w:ins w:id="139" w:author="CMDI-LVLIANGDONG" w:date="2015-07-22T10:54:00Z">
              <w:r>
                <w:rPr>
                  <w:rFonts w:eastAsiaTheme="minorEastAsia" w:hint="eastAsia"/>
                  <w:szCs w:val="18"/>
                </w:rPr>
                <w:t>。</w:t>
              </w:r>
            </w:ins>
          </w:p>
        </w:tc>
      </w:tr>
      <w:tr w:rsidR="00FD156B" w:rsidRPr="00B52B0E" w:rsidTr="00B52B0E">
        <w:trPr>
          <w:trHeight w:val="390"/>
        </w:trPr>
        <w:tc>
          <w:tcPr>
            <w:tcW w:w="1653" w:type="dxa"/>
          </w:tcPr>
          <w:p w:rsidR="00FD156B" w:rsidRPr="00B52B0E" w:rsidRDefault="00FD156B" w:rsidP="00B52B0E">
            <w:pPr>
              <w:rPr>
                <w:szCs w:val="18"/>
              </w:rPr>
            </w:pPr>
            <w:r w:rsidRPr="00B52B0E">
              <w:rPr>
                <w:szCs w:val="18"/>
              </w:rPr>
              <w:t>SWVER</w:t>
            </w:r>
          </w:p>
        </w:tc>
        <w:tc>
          <w:tcPr>
            <w:tcW w:w="2166" w:type="dxa"/>
          </w:tcPr>
          <w:p w:rsidR="00FD156B" w:rsidRPr="00B52B0E" w:rsidRDefault="00FD156B" w:rsidP="00B52B0E">
            <w:pPr>
              <w:rPr>
                <w:szCs w:val="18"/>
              </w:rPr>
            </w:pPr>
            <w:r w:rsidRPr="00B52B0E">
              <w:rPr>
                <w:szCs w:val="18"/>
              </w:rPr>
              <w:t>ONU软件版本</w:t>
            </w:r>
          </w:p>
        </w:tc>
        <w:tc>
          <w:tcPr>
            <w:tcW w:w="717" w:type="dxa"/>
          </w:tcPr>
          <w:p w:rsidR="00FD156B" w:rsidRPr="00B52B0E" w:rsidRDefault="00FD156B" w:rsidP="00B52B0E">
            <w:pPr>
              <w:rPr>
                <w:szCs w:val="18"/>
              </w:rPr>
            </w:pPr>
            <w:r w:rsidRPr="00B52B0E">
              <w:rPr>
                <w:szCs w:val="18"/>
              </w:rPr>
              <w:t>M</w:t>
            </w:r>
          </w:p>
        </w:tc>
        <w:tc>
          <w:tcPr>
            <w:tcW w:w="4194" w:type="dxa"/>
          </w:tcPr>
          <w:p w:rsidR="00FD156B" w:rsidRPr="00B52B0E" w:rsidRDefault="00FD156B" w:rsidP="00B52B0E">
            <w:pPr>
              <w:rPr>
                <w:szCs w:val="18"/>
              </w:rPr>
            </w:pPr>
            <w:r w:rsidRPr="00B52B0E">
              <w:rPr>
                <w:szCs w:val="18"/>
              </w:rPr>
              <w:t>NULL</w:t>
            </w:r>
          </w:p>
        </w:tc>
      </w:tr>
    </w:tbl>
    <w:p w:rsidR="00FD156B" w:rsidRDefault="00FD156B" w:rsidP="00FD156B">
      <w:pPr>
        <w:pStyle w:val="aff8"/>
        <w:ind w:firstLineChars="0" w:firstLine="0"/>
      </w:pPr>
    </w:p>
    <w:p w:rsidR="00FD156B" w:rsidRPr="0020397D" w:rsidRDefault="00FD156B" w:rsidP="00EE165D">
      <w:pPr>
        <w:pStyle w:val="TimesNewRoman050"/>
        <w:ind w:left="0"/>
        <w:rPr>
          <w:rFonts w:cs="Times New Roman"/>
        </w:rPr>
      </w:pPr>
      <w:bookmarkStart w:id="140" w:name="_Toc421546383"/>
      <w:bookmarkStart w:id="141" w:name="_Toc422211120"/>
      <w:r w:rsidRPr="0020397D">
        <w:rPr>
          <w:rFonts w:cs="Times New Roman" w:hint="eastAsia"/>
        </w:rPr>
        <w:t>机框新增、删除上报通知</w:t>
      </w:r>
      <w:bookmarkEnd w:id="140"/>
      <w:bookmarkEnd w:id="141"/>
    </w:p>
    <w:p w:rsidR="00FD156B" w:rsidRPr="00FF3114" w:rsidRDefault="00FD156B" w:rsidP="00FF3114">
      <w:pPr>
        <w:spacing w:line="360" w:lineRule="auto"/>
        <w:ind w:firstLine="420"/>
        <w:rPr>
          <w:szCs w:val="21"/>
        </w:rPr>
      </w:pPr>
      <w:r w:rsidRPr="00FF3114">
        <w:rPr>
          <w:rFonts w:hint="eastAsia"/>
          <w:szCs w:val="21"/>
        </w:rPr>
        <w:t>机框新增、删除上报通知</w:t>
      </w:r>
    </w:p>
    <w:p w:rsidR="00FD156B" w:rsidRPr="00EE165D" w:rsidRDefault="00FD156B" w:rsidP="00FD156B">
      <w:pPr>
        <w:pStyle w:val="a9"/>
        <w:rPr>
          <w:rFonts w:ascii="Times New Roman"/>
          <w:szCs w:val="21"/>
        </w:rPr>
      </w:pPr>
      <w:r>
        <w:rPr>
          <w:rFonts w:ascii="Times New Roman" w:hint="eastAsia"/>
          <w:szCs w:val="21"/>
        </w:rPr>
        <w:t>OLT</w:t>
      </w:r>
      <w:r>
        <w:rPr>
          <w:rFonts w:ascii="Times New Roman" w:hint="eastAsia"/>
          <w:szCs w:val="21"/>
        </w:rPr>
        <w:t>设备变更</w:t>
      </w:r>
      <w:r w:rsidRPr="004951D6">
        <w:rPr>
          <w:rFonts w:ascii="Times New Roman"/>
          <w:szCs w:val="21"/>
        </w:rPr>
        <w:t>通知格式</w:t>
      </w:r>
    </w:p>
    <w:tbl>
      <w:tblPr>
        <w:tblStyle w:val="afffffd"/>
        <w:tblW w:w="8760" w:type="dxa"/>
        <w:tblLayout w:type="fixed"/>
        <w:tblLook w:val="00A0"/>
      </w:tblPr>
      <w:tblGrid>
        <w:gridCol w:w="1276"/>
        <w:gridCol w:w="1985"/>
        <w:gridCol w:w="917"/>
        <w:gridCol w:w="4582"/>
      </w:tblGrid>
      <w:tr w:rsidR="00FD156B" w:rsidRPr="00B52B0E" w:rsidTr="00B52B0E">
        <w:trPr>
          <w:cnfStyle w:val="100000000000"/>
        </w:trPr>
        <w:tc>
          <w:tcPr>
            <w:tcW w:w="1276" w:type="dxa"/>
          </w:tcPr>
          <w:p w:rsidR="00FD156B" w:rsidRPr="00B52B0E" w:rsidRDefault="00FD156B" w:rsidP="00B52B0E">
            <w:pPr>
              <w:rPr>
                <w:szCs w:val="18"/>
              </w:rPr>
            </w:pPr>
            <w:r w:rsidRPr="00B52B0E">
              <w:rPr>
                <w:rFonts w:hint="eastAsia"/>
                <w:szCs w:val="18"/>
              </w:rPr>
              <w:t>参数名称</w:t>
            </w:r>
          </w:p>
        </w:tc>
        <w:tc>
          <w:tcPr>
            <w:tcW w:w="1985" w:type="dxa"/>
          </w:tcPr>
          <w:p w:rsidR="00FD156B" w:rsidRPr="00B52B0E" w:rsidRDefault="00FD156B" w:rsidP="00B52B0E">
            <w:pPr>
              <w:rPr>
                <w:szCs w:val="18"/>
              </w:rPr>
            </w:pPr>
            <w:r w:rsidRPr="00B52B0E">
              <w:rPr>
                <w:rFonts w:hint="eastAsia"/>
                <w:szCs w:val="18"/>
              </w:rPr>
              <w:t>中文名称</w:t>
            </w:r>
          </w:p>
        </w:tc>
        <w:tc>
          <w:tcPr>
            <w:tcW w:w="917" w:type="dxa"/>
          </w:tcPr>
          <w:p w:rsidR="00FD156B" w:rsidRPr="00B52B0E" w:rsidRDefault="00FD156B" w:rsidP="00B52B0E">
            <w:pPr>
              <w:rPr>
                <w:szCs w:val="18"/>
              </w:rPr>
            </w:pPr>
            <w:r w:rsidRPr="00B52B0E">
              <w:rPr>
                <w:rFonts w:hint="eastAsia"/>
                <w:szCs w:val="18"/>
              </w:rPr>
              <w:t>限定</w:t>
            </w:r>
          </w:p>
        </w:tc>
        <w:tc>
          <w:tcPr>
            <w:tcW w:w="4582" w:type="dxa"/>
          </w:tcPr>
          <w:p w:rsidR="00FD156B" w:rsidRPr="00B52B0E" w:rsidRDefault="00FD156B" w:rsidP="00B52B0E">
            <w:pPr>
              <w:rPr>
                <w:szCs w:val="18"/>
              </w:rPr>
            </w:pPr>
            <w:r w:rsidRPr="00B52B0E">
              <w:rPr>
                <w:rFonts w:hint="eastAsia"/>
                <w:szCs w:val="18"/>
              </w:rPr>
              <w:t>说明</w:t>
            </w:r>
          </w:p>
        </w:tc>
      </w:tr>
      <w:tr w:rsidR="00FD156B" w:rsidRPr="00B52B0E" w:rsidTr="00B52B0E">
        <w:trPr>
          <w:trHeight w:val="390"/>
        </w:trPr>
        <w:tc>
          <w:tcPr>
            <w:tcW w:w="1276" w:type="dxa"/>
          </w:tcPr>
          <w:p w:rsidR="00FD156B" w:rsidRPr="00B52B0E" w:rsidRDefault="00FD156B" w:rsidP="00B52B0E">
            <w:pPr>
              <w:rPr>
                <w:szCs w:val="18"/>
              </w:rPr>
            </w:pPr>
            <w:r w:rsidRPr="00B52B0E">
              <w:rPr>
                <w:rFonts w:hint="eastAsia"/>
                <w:szCs w:val="18"/>
              </w:rPr>
              <w:t>ONU</w:t>
            </w:r>
            <w:r w:rsidRPr="00B52B0E">
              <w:rPr>
                <w:szCs w:val="18"/>
              </w:rPr>
              <w:t>IP</w:t>
            </w:r>
          </w:p>
        </w:tc>
        <w:tc>
          <w:tcPr>
            <w:tcW w:w="1985" w:type="dxa"/>
          </w:tcPr>
          <w:p w:rsidR="00FD156B" w:rsidRPr="00B52B0E" w:rsidRDefault="00FD156B" w:rsidP="00B52B0E">
            <w:pPr>
              <w:rPr>
                <w:szCs w:val="18"/>
              </w:rPr>
            </w:pPr>
            <w:r w:rsidRPr="00B52B0E">
              <w:rPr>
                <w:szCs w:val="18"/>
              </w:rPr>
              <w:t>ONU的IP地址</w:t>
            </w:r>
          </w:p>
        </w:tc>
        <w:tc>
          <w:tcPr>
            <w:tcW w:w="917" w:type="dxa"/>
          </w:tcPr>
          <w:p w:rsidR="00FD156B" w:rsidRPr="00B52B0E" w:rsidRDefault="00FD156B" w:rsidP="00B52B0E">
            <w:pPr>
              <w:rPr>
                <w:szCs w:val="18"/>
              </w:rPr>
            </w:pPr>
            <w:r w:rsidRPr="00B52B0E">
              <w:rPr>
                <w:szCs w:val="18"/>
              </w:rPr>
              <w:t>M</w:t>
            </w:r>
          </w:p>
        </w:tc>
        <w:tc>
          <w:tcPr>
            <w:tcW w:w="4582" w:type="dxa"/>
          </w:tcPr>
          <w:p w:rsidR="00FD156B" w:rsidRPr="00B52B0E" w:rsidRDefault="00FD156B" w:rsidP="00B52B0E">
            <w:pPr>
              <w:rPr>
                <w:szCs w:val="18"/>
              </w:rPr>
            </w:pPr>
          </w:p>
        </w:tc>
      </w:tr>
      <w:tr w:rsidR="00FD156B" w:rsidRPr="00B52B0E" w:rsidTr="00B52B0E">
        <w:trPr>
          <w:trHeight w:val="390"/>
        </w:trPr>
        <w:tc>
          <w:tcPr>
            <w:tcW w:w="1276" w:type="dxa"/>
          </w:tcPr>
          <w:p w:rsidR="00FD156B" w:rsidRPr="00B52B0E" w:rsidRDefault="00FD156B" w:rsidP="00B52B0E">
            <w:pPr>
              <w:rPr>
                <w:szCs w:val="18"/>
              </w:rPr>
            </w:pPr>
            <w:r w:rsidRPr="00B52B0E">
              <w:rPr>
                <w:szCs w:val="18"/>
              </w:rPr>
              <w:t>OLTID</w:t>
            </w:r>
          </w:p>
        </w:tc>
        <w:tc>
          <w:tcPr>
            <w:tcW w:w="1985" w:type="dxa"/>
          </w:tcPr>
          <w:p w:rsidR="00FD156B" w:rsidRPr="00B52B0E" w:rsidRDefault="00FD156B" w:rsidP="00B52B0E">
            <w:pPr>
              <w:rPr>
                <w:szCs w:val="18"/>
              </w:rPr>
            </w:pPr>
            <w:r w:rsidRPr="00B52B0E">
              <w:rPr>
                <w:szCs w:val="18"/>
              </w:rPr>
              <w:t>OLT的IP地址、名称</w:t>
            </w:r>
          </w:p>
        </w:tc>
        <w:tc>
          <w:tcPr>
            <w:tcW w:w="917" w:type="dxa"/>
          </w:tcPr>
          <w:p w:rsidR="00FD156B" w:rsidRPr="00B52B0E" w:rsidRDefault="00FD156B" w:rsidP="00B52B0E">
            <w:pPr>
              <w:rPr>
                <w:szCs w:val="18"/>
              </w:rPr>
            </w:pPr>
            <w:r w:rsidRPr="00B52B0E">
              <w:rPr>
                <w:szCs w:val="18"/>
              </w:rPr>
              <w:t>M</w:t>
            </w:r>
          </w:p>
        </w:tc>
        <w:tc>
          <w:tcPr>
            <w:tcW w:w="4582" w:type="dxa"/>
          </w:tcPr>
          <w:p w:rsidR="00FD156B" w:rsidRPr="00B52B0E" w:rsidRDefault="00FD156B" w:rsidP="00B52B0E">
            <w:pPr>
              <w:rPr>
                <w:szCs w:val="18"/>
              </w:rPr>
            </w:pPr>
          </w:p>
        </w:tc>
      </w:tr>
      <w:tr w:rsidR="00FD156B" w:rsidRPr="00B52B0E" w:rsidTr="00B52B0E">
        <w:trPr>
          <w:trHeight w:val="390"/>
        </w:trPr>
        <w:tc>
          <w:tcPr>
            <w:tcW w:w="1276" w:type="dxa"/>
          </w:tcPr>
          <w:p w:rsidR="00FD156B" w:rsidRPr="00B52B0E" w:rsidRDefault="00FD156B" w:rsidP="00B52B0E">
            <w:pPr>
              <w:rPr>
                <w:szCs w:val="18"/>
              </w:rPr>
            </w:pPr>
            <w:r w:rsidRPr="00B52B0E">
              <w:rPr>
                <w:szCs w:val="18"/>
              </w:rPr>
              <w:t>PONID</w:t>
            </w:r>
          </w:p>
        </w:tc>
        <w:tc>
          <w:tcPr>
            <w:tcW w:w="1985" w:type="dxa"/>
          </w:tcPr>
          <w:p w:rsidR="00FD156B" w:rsidRPr="00B52B0E" w:rsidRDefault="00FD156B" w:rsidP="00B52B0E">
            <w:pPr>
              <w:rPr>
                <w:szCs w:val="18"/>
              </w:rPr>
            </w:pPr>
            <w:r w:rsidRPr="00B52B0E">
              <w:rPr>
                <w:szCs w:val="18"/>
              </w:rPr>
              <w:t>PON口定位信息</w:t>
            </w:r>
          </w:p>
        </w:tc>
        <w:tc>
          <w:tcPr>
            <w:tcW w:w="917" w:type="dxa"/>
          </w:tcPr>
          <w:p w:rsidR="00FD156B" w:rsidRPr="00B52B0E" w:rsidRDefault="00FD156B" w:rsidP="00B52B0E">
            <w:pPr>
              <w:rPr>
                <w:szCs w:val="18"/>
              </w:rPr>
            </w:pPr>
            <w:r w:rsidRPr="00B52B0E">
              <w:rPr>
                <w:rFonts w:hint="eastAsia"/>
                <w:szCs w:val="18"/>
              </w:rPr>
              <w:t>M</w:t>
            </w:r>
          </w:p>
        </w:tc>
        <w:tc>
          <w:tcPr>
            <w:tcW w:w="4582" w:type="dxa"/>
          </w:tcPr>
          <w:p w:rsidR="00FD156B" w:rsidRPr="00B52B0E" w:rsidRDefault="00875CC3" w:rsidP="00B52B0E">
            <w:pPr>
              <w:rPr>
                <w:szCs w:val="18"/>
              </w:rPr>
            </w:pPr>
            <w:r w:rsidRPr="00475371">
              <w:rPr>
                <w:rFonts w:hint="eastAsia"/>
                <w:szCs w:val="18"/>
              </w:rPr>
              <w:t>格式为“机架-框-槽-端口号”，没有则使用NA代替，如0框0槽0端口为NA-0-0-0。</w:t>
            </w:r>
          </w:p>
          <w:p w:rsidR="00FD156B" w:rsidRPr="00B52B0E" w:rsidRDefault="00FD156B" w:rsidP="00B52B0E">
            <w:pPr>
              <w:rPr>
                <w:szCs w:val="18"/>
              </w:rPr>
            </w:pPr>
            <w:r w:rsidRPr="00B52B0E">
              <w:rPr>
                <w:szCs w:val="18"/>
              </w:rPr>
              <w:t>对于不具备管理IP的ONU才返回该参数。</w:t>
            </w:r>
          </w:p>
        </w:tc>
      </w:tr>
      <w:tr w:rsidR="00FD156B" w:rsidRPr="00B52B0E" w:rsidTr="00B52B0E">
        <w:trPr>
          <w:trHeight w:val="390"/>
        </w:trPr>
        <w:tc>
          <w:tcPr>
            <w:tcW w:w="1276" w:type="dxa"/>
          </w:tcPr>
          <w:p w:rsidR="00FD156B" w:rsidRPr="00B52B0E" w:rsidRDefault="00FD156B" w:rsidP="00B52B0E">
            <w:pPr>
              <w:rPr>
                <w:szCs w:val="18"/>
              </w:rPr>
            </w:pPr>
            <w:r w:rsidRPr="00B52B0E">
              <w:rPr>
                <w:szCs w:val="18"/>
              </w:rPr>
              <w:t>ONU</w:t>
            </w:r>
            <w:r w:rsidRPr="00B52B0E">
              <w:rPr>
                <w:rFonts w:hint="eastAsia"/>
                <w:szCs w:val="18"/>
              </w:rPr>
              <w:t>ID</w:t>
            </w:r>
          </w:p>
        </w:tc>
        <w:tc>
          <w:tcPr>
            <w:tcW w:w="1985" w:type="dxa"/>
          </w:tcPr>
          <w:p w:rsidR="00FD156B" w:rsidRPr="00B52B0E" w:rsidRDefault="00FD156B" w:rsidP="00B52B0E">
            <w:pPr>
              <w:rPr>
                <w:szCs w:val="18"/>
              </w:rPr>
            </w:pPr>
            <w:r w:rsidRPr="00B52B0E">
              <w:rPr>
                <w:szCs w:val="18"/>
              </w:rPr>
              <w:t>ONU标识</w:t>
            </w:r>
          </w:p>
        </w:tc>
        <w:tc>
          <w:tcPr>
            <w:tcW w:w="917" w:type="dxa"/>
          </w:tcPr>
          <w:p w:rsidR="00FD156B" w:rsidRPr="00B52B0E" w:rsidRDefault="00FD156B" w:rsidP="00B52B0E">
            <w:pPr>
              <w:rPr>
                <w:szCs w:val="18"/>
              </w:rPr>
            </w:pPr>
            <w:r w:rsidRPr="00B52B0E">
              <w:rPr>
                <w:rFonts w:hint="eastAsia"/>
                <w:szCs w:val="18"/>
              </w:rPr>
              <w:t>M</w:t>
            </w:r>
          </w:p>
        </w:tc>
        <w:tc>
          <w:tcPr>
            <w:tcW w:w="4582" w:type="dxa"/>
          </w:tcPr>
          <w:p w:rsidR="00FD156B" w:rsidRPr="00B52B0E" w:rsidRDefault="00FD156B" w:rsidP="00B52B0E">
            <w:pPr>
              <w:rPr>
                <w:szCs w:val="18"/>
              </w:rPr>
            </w:pPr>
            <w:r w:rsidRPr="00B52B0E">
              <w:rPr>
                <w:szCs w:val="18"/>
              </w:rPr>
              <w:t>对于不具备管理IP的ONU才返回该参数。</w:t>
            </w:r>
          </w:p>
        </w:tc>
      </w:tr>
      <w:tr w:rsidR="00FD156B" w:rsidRPr="00B52B0E" w:rsidTr="00B52B0E">
        <w:trPr>
          <w:trHeight w:val="390"/>
        </w:trPr>
        <w:tc>
          <w:tcPr>
            <w:tcW w:w="1276" w:type="dxa"/>
          </w:tcPr>
          <w:p w:rsidR="00FD156B" w:rsidRPr="00B52B0E" w:rsidRDefault="00711126" w:rsidP="00B52B0E">
            <w:pPr>
              <w:rPr>
                <w:szCs w:val="18"/>
              </w:rPr>
            </w:pPr>
            <w:r w:rsidRPr="00A6569A">
              <w:t>SHELFID</w:t>
            </w:r>
          </w:p>
        </w:tc>
        <w:tc>
          <w:tcPr>
            <w:tcW w:w="1985" w:type="dxa"/>
          </w:tcPr>
          <w:p w:rsidR="00FD156B" w:rsidRPr="00B52B0E" w:rsidRDefault="00FD156B" w:rsidP="00B52B0E">
            <w:pPr>
              <w:rPr>
                <w:szCs w:val="18"/>
              </w:rPr>
            </w:pPr>
            <w:r w:rsidRPr="00B52B0E">
              <w:rPr>
                <w:rFonts w:hint="eastAsia"/>
                <w:szCs w:val="18"/>
              </w:rPr>
              <w:t>机框号</w:t>
            </w:r>
          </w:p>
        </w:tc>
        <w:tc>
          <w:tcPr>
            <w:tcW w:w="917" w:type="dxa"/>
          </w:tcPr>
          <w:p w:rsidR="00FD156B" w:rsidRPr="00B52B0E" w:rsidRDefault="00FD156B" w:rsidP="00B52B0E">
            <w:pPr>
              <w:rPr>
                <w:szCs w:val="18"/>
              </w:rPr>
            </w:pPr>
            <w:r w:rsidRPr="00B52B0E">
              <w:rPr>
                <w:rFonts w:hint="eastAsia"/>
                <w:szCs w:val="18"/>
              </w:rPr>
              <w:t>M</w:t>
            </w:r>
          </w:p>
        </w:tc>
        <w:tc>
          <w:tcPr>
            <w:tcW w:w="4582" w:type="dxa"/>
          </w:tcPr>
          <w:p w:rsidR="00FD156B" w:rsidRPr="00B52B0E" w:rsidRDefault="00FD156B" w:rsidP="00B52B0E">
            <w:pPr>
              <w:rPr>
                <w:szCs w:val="18"/>
              </w:rPr>
            </w:pPr>
            <w:r w:rsidRPr="00B52B0E">
              <w:rPr>
                <w:rFonts w:hint="eastAsia"/>
                <w:szCs w:val="18"/>
              </w:rPr>
              <w:t>N</w:t>
            </w:r>
            <w:r w:rsidRPr="00B52B0E">
              <w:rPr>
                <w:szCs w:val="18"/>
              </w:rPr>
              <w:t>ULL</w:t>
            </w:r>
          </w:p>
        </w:tc>
      </w:tr>
      <w:tr w:rsidR="00FD156B" w:rsidRPr="00B52B0E" w:rsidTr="00B52B0E">
        <w:trPr>
          <w:trHeight w:val="390"/>
        </w:trPr>
        <w:tc>
          <w:tcPr>
            <w:tcW w:w="1276" w:type="dxa"/>
          </w:tcPr>
          <w:p w:rsidR="00FD156B" w:rsidRPr="00B52B0E" w:rsidRDefault="00711126" w:rsidP="00B52B0E">
            <w:pPr>
              <w:rPr>
                <w:szCs w:val="18"/>
              </w:rPr>
            </w:pPr>
            <w:r w:rsidRPr="00A6569A">
              <w:t>SHELFTYPE</w:t>
            </w:r>
          </w:p>
        </w:tc>
        <w:tc>
          <w:tcPr>
            <w:tcW w:w="1985" w:type="dxa"/>
          </w:tcPr>
          <w:p w:rsidR="00FD156B" w:rsidRPr="00B52B0E" w:rsidRDefault="00FD156B" w:rsidP="00B52B0E">
            <w:pPr>
              <w:rPr>
                <w:szCs w:val="18"/>
              </w:rPr>
            </w:pPr>
            <w:r w:rsidRPr="00B52B0E">
              <w:rPr>
                <w:rFonts w:hint="eastAsia"/>
                <w:szCs w:val="18"/>
              </w:rPr>
              <w:t>机框类型</w:t>
            </w:r>
          </w:p>
        </w:tc>
        <w:tc>
          <w:tcPr>
            <w:tcW w:w="917" w:type="dxa"/>
          </w:tcPr>
          <w:p w:rsidR="00FD156B" w:rsidRPr="00B52B0E" w:rsidRDefault="00FD156B" w:rsidP="00B52B0E">
            <w:pPr>
              <w:rPr>
                <w:szCs w:val="18"/>
              </w:rPr>
            </w:pPr>
            <w:r w:rsidRPr="00B52B0E">
              <w:rPr>
                <w:rFonts w:hint="eastAsia"/>
                <w:szCs w:val="18"/>
              </w:rPr>
              <w:t>M</w:t>
            </w:r>
          </w:p>
        </w:tc>
        <w:tc>
          <w:tcPr>
            <w:tcW w:w="4582" w:type="dxa"/>
          </w:tcPr>
          <w:p w:rsidR="00FD156B" w:rsidRPr="00B52B0E" w:rsidRDefault="00FD156B" w:rsidP="00B52B0E">
            <w:pPr>
              <w:rPr>
                <w:szCs w:val="18"/>
              </w:rPr>
            </w:pPr>
            <w:r w:rsidRPr="00B52B0E">
              <w:rPr>
                <w:rFonts w:hint="eastAsia"/>
                <w:szCs w:val="18"/>
              </w:rPr>
              <w:t>N</w:t>
            </w:r>
            <w:r w:rsidRPr="00B52B0E">
              <w:rPr>
                <w:szCs w:val="18"/>
              </w:rPr>
              <w:t>ULL</w:t>
            </w:r>
          </w:p>
        </w:tc>
      </w:tr>
    </w:tbl>
    <w:p w:rsidR="00FD156B" w:rsidRPr="000D217D" w:rsidRDefault="00FD156B" w:rsidP="00FD156B">
      <w:pPr>
        <w:pStyle w:val="aff8"/>
        <w:ind w:firstLineChars="0" w:firstLine="0"/>
      </w:pPr>
    </w:p>
    <w:p w:rsidR="00FD156B" w:rsidRPr="0020397D" w:rsidRDefault="00B00587" w:rsidP="00EE165D">
      <w:pPr>
        <w:pStyle w:val="TimesNewRoman050"/>
        <w:ind w:left="0"/>
        <w:rPr>
          <w:rFonts w:cs="Times New Roman"/>
        </w:rPr>
      </w:pPr>
      <w:bookmarkStart w:id="142" w:name="_Toc421546384"/>
      <w:bookmarkStart w:id="143" w:name="_Toc422211121"/>
      <w:r>
        <w:rPr>
          <w:rFonts w:cs="Times New Roman" w:hint="eastAsia"/>
        </w:rPr>
        <w:t>单元盘</w:t>
      </w:r>
      <w:r w:rsidR="00FD156B" w:rsidRPr="0020397D">
        <w:rPr>
          <w:rFonts w:cs="Times New Roman" w:hint="eastAsia"/>
        </w:rPr>
        <w:t>新增、删除上报通知</w:t>
      </w:r>
      <w:bookmarkEnd w:id="142"/>
      <w:bookmarkEnd w:id="143"/>
    </w:p>
    <w:p w:rsidR="00FD156B" w:rsidRPr="00FF3114" w:rsidRDefault="00B00587" w:rsidP="00FF3114">
      <w:pPr>
        <w:spacing w:line="360" w:lineRule="auto"/>
        <w:ind w:firstLine="420"/>
        <w:rPr>
          <w:szCs w:val="21"/>
        </w:rPr>
      </w:pPr>
      <w:r>
        <w:rPr>
          <w:rFonts w:hint="eastAsia"/>
          <w:szCs w:val="21"/>
        </w:rPr>
        <w:t>单元盘</w:t>
      </w:r>
      <w:r w:rsidR="00FD156B" w:rsidRPr="00FF3114">
        <w:rPr>
          <w:rFonts w:hint="eastAsia"/>
          <w:szCs w:val="21"/>
        </w:rPr>
        <w:t>新增、删除上报通知</w:t>
      </w:r>
    </w:p>
    <w:p w:rsidR="00FD156B" w:rsidRPr="00EE165D" w:rsidRDefault="00FD156B" w:rsidP="00FD156B">
      <w:pPr>
        <w:pStyle w:val="a9"/>
        <w:rPr>
          <w:rFonts w:ascii="Times New Roman"/>
          <w:szCs w:val="21"/>
        </w:rPr>
      </w:pPr>
      <w:r>
        <w:rPr>
          <w:rFonts w:ascii="Times New Roman" w:hint="eastAsia"/>
          <w:szCs w:val="21"/>
        </w:rPr>
        <w:t>OLT</w:t>
      </w:r>
      <w:r>
        <w:rPr>
          <w:rFonts w:ascii="Times New Roman" w:hint="eastAsia"/>
          <w:szCs w:val="21"/>
        </w:rPr>
        <w:t>设备变更</w:t>
      </w:r>
      <w:r w:rsidRPr="004951D6">
        <w:rPr>
          <w:rFonts w:ascii="Times New Roman"/>
          <w:szCs w:val="21"/>
        </w:rPr>
        <w:t>通知格式</w:t>
      </w:r>
    </w:p>
    <w:tbl>
      <w:tblPr>
        <w:tblStyle w:val="afffffd"/>
        <w:tblW w:w="8446" w:type="dxa"/>
        <w:tblInd w:w="793" w:type="dxa"/>
        <w:tblLayout w:type="fixed"/>
        <w:tblLook w:val="00A0"/>
      </w:tblPr>
      <w:tblGrid>
        <w:gridCol w:w="1369"/>
        <w:gridCol w:w="1892"/>
        <w:gridCol w:w="850"/>
        <w:gridCol w:w="4335"/>
      </w:tblGrid>
      <w:tr w:rsidR="00FD156B" w:rsidRPr="00B52B0E" w:rsidTr="00B52B0E">
        <w:trPr>
          <w:cnfStyle w:val="100000000000"/>
        </w:trPr>
        <w:tc>
          <w:tcPr>
            <w:tcW w:w="1369" w:type="dxa"/>
          </w:tcPr>
          <w:p w:rsidR="00FD156B" w:rsidRPr="00B52B0E" w:rsidRDefault="00FD156B" w:rsidP="00B52B0E">
            <w:pPr>
              <w:rPr>
                <w:szCs w:val="18"/>
              </w:rPr>
            </w:pPr>
            <w:r w:rsidRPr="00B52B0E">
              <w:rPr>
                <w:rFonts w:hint="eastAsia"/>
                <w:szCs w:val="18"/>
              </w:rPr>
              <w:t>参数名称</w:t>
            </w:r>
          </w:p>
        </w:tc>
        <w:tc>
          <w:tcPr>
            <w:tcW w:w="1892" w:type="dxa"/>
          </w:tcPr>
          <w:p w:rsidR="00FD156B" w:rsidRPr="00B52B0E" w:rsidRDefault="00FD156B" w:rsidP="00B52B0E">
            <w:pPr>
              <w:rPr>
                <w:szCs w:val="18"/>
              </w:rPr>
            </w:pPr>
            <w:r w:rsidRPr="00B52B0E">
              <w:rPr>
                <w:rFonts w:hint="eastAsia"/>
                <w:szCs w:val="18"/>
              </w:rPr>
              <w:t>中文名称</w:t>
            </w:r>
          </w:p>
        </w:tc>
        <w:tc>
          <w:tcPr>
            <w:tcW w:w="850" w:type="dxa"/>
          </w:tcPr>
          <w:p w:rsidR="00FD156B" w:rsidRPr="00B52B0E" w:rsidRDefault="00FD156B" w:rsidP="00B52B0E">
            <w:pPr>
              <w:rPr>
                <w:szCs w:val="18"/>
              </w:rPr>
            </w:pPr>
            <w:r w:rsidRPr="00B52B0E">
              <w:rPr>
                <w:rFonts w:hint="eastAsia"/>
                <w:szCs w:val="18"/>
              </w:rPr>
              <w:t>限定</w:t>
            </w:r>
          </w:p>
        </w:tc>
        <w:tc>
          <w:tcPr>
            <w:tcW w:w="4335" w:type="dxa"/>
          </w:tcPr>
          <w:p w:rsidR="00FD156B" w:rsidRPr="00B52B0E" w:rsidRDefault="00FD156B" w:rsidP="00B52B0E">
            <w:pPr>
              <w:rPr>
                <w:szCs w:val="18"/>
              </w:rPr>
            </w:pPr>
            <w:r w:rsidRPr="00B52B0E">
              <w:rPr>
                <w:rFonts w:hint="eastAsia"/>
                <w:szCs w:val="18"/>
              </w:rPr>
              <w:t>说明</w:t>
            </w:r>
          </w:p>
        </w:tc>
      </w:tr>
      <w:tr w:rsidR="00FD156B" w:rsidRPr="00B52B0E" w:rsidTr="00B52B0E">
        <w:trPr>
          <w:trHeight w:val="390"/>
        </w:trPr>
        <w:tc>
          <w:tcPr>
            <w:tcW w:w="1369" w:type="dxa"/>
          </w:tcPr>
          <w:p w:rsidR="00FD156B" w:rsidRPr="00B52B0E" w:rsidRDefault="00FD156B" w:rsidP="00B52B0E">
            <w:pPr>
              <w:rPr>
                <w:szCs w:val="18"/>
              </w:rPr>
            </w:pPr>
            <w:r w:rsidRPr="00B52B0E">
              <w:rPr>
                <w:szCs w:val="18"/>
              </w:rPr>
              <w:t>ONUIP</w:t>
            </w:r>
          </w:p>
        </w:tc>
        <w:tc>
          <w:tcPr>
            <w:tcW w:w="1892" w:type="dxa"/>
          </w:tcPr>
          <w:p w:rsidR="00FD156B" w:rsidRPr="00B52B0E" w:rsidRDefault="00FD156B" w:rsidP="00B52B0E">
            <w:pPr>
              <w:rPr>
                <w:szCs w:val="18"/>
              </w:rPr>
            </w:pPr>
            <w:r w:rsidRPr="00B52B0E">
              <w:rPr>
                <w:szCs w:val="18"/>
              </w:rPr>
              <w:t>ONU的IP地址</w:t>
            </w:r>
          </w:p>
        </w:tc>
        <w:tc>
          <w:tcPr>
            <w:tcW w:w="850" w:type="dxa"/>
          </w:tcPr>
          <w:p w:rsidR="00FD156B" w:rsidRPr="00B52B0E" w:rsidRDefault="00FD156B" w:rsidP="00B52B0E">
            <w:pPr>
              <w:rPr>
                <w:szCs w:val="18"/>
              </w:rPr>
            </w:pPr>
            <w:r w:rsidRPr="00B52B0E">
              <w:rPr>
                <w:szCs w:val="18"/>
              </w:rPr>
              <w:t>M</w:t>
            </w:r>
          </w:p>
        </w:tc>
        <w:tc>
          <w:tcPr>
            <w:tcW w:w="4335" w:type="dxa"/>
          </w:tcPr>
          <w:p w:rsidR="00FD156B" w:rsidRPr="00B52B0E" w:rsidRDefault="00FD156B" w:rsidP="00B52B0E">
            <w:pPr>
              <w:rPr>
                <w:szCs w:val="18"/>
              </w:rPr>
            </w:pPr>
          </w:p>
        </w:tc>
      </w:tr>
      <w:tr w:rsidR="00FD156B" w:rsidRPr="00B52B0E" w:rsidTr="00B52B0E">
        <w:trPr>
          <w:trHeight w:val="390"/>
        </w:trPr>
        <w:tc>
          <w:tcPr>
            <w:tcW w:w="1369" w:type="dxa"/>
          </w:tcPr>
          <w:p w:rsidR="00FD156B" w:rsidRPr="00B52B0E" w:rsidRDefault="00FD156B" w:rsidP="00B52B0E">
            <w:pPr>
              <w:rPr>
                <w:szCs w:val="18"/>
              </w:rPr>
            </w:pPr>
            <w:r w:rsidRPr="00B52B0E">
              <w:rPr>
                <w:szCs w:val="18"/>
              </w:rPr>
              <w:t>OLTID</w:t>
            </w:r>
          </w:p>
        </w:tc>
        <w:tc>
          <w:tcPr>
            <w:tcW w:w="1892" w:type="dxa"/>
          </w:tcPr>
          <w:p w:rsidR="00FD156B" w:rsidRPr="00B52B0E" w:rsidRDefault="00FD156B" w:rsidP="00B52B0E">
            <w:pPr>
              <w:rPr>
                <w:szCs w:val="18"/>
              </w:rPr>
            </w:pPr>
            <w:r w:rsidRPr="00B52B0E">
              <w:rPr>
                <w:szCs w:val="18"/>
              </w:rPr>
              <w:t>OLT的IP地址、名称</w:t>
            </w:r>
          </w:p>
        </w:tc>
        <w:tc>
          <w:tcPr>
            <w:tcW w:w="850" w:type="dxa"/>
          </w:tcPr>
          <w:p w:rsidR="00FD156B" w:rsidRPr="00B52B0E" w:rsidRDefault="00FD156B" w:rsidP="00B52B0E">
            <w:pPr>
              <w:rPr>
                <w:szCs w:val="18"/>
              </w:rPr>
            </w:pPr>
            <w:r w:rsidRPr="00B52B0E">
              <w:rPr>
                <w:szCs w:val="18"/>
              </w:rPr>
              <w:t>M</w:t>
            </w:r>
          </w:p>
        </w:tc>
        <w:tc>
          <w:tcPr>
            <w:tcW w:w="4335" w:type="dxa"/>
          </w:tcPr>
          <w:p w:rsidR="00FD156B" w:rsidRPr="00B52B0E" w:rsidRDefault="00FD156B" w:rsidP="00B52B0E">
            <w:pPr>
              <w:rPr>
                <w:szCs w:val="18"/>
              </w:rPr>
            </w:pPr>
          </w:p>
        </w:tc>
      </w:tr>
      <w:tr w:rsidR="00FD156B" w:rsidRPr="00B52B0E" w:rsidTr="00B52B0E">
        <w:trPr>
          <w:trHeight w:val="390"/>
        </w:trPr>
        <w:tc>
          <w:tcPr>
            <w:tcW w:w="1369" w:type="dxa"/>
          </w:tcPr>
          <w:p w:rsidR="00FD156B" w:rsidRPr="00B52B0E" w:rsidRDefault="00FD156B" w:rsidP="00B52B0E">
            <w:pPr>
              <w:rPr>
                <w:szCs w:val="18"/>
              </w:rPr>
            </w:pPr>
            <w:r w:rsidRPr="00B52B0E">
              <w:rPr>
                <w:szCs w:val="18"/>
              </w:rPr>
              <w:t>PONID</w:t>
            </w:r>
          </w:p>
        </w:tc>
        <w:tc>
          <w:tcPr>
            <w:tcW w:w="1892" w:type="dxa"/>
          </w:tcPr>
          <w:p w:rsidR="00FD156B" w:rsidRPr="00B52B0E" w:rsidRDefault="00FD156B" w:rsidP="00B52B0E">
            <w:pPr>
              <w:rPr>
                <w:szCs w:val="18"/>
              </w:rPr>
            </w:pPr>
            <w:r w:rsidRPr="00B52B0E">
              <w:rPr>
                <w:szCs w:val="18"/>
              </w:rPr>
              <w:t>PON口定位信息</w:t>
            </w:r>
          </w:p>
        </w:tc>
        <w:tc>
          <w:tcPr>
            <w:tcW w:w="850" w:type="dxa"/>
          </w:tcPr>
          <w:p w:rsidR="00FD156B" w:rsidRPr="00B52B0E" w:rsidRDefault="00FD156B" w:rsidP="00B52B0E">
            <w:pPr>
              <w:rPr>
                <w:szCs w:val="18"/>
              </w:rPr>
            </w:pPr>
            <w:r w:rsidRPr="00B52B0E">
              <w:rPr>
                <w:szCs w:val="18"/>
              </w:rPr>
              <w:t>M</w:t>
            </w:r>
          </w:p>
        </w:tc>
        <w:tc>
          <w:tcPr>
            <w:tcW w:w="4335" w:type="dxa"/>
          </w:tcPr>
          <w:p w:rsidR="00FD156B" w:rsidRPr="00B52B0E" w:rsidRDefault="00FD156B" w:rsidP="00B52B0E">
            <w:pPr>
              <w:rPr>
                <w:szCs w:val="18"/>
              </w:rPr>
            </w:pPr>
            <w:r w:rsidRPr="00B52B0E">
              <w:rPr>
                <w:szCs w:val="18"/>
              </w:rPr>
              <w:t xml:space="preserve">格式为“机架-框-槽-端口号”，没有则使用NA代替，如0框0槽0端口为NA-0-0-0。 </w:t>
            </w:r>
          </w:p>
          <w:p w:rsidR="00FD156B" w:rsidRPr="00B52B0E" w:rsidRDefault="00FD156B" w:rsidP="00B52B0E">
            <w:pPr>
              <w:rPr>
                <w:szCs w:val="18"/>
              </w:rPr>
            </w:pPr>
            <w:r w:rsidRPr="00B52B0E">
              <w:rPr>
                <w:szCs w:val="18"/>
              </w:rPr>
              <w:t>对于不具备管理IP的ONU才返回该参数。</w:t>
            </w:r>
          </w:p>
        </w:tc>
      </w:tr>
      <w:tr w:rsidR="00FD156B" w:rsidRPr="00B52B0E" w:rsidTr="00B52B0E">
        <w:trPr>
          <w:trHeight w:val="390"/>
        </w:trPr>
        <w:tc>
          <w:tcPr>
            <w:tcW w:w="1369" w:type="dxa"/>
          </w:tcPr>
          <w:p w:rsidR="00FD156B" w:rsidRPr="00B52B0E" w:rsidRDefault="00FD156B" w:rsidP="00B52B0E">
            <w:pPr>
              <w:rPr>
                <w:szCs w:val="18"/>
              </w:rPr>
            </w:pPr>
            <w:r w:rsidRPr="00B52B0E">
              <w:rPr>
                <w:szCs w:val="18"/>
              </w:rPr>
              <w:lastRenderedPageBreak/>
              <w:t>ONUID</w:t>
            </w:r>
          </w:p>
        </w:tc>
        <w:tc>
          <w:tcPr>
            <w:tcW w:w="1892" w:type="dxa"/>
          </w:tcPr>
          <w:p w:rsidR="00FD156B" w:rsidRPr="00B52B0E" w:rsidRDefault="00FD156B" w:rsidP="00B52B0E">
            <w:pPr>
              <w:rPr>
                <w:szCs w:val="18"/>
              </w:rPr>
            </w:pPr>
            <w:r w:rsidRPr="00B52B0E">
              <w:rPr>
                <w:szCs w:val="18"/>
              </w:rPr>
              <w:t>ONU标识</w:t>
            </w:r>
          </w:p>
        </w:tc>
        <w:tc>
          <w:tcPr>
            <w:tcW w:w="850" w:type="dxa"/>
          </w:tcPr>
          <w:p w:rsidR="00FD156B" w:rsidRPr="00B52B0E" w:rsidRDefault="00FD156B" w:rsidP="00B52B0E">
            <w:pPr>
              <w:rPr>
                <w:szCs w:val="18"/>
              </w:rPr>
            </w:pPr>
            <w:r w:rsidRPr="00B52B0E">
              <w:rPr>
                <w:szCs w:val="18"/>
              </w:rPr>
              <w:t>M</w:t>
            </w:r>
          </w:p>
        </w:tc>
        <w:tc>
          <w:tcPr>
            <w:tcW w:w="4335" w:type="dxa"/>
          </w:tcPr>
          <w:p w:rsidR="00FD156B" w:rsidRPr="00B52B0E" w:rsidRDefault="00FD156B" w:rsidP="00B52B0E">
            <w:pPr>
              <w:rPr>
                <w:szCs w:val="18"/>
              </w:rPr>
            </w:pPr>
            <w:r w:rsidRPr="00B52B0E">
              <w:rPr>
                <w:szCs w:val="18"/>
              </w:rPr>
              <w:t>对于不具备管理IP的ONU才返回该参数。</w:t>
            </w:r>
          </w:p>
        </w:tc>
      </w:tr>
      <w:tr w:rsidR="00FD156B" w:rsidRPr="00B52B0E" w:rsidTr="00B52B0E">
        <w:trPr>
          <w:trHeight w:val="390"/>
        </w:trPr>
        <w:tc>
          <w:tcPr>
            <w:tcW w:w="1369" w:type="dxa"/>
          </w:tcPr>
          <w:p w:rsidR="00FD156B" w:rsidRPr="00B52B0E" w:rsidRDefault="00FD156B" w:rsidP="00B52B0E">
            <w:pPr>
              <w:rPr>
                <w:szCs w:val="18"/>
              </w:rPr>
            </w:pPr>
            <w:r w:rsidRPr="00B52B0E">
              <w:rPr>
                <w:szCs w:val="18"/>
              </w:rPr>
              <w:t>BOARDID</w:t>
            </w:r>
          </w:p>
        </w:tc>
        <w:tc>
          <w:tcPr>
            <w:tcW w:w="1892" w:type="dxa"/>
          </w:tcPr>
          <w:p w:rsidR="00FD156B" w:rsidRPr="00B52B0E" w:rsidRDefault="00B00587" w:rsidP="00B52B0E">
            <w:pPr>
              <w:rPr>
                <w:szCs w:val="18"/>
              </w:rPr>
            </w:pPr>
            <w:r>
              <w:rPr>
                <w:szCs w:val="18"/>
              </w:rPr>
              <w:t>单元盘</w:t>
            </w:r>
            <w:r w:rsidR="00FD156B" w:rsidRPr="00B52B0E">
              <w:rPr>
                <w:szCs w:val="18"/>
              </w:rPr>
              <w:t>定位信息</w:t>
            </w:r>
          </w:p>
        </w:tc>
        <w:tc>
          <w:tcPr>
            <w:tcW w:w="850" w:type="dxa"/>
          </w:tcPr>
          <w:p w:rsidR="00FD156B" w:rsidRPr="00B52B0E" w:rsidRDefault="00FD156B" w:rsidP="00B52B0E">
            <w:pPr>
              <w:rPr>
                <w:szCs w:val="18"/>
              </w:rPr>
            </w:pPr>
            <w:r w:rsidRPr="00B52B0E">
              <w:rPr>
                <w:szCs w:val="18"/>
              </w:rPr>
              <w:t>M</w:t>
            </w:r>
          </w:p>
        </w:tc>
        <w:tc>
          <w:tcPr>
            <w:tcW w:w="4335" w:type="dxa"/>
          </w:tcPr>
          <w:p w:rsidR="00FD156B" w:rsidRPr="00B52B0E" w:rsidRDefault="00FD156B" w:rsidP="00B52B0E">
            <w:pPr>
              <w:rPr>
                <w:szCs w:val="18"/>
              </w:rPr>
            </w:pPr>
            <w:r w:rsidRPr="00B52B0E">
              <w:rPr>
                <w:szCs w:val="18"/>
              </w:rPr>
              <w:t>格式为“机架-框-槽”，没有则使用NA代替，如0框</w:t>
            </w:r>
            <w:r w:rsidR="00B00587">
              <w:rPr>
                <w:szCs w:val="18"/>
              </w:rPr>
              <w:t>单元盘</w:t>
            </w:r>
            <w:r w:rsidRPr="00B52B0E">
              <w:rPr>
                <w:szCs w:val="18"/>
              </w:rPr>
              <w:t>标识为NA-0-NA。</w:t>
            </w:r>
          </w:p>
        </w:tc>
      </w:tr>
      <w:tr w:rsidR="00FD156B" w:rsidRPr="00B52B0E" w:rsidTr="00B52B0E">
        <w:trPr>
          <w:trHeight w:val="390"/>
        </w:trPr>
        <w:tc>
          <w:tcPr>
            <w:tcW w:w="1369" w:type="dxa"/>
          </w:tcPr>
          <w:p w:rsidR="00FD156B" w:rsidRPr="00B52B0E" w:rsidRDefault="00FD156B" w:rsidP="00B52B0E">
            <w:pPr>
              <w:rPr>
                <w:szCs w:val="18"/>
              </w:rPr>
            </w:pPr>
            <w:r w:rsidRPr="00B52B0E">
              <w:rPr>
                <w:szCs w:val="18"/>
              </w:rPr>
              <w:t>BOARDTYPE</w:t>
            </w:r>
          </w:p>
        </w:tc>
        <w:tc>
          <w:tcPr>
            <w:tcW w:w="1892" w:type="dxa"/>
          </w:tcPr>
          <w:p w:rsidR="00FD156B" w:rsidRPr="00B52B0E" w:rsidRDefault="00B00587" w:rsidP="00B52B0E">
            <w:pPr>
              <w:rPr>
                <w:szCs w:val="18"/>
              </w:rPr>
            </w:pPr>
            <w:r>
              <w:rPr>
                <w:szCs w:val="18"/>
              </w:rPr>
              <w:t>单元盘</w:t>
            </w:r>
            <w:r w:rsidR="00FD156B" w:rsidRPr="00B52B0E">
              <w:rPr>
                <w:szCs w:val="18"/>
              </w:rPr>
              <w:t>类型</w:t>
            </w:r>
          </w:p>
        </w:tc>
        <w:tc>
          <w:tcPr>
            <w:tcW w:w="850" w:type="dxa"/>
          </w:tcPr>
          <w:p w:rsidR="00FD156B" w:rsidRPr="00B52B0E" w:rsidRDefault="00FD156B" w:rsidP="00B52B0E">
            <w:pPr>
              <w:rPr>
                <w:szCs w:val="18"/>
              </w:rPr>
            </w:pPr>
            <w:r w:rsidRPr="00B52B0E">
              <w:rPr>
                <w:szCs w:val="18"/>
              </w:rPr>
              <w:t>M</w:t>
            </w:r>
          </w:p>
        </w:tc>
        <w:tc>
          <w:tcPr>
            <w:tcW w:w="4335" w:type="dxa"/>
          </w:tcPr>
          <w:p w:rsidR="00FD156B" w:rsidRPr="00B52B0E" w:rsidRDefault="00FD156B" w:rsidP="00B52B0E">
            <w:pPr>
              <w:rPr>
                <w:szCs w:val="18"/>
              </w:rPr>
            </w:pPr>
          </w:p>
        </w:tc>
      </w:tr>
      <w:tr w:rsidR="00FD156B" w:rsidRPr="00B52B0E" w:rsidTr="00B52B0E">
        <w:trPr>
          <w:trHeight w:val="390"/>
        </w:trPr>
        <w:tc>
          <w:tcPr>
            <w:tcW w:w="1369" w:type="dxa"/>
          </w:tcPr>
          <w:p w:rsidR="00FD156B" w:rsidRPr="00B52B0E" w:rsidRDefault="00FD156B" w:rsidP="00B52B0E">
            <w:pPr>
              <w:rPr>
                <w:szCs w:val="18"/>
              </w:rPr>
            </w:pPr>
            <w:r w:rsidRPr="00B52B0E">
              <w:rPr>
                <w:szCs w:val="18"/>
              </w:rPr>
              <w:t>BSERVICE</w:t>
            </w:r>
          </w:p>
        </w:tc>
        <w:tc>
          <w:tcPr>
            <w:tcW w:w="1892" w:type="dxa"/>
          </w:tcPr>
          <w:p w:rsidR="00FD156B" w:rsidRPr="00B52B0E" w:rsidRDefault="00B00587" w:rsidP="00B52B0E">
            <w:pPr>
              <w:rPr>
                <w:szCs w:val="18"/>
              </w:rPr>
            </w:pPr>
            <w:r>
              <w:rPr>
                <w:szCs w:val="18"/>
              </w:rPr>
              <w:t>单元盘</w:t>
            </w:r>
            <w:r w:rsidR="00FD156B" w:rsidRPr="00B52B0E">
              <w:rPr>
                <w:szCs w:val="18"/>
              </w:rPr>
              <w:t>业务类型</w:t>
            </w:r>
          </w:p>
        </w:tc>
        <w:tc>
          <w:tcPr>
            <w:tcW w:w="850" w:type="dxa"/>
          </w:tcPr>
          <w:p w:rsidR="00FD156B" w:rsidRPr="00B52B0E" w:rsidRDefault="00FD156B" w:rsidP="00B52B0E">
            <w:pPr>
              <w:rPr>
                <w:szCs w:val="18"/>
              </w:rPr>
            </w:pPr>
            <w:r w:rsidRPr="00B52B0E">
              <w:rPr>
                <w:szCs w:val="18"/>
              </w:rPr>
              <w:t>M</w:t>
            </w:r>
          </w:p>
        </w:tc>
        <w:tc>
          <w:tcPr>
            <w:tcW w:w="4335" w:type="dxa"/>
          </w:tcPr>
          <w:p w:rsidR="00475EC4" w:rsidRDefault="00475EC4" w:rsidP="00475EC4">
            <w:pPr>
              <w:rPr>
                <w:rFonts w:eastAsiaTheme="minorEastAsia"/>
                <w:szCs w:val="18"/>
              </w:rPr>
            </w:pPr>
            <w:r>
              <w:rPr>
                <w:rFonts w:eastAsiaTheme="minorEastAsia" w:hint="eastAsia"/>
                <w:szCs w:val="18"/>
              </w:rPr>
              <w:t>Power</w:t>
            </w:r>
          </w:p>
          <w:p w:rsidR="00475EC4" w:rsidRPr="00B52B0E" w:rsidRDefault="00475EC4" w:rsidP="00475EC4">
            <w:pPr>
              <w:rPr>
                <w:szCs w:val="18"/>
              </w:rPr>
            </w:pPr>
            <w:r w:rsidRPr="00B52B0E">
              <w:rPr>
                <w:szCs w:val="18"/>
              </w:rPr>
              <w:t xml:space="preserve">ETH </w:t>
            </w:r>
          </w:p>
          <w:p w:rsidR="00475EC4" w:rsidRPr="00B52B0E" w:rsidRDefault="00475EC4" w:rsidP="00475EC4">
            <w:pPr>
              <w:rPr>
                <w:szCs w:val="18"/>
              </w:rPr>
            </w:pPr>
            <w:r w:rsidRPr="00B52B0E">
              <w:rPr>
                <w:szCs w:val="18"/>
              </w:rPr>
              <w:t xml:space="preserve">ADSL </w:t>
            </w:r>
          </w:p>
          <w:p w:rsidR="00475EC4" w:rsidRPr="00B52B0E" w:rsidRDefault="00475EC4" w:rsidP="00475EC4">
            <w:pPr>
              <w:rPr>
                <w:szCs w:val="18"/>
              </w:rPr>
            </w:pPr>
            <w:r w:rsidRPr="00B52B0E">
              <w:rPr>
                <w:szCs w:val="18"/>
              </w:rPr>
              <w:t xml:space="preserve">VDSL </w:t>
            </w:r>
          </w:p>
          <w:p w:rsidR="00475EC4" w:rsidRPr="00B52B0E" w:rsidRDefault="00475EC4" w:rsidP="00475EC4">
            <w:pPr>
              <w:rPr>
                <w:szCs w:val="18"/>
              </w:rPr>
            </w:pPr>
            <w:r w:rsidRPr="00B52B0E">
              <w:rPr>
                <w:szCs w:val="18"/>
              </w:rPr>
              <w:t xml:space="preserve">POTS </w:t>
            </w:r>
          </w:p>
          <w:p w:rsidR="00475EC4" w:rsidRPr="00B52B0E" w:rsidRDefault="00475EC4" w:rsidP="00475EC4">
            <w:pPr>
              <w:rPr>
                <w:szCs w:val="18"/>
              </w:rPr>
            </w:pPr>
            <w:r w:rsidRPr="00B52B0E">
              <w:rPr>
                <w:szCs w:val="18"/>
              </w:rPr>
              <w:t xml:space="preserve">GPON </w:t>
            </w:r>
          </w:p>
          <w:p w:rsidR="00475EC4" w:rsidRPr="00B52B0E" w:rsidRDefault="00475EC4" w:rsidP="00475EC4">
            <w:pPr>
              <w:rPr>
                <w:szCs w:val="18"/>
              </w:rPr>
            </w:pPr>
            <w:r w:rsidRPr="00B52B0E">
              <w:rPr>
                <w:szCs w:val="18"/>
              </w:rPr>
              <w:t xml:space="preserve">EPON </w:t>
            </w:r>
          </w:p>
          <w:p w:rsidR="00475EC4" w:rsidRPr="00B52B0E" w:rsidRDefault="00475EC4" w:rsidP="00475EC4">
            <w:pPr>
              <w:rPr>
                <w:szCs w:val="18"/>
              </w:rPr>
            </w:pPr>
            <w:r w:rsidRPr="00B52B0E">
              <w:rPr>
                <w:szCs w:val="18"/>
              </w:rPr>
              <w:t xml:space="preserve">Control </w:t>
            </w:r>
          </w:p>
          <w:p w:rsidR="00475EC4" w:rsidRPr="00B52B0E" w:rsidRDefault="00475EC4" w:rsidP="00475EC4">
            <w:pPr>
              <w:rPr>
                <w:szCs w:val="18"/>
              </w:rPr>
            </w:pPr>
            <w:r w:rsidRPr="00B52B0E">
              <w:rPr>
                <w:szCs w:val="18"/>
              </w:rPr>
              <w:t>Other</w:t>
            </w:r>
          </w:p>
          <w:p w:rsidR="00475EC4" w:rsidRPr="00B52B0E" w:rsidRDefault="00475EC4" w:rsidP="00475EC4">
            <w:pPr>
              <w:rPr>
                <w:szCs w:val="18"/>
              </w:rPr>
            </w:pPr>
            <w:r w:rsidRPr="00B52B0E">
              <w:rPr>
                <w:szCs w:val="18"/>
              </w:rPr>
              <w:t xml:space="preserve">说明： </w:t>
            </w:r>
          </w:p>
          <w:p w:rsidR="00FD156B" w:rsidRPr="00475EC4" w:rsidRDefault="00475EC4" w:rsidP="00475EC4">
            <w:pPr>
              <w:rPr>
                <w:rFonts w:eastAsiaTheme="minorEastAsia"/>
                <w:szCs w:val="18"/>
              </w:rPr>
            </w:pPr>
            <w:r w:rsidRPr="00B52B0E">
              <w:rPr>
                <w:szCs w:val="18"/>
              </w:rPr>
              <w:t>其中，Control为主控板。</w:t>
            </w:r>
          </w:p>
        </w:tc>
      </w:tr>
      <w:tr w:rsidR="00FD156B" w:rsidRPr="00B52B0E" w:rsidTr="00B52B0E">
        <w:trPr>
          <w:trHeight w:val="390"/>
        </w:trPr>
        <w:tc>
          <w:tcPr>
            <w:tcW w:w="1369" w:type="dxa"/>
          </w:tcPr>
          <w:p w:rsidR="00FD156B" w:rsidRPr="00B52B0E" w:rsidRDefault="00FD156B" w:rsidP="00B52B0E">
            <w:pPr>
              <w:rPr>
                <w:szCs w:val="18"/>
              </w:rPr>
            </w:pPr>
            <w:r w:rsidRPr="00B52B0E">
              <w:rPr>
                <w:szCs w:val="18"/>
              </w:rPr>
              <w:t>PNUM</w:t>
            </w:r>
          </w:p>
        </w:tc>
        <w:tc>
          <w:tcPr>
            <w:tcW w:w="1892" w:type="dxa"/>
          </w:tcPr>
          <w:p w:rsidR="00FD156B" w:rsidRPr="00B52B0E" w:rsidRDefault="00FD156B" w:rsidP="00B52B0E">
            <w:pPr>
              <w:rPr>
                <w:szCs w:val="18"/>
              </w:rPr>
            </w:pPr>
            <w:r w:rsidRPr="00B52B0E">
              <w:rPr>
                <w:szCs w:val="18"/>
              </w:rPr>
              <w:t>端口数目</w:t>
            </w:r>
          </w:p>
        </w:tc>
        <w:tc>
          <w:tcPr>
            <w:tcW w:w="850" w:type="dxa"/>
          </w:tcPr>
          <w:p w:rsidR="00FD156B" w:rsidRPr="00B52B0E" w:rsidRDefault="00FD156B" w:rsidP="00B52B0E">
            <w:pPr>
              <w:rPr>
                <w:szCs w:val="18"/>
              </w:rPr>
            </w:pPr>
            <w:r w:rsidRPr="00B52B0E">
              <w:rPr>
                <w:szCs w:val="18"/>
              </w:rPr>
              <w:t>M</w:t>
            </w:r>
          </w:p>
        </w:tc>
        <w:tc>
          <w:tcPr>
            <w:tcW w:w="4335" w:type="dxa"/>
          </w:tcPr>
          <w:p w:rsidR="00FD156B" w:rsidRPr="00B52B0E" w:rsidRDefault="00FD156B" w:rsidP="00B52B0E">
            <w:pPr>
              <w:rPr>
                <w:szCs w:val="18"/>
              </w:rPr>
            </w:pPr>
            <w:r w:rsidRPr="00B52B0E">
              <w:rPr>
                <w:szCs w:val="18"/>
              </w:rPr>
              <w:t>NULL</w:t>
            </w:r>
          </w:p>
        </w:tc>
      </w:tr>
      <w:tr w:rsidR="00FD156B" w:rsidRPr="00B52B0E" w:rsidTr="00B52B0E">
        <w:trPr>
          <w:trHeight w:val="390"/>
        </w:trPr>
        <w:tc>
          <w:tcPr>
            <w:tcW w:w="1369" w:type="dxa"/>
          </w:tcPr>
          <w:p w:rsidR="00FD156B" w:rsidRPr="00B52B0E" w:rsidRDefault="00FD156B" w:rsidP="00B52B0E">
            <w:pPr>
              <w:rPr>
                <w:szCs w:val="18"/>
              </w:rPr>
            </w:pPr>
            <w:r w:rsidRPr="00B52B0E">
              <w:rPr>
                <w:szCs w:val="18"/>
              </w:rPr>
              <w:t>SWVER</w:t>
            </w:r>
          </w:p>
        </w:tc>
        <w:tc>
          <w:tcPr>
            <w:tcW w:w="1892" w:type="dxa"/>
          </w:tcPr>
          <w:p w:rsidR="00FD156B" w:rsidRPr="00B52B0E" w:rsidRDefault="00B00587" w:rsidP="00B52B0E">
            <w:pPr>
              <w:rPr>
                <w:szCs w:val="18"/>
              </w:rPr>
            </w:pPr>
            <w:r>
              <w:rPr>
                <w:rFonts w:hint="eastAsia"/>
                <w:szCs w:val="18"/>
              </w:rPr>
              <w:t>单元盘</w:t>
            </w:r>
            <w:r w:rsidR="00FD156B" w:rsidRPr="00B52B0E">
              <w:rPr>
                <w:rFonts w:hint="eastAsia"/>
                <w:szCs w:val="18"/>
              </w:rPr>
              <w:t>软件版本</w:t>
            </w:r>
          </w:p>
        </w:tc>
        <w:tc>
          <w:tcPr>
            <w:tcW w:w="850" w:type="dxa"/>
          </w:tcPr>
          <w:p w:rsidR="00FD156B" w:rsidRPr="00B52B0E" w:rsidRDefault="00FD156B" w:rsidP="00B52B0E">
            <w:pPr>
              <w:rPr>
                <w:szCs w:val="18"/>
              </w:rPr>
            </w:pPr>
            <w:r w:rsidRPr="00B52B0E">
              <w:rPr>
                <w:szCs w:val="18"/>
              </w:rPr>
              <w:t>M</w:t>
            </w:r>
          </w:p>
        </w:tc>
        <w:tc>
          <w:tcPr>
            <w:tcW w:w="4335" w:type="dxa"/>
          </w:tcPr>
          <w:p w:rsidR="00FD156B" w:rsidRPr="00B52B0E" w:rsidRDefault="00FD156B" w:rsidP="00B52B0E">
            <w:pPr>
              <w:rPr>
                <w:szCs w:val="18"/>
              </w:rPr>
            </w:pPr>
            <w:r w:rsidRPr="00B52B0E">
              <w:rPr>
                <w:szCs w:val="18"/>
              </w:rPr>
              <w:t>NULL</w:t>
            </w:r>
          </w:p>
        </w:tc>
      </w:tr>
      <w:tr w:rsidR="00FD156B" w:rsidRPr="00B52B0E" w:rsidTr="00B52B0E">
        <w:trPr>
          <w:trHeight w:val="390"/>
        </w:trPr>
        <w:tc>
          <w:tcPr>
            <w:tcW w:w="1369" w:type="dxa"/>
          </w:tcPr>
          <w:p w:rsidR="00FD156B" w:rsidRPr="00B52B0E" w:rsidRDefault="00FD156B" w:rsidP="00B52B0E">
            <w:pPr>
              <w:rPr>
                <w:szCs w:val="18"/>
              </w:rPr>
            </w:pPr>
            <w:r w:rsidRPr="00B52B0E">
              <w:rPr>
                <w:szCs w:val="18"/>
              </w:rPr>
              <w:t>HWVER</w:t>
            </w:r>
          </w:p>
        </w:tc>
        <w:tc>
          <w:tcPr>
            <w:tcW w:w="1892" w:type="dxa"/>
          </w:tcPr>
          <w:p w:rsidR="00FD156B" w:rsidRPr="00B52B0E" w:rsidRDefault="00B00587" w:rsidP="00B52B0E">
            <w:pPr>
              <w:rPr>
                <w:szCs w:val="18"/>
              </w:rPr>
            </w:pPr>
            <w:r>
              <w:rPr>
                <w:rFonts w:hint="eastAsia"/>
                <w:szCs w:val="18"/>
              </w:rPr>
              <w:t>单元盘</w:t>
            </w:r>
            <w:r w:rsidR="00FD156B" w:rsidRPr="00B52B0E">
              <w:rPr>
                <w:rFonts w:hint="eastAsia"/>
                <w:szCs w:val="18"/>
              </w:rPr>
              <w:t>硬件版本</w:t>
            </w:r>
          </w:p>
        </w:tc>
        <w:tc>
          <w:tcPr>
            <w:tcW w:w="850" w:type="dxa"/>
          </w:tcPr>
          <w:p w:rsidR="00FD156B" w:rsidRPr="00B52B0E" w:rsidRDefault="00FD156B" w:rsidP="00B52B0E">
            <w:pPr>
              <w:rPr>
                <w:szCs w:val="18"/>
              </w:rPr>
            </w:pPr>
            <w:r w:rsidRPr="00B52B0E">
              <w:rPr>
                <w:szCs w:val="18"/>
              </w:rPr>
              <w:t>M</w:t>
            </w:r>
          </w:p>
        </w:tc>
        <w:tc>
          <w:tcPr>
            <w:tcW w:w="4335" w:type="dxa"/>
          </w:tcPr>
          <w:p w:rsidR="00FD156B" w:rsidRPr="00B52B0E" w:rsidRDefault="00FD156B" w:rsidP="00B52B0E">
            <w:pPr>
              <w:rPr>
                <w:szCs w:val="18"/>
              </w:rPr>
            </w:pPr>
            <w:r w:rsidRPr="00B52B0E">
              <w:rPr>
                <w:szCs w:val="18"/>
              </w:rPr>
              <w:t>NULL</w:t>
            </w:r>
          </w:p>
        </w:tc>
      </w:tr>
    </w:tbl>
    <w:p w:rsidR="00FD156B" w:rsidRPr="009F2D81" w:rsidRDefault="00FD156B" w:rsidP="00FD156B">
      <w:pPr>
        <w:pStyle w:val="aff8"/>
        <w:ind w:firstLine="420"/>
        <w:rPr>
          <w:rFonts w:hAnsi="宋体"/>
          <w:szCs w:val="21"/>
        </w:rPr>
      </w:pPr>
    </w:p>
    <w:p w:rsidR="00FD156B" w:rsidRPr="0020397D" w:rsidRDefault="00FD156B" w:rsidP="00EE165D">
      <w:pPr>
        <w:pStyle w:val="TimesNewRoman050"/>
        <w:ind w:left="0"/>
        <w:rPr>
          <w:rFonts w:cs="Times New Roman"/>
        </w:rPr>
      </w:pPr>
      <w:bookmarkStart w:id="144" w:name="_Toc421546385"/>
      <w:bookmarkStart w:id="145" w:name="_Toc422211122"/>
      <w:r w:rsidRPr="0020397D">
        <w:rPr>
          <w:rFonts w:cs="Times New Roman" w:hint="eastAsia"/>
        </w:rPr>
        <w:t>POS</w:t>
      </w:r>
      <w:r w:rsidRPr="0020397D">
        <w:rPr>
          <w:rFonts w:cs="Times New Roman" w:hint="eastAsia"/>
        </w:rPr>
        <w:t>新增、修改、删除上报通知</w:t>
      </w:r>
      <w:bookmarkEnd w:id="144"/>
      <w:bookmarkEnd w:id="145"/>
    </w:p>
    <w:p w:rsidR="00FD156B" w:rsidRPr="00FF3114" w:rsidRDefault="00FD156B" w:rsidP="00FF3114">
      <w:pPr>
        <w:spacing w:line="360" w:lineRule="auto"/>
        <w:ind w:firstLine="420"/>
        <w:rPr>
          <w:szCs w:val="21"/>
        </w:rPr>
      </w:pPr>
      <w:r w:rsidRPr="00FF3114">
        <w:rPr>
          <w:rFonts w:hint="eastAsia"/>
          <w:szCs w:val="21"/>
        </w:rPr>
        <w:t>POS</w:t>
      </w:r>
      <w:r w:rsidRPr="00FF3114">
        <w:rPr>
          <w:rFonts w:hint="eastAsia"/>
          <w:szCs w:val="21"/>
        </w:rPr>
        <w:t>新增、修改、删除上报通知</w:t>
      </w:r>
    </w:p>
    <w:p w:rsidR="00FD156B" w:rsidRPr="00EE165D" w:rsidRDefault="00FD156B" w:rsidP="00FD156B">
      <w:pPr>
        <w:pStyle w:val="a9"/>
        <w:rPr>
          <w:rFonts w:ascii="Times New Roman"/>
          <w:szCs w:val="21"/>
        </w:rPr>
      </w:pPr>
      <w:r>
        <w:rPr>
          <w:rFonts w:ascii="Times New Roman" w:hint="eastAsia"/>
          <w:szCs w:val="21"/>
        </w:rPr>
        <w:t>POS</w:t>
      </w:r>
      <w:r>
        <w:rPr>
          <w:rFonts w:ascii="Times New Roman" w:hint="eastAsia"/>
          <w:szCs w:val="21"/>
        </w:rPr>
        <w:t>变更</w:t>
      </w:r>
      <w:r w:rsidRPr="004951D6">
        <w:rPr>
          <w:rFonts w:ascii="Times New Roman"/>
          <w:szCs w:val="21"/>
        </w:rPr>
        <w:t>通知格式</w:t>
      </w:r>
    </w:p>
    <w:tbl>
      <w:tblPr>
        <w:tblStyle w:val="afffffd"/>
        <w:tblW w:w="8241" w:type="dxa"/>
        <w:tblInd w:w="391" w:type="dxa"/>
        <w:tblLayout w:type="fixed"/>
        <w:tblLook w:val="00A0"/>
      </w:tblPr>
      <w:tblGrid>
        <w:gridCol w:w="1570"/>
        <w:gridCol w:w="2234"/>
        <w:gridCol w:w="850"/>
        <w:gridCol w:w="3587"/>
      </w:tblGrid>
      <w:tr w:rsidR="00FD156B" w:rsidRPr="00B52B0E" w:rsidTr="003C03E3">
        <w:trPr>
          <w:cnfStyle w:val="100000000000"/>
        </w:trPr>
        <w:tc>
          <w:tcPr>
            <w:tcW w:w="1570" w:type="dxa"/>
          </w:tcPr>
          <w:p w:rsidR="00FD156B" w:rsidRPr="00B52B0E" w:rsidRDefault="00FD156B" w:rsidP="00B52B0E">
            <w:pPr>
              <w:rPr>
                <w:szCs w:val="18"/>
              </w:rPr>
            </w:pPr>
            <w:r w:rsidRPr="00B52B0E">
              <w:rPr>
                <w:rFonts w:hint="eastAsia"/>
                <w:szCs w:val="18"/>
              </w:rPr>
              <w:t>参数名称</w:t>
            </w:r>
          </w:p>
        </w:tc>
        <w:tc>
          <w:tcPr>
            <w:tcW w:w="2234" w:type="dxa"/>
          </w:tcPr>
          <w:p w:rsidR="00FD156B" w:rsidRPr="00B52B0E" w:rsidRDefault="00FD156B" w:rsidP="00B52B0E">
            <w:pPr>
              <w:rPr>
                <w:szCs w:val="18"/>
              </w:rPr>
            </w:pPr>
            <w:r w:rsidRPr="00B52B0E">
              <w:rPr>
                <w:rFonts w:hint="eastAsia"/>
                <w:szCs w:val="18"/>
              </w:rPr>
              <w:t>中文名称</w:t>
            </w:r>
          </w:p>
        </w:tc>
        <w:tc>
          <w:tcPr>
            <w:tcW w:w="850" w:type="dxa"/>
          </w:tcPr>
          <w:p w:rsidR="00FD156B" w:rsidRPr="00B52B0E" w:rsidRDefault="00FD156B" w:rsidP="00B52B0E">
            <w:pPr>
              <w:rPr>
                <w:szCs w:val="18"/>
              </w:rPr>
            </w:pPr>
            <w:r w:rsidRPr="00B52B0E">
              <w:rPr>
                <w:rFonts w:hint="eastAsia"/>
                <w:szCs w:val="18"/>
              </w:rPr>
              <w:t>限定</w:t>
            </w:r>
          </w:p>
        </w:tc>
        <w:tc>
          <w:tcPr>
            <w:tcW w:w="3587" w:type="dxa"/>
          </w:tcPr>
          <w:p w:rsidR="00FD156B" w:rsidRPr="00B52B0E" w:rsidRDefault="00FD156B" w:rsidP="00B52B0E">
            <w:pPr>
              <w:rPr>
                <w:szCs w:val="18"/>
              </w:rPr>
            </w:pPr>
            <w:r w:rsidRPr="00B52B0E">
              <w:rPr>
                <w:rFonts w:hint="eastAsia"/>
                <w:szCs w:val="18"/>
              </w:rPr>
              <w:t>说明</w:t>
            </w:r>
          </w:p>
        </w:tc>
      </w:tr>
      <w:tr w:rsidR="00FD156B" w:rsidRPr="00B52B0E" w:rsidTr="003C03E3">
        <w:trPr>
          <w:trHeight w:val="390"/>
        </w:trPr>
        <w:tc>
          <w:tcPr>
            <w:tcW w:w="1570" w:type="dxa"/>
          </w:tcPr>
          <w:p w:rsidR="00FD156B" w:rsidRPr="00B52B0E" w:rsidRDefault="00FD156B" w:rsidP="00B52B0E">
            <w:pPr>
              <w:rPr>
                <w:szCs w:val="18"/>
              </w:rPr>
            </w:pPr>
            <w:r w:rsidRPr="00B52B0E">
              <w:rPr>
                <w:szCs w:val="18"/>
              </w:rPr>
              <w:t>OLTID</w:t>
            </w:r>
          </w:p>
        </w:tc>
        <w:tc>
          <w:tcPr>
            <w:tcW w:w="2234" w:type="dxa"/>
          </w:tcPr>
          <w:p w:rsidR="00FD156B" w:rsidRPr="00B52B0E" w:rsidRDefault="00FD156B" w:rsidP="00B52B0E">
            <w:pPr>
              <w:rPr>
                <w:szCs w:val="18"/>
              </w:rPr>
            </w:pPr>
            <w:r w:rsidRPr="00B52B0E">
              <w:rPr>
                <w:szCs w:val="18"/>
              </w:rPr>
              <w:t>OLT的IP地址、名称</w:t>
            </w:r>
          </w:p>
        </w:tc>
        <w:tc>
          <w:tcPr>
            <w:tcW w:w="850" w:type="dxa"/>
          </w:tcPr>
          <w:p w:rsidR="00FD156B" w:rsidRPr="00B52B0E" w:rsidRDefault="00FD156B" w:rsidP="00B52B0E">
            <w:pPr>
              <w:rPr>
                <w:szCs w:val="18"/>
              </w:rPr>
            </w:pPr>
            <w:r w:rsidRPr="00B52B0E">
              <w:rPr>
                <w:szCs w:val="18"/>
              </w:rPr>
              <w:t>M</w:t>
            </w:r>
          </w:p>
        </w:tc>
        <w:tc>
          <w:tcPr>
            <w:tcW w:w="3587" w:type="dxa"/>
          </w:tcPr>
          <w:p w:rsidR="00FD156B" w:rsidRPr="00B52B0E" w:rsidRDefault="00FD156B" w:rsidP="00B52B0E">
            <w:pPr>
              <w:rPr>
                <w:szCs w:val="18"/>
              </w:rPr>
            </w:pPr>
          </w:p>
        </w:tc>
      </w:tr>
      <w:tr w:rsidR="00FD156B" w:rsidRPr="00B52B0E" w:rsidTr="003C03E3">
        <w:trPr>
          <w:trHeight w:val="390"/>
        </w:trPr>
        <w:tc>
          <w:tcPr>
            <w:tcW w:w="1570" w:type="dxa"/>
          </w:tcPr>
          <w:p w:rsidR="00FD156B" w:rsidRPr="00B52B0E" w:rsidRDefault="00FD156B" w:rsidP="00B52B0E">
            <w:pPr>
              <w:rPr>
                <w:szCs w:val="18"/>
              </w:rPr>
            </w:pPr>
            <w:r w:rsidRPr="00B52B0E">
              <w:rPr>
                <w:szCs w:val="18"/>
              </w:rPr>
              <w:t>PONID</w:t>
            </w:r>
          </w:p>
        </w:tc>
        <w:tc>
          <w:tcPr>
            <w:tcW w:w="2234" w:type="dxa"/>
          </w:tcPr>
          <w:p w:rsidR="00FD156B" w:rsidRPr="00B52B0E" w:rsidRDefault="00FD156B" w:rsidP="00B52B0E">
            <w:pPr>
              <w:rPr>
                <w:szCs w:val="18"/>
              </w:rPr>
            </w:pPr>
            <w:r w:rsidRPr="00B52B0E">
              <w:rPr>
                <w:szCs w:val="18"/>
              </w:rPr>
              <w:t>PON口定位信息</w:t>
            </w:r>
          </w:p>
        </w:tc>
        <w:tc>
          <w:tcPr>
            <w:tcW w:w="850" w:type="dxa"/>
          </w:tcPr>
          <w:p w:rsidR="00FD156B" w:rsidRPr="00B52B0E" w:rsidRDefault="00FD156B" w:rsidP="00B52B0E">
            <w:pPr>
              <w:rPr>
                <w:szCs w:val="18"/>
              </w:rPr>
            </w:pPr>
            <w:r w:rsidRPr="00B52B0E">
              <w:rPr>
                <w:szCs w:val="18"/>
              </w:rPr>
              <w:t>M</w:t>
            </w:r>
          </w:p>
        </w:tc>
        <w:tc>
          <w:tcPr>
            <w:tcW w:w="3587" w:type="dxa"/>
          </w:tcPr>
          <w:p w:rsidR="00FD156B" w:rsidRPr="00B52B0E" w:rsidRDefault="00875CC3" w:rsidP="00B52B0E">
            <w:pPr>
              <w:rPr>
                <w:szCs w:val="18"/>
              </w:rPr>
            </w:pPr>
            <w:r w:rsidRPr="00252FBF">
              <w:rPr>
                <w:rFonts w:hint="eastAsia"/>
                <w:szCs w:val="18"/>
              </w:rPr>
              <w:t>格式为“机架-框-槽-端口号”，没有则使用NA代替，如0框0槽0端口为NA-0-0-0。</w:t>
            </w:r>
          </w:p>
        </w:tc>
      </w:tr>
      <w:tr w:rsidR="00FD156B" w:rsidRPr="00B52B0E" w:rsidTr="003C03E3">
        <w:trPr>
          <w:trHeight w:val="390"/>
        </w:trPr>
        <w:tc>
          <w:tcPr>
            <w:tcW w:w="1570" w:type="dxa"/>
          </w:tcPr>
          <w:p w:rsidR="00FD156B" w:rsidRPr="00B52B0E" w:rsidRDefault="00FD156B" w:rsidP="00B52B0E">
            <w:pPr>
              <w:rPr>
                <w:szCs w:val="18"/>
              </w:rPr>
            </w:pPr>
            <w:r w:rsidRPr="00B52B0E">
              <w:rPr>
                <w:rFonts w:hint="eastAsia"/>
                <w:szCs w:val="18"/>
              </w:rPr>
              <w:t>POSID</w:t>
            </w:r>
          </w:p>
        </w:tc>
        <w:tc>
          <w:tcPr>
            <w:tcW w:w="2234" w:type="dxa"/>
          </w:tcPr>
          <w:p w:rsidR="00FD156B" w:rsidRPr="00B52B0E" w:rsidRDefault="00FD156B" w:rsidP="00B52B0E">
            <w:pPr>
              <w:rPr>
                <w:szCs w:val="18"/>
              </w:rPr>
            </w:pPr>
            <w:r w:rsidRPr="00B52B0E">
              <w:rPr>
                <w:rFonts w:hint="eastAsia"/>
                <w:szCs w:val="18"/>
              </w:rPr>
              <w:t>分光器标识符</w:t>
            </w:r>
          </w:p>
        </w:tc>
        <w:tc>
          <w:tcPr>
            <w:tcW w:w="850" w:type="dxa"/>
          </w:tcPr>
          <w:p w:rsidR="00FD156B" w:rsidRPr="00B52B0E" w:rsidRDefault="00FD156B" w:rsidP="00B52B0E">
            <w:pPr>
              <w:rPr>
                <w:szCs w:val="18"/>
              </w:rPr>
            </w:pPr>
            <w:r w:rsidRPr="00B52B0E">
              <w:rPr>
                <w:szCs w:val="18"/>
              </w:rPr>
              <w:t>M</w:t>
            </w:r>
          </w:p>
        </w:tc>
        <w:tc>
          <w:tcPr>
            <w:tcW w:w="3587" w:type="dxa"/>
          </w:tcPr>
          <w:p w:rsidR="00FD156B" w:rsidRPr="00B52B0E" w:rsidRDefault="00FD156B" w:rsidP="00B52B0E">
            <w:pPr>
              <w:rPr>
                <w:szCs w:val="18"/>
              </w:rPr>
            </w:pPr>
          </w:p>
        </w:tc>
      </w:tr>
      <w:tr w:rsidR="00FD156B" w:rsidRPr="00B52B0E" w:rsidTr="003C03E3">
        <w:trPr>
          <w:trHeight w:val="390"/>
        </w:trPr>
        <w:tc>
          <w:tcPr>
            <w:tcW w:w="1570" w:type="dxa"/>
          </w:tcPr>
          <w:p w:rsidR="00FD156B" w:rsidRPr="00B52B0E" w:rsidRDefault="00FD156B" w:rsidP="00B52B0E">
            <w:pPr>
              <w:rPr>
                <w:szCs w:val="18"/>
              </w:rPr>
            </w:pPr>
            <w:r w:rsidRPr="00B52B0E">
              <w:rPr>
                <w:rFonts w:hint="eastAsia"/>
                <w:szCs w:val="18"/>
              </w:rPr>
              <w:t>NAME</w:t>
            </w:r>
          </w:p>
        </w:tc>
        <w:tc>
          <w:tcPr>
            <w:tcW w:w="2234" w:type="dxa"/>
          </w:tcPr>
          <w:p w:rsidR="00FD156B" w:rsidRPr="00B52B0E" w:rsidRDefault="00FD156B" w:rsidP="00B52B0E">
            <w:pPr>
              <w:rPr>
                <w:szCs w:val="18"/>
              </w:rPr>
            </w:pPr>
            <w:r w:rsidRPr="00B52B0E">
              <w:rPr>
                <w:rFonts w:hint="eastAsia"/>
                <w:szCs w:val="18"/>
              </w:rPr>
              <w:t>分光器名称</w:t>
            </w:r>
          </w:p>
        </w:tc>
        <w:tc>
          <w:tcPr>
            <w:tcW w:w="850" w:type="dxa"/>
          </w:tcPr>
          <w:p w:rsidR="00FD156B" w:rsidRPr="00B52B0E" w:rsidRDefault="00FD156B" w:rsidP="00B52B0E">
            <w:pPr>
              <w:rPr>
                <w:szCs w:val="18"/>
              </w:rPr>
            </w:pPr>
            <w:r w:rsidRPr="00B52B0E">
              <w:rPr>
                <w:szCs w:val="18"/>
              </w:rPr>
              <w:t>M</w:t>
            </w:r>
          </w:p>
        </w:tc>
        <w:tc>
          <w:tcPr>
            <w:tcW w:w="3587" w:type="dxa"/>
          </w:tcPr>
          <w:p w:rsidR="00FD156B" w:rsidRPr="00B52B0E" w:rsidRDefault="00FD156B" w:rsidP="00B52B0E">
            <w:pPr>
              <w:rPr>
                <w:szCs w:val="18"/>
              </w:rPr>
            </w:pPr>
          </w:p>
        </w:tc>
      </w:tr>
      <w:tr w:rsidR="00FD156B" w:rsidRPr="00B52B0E" w:rsidTr="003C03E3">
        <w:trPr>
          <w:trHeight w:val="390"/>
        </w:trPr>
        <w:tc>
          <w:tcPr>
            <w:tcW w:w="1570" w:type="dxa"/>
          </w:tcPr>
          <w:p w:rsidR="00FD156B" w:rsidRPr="00B52B0E" w:rsidRDefault="00FD156B" w:rsidP="00B52B0E">
            <w:pPr>
              <w:rPr>
                <w:szCs w:val="18"/>
              </w:rPr>
            </w:pPr>
            <w:r w:rsidRPr="00B52B0E">
              <w:rPr>
                <w:rFonts w:hint="eastAsia"/>
                <w:szCs w:val="18"/>
              </w:rPr>
              <w:t>RATION</w:t>
            </w:r>
          </w:p>
        </w:tc>
        <w:tc>
          <w:tcPr>
            <w:tcW w:w="2234" w:type="dxa"/>
          </w:tcPr>
          <w:p w:rsidR="00FD156B" w:rsidRPr="00B52B0E" w:rsidRDefault="00FD156B" w:rsidP="00B52B0E">
            <w:pPr>
              <w:rPr>
                <w:szCs w:val="18"/>
              </w:rPr>
            </w:pPr>
            <w:r w:rsidRPr="00B52B0E">
              <w:rPr>
                <w:rFonts w:hint="eastAsia"/>
                <w:szCs w:val="18"/>
              </w:rPr>
              <w:t>分光比</w:t>
            </w:r>
          </w:p>
        </w:tc>
        <w:tc>
          <w:tcPr>
            <w:tcW w:w="850" w:type="dxa"/>
          </w:tcPr>
          <w:p w:rsidR="00FD156B" w:rsidRPr="00B52B0E" w:rsidRDefault="00FD156B" w:rsidP="00B52B0E">
            <w:pPr>
              <w:rPr>
                <w:szCs w:val="18"/>
              </w:rPr>
            </w:pPr>
            <w:r w:rsidRPr="00B52B0E">
              <w:rPr>
                <w:szCs w:val="18"/>
              </w:rPr>
              <w:t>M</w:t>
            </w:r>
          </w:p>
        </w:tc>
        <w:tc>
          <w:tcPr>
            <w:tcW w:w="3587" w:type="dxa"/>
          </w:tcPr>
          <w:p w:rsidR="0008641E" w:rsidRPr="0008641E" w:rsidRDefault="0008641E" w:rsidP="0008641E">
            <w:pPr>
              <w:rPr>
                <w:szCs w:val="18"/>
              </w:rPr>
            </w:pPr>
            <w:r w:rsidRPr="0008641E">
              <w:rPr>
                <w:szCs w:val="18"/>
              </w:rPr>
              <w:t>1:2</w:t>
            </w:r>
          </w:p>
          <w:p w:rsidR="0008641E" w:rsidRPr="0008641E" w:rsidRDefault="0008641E" w:rsidP="0008641E">
            <w:pPr>
              <w:rPr>
                <w:szCs w:val="18"/>
              </w:rPr>
            </w:pPr>
            <w:r w:rsidRPr="0008641E">
              <w:rPr>
                <w:szCs w:val="18"/>
              </w:rPr>
              <w:t>1:4</w:t>
            </w:r>
          </w:p>
          <w:p w:rsidR="0008641E" w:rsidRPr="0008641E" w:rsidRDefault="0008641E" w:rsidP="0008641E">
            <w:pPr>
              <w:rPr>
                <w:szCs w:val="18"/>
              </w:rPr>
            </w:pPr>
            <w:r w:rsidRPr="0008641E">
              <w:rPr>
                <w:szCs w:val="18"/>
              </w:rPr>
              <w:t>1:8</w:t>
            </w:r>
          </w:p>
          <w:p w:rsidR="0008641E" w:rsidRPr="0008641E" w:rsidRDefault="0008641E" w:rsidP="0008641E">
            <w:pPr>
              <w:rPr>
                <w:szCs w:val="18"/>
              </w:rPr>
            </w:pPr>
            <w:r w:rsidRPr="0008641E">
              <w:rPr>
                <w:szCs w:val="18"/>
              </w:rPr>
              <w:t>1:16</w:t>
            </w:r>
          </w:p>
          <w:p w:rsidR="0008641E" w:rsidRPr="0008641E" w:rsidRDefault="0008641E" w:rsidP="0008641E">
            <w:pPr>
              <w:rPr>
                <w:szCs w:val="18"/>
              </w:rPr>
            </w:pPr>
            <w:r w:rsidRPr="0008641E">
              <w:rPr>
                <w:szCs w:val="18"/>
              </w:rPr>
              <w:t>1:32</w:t>
            </w:r>
          </w:p>
          <w:p w:rsidR="0008641E" w:rsidRPr="0008641E" w:rsidRDefault="0008641E" w:rsidP="0008641E">
            <w:pPr>
              <w:rPr>
                <w:szCs w:val="18"/>
              </w:rPr>
            </w:pPr>
            <w:r w:rsidRPr="0008641E">
              <w:rPr>
                <w:szCs w:val="18"/>
              </w:rPr>
              <w:t>1:64</w:t>
            </w:r>
          </w:p>
          <w:p w:rsidR="0008641E" w:rsidRPr="0008641E" w:rsidRDefault="0008641E" w:rsidP="0008641E">
            <w:pPr>
              <w:rPr>
                <w:szCs w:val="18"/>
              </w:rPr>
            </w:pPr>
            <w:r w:rsidRPr="0008641E">
              <w:rPr>
                <w:szCs w:val="18"/>
              </w:rPr>
              <w:t>1:128</w:t>
            </w:r>
          </w:p>
          <w:p w:rsidR="00FD156B" w:rsidRPr="00B52B0E" w:rsidRDefault="0008641E" w:rsidP="0008641E">
            <w:pPr>
              <w:rPr>
                <w:szCs w:val="18"/>
              </w:rPr>
            </w:pPr>
            <w:r w:rsidRPr="0008641E">
              <w:rPr>
                <w:szCs w:val="18"/>
              </w:rPr>
              <w:t>1:256</w:t>
            </w:r>
          </w:p>
        </w:tc>
      </w:tr>
      <w:tr w:rsidR="00FD156B" w:rsidRPr="00B52B0E" w:rsidTr="003C03E3">
        <w:trPr>
          <w:trHeight w:val="390"/>
        </w:trPr>
        <w:tc>
          <w:tcPr>
            <w:tcW w:w="1570" w:type="dxa"/>
          </w:tcPr>
          <w:p w:rsidR="00FD156B" w:rsidRPr="00B52B0E" w:rsidRDefault="00FD156B" w:rsidP="00B52B0E">
            <w:pPr>
              <w:rPr>
                <w:szCs w:val="18"/>
              </w:rPr>
            </w:pPr>
            <w:r w:rsidRPr="00B52B0E">
              <w:rPr>
                <w:rFonts w:hint="eastAsia"/>
                <w:szCs w:val="18"/>
              </w:rPr>
              <w:t>LAYER</w:t>
            </w:r>
          </w:p>
        </w:tc>
        <w:tc>
          <w:tcPr>
            <w:tcW w:w="2234" w:type="dxa"/>
          </w:tcPr>
          <w:p w:rsidR="00FD156B" w:rsidRPr="00B52B0E" w:rsidRDefault="00FD156B" w:rsidP="00B52B0E">
            <w:pPr>
              <w:rPr>
                <w:szCs w:val="18"/>
              </w:rPr>
            </w:pPr>
            <w:r w:rsidRPr="00B52B0E">
              <w:rPr>
                <w:rFonts w:hint="eastAsia"/>
                <w:szCs w:val="18"/>
              </w:rPr>
              <w:t>分光器所在层级</w:t>
            </w:r>
          </w:p>
        </w:tc>
        <w:tc>
          <w:tcPr>
            <w:tcW w:w="850" w:type="dxa"/>
          </w:tcPr>
          <w:p w:rsidR="00FD156B" w:rsidRPr="00B52B0E" w:rsidRDefault="00FD156B" w:rsidP="00B52B0E">
            <w:pPr>
              <w:rPr>
                <w:szCs w:val="18"/>
              </w:rPr>
            </w:pPr>
            <w:r w:rsidRPr="00B52B0E">
              <w:rPr>
                <w:rFonts w:hint="eastAsia"/>
                <w:szCs w:val="18"/>
              </w:rPr>
              <w:t>M</w:t>
            </w:r>
          </w:p>
        </w:tc>
        <w:tc>
          <w:tcPr>
            <w:tcW w:w="3587" w:type="dxa"/>
          </w:tcPr>
          <w:p w:rsidR="00FD156B" w:rsidRPr="00B52B0E" w:rsidRDefault="00FD156B" w:rsidP="00B52B0E">
            <w:pPr>
              <w:rPr>
                <w:szCs w:val="18"/>
              </w:rPr>
            </w:pPr>
          </w:p>
        </w:tc>
      </w:tr>
      <w:tr w:rsidR="00A96EFF" w:rsidRPr="00B52B0E" w:rsidTr="003C03E3">
        <w:trPr>
          <w:trHeight w:val="390"/>
        </w:trPr>
        <w:tc>
          <w:tcPr>
            <w:tcW w:w="1570" w:type="dxa"/>
          </w:tcPr>
          <w:p w:rsidR="00A96EFF" w:rsidRPr="00A96EFF" w:rsidRDefault="00A96EFF" w:rsidP="00B52B0E">
            <w:pPr>
              <w:rPr>
                <w:rFonts w:eastAsiaTheme="minorEastAsia"/>
                <w:szCs w:val="18"/>
              </w:rPr>
            </w:pPr>
            <w:r>
              <w:rPr>
                <w:rFonts w:eastAsiaTheme="minorEastAsia" w:hint="eastAsia"/>
                <w:szCs w:val="18"/>
              </w:rPr>
              <w:t>TOPPOSID</w:t>
            </w:r>
          </w:p>
        </w:tc>
        <w:tc>
          <w:tcPr>
            <w:tcW w:w="2234" w:type="dxa"/>
          </w:tcPr>
          <w:p w:rsidR="00A96EFF" w:rsidRPr="00A96EFF" w:rsidRDefault="00A96EFF" w:rsidP="00B52B0E">
            <w:pPr>
              <w:rPr>
                <w:rFonts w:eastAsiaTheme="minorEastAsia"/>
                <w:szCs w:val="18"/>
              </w:rPr>
            </w:pPr>
            <w:r>
              <w:rPr>
                <w:rFonts w:eastAsiaTheme="minorEastAsia" w:hint="eastAsia"/>
                <w:szCs w:val="18"/>
              </w:rPr>
              <w:t>上级</w:t>
            </w:r>
            <w:r>
              <w:rPr>
                <w:rFonts w:eastAsiaTheme="minorEastAsia" w:hint="eastAsia"/>
                <w:szCs w:val="18"/>
              </w:rPr>
              <w:t>POS</w:t>
            </w:r>
            <w:r>
              <w:rPr>
                <w:rFonts w:eastAsiaTheme="minorEastAsia" w:hint="eastAsia"/>
                <w:szCs w:val="18"/>
              </w:rPr>
              <w:t>标识符</w:t>
            </w:r>
          </w:p>
        </w:tc>
        <w:tc>
          <w:tcPr>
            <w:tcW w:w="850" w:type="dxa"/>
          </w:tcPr>
          <w:p w:rsidR="00A96EFF" w:rsidRPr="00811288" w:rsidRDefault="00811288" w:rsidP="00B52B0E">
            <w:pPr>
              <w:rPr>
                <w:rFonts w:eastAsiaTheme="minorEastAsia"/>
                <w:szCs w:val="18"/>
              </w:rPr>
            </w:pPr>
            <w:r>
              <w:rPr>
                <w:rFonts w:eastAsiaTheme="minorEastAsia" w:hint="eastAsia"/>
                <w:szCs w:val="18"/>
              </w:rPr>
              <w:t>M</w:t>
            </w:r>
          </w:p>
        </w:tc>
        <w:tc>
          <w:tcPr>
            <w:tcW w:w="3587" w:type="dxa"/>
          </w:tcPr>
          <w:p w:rsidR="00A96EFF" w:rsidRPr="00B52B0E" w:rsidRDefault="000A7BC6" w:rsidP="00B52B0E">
            <w:pPr>
              <w:rPr>
                <w:szCs w:val="18"/>
              </w:rPr>
            </w:pPr>
            <w:r>
              <w:t>格式为“</w:t>
            </w:r>
            <w:ins w:id="146" w:author="CMDI-LVLIANGDONG" w:date="2015-07-08T14:01:00Z">
              <w:r w:rsidR="00252FBF">
                <w:rPr>
                  <w:rFonts w:eastAsiaTheme="minorEastAsia" w:hint="eastAsia"/>
                  <w:noProof/>
                </w:rPr>
                <w:t>机架</w:t>
              </w:r>
              <w:r w:rsidR="00252FBF">
                <w:rPr>
                  <w:noProof/>
                </w:rPr>
                <w:t>-</w:t>
              </w:r>
              <w:r w:rsidR="00252FBF">
                <w:rPr>
                  <w:rFonts w:ascii="宋体" w:eastAsia="宋体" w:hAnsi="宋体" w:cs="宋体" w:hint="eastAsia"/>
                  <w:noProof/>
                </w:rPr>
                <w:t>框</w:t>
              </w:r>
              <w:r w:rsidR="00252FBF">
                <w:rPr>
                  <w:noProof/>
                </w:rPr>
                <w:t>-</w:t>
              </w:r>
              <w:r w:rsidR="00252FBF">
                <w:rPr>
                  <w:rFonts w:ascii="宋体" w:eastAsia="宋体" w:hAnsi="宋体" w:cs="宋体" w:hint="eastAsia"/>
                  <w:noProof/>
                </w:rPr>
                <w:t>槽</w:t>
              </w:r>
              <w:r w:rsidR="00252FBF">
                <w:rPr>
                  <w:noProof/>
                </w:rPr>
                <w:t>-</w:t>
              </w:r>
              <w:r w:rsidR="00252FBF">
                <w:rPr>
                  <w:rFonts w:ascii="宋体" w:eastAsia="宋体" w:hAnsi="宋体" w:cs="宋体" w:hint="eastAsia"/>
                  <w:noProof/>
                </w:rPr>
                <w:t>端口号</w:t>
              </w:r>
              <w:r w:rsidR="00252FBF">
                <w:rPr>
                  <w:noProof/>
                </w:rPr>
                <w:t>-</w:t>
              </w:r>
              <w:r w:rsidR="00252FBF">
                <w:rPr>
                  <w:rFonts w:ascii="宋体" w:eastAsia="宋体" w:hAnsi="宋体" w:cs="宋体" w:hint="eastAsia"/>
                  <w:noProof/>
                </w:rPr>
                <w:t>分光器所</w:t>
              </w:r>
              <w:r w:rsidR="00252FBF">
                <w:rPr>
                  <w:rFonts w:ascii="宋体" w:eastAsia="宋体" w:hAnsi="宋体" w:cs="宋体" w:hint="eastAsia"/>
                  <w:noProof/>
                </w:rPr>
                <w:lastRenderedPageBreak/>
                <w:t>在端口的编号（从</w:t>
              </w:r>
              <w:r w:rsidR="00252FBF">
                <w:rPr>
                  <w:noProof/>
                </w:rPr>
                <w:t>0</w:t>
              </w:r>
              <w:r w:rsidR="00252FBF">
                <w:rPr>
                  <w:rFonts w:ascii="宋体" w:eastAsia="宋体" w:hAnsi="宋体" w:cs="宋体" w:hint="eastAsia"/>
                  <w:noProof/>
                </w:rPr>
                <w:t>开始）</w:t>
              </w:r>
            </w:ins>
            <w:del w:id="147" w:author="CMDI-LVLIANGDONG" w:date="2015-07-08T14:01:00Z">
              <w:r w:rsidDel="00252FBF">
                <w:delText>设备ID-框-槽-端口号-分光器所在端口的编号（从0开始）</w:delText>
              </w:r>
            </w:del>
            <w:r>
              <w:t>”</w:t>
            </w:r>
            <w:r>
              <w:rPr>
                <w:rFonts w:hint="eastAsia"/>
              </w:rPr>
              <w:t>，针对二级、三级分光器</w:t>
            </w:r>
          </w:p>
        </w:tc>
      </w:tr>
      <w:tr w:rsidR="00FD156B" w:rsidRPr="00B52B0E" w:rsidTr="003C03E3">
        <w:trPr>
          <w:trHeight w:val="390"/>
        </w:trPr>
        <w:tc>
          <w:tcPr>
            <w:tcW w:w="1570" w:type="dxa"/>
          </w:tcPr>
          <w:p w:rsidR="00FD156B" w:rsidRPr="0008641E" w:rsidRDefault="00FD156B" w:rsidP="00B52B0E">
            <w:pPr>
              <w:rPr>
                <w:rFonts w:eastAsiaTheme="minorEastAsia"/>
                <w:szCs w:val="18"/>
              </w:rPr>
            </w:pPr>
            <w:r w:rsidRPr="00B52B0E">
              <w:rPr>
                <w:rFonts w:hint="eastAsia"/>
                <w:szCs w:val="18"/>
              </w:rPr>
              <w:lastRenderedPageBreak/>
              <w:t>TOPPOSPORT</w:t>
            </w:r>
          </w:p>
        </w:tc>
        <w:tc>
          <w:tcPr>
            <w:tcW w:w="2234" w:type="dxa"/>
          </w:tcPr>
          <w:p w:rsidR="00FD156B" w:rsidRPr="00B52B0E" w:rsidRDefault="00A96EFF" w:rsidP="00A96EFF">
            <w:pPr>
              <w:rPr>
                <w:szCs w:val="18"/>
              </w:rPr>
            </w:pPr>
            <w:r>
              <w:rPr>
                <w:rFonts w:ascii="宋体" w:eastAsia="宋体" w:hAnsi="宋体" w:cs="宋体" w:hint="eastAsia"/>
                <w:szCs w:val="18"/>
              </w:rPr>
              <w:t>上</w:t>
            </w:r>
            <w:r>
              <w:rPr>
                <w:rFonts w:eastAsiaTheme="minorEastAsia" w:hint="eastAsia"/>
                <w:szCs w:val="18"/>
              </w:rPr>
              <w:t>级</w:t>
            </w:r>
            <w:r>
              <w:rPr>
                <w:rFonts w:eastAsiaTheme="minorEastAsia" w:hint="eastAsia"/>
                <w:szCs w:val="18"/>
              </w:rPr>
              <w:t>POS</w:t>
            </w:r>
            <w:r w:rsidR="00FD156B" w:rsidRPr="00B52B0E">
              <w:rPr>
                <w:rFonts w:ascii="宋体" w:eastAsia="宋体" w:hAnsi="宋体" w:cs="宋体" w:hint="eastAsia"/>
                <w:szCs w:val="18"/>
              </w:rPr>
              <w:t>端口</w:t>
            </w:r>
          </w:p>
        </w:tc>
        <w:tc>
          <w:tcPr>
            <w:tcW w:w="850" w:type="dxa"/>
          </w:tcPr>
          <w:p w:rsidR="00FD156B" w:rsidRPr="00B52B0E" w:rsidRDefault="00FD156B" w:rsidP="00B52B0E">
            <w:pPr>
              <w:rPr>
                <w:szCs w:val="18"/>
              </w:rPr>
            </w:pPr>
            <w:r w:rsidRPr="00B52B0E">
              <w:rPr>
                <w:rFonts w:hint="eastAsia"/>
                <w:szCs w:val="18"/>
              </w:rPr>
              <w:t>M</w:t>
            </w:r>
          </w:p>
        </w:tc>
        <w:tc>
          <w:tcPr>
            <w:tcW w:w="3587" w:type="dxa"/>
          </w:tcPr>
          <w:p w:rsidR="00FD156B" w:rsidRPr="00B52B0E" w:rsidRDefault="00FD156B" w:rsidP="00B52B0E">
            <w:pPr>
              <w:rPr>
                <w:szCs w:val="18"/>
              </w:rPr>
            </w:pPr>
          </w:p>
        </w:tc>
      </w:tr>
    </w:tbl>
    <w:p w:rsidR="00FD156B" w:rsidRPr="0020397D" w:rsidRDefault="00FD156B" w:rsidP="00EE165D">
      <w:pPr>
        <w:pStyle w:val="TimesNewRoman050"/>
        <w:ind w:left="0"/>
        <w:rPr>
          <w:rFonts w:cs="Times New Roman"/>
        </w:rPr>
      </w:pPr>
      <w:bookmarkStart w:id="148" w:name="_Toc421546386"/>
      <w:bookmarkStart w:id="149" w:name="_Toc422211123"/>
      <w:r w:rsidRPr="0020397D">
        <w:rPr>
          <w:rFonts w:cs="Times New Roman" w:hint="eastAsia"/>
        </w:rPr>
        <w:t>拓扑连接新增、修改、删除上报通知</w:t>
      </w:r>
      <w:bookmarkEnd w:id="148"/>
      <w:bookmarkEnd w:id="149"/>
    </w:p>
    <w:p w:rsidR="00FD156B" w:rsidRPr="00FF3114" w:rsidRDefault="00FD156B" w:rsidP="00FF3114">
      <w:pPr>
        <w:spacing w:line="360" w:lineRule="auto"/>
        <w:ind w:firstLine="420"/>
        <w:rPr>
          <w:szCs w:val="21"/>
        </w:rPr>
      </w:pPr>
      <w:r w:rsidRPr="00FF3114">
        <w:rPr>
          <w:rFonts w:hint="eastAsia"/>
          <w:szCs w:val="21"/>
        </w:rPr>
        <w:t>拓扑连接新增、修改、删除上报通知</w:t>
      </w:r>
    </w:p>
    <w:p w:rsidR="00FD156B" w:rsidRPr="00EE165D" w:rsidRDefault="00875CC3" w:rsidP="00FD156B">
      <w:pPr>
        <w:pStyle w:val="a9"/>
        <w:rPr>
          <w:rFonts w:ascii="Times New Roman"/>
          <w:szCs w:val="21"/>
        </w:rPr>
      </w:pPr>
      <w:r>
        <w:rPr>
          <w:rFonts w:ascii="Times New Roman" w:hint="eastAsia"/>
          <w:szCs w:val="21"/>
        </w:rPr>
        <w:t>拓扑连接</w:t>
      </w:r>
      <w:r w:rsidR="00FD156B" w:rsidRPr="004951D6">
        <w:rPr>
          <w:rFonts w:ascii="Times New Roman"/>
          <w:szCs w:val="21"/>
        </w:rPr>
        <w:t>通知格式</w:t>
      </w:r>
    </w:p>
    <w:tbl>
      <w:tblPr>
        <w:tblStyle w:val="afffffd"/>
        <w:tblW w:w="8408" w:type="dxa"/>
        <w:tblInd w:w="457" w:type="dxa"/>
        <w:tblLayout w:type="fixed"/>
        <w:tblLook w:val="00A0"/>
      </w:tblPr>
      <w:tblGrid>
        <w:gridCol w:w="1087"/>
        <w:gridCol w:w="1984"/>
        <w:gridCol w:w="709"/>
        <w:gridCol w:w="4628"/>
      </w:tblGrid>
      <w:tr w:rsidR="00FD156B" w:rsidRPr="00B52B0E" w:rsidTr="00811288">
        <w:trPr>
          <w:cnfStyle w:val="100000000000"/>
        </w:trPr>
        <w:tc>
          <w:tcPr>
            <w:tcW w:w="1087" w:type="dxa"/>
          </w:tcPr>
          <w:p w:rsidR="00FD156B" w:rsidRPr="00B52B0E" w:rsidRDefault="00FD156B" w:rsidP="00B52B0E">
            <w:pPr>
              <w:rPr>
                <w:szCs w:val="18"/>
              </w:rPr>
            </w:pPr>
            <w:r w:rsidRPr="00B52B0E">
              <w:rPr>
                <w:rFonts w:hint="eastAsia"/>
                <w:szCs w:val="18"/>
              </w:rPr>
              <w:t>参数名称</w:t>
            </w:r>
          </w:p>
        </w:tc>
        <w:tc>
          <w:tcPr>
            <w:tcW w:w="1984" w:type="dxa"/>
          </w:tcPr>
          <w:p w:rsidR="00FD156B" w:rsidRPr="00B52B0E" w:rsidRDefault="00FD156B" w:rsidP="00B52B0E">
            <w:pPr>
              <w:rPr>
                <w:szCs w:val="18"/>
              </w:rPr>
            </w:pPr>
            <w:r w:rsidRPr="00B52B0E">
              <w:rPr>
                <w:rFonts w:hint="eastAsia"/>
                <w:szCs w:val="18"/>
              </w:rPr>
              <w:t>中文名称</w:t>
            </w:r>
          </w:p>
        </w:tc>
        <w:tc>
          <w:tcPr>
            <w:tcW w:w="709" w:type="dxa"/>
          </w:tcPr>
          <w:p w:rsidR="00FD156B" w:rsidRPr="00B52B0E" w:rsidRDefault="00FD156B" w:rsidP="00B52B0E">
            <w:pPr>
              <w:rPr>
                <w:szCs w:val="18"/>
              </w:rPr>
            </w:pPr>
            <w:r w:rsidRPr="00B52B0E">
              <w:rPr>
                <w:rFonts w:hint="eastAsia"/>
                <w:szCs w:val="18"/>
              </w:rPr>
              <w:t>限定</w:t>
            </w:r>
          </w:p>
        </w:tc>
        <w:tc>
          <w:tcPr>
            <w:tcW w:w="4628" w:type="dxa"/>
          </w:tcPr>
          <w:p w:rsidR="00FD156B" w:rsidRPr="00B52B0E" w:rsidRDefault="00FD156B" w:rsidP="00B52B0E">
            <w:pPr>
              <w:rPr>
                <w:szCs w:val="18"/>
              </w:rPr>
            </w:pPr>
            <w:r w:rsidRPr="00B52B0E">
              <w:rPr>
                <w:rFonts w:hint="eastAsia"/>
                <w:szCs w:val="18"/>
              </w:rPr>
              <w:t>说明</w:t>
            </w:r>
          </w:p>
        </w:tc>
      </w:tr>
      <w:tr w:rsidR="00FD156B" w:rsidRPr="00B52B0E" w:rsidTr="00811288">
        <w:trPr>
          <w:trHeight w:val="390"/>
        </w:trPr>
        <w:tc>
          <w:tcPr>
            <w:tcW w:w="1087" w:type="dxa"/>
          </w:tcPr>
          <w:p w:rsidR="00FD156B" w:rsidRPr="00B52B0E" w:rsidRDefault="00FD156B" w:rsidP="00B52B0E">
            <w:pPr>
              <w:rPr>
                <w:szCs w:val="18"/>
              </w:rPr>
            </w:pPr>
            <w:r w:rsidRPr="00B52B0E">
              <w:rPr>
                <w:szCs w:val="18"/>
              </w:rPr>
              <w:t>OLTID</w:t>
            </w:r>
          </w:p>
        </w:tc>
        <w:tc>
          <w:tcPr>
            <w:tcW w:w="1984" w:type="dxa"/>
          </w:tcPr>
          <w:p w:rsidR="00FD156B" w:rsidRPr="00B52B0E" w:rsidRDefault="00FD156B" w:rsidP="00B52B0E">
            <w:pPr>
              <w:rPr>
                <w:szCs w:val="18"/>
              </w:rPr>
            </w:pPr>
            <w:r w:rsidRPr="00B52B0E">
              <w:rPr>
                <w:szCs w:val="18"/>
              </w:rPr>
              <w:t>OLT的IP地址、名称</w:t>
            </w:r>
          </w:p>
        </w:tc>
        <w:tc>
          <w:tcPr>
            <w:tcW w:w="709" w:type="dxa"/>
          </w:tcPr>
          <w:p w:rsidR="00FD156B" w:rsidRPr="00B52B0E" w:rsidRDefault="00FD156B" w:rsidP="00B52B0E">
            <w:pPr>
              <w:rPr>
                <w:szCs w:val="18"/>
              </w:rPr>
            </w:pPr>
            <w:r w:rsidRPr="00B52B0E">
              <w:rPr>
                <w:szCs w:val="18"/>
              </w:rPr>
              <w:t>M</w:t>
            </w:r>
          </w:p>
        </w:tc>
        <w:tc>
          <w:tcPr>
            <w:tcW w:w="4628" w:type="dxa"/>
          </w:tcPr>
          <w:p w:rsidR="00FD156B" w:rsidRPr="00B52B0E" w:rsidRDefault="00FD156B" w:rsidP="00B52B0E">
            <w:pPr>
              <w:rPr>
                <w:szCs w:val="18"/>
              </w:rPr>
            </w:pPr>
          </w:p>
        </w:tc>
      </w:tr>
      <w:tr w:rsidR="00FD156B" w:rsidRPr="00B52B0E" w:rsidTr="00811288">
        <w:trPr>
          <w:trHeight w:val="390"/>
        </w:trPr>
        <w:tc>
          <w:tcPr>
            <w:tcW w:w="1087" w:type="dxa"/>
          </w:tcPr>
          <w:p w:rsidR="00FD156B" w:rsidRPr="00B52B0E" w:rsidRDefault="00FD156B" w:rsidP="00B52B0E">
            <w:pPr>
              <w:rPr>
                <w:szCs w:val="18"/>
              </w:rPr>
            </w:pPr>
            <w:r w:rsidRPr="00B52B0E">
              <w:rPr>
                <w:szCs w:val="18"/>
              </w:rPr>
              <w:t>PONID</w:t>
            </w:r>
          </w:p>
        </w:tc>
        <w:tc>
          <w:tcPr>
            <w:tcW w:w="1984" w:type="dxa"/>
          </w:tcPr>
          <w:p w:rsidR="00FD156B" w:rsidRPr="00B52B0E" w:rsidRDefault="00FD156B" w:rsidP="00B52B0E">
            <w:pPr>
              <w:rPr>
                <w:szCs w:val="18"/>
              </w:rPr>
            </w:pPr>
            <w:r w:rsidRPr="00B52B0E">
              <w:rPr>
                <w:szCs w:val="18"/>
              </w:rPr>
              <w:t>PON口定位信息</w:t>
            </w:r>
          </w:p>
        </w:tc>
        <w:tc>
          <w:tcPr>
            <w:tcW w:w="709" w:type="dxa"/>
          </w:tcPr>
          <w:p w:rsidR="00FD156B" w:rsidRPr="00B52B0E" w:rsidRDefault="00FD156B" w:rsidP="00B52B0E">
            <w:pPr>
              <w:rPr>
                <w:szCs w:val="18"/>
              </w:rPr>
            </w:pPr>
            <w:r w:rsidRPr="00B52B0E">
              <w:rPr>
                <w:szCs w:val="18"/>
              </w:rPr>
              <w:t>M</w:t>
            </w:r>
          </w:p>
        </w:tc>
        <w:tc>
          <w:tcPr>
            <w:tcW w:w="4628" w:type="dxa"/>
          </w:tcPr>
          <w:p w:rsidR="00FD156B" w:rsidRPr="00B52B0E" w:rsidRDefault="00875CC3" w:rsidP="00B52B0E">
            <w:pPr>
              <w:rPr>
                <w:szCs w:val="18"/>
              </w:rPr>
            </w:pPr>
            <w:r w:rsidRPr="000228FC">
              <w:rPr>
                <w:rFonts w:ascii="宋体" w:eastAsia="宋体" w:hAnsi="宋体" w:cs="宋体" w:hint="eastAsia"/>
              </w:rPr>
              <w:t>格式为“机架-框-槽-端口号”，没有则使用NA代替，如0框0槽0端口为NA-0-0-0。</w:t>
            </w:r>
          </w:p>
        </w:tc>
      </w:tr>
      <w:tr w:rsidR="00FD156B" w:rsidRPr="00B52B0E" w:rsidTr="00811288">
        <w:trPr>
          <w:trHeight w:val="390"/>
        </w:trPr>
        <w:tc>
          <w:tcPr>
            <w:tcW w:w="1087" w:type="dxa"/>
          </w:tcPr>
          <w:p w:rsidR="00FD156B" w:rsidRPr="00B52B0E" w:rsidRDefault="00EF75F2" w:rsidP="00B52B0E">
            <w:pPr>
              <w:rPr>
                <w:szCs w:val="18"/>
              </w:rPr>
            </w:pPr>
            <w:r>
              <w:t>NAME</w:t>
            </w:r>
          </w:p>
        </w:tc>
        <w:tc>
          <w:tcPr>
            <w:tcW w:w="1984" w:type="dxa"/>
          </w:tcPr>
          <w:p w:rsidR="00FD156B" w:rsidRPr="00B52B0E" w:rsidRDefault="00FD156B" w:rsidP="00B52B0E">
            <w:pPr>
              <w:rPr>
                <w:szCs w:val="18"/>
              </w:rPr>
            </w:pPr>
            <w:r w:rsidRPr="00B52B0E">
              <w:rPr>
                <w:rFonts w:hint="eastAsia"/>
                <w:szCs w:val="18"/>
              </w:rPr>
              <w:t>拓扑连接名称</w:t>
            </w:r>
          </w:p>
        </w:tc>
        <w:tc>
          <w:tcPr>
            <w:tcW w:w="709" w:type="dxa"/>
          </w:tcPr>
          <w:p w:rsidR="00FD156B" w:rsidRPr="00B52B0E" w:rsidRDefault="00FD156B" w:rsidP="00B52B0E">
            <w:pPr>
              <w:rPr>
                <w:szCs w:val="18"/>
              </w:rPr>
            </w:pPr>
            <w:r w:rsidRPr="00B52B0E">
              <w:rPr>
                <w:szCs w:val="18"/>
              </w:rPr>
              <w:t>M</w:t>
            </w:r>
          </w:p>
        </w:tc>
        <w:tc>
          <w:tcPr>
            <w:tcW w:w="4628" w:type="dxa"/>
          </w:tcPr>
          <w:p w:rsidR="00FD156B" w:rsidRPr="00B52B0E" w:rsidRDefault="00FD156B" w:rsidP="00B52B0E">
            <w:pPr>
              <w:rPr>
                <w:szCs w:val="18"/>
              </w:rPr>
            </w:pPr>
          </w:p>
        </w:tc>
      </w:tr>
      <w:tr w:rsidR="0008641E" w:rsidRPr="00B52B0E" w:rsidTr="00811288">
        <w:trPr>
          <w:trHeight w:val="390"/>
        </w:trPr>
        <w:tc>
          <w:tcPr>
            <w:tcW w:w="1087" w:type="dxa"/>
          </w:tcPr>
          <w:p w:rsidR="0008641E" w:rsidRPr="00B52B0E" w:rsidRDefault="0008641E" w:rsidP="00B52B0E">
            <w:pPr>
              <w:rPr>
                <w:szCs w:val="18"/>
              </w:rPr>
            </w:pPr>
            <w:r w:rsidRPr="00B52B0E">
              <w:rPr>
                <w:rFonts w:hint="eastAsia"/>
                <w:szCs w:val="18"/>
              </w:rPr>
              <w:t>APOINT</w:t>
            </w:r>
          </w:p>
        </w:tc>
        <w:tc>
          <w:tcPr>
            <w:tcW w:w="1984" w:type="dxa"/>
          </w:tcPr>
          <w:p w:rsidR="0008641E" w:rsidRPr="00B52B0E" w:rsidRDefault="0008641E" w:rsidP="00B52B0E">
            <w:pPr>
              <w:rPr>
                <w:szCs w:val="18"/>
              </w:rPr>
            </w:pPr>
            <w:r w:rsidRPr="00B52B0E">
              <w:rPr>
                <w:rFonts w:ascii="宋体" w:eastAsia="宋体" w:hAnsi="宋体" w:cs="宋体" w:hint="eastAsia"/>
                <w:szCs w:val="18"/>
              </w:rPr>
              <w:t>拓扑连接的起始端点</w:t>
            </w:r>
          </w:p>
        </w:tc>
        <w:tc>
          <w:tcPr>
            <w:tcW w:w="709" w:type="dxa"/>
          </w:tcPr>
          <w:p w:rsidR="0008641E" w:rsidRPr="00B52B0E" w:rsidRDefault="0008641E" w:rsidP="00B52B0E">
            <w:pPr>
              <w:rPr>
                <w:szCs w:val="18"/>
              </w:rPr>
            </w:pPr>
            <w:r w:rsidRPr="00B52B0E">
              <w:rPr>
                <w:szCs w:val="18"/>
              </w:rPr>
              <w:t>M</w:t>
            </w:r>
          </w:p>
        </w:tc>
        <w:tc>
          <w:tcPr>
            <w:tcW w:w="4628" w:type="dxa"/>
          </w:tcPr>
          <w:p w:rsidR="0008641E" w:rsidRPr="0008641E" w:rsidRDefault="0008641E" w:rsidP="0008641E">
            <w:r w:rsidRPr="0008641E">
              <w:rPr>
                <w:rFonts w:ascii="宋体" w:eastAsia="宋体" w:hAnsi="宋体" w:cs="宋体" w:hint="eastAsia"/>
              </w:rPr>
              <w:t>建议按照这个格式：</w:t>
            </w:r>
          </w:p>
          <w:p w:rsidR="0008641E" w:rsidRPr="0008641E" w:rsidDel="00DE06F2" w:rsidRDefault="0008641E" w:rsidP="0008641E">
            <w:pPr>
              <w:rPr>
                <w:del w:id="150" w:author="CMDI-LVLIANGDONG" w:date="2015-06-17T16:58:00Z"/>
              </w:rPr>
            </w:pPr>
            <w:del w:id="151" w:author="CMDI-LVLIANGDONG" w:date="2015-06-17T16:58:00Z">
              <w:r w:rsidRPr="0008641E" w:rsidDel="00DE06F2">
                <w:delText>PON</w:delText>
              </w:r>
              <w:r w:rsidRPr="0008641E" w:rsidDel="00DE06F2">
                <w:rPr>
                  <w:rFonts w:ascii="宋体" w:eastAsia="宋体" w:hAnsi="宋体" w:cs="宋体" w:hint="eastAsia"/>
                </w:rPr>
                <w:delText>口：</w:delText>
              </w:r>
            </w:del>
          </w:p>
          <w:p w:rsidR="0008641E" w:rsidRPr="0008641E" w:rsidDel="00DE06F2" w:rsidRDefault="0008641E" w:rsidP="0008641E">
            <w:pPr>
              <w:rPr>
                <w:del w:id="152" w:author="CMDI-LVLIANGDONG" w:date="2015-06-17T16:58:00Z"/>
              </w:rPr>
            </w:pPr>
            <w:del w:id="153" w:author="CMDI-LVLIANGDONG" w:date="2015-06-17T16:58:00Z">
              <w:r w:rsidRPr="0008641E" w:rsidDel="00DE06F2">
                <w:delText>PON/OLTIP:PON</w:delText>
              </w:r>
              <w:r w:rsidRPr="0008641E" w:rsidDel="00DE06F2">
                <w:rPr>
                  <w:rFonts w:ascii="宋体" w:eastAsia="宋体" w:hAnsi="宋体" w:cs="宋体" w:hint="eastAsia"/>
                </w:rPr>
                <w:delText>口</w:delText>
              </w:r>
              <w:r w:rsidRPr="0008641E" w:rsidDel="00DE06F2">
                <w:delText>(PON/10.1.1.2:NA-0-0-0)</w:delText>
              </w:r>
            </w:del>
          </w:p>
          <w:p w:rsidR="0008641E" w:rsidRPr="0008641E" w:rsidDel="00DE06F2" w:rsidRDefault="0008641E" w:rsidP="0008641E">
            <w:pPr>
              <w:rPr>
                <w:del w:id="154" w:author="CMDI-LVLIANGDONG" w:date="2015-06-17T16:58:00Z"/>
              </w:rPr>
            </w:pPr>
            <w:del w:id="155" w:author="CMDI-LVLIANGDONG" w:date="2015-06-17T16:58:00Z">
              <w:r w:rsidRPr="0008641E" w:rsidDel="00DE06F2">
                <w:delText>POS</w:delText>
              </w:r>
              <w:r w:rsidRPr="0008641E" w:rsidDel="00DE06F2">
                <w:rPr>
                  <w:rFonts w:ascii="宋体" w:eastAsia="宋体" w:hAnsi="宋体" w:cs="宋体" w:hint="eastAsia"/>
                </w:rPr>
                <w:delText>分光器：</w:delText>
              </w:r>
            </w:del>
          </w:p>
          <w:p w:rsidR="0008641E" w:rsidRPr="0008641E" w:rsidDel="00DE06F2" w:rsidRDefault="0008641E" w:rsidP="0008641E">
            <w:pPr>
              <w:rPr>
                <w:del w:id="156" w:author="CMDI-LVLIANGDONG" w:date="2015-06-17T16:58:00Z"/>
              </w:rPr>
            </w:pPr>
            <w:del w:id="157" w:author="CMDI-LVLIANGDONG" w:date="2015-06-17T16:58:00Z">
              <w:r w:rsidRPr="0008641E" w:rsidDel="00DE06F2">
                <w:delText>POS/OLTIP:POSID(POS/10.1.1.2:3)</w:delText>
              </w:r>
            </w:del>
          </w:p>
          <w:p w:rsidR="0008641E" w:rsidRPr="0008641E" w:rsidDel="00DE06F2" w:rsidRDefault="0008641E" w:rsidP="0008641E">
            <w:pPr>
              <w:rPr>
                <w:del w:id="158" w:author="CMDI-LVLIANGDONG" w:date="2015-06-17T16:58:00Z"/>
              </w:rPr>
            </w:pPr>
            <w:del w:id="159" w:author="CMDI-LVLIANGDONG" w:date="2015-06-17T16:58:00Z">
              <w:r w:rsidRPr="0008641E" w:rsidDel="00DE06F2">
                <w:delText>ONU</w:delText>
              </w:r>
              <w:r w:rsidRPr="0008641E" w:rsidDel="00DE06F2">
                <w:rPr>
                  <w:rFonts w:ascii="宋体" w:eastAsia="宋体" w:hAnsi="宋体" w:cs="宋体" w:hint="eastAsia"/>
                </w:rPr>
                <w:delText>：</w:delText>
              </w:r>
            </w:del>
          </w:p>
          <w:p w:rsidR="00DE06F2" w:rsidRDefault="0008641E" w:rsidP="00DE06F2">
            <w:pPr>
              <w:rPr>
                <w:ins w:id="160" w:author="CMDI-LVLIANGDONG" w:date="2015-06-17T16:58:00Z"/>
                <w:rFonts w:eastAsiaTheme="minorEastAsia"/>
              </w:rPr>
            </w:pPr>
            <w:del w:id="161" w:author="CMDI-LVLIANGDONG" w:date="2015-06-17T16:58:00Z">
              <w:r w:rsidRPr="0008641E" w:rsidDel="00DE06F2">
                <w:delText>ONU/OLTIP:PON</w:delText>
              </w:r>
              <w:r w:rsidRPr="0008641E" w:rsidDel="00DE06F2">
                <w:rPr>
                  <w:rFonts w:ascii="宋体" w:eastAsia="宋体" w:hAnsi="宋体" w:cs="宋体" w:hint="eastAsia"/>
                </w:rPr>
                <w:delText>口</w:delText>
              </w:r>
              <w:r w:rsidRPr="0008641E" w:rsidDel="00DE06F2">
                <w:delText>:ONUID((PON/10.1.1.2:NA-0-0-0:1))</w:delText>
              </w:r>
            </w:del>
          </w:p>
          <w:p w:rsidR="00DE06F2" w:rsidRPr="008A5823" w:rsidRDefault="00DE06F2" w:rsidP="00DE06F2">
            <w:pPr>
              <w:rPr>
                <w:ins w:id="162" w:author="CMDI-LVLIANGDONG" w:date="2015-06-17T16:58:00Z"/>
                <w:rFonts w:eastAsiaTheme="minorEastAsia"/>
              </w:rPr>
            </w:pPr>
            <w:ins w:id="163" w:author="CMDI-LVLIANGDONG" w:date="2015-06-17T16:58:00Z">
              <w:r w:rsidRPr="008A5823">
                <w:rPr>
                  <w:rFonts w:eastAsiaTheme="minorEastAsia" w:hint="eastAsia"/>
                </w:rPr>
                <w:t>PON</w:t>
              </w:r>
              <w:r w:rsidRPr="008A5823">
                <w:rPr>
                  <w:rFonts w:eastAsiaTheme="minorEastAsia" w:hint="eastAsia"/>
                </w:rPr>
                <w:t>口：</w:t>
              </w:r>
            </w:ins>
          </w:p>
          <w:p w:rsidR="00DE06F2" w:rsidRPr="008A5823" w:rsidRDefault="00DE06F2" w:rsidP="00DE06F2">
            <w:pPr>
              <w:rPr>
                <w:ins w:id="164" w:author="CMDI-LVLIANGDONG" w:date="2015-06-17T16:58:00Z"/>
                <w:rFonts w:eastAsiaTheme="minorEastAsia"/>
              </w:rPr>
            </w:pPr>
            <w:ins w:id="165" w:author="CMDI-LVLIANGDONG" w:date="2015-06-17T16:58:00Z">
              <w:r w:rsidRPr="008A5823">
                <w:rPr>
                  <w:rFonts w:eastAsiaTheme="minorEastAsia" w:hint="eastAsia"/>
                </w:rPr>
                <w:t>PON/OLTIP:PON</w:t>
              </w:r>
              <w:r w:rsidRPr="008A5823">
                <w:rPr>
                  <w:rFonts w:eastAsiaTheme="minorEastAsia" w:hint="eastAsia"/>
                </w:rPr>
                <w:t>口</w:t>
              </w:r>
              <w:r w:rsidRPr="008A5823">
                <w:rPr>
                  <w:rFonts w:eastAsiaTheme="minorEastAsia" w:hint="eastAsia"/>
                </w:rPr>
                <w:t>(PON/10.1.1.2:NA-0-0-0)</w:t>
              </w:r>
            </w:ins>
          </w:p>
          <w:p w:rsidR="00DE06F2" w:rsidRPr="008A5823" w:rsidRDefault="00DE06F2" w:rsidP="00DE06F2">
            <w:pPr>
              <w:rPr>
                <w:ins w:id="166" w:author="CMDI-LVLIANGDONG" w:date="2015-06-17T16:58:00Z"/>
                <w:rFonts w:eastAsiaTheme="minorEastAsia"/>
              </w:rPr>
            </w:pPr>
          </w:p>
          <w:p w:rsidR="00DE06F2" w:rsidRPr="008A5823" w:rsidRDefault="00DE06F2" w:rsidP="00DE06F2">
            <w:pPr>
              <w:rPr>
                <w:ins w:id="167" w:author="CMDI-LVLIANGDONG" w:date="2015-06-17T16:58:00Z"/>
                <w:rFonts w:eastAsiaTheme="minorEastAsia"/>
              </w:rPr>
            </w:pPr>
            <w:ins w:id="168" w:author="CMDI-LVLIANGDONG" w:date="2015-06-17T16:58:00Z">
              <w:r w:rsidRPr="008A5823">
                <w:rPr>
                  <w:rFonts w:eastAsiaTheme="minorEastAsia" w:hint="eastAsia"/>
                </w:rPr>
                <w:t>POS</w:t>
              </w:r>
              <w:r w:rsidRPr="008A5823">
                <w:rPr>
                  <w:rFonts w:eastAsiaTheme="minorEastAsia" w:hint="eastAsia"/>
                </w:rPr>
                <w:t>分光器：</w:t>
              </w:r>
            </w:ins>
          </w:p>
          <w:p w:rsidR="00DE06F2" w:rsidRPr="008A5823" w:rsidRDefault="00DE06F2" w:rsidP="00DE06F2">
            <w:pPr>
              <w:rPr>
                <w:ins w:id="169" w:author="CMDI-LVLIANGDONG" w:date="2015-06-17T16:58:00Z"/>
                <w:rFonts w:eastAsiaTheme="minorEastAsia"/>
              </w:rPr>
            </w:pPr>
            <w:ins w:id="170" w:author="CMDI-LVLIANGDONG" w:date="2015-06-17T16:58:00Z">
              <w:r w:rsidRPr="008A5823">
                <w:rPr>
                  <w:rFonts w:eastAsiaTheme="minorEastAsia" w:hint="eastAsia"/>
                </w:rPr>
                <w:t>POS/OLTIP:POSID:POS</w:t>
              </w:r>
              <w:r w:rsidRPr="008A5823">
                <w:rPr>
                  <w:rFonts w:eastAsiaTheme="minorEastAsia" w:hint="eastAsia"/>
                </w:rPr>
                <w:t>端口号</w:t>
              </w:r>
              <w:r w:rsidRPr="008A5823">
                <w:rPr>
                  <w:rFonts w:eastAsiaTheme="minorEastAsia" w:hint="eastAsia"/>
                </w:rPr>
                <w:t>(POS/10.1.1.2:0-0-2-1-1:3)</w:t>
              </w:r>
            </w:ins>
          </w:p>
          <w:p w:rsidR="00DE06F2" w:rsidRPr="008A5823" w:rsidRDefault="00DE06F2" w:rsidP="00DE06F2">
            <w:pPr>
              <w:rPr>
                <w:ins w:id="171" w:author="CMDI-LVLIANGDONG" w:date="2015-06-17T16:58:00Z"/>
                <w:rFonts w:eastAsiaTheme="minorEastAsia"/>
              </w:rPr>
            </w:pPr>
          </w:p>
          <w:p w:rsidR="00DE06F2" w:rsidRPr="008A5823" w:rsidRDefault="00DE06F2" w:rsidP="00DE06F2">
            <w:pPr>
              <w:rPr>
                <w:ins w:id="172" w:author="CMDI-LVLIANGDONG" w:date="2015-06-17T16:58:00Z"/>
                <w:rFonts w:eastAsiaTheme="minorEastAsia"/>
              </w:rPr>
            </w:pPr>
            <w:ins w:id="173" w:author="CMDI-LVLIANGDONG" w:date="2015-06-17T16:58:00Z">
              <w:r w:rsidRPr="008A5823">
                <w:rPr>
                  <w:rFonts w:eastAsiaTheme="minorEastAsia" w:hint="eastAsia"/>
                </w:rPr>
                <w:t>ONU</w:t>
              </w:r>
              <w:r w:rsidRPr="008A5823">
                <w:rPr>
                  <w:rFonts w:eastAsiaTheme="minorEastAsia" w:hint="eastAsia"/>
                </w:rPr>
                <w:t>：</w:t>
              </w:r>
            </w:ins>
          </w:p>
          <w:p w:rsidR="00DE06F2" w:rsidRPr="00DE06F2" w:rsidRDefault="00DE06F2" w:rsidP="00DE06F2">
            <w:pPr>
              <w:topLinePunct w:val="0"/>
              <w:rPr>
                <w:rFonts w:eastAsiaTheme="minorEastAsia"/>
              </w:rPr>
            </w:pPr>
            <w:ins w:id="174" w:author="CMDI-LVLIANGDONG" w:date="2015-06-17T16:58:00Z">
              <w:r w:rsidRPr="008A5823">
                <w:rPr>
                  <w:rFonts w:eastAsiaTheme="minorEastAsia" w:hint="eastAsia"/>
                </w:rPr>
                <w:t>ONU/OLTIP:PON</w:t>
              </w:r>
              <w:r w:rsidRPr="008A5823">
                <w:rPr>
                  <w:rFonts w:eastAsiaTheme="minorEastAsia" w:hint="eastAsia"/>
                </w:rPr>
                <w:t>口</w:t>
              </w:r>
              <w:r w:rsidRPr="008A5823">
                <w:rPr>
                  <w:rFonts w:eastAsiaTheme="minorEastAsia" w:hint="eastAsia"/>
                </w:rPr>
                <w:t>:ONUID((ONU/10.1.1.2:NA-0-0-0:1))</w:t>
              </w:r>
            </w:ins>
          </w:p>
        </w:tc>
      </w:tr>
      <w:tr w:rsidR="0008641E" w:rsidRPr="00B52B0E" w:rsidTr="00811288">
        <w:trPr>
          <w:trHeight w:val="390"/>
        </w:trPr>
        <w:tc>
          <w:tcPr>
            <w:tcW w:w="1087" w:type="dxa"/>
          </w:tcPr>
          <w:p w:rsidR="0008641E" w:rsidRPr="00B52B0E" w:rsidRDefault="0008641E" w:rsidP="00B52B0E">
            <w:pPr>
              <w:rPr>
                <w:szCs w:val="18"/>
              </w:rPr>
            </w:pPr>
            <w:r w:rsidRPr="00B52B0E">
              <w:rPr>
                <w:rFonts w:hint="eastAsia"/>
                <w:szCs w:val="18"/>
              </w:rPr>
              <w:t>ZPOINT</w:t>
            </w:r>
          </w:p>
        </w:tc>
        <w:tc>
          <w:tcPr>
            <w:tcW w:w="1984" w:type="dxa"/>
          </w:tcPr>
          <w:p w:rsidR="0008641E" w:rsidRPr="00B52B0E" w:rsidRDefault="0008641E" w:rsidP="00B52B0E">
            <w:pPr>
              <w:rPr>
                <w:szCs w:val="18"/>
              </w:rPr>
            </w:pPr>
            <w:r w:rsidRPr="00B52B0E">
              <w:rPr>
                <w:rFonts w:hint="eastAsia"/>
                <w:szCs w:val="18"/>
              </w:rPr>
              <w:t>拓扑连接的终止端点</w:t>
            </w:r>
          </w:p>
        </w:tc>
        <w:tc>
          <w:tcPr>
            <w:tcW w:w="709" w:type="dxa"/>
          </w:tcPr>
          <w:p w:rsidR="0008641E" w:rsidRPr="00B52B0E" w:rsidRDefault="0008641E" w:rsidP="00B52B0E">
            <w:pPr>
              <w:rPr>
                <w:szCs w:val="18"/>
              </w:rPr>
            </w:pPr>
            <w:r w:rsidRPr="00B52B0E">
              <w:rPr>
                <w:szCs w:val="18"/>
              </w:rPr>
              <w:t>M</w:t>
            </w:r>
          </w:p>
        </w:tc>
        <w:tc>
          <w:tcPr>
            <w:tcW w:w="4628" w:type="dxa"/>
          </w:tcPr>
          <w:p w:rsidR="0008641E" w:rsidRPr="0008641E" w:rsidRDefault="0008641E" w:rsidP="0008641E">
            <w:r w:rsidRPr="0008641E">
              <w:rPr>
                <w:rFonts w:ascii="宋体" w:eastAsia="宋体" w:hAnsi="宋体" w:cs="宋体" w:hint="eastAsia"/>
              </w:rPr>
              <w:t>建议按照这个格式：</w:t>
            </w:r>
          </w:p>
          <w:p w:rsidR="0008641E" w:rsidRPr="0008641E" w:rsidDel="00DE06F2" w:rsidRDefault="0008641E" w:rsidP="0008641E">
            <w:pPr>
              <w:rPr>
                <w:del w:id="175" w:author="CMDI-LVLIANGDONG" w:date="2015-06-17T16:58:00Z"/>
              </w:rPr>
            </w:pPr>
            <w:del w:id="176" w:author="CMDI-LVLIANGDONG" w:date="2015-06-17T16:58:00Z">
              <w:r w:rsidRPr="0008641E" w:rsidDel="00DE06F2">
                <w:rPr>
                  <w:rFonts w:hint="eastAsia"/>
                </w:rPr>
                <w:delText>PON</w:delText>
              </w:r>
              <w:r w:rsidRPr="0008641E" w:rsidDel="00DE06F2">
                <w:rPr>
                  <w:rFonts w:ascii="宋体" w:eastAsia="宋体" w:hAnsi="宋体" w:cs="宋体" w:hint="eastAsia"/>
                </w:rPr>
                <w:delText>口：</w:delText>
              </w:r>
            </w:del>
          </w:p>
          <w:p w:rsidR="0008641E" w:rsidRPr="0008641E" w:rsidDel="00DE06F2" w:rsidRDefault="0008641E" w:rsidP="0008641E">
            <w:pPr>
              <w:rPr>
                <w:del w:id="177" w:author="CMDI-LVLIANGDONG" w:date="2015-06-17T16:58:00Z"/>
              </w:rPr>
            </w:pPr>
            <w:del w:id="178" w:author="CMDI-LVLIANGDONG" w:date="2015-06-17T16:58:00Z">
              <w:r w:rsidRPr="0008641E" w:rsidDel="00DE06F2">
                <w:rPr>
                  <w:rFonts w:hint="eastAsia"/>
                </w:rPr>
                <w:delText>PON/OLTIP:PON</w:delText>
              </w:r>
              <w:r w:rsidRPr="0008641E" w:rsidDel="00DE06F2">
                <w:rPr>
                  <w:rFonts w:ascii="宋体" w:eastAsia="宋体" w:hAnsi="宋体" w:cs="宋体" w:hint="eastAsia"/>
                </w:rPr>
                <w:delText>口</w:delText>
              </w:r>
              <w:r w:rsidRPr="0008641E" w:rsidDel="00DE06F2">
                <w:delText>(PON/10.1.1.2:NA-0-0-0)</w:delText>
              </w:r>
            </w:del>
          </w:p>
          <w:p w:rsidR="0008641E" w:rsidRPr="0008641E" w:rsidDel="00DE06F2" w:rsidRDefault="0008641E" w:rsidP="0008641E">
            <w:pPr>
              <w:rPr>
                <w:del w:id="179" w:author="CMDI-LVLIANGDONG" w:date="2015-06-17T16:58:00Z"/>
              </w:rPr>
            </w:pPr>
            <w:del w:id="180" w:author="CMDI-LVLIANGDONG" w:date="2015-06-17T16:58:00Z">
              <w:r w:rsidRPr="0008641E" w:rsidDel="00DE06F2">
                <w:rPr>
                  <w:rFonts w:hint="eastAsia"/>
                </w:rPr>
                <w:delText>POS</w:delText>
              </w:r>
              <w:r w:rsidRPr="0008641E" w:rsidDel="00DE06F2">
                <w:rPr>
                  <w:rFonts w:ascii="宋体" w:eastAsia="宋体" w:hAnsi="宋体" w:cs="宋体" w:hint="eastAsia"/>
                </w:rPr>
                <w:delText>分光器：</w:delText>
              </w:r>
            </w:del>
          </w:p>
          <w:p w:rsidR="0008641E" w:rsidRPr="0008641E" w:rsidDel="00DE06F2" w:rsidRDefault="0008641E" w:rsidP="0008641E">
            <w:pPr>
              <w:rPr>
                <w:del w:id="181" w:author="CMDI-LVLIANGDONG" w:date="2015-06-17T16:58:00Z"/>
              </w:rPr>
            </w:pPr>
            <w:del w:id="182" w:author="CMDI-LVLIANGDONG" w:date="2015-06-17T16:58:00Z">
              <w:r w:rsidRPr="0008641E" w:rsidDel="00DE06F2">
                <w:rPr>
                  <w:rFonts w:hint="eastAsia"/>
                </w:rPr>
                <w:delText>POS/OLTIP:POSID</w:delText>
              </w:r>
            </w:del>
          </w:p>
          <w:p w:rsidR="0008641E" w:rsidRPr="0008641E" w:rsidDel="00DE06F2" w:rsidRDefault="0008641E" w:rsidP="0008641E">
            <w:pPr>
              <w:rPr>
                <w:del w:id="183" w:author="CMDI-LVLIANGDONG" w:date="2015-06-17T16:58:00Z"/>
              </w:rPr>
            </w:pPr>
            <w:del w:id="184" w:author="CMDI-LVLIANGDONG" w:date="2015-06-17T16:58:00Z">
              <w:r w:rsidRPr="0008641E" w:rsidDel="00DE06F2">
                <w:rPr>
                  <w:rFonts w:hint="eastAsia"/>
                </w:rPr>
                <w:delText>(POS/10.1.1.2:3)</w:delText>
              </w:r>
            </w:del>
          </w:p>
          <w:p w:rsidR="0008641E" w:rsidRPr="0008641E" w:rsidDel="00DE06F2" w:rsidRDefault="0008641E" w:rsidP="0008641E">
            <w:pPr>
              <w:rPr>
                <w:del w:id="185" w:author="CMDI-LVLIANGDONG" w:date="2015-06-17T16:58:00Z"/>
              </w:rPr>
            </w:pPr>
            <w:del w:id="186" w:author="CMDI-LVLIANGDONG" w:date="2015-06-17T16:58:00Z">
              <w:r w:rsidRPr="0008641E" w:rsidDel="00DE06F2">
                <w:rPr>
                  <w:rFonts w:hint="eastAsia"/>
                </w:rPr>
                <w:delText>ONU</w:delText>
              </w:r>
              <w:r w:rsidRPr="0008641E" w:rsidDel="00DE06F2">
                <w:rPr>
                  <w:rFonts w:ascii="宋体" w:eastAsia="宋体" w:hAnsi="宋体" w:cs="宋体" w:hint="eastAsia"/>
                </w:rPr>
                <w:delText>：</w:delText>
              </w:r>
            </w:del>
          </w:p>
          <w:p w:rsidR="0008641E" w:rsidRPr="0008641E" w:rsidDel="00DE06F2" w:rsidRDefault="0008641E" w:rsidP="0008641E">
            <w:pPr>
              <w:rPr>
                <w:del w:id="187" w:author="CMDI-LVLIANGDONG" w:date="2015-06-17T16:58:00Z"/>
              </w:rPr>
            </w:pPr>
            <w:del w:id="188" w:author="CMDI-LVLIANGDONG" w:date="2015-06-17T16:58:00Z">
              <w:r w:rsidRPr="0008641E" w:rsidDel="00DE06F2">
                <w:rPr>
                  <w:rFonts w:hint="eastAsia"/>
                </w:rPr>
                <w:delText>ONU/OLTIP:PON</w:delText>
              </w:r>
              <w:r w:rsidRPr="0008641E" w:rsidDel="00DE06F2">
                <w:rPr>
                  <w:rFonts w:ascii="宋体" w:eastAsia="宋体" w:hAnsi="宋体" w:cs="宋体" w:hint="eastAsia"/>
                </w:rPr>
                <w:delText>口</w:delText>
              </w:r>
              <w:r w:rsidRPr="0008641E" w:rsidDel="00DE06F2">
                <w:delText>:ONUID</w:delText>
              </w:r>
            </w:del>
          </w:p>
          <w:p w:rsidR="0008641E" w:rsidRDefault="0008641E" w:rsidP="0008641E">
            <w:pPr>
              <w:rPr>
                <w:ins w:id="189" w:author="CMDI-LVLIANGDONG" w:date="2015-06-17T16:58:00Z"/>
                <w:rFonts w:eastAsiaTheme="minorEastAsia"/>
              </w:rPr>
            </w:pPr>
            <w:del w:id="190" w:author="CMDI-LVLIANGDONG" w:date="2015-06-17T16:58:00Z">
              <w:r w:rsidRPr="0008641E" w:rsidDel="00DE06F2">
                <w:rPr>
                  <w:rFonts w:hint="eastAsia"/>
                </w:rPr>
                <w:delText>((PON/10.1.1.2:NA-0-0-0:1))</w:delText>
              </w:r>
            </w:del>
          </w:p>
          <w:p w:rsidR="00DE06F2" w:rsidRPr="008A5823" w:rsidRDefault="00DE06F2" w:rsidP="00DE06F2">
            <w:pPr>
              <w:rPr>
                <w:ins w:id="191" w:author="CMDI-LVLIANGDONG" w:date="2015-06-17T16:58:00Z"/>
                <w:rFonts w:eastAsiaTheme="minorEastAsia"/>
              </w:rPr>
            </w:pPr>
            <w:ins w:id="192" w:author="CMDI-LVLIANGDONG" w:date="2015-06-17T16:58:00Z">
              <w:r w:rsidRPr="008A5823">
                <w:rPr>
                  <w:rFonts w:eastAsiaTheme="minorEastAsia" w:hint="eastAsia"/>
                </w:rPr>
                <w:t>PON</w:t>
              </w:r>
              <w:r w:rsidRPr="008A5823">
                <w:rPr>
                  <w:rFonts w:eastAsiaTheme="minorEastAsia" w:hint="eastAsia"/>
                </w:rPr>
                <w:t>口：</w:t>
              </w:r>
            </w:ins>
          </w:p>
          <w:p w:rsidR="00DE06F2" w:rsidRPr="008A5823" w:rsidRDefault="00DE06F2" w:rsidP="00DE06F2">
            <w:pPr>
              <w:rPr>
                <w:ins w:id="193" w:author="CMDI-LVLIANGDONG" w:date="2015-06-17T16:58:00Z"/>
                <w:rFonts w:eastAsiaTheme="minorEastAsia"/>
              </w:rPr>
            </w:pPr>
            <w:ins w:id="194" w:author="CMDI-LVLIANGDONG" w:date="2015-06-17T16:58:00Z">
              <w:r w:rsidRPr="008A5823">
                <w:rPr>
                  <w:rFonts w:eastAsiaTheme="minorEastAsia" w:hint="eastAsia"/>
                </w:rPr>
                <w:t>PON/OLTIP:PON</w:t>
              </w:r>
              <w:r w:rsidRPr="008A5823">
                <w:rPr>
                  <w:rFonts w:eastAsiaTheme="minorEastAsia" w:hint="eastAsia"/>
                </w:rPr>
                <w:t>口</w:t>
              </w:r>
              <w:r w:rsidRPr="008A5823">
                <w:rPr>
                  <w:rFonts w:eastAsiaTheme="minorEastAsia" w:hint="eastAsia"/>
                </w:rPr>
                <w:t>(PON/10.1.1.2:NA-0-0-0)</w:t>
              </w:r>
            </w:ins>
          </w:p>
          <w:p w:rsidR="00DE06F2" w:rsidRPr="008A5823" w:rsidRDefault="00DE06F2" w:rsidP="00DE06F2">
            <w:pPr>
              <w:rPr>
                <w:ins w:id="195" w:author="CMDI-LVLIANGDONG" w:date="2015-06-17T16:58:00Z"/>
                <w:rFonts w:eastAsiaTheme="minorEastAsia"/>
              </w:rPr>
            </w:pPr>
          </w:p>
          <w:p w:rsidR="00DE06F2" w:rsidRPr="008A5823" w:rsidRDefault="00DE06F2" w:rsidP="00DE06F2">
            <w:pPr>
              <w:rPr>
                <w:ins w:id="196" w:author="CMDI-LVLIANGDONG" w:date="2015-06-17T16:58:00Z"/>
                <w:rFonts w:eastAsiaTheme="minorEastAsia"/>
              </w:rPr>
            </w:pPr>
            <w:ins w:id="197" w:author="CMDI-LVLIANGDONG" w:date="2015-06-17T16:58:00Z">
              <w:r w:rsidRPr="008A5823">
                <w:rPr>
                  <w:rFonts w:eastAsiaTheme="minorEastAsia" w:hint="eastAsia"/>
                </w:rPr>
                <w:t>POS</w:t>
              </w:r>
              <w:r w:rsidRPr="008A5823">
                <w:rPr>
                  <w:rFonts w:eastAsiaTheme="minorEastAsia" w:hint="eastAsia"/>
                </w:rPr>
                <w:t>分光器：</w:t>
              </w:r>
            </w:ins>
          </w:p>
          <w:p w:rsidR="00DE06F2" w:rsidRPr="008A5823" w:rsidRDefault="00DE06F2" w:rsidP="00DE06F2">
            <w:pPr>
              <w:rPr>
                <w:ins w:id="198" w:author="CMDI-LVLIANGDONG" w:date="2015-06-17T16:58:00Z"/>
                <w:rFonts w:eastAsiaTheme="minorEastAsia"/>
              </w:rPr>
            </w:pPr>
            <w:ins w:id="199" w:author="CMDI-LVLIANGDONG" w:date="2015-06-17T16:58:00Z">
              <w:r w:rsidRPr="008A5823">
                <w:rPr>
                  <w:rFonts w:eastAsiaTheme="minorEastAsia" w:hint="eastAsia"/>
                </w:rPr>
                <w:t>POS/OLTIP:POSID:POS</w:t>
              </w:r>
              <w:r w:rsidRPr="008A5823">
                <w:rPr>
                  <w:rFonts w:eastAsiaTheme="minorEastAsia" w:hint="eastAsia"/>
                </w:rPr>
                <w:t>端口号</w:t>
              </w:r>
              <w:r w:rsidRPr="008A5823">
                <w:rPr>
                  <w:rFonts w:eastAsiaTheme="minorEastAsia" w:hint="eastAsia"/>
                </w:rPr>
                <w:t>(POS/10.1.1.2:0-0-2-1-1:3)</w:t>
              </w:r>
            </w:ins>
          </w:p>
          <w:p w:rsidR="00DE06F2" w:rsidRPr="008A5823" w:rsidRDefault="00DE06F2" w:rsidP="00DE06F2">
            <w:pPr>
              <w:rPr>
                <w:ins w:id="200" w:author="CMDI-LVLIANGDONG" w:date="2015-06-17T16:58:00Z"/>
                <w:rFonts w:eastAsiaTheme="minorEastAsia"/>
              </w:rPr>
            </w:pPr>
          </w:p>
          <w:p w:rsidR="00DE06F2" w:rsidRPr="008A5823" w:rsidRDefault="00DE06F2" w:rsidP="00DE06F2">
            <w:pPr>
              <w:rPr>
                <w:ins w:id="201" w:author="CMDI-LVLIANGDONG" w:date="2015-06-17T16:58:00Z"/>
                <w:rFonts w:eastAsiaTheme="minorEastAsia"/>
              </w:rPr>
            </w:pPr>
            <w:ins w:id="202" w:author="CMDI-LVLIANGDONG" w:date="2015-06-17T16:58:00Z">
              <w:r w:rsidRPr="008A5823">
                <w:rPr>
                  <w:rFonts w:eastAsiaTheme="minorEastAsia" w:hint="eastAsia"/>
                </w:rPr>
                <w:t>ONU</w:t>
              </w:r>
              <w:r w:rsidRPr="008A5823">
                <w:rPr>
                  <w:rFonts w:eastAsiaTheme="minorEastAsia" w:hint="eastAsia"/>
                </w:rPr>
                <w:t>：</w:t>
              </w:r>
            </w:ins>
          </w:p>
          <w:p w:rsidR="00DE06F2" w:rsidRPr="00DE06F2" w:rsidRDefault="00DE06F2" w:rsidP="00DE06F2">
            <w:pPr>
              <w:topLinePunct w:val="0"/>
              <w:rPr>
                <w:rFonts w:eastAsiaTheme="minorEastAsia"/>
              </w:rPr>
            </w:pPr>
            <w:ins w:id="203" w:author="CMDI-LVLIANGDONG" w:date="2015-06-17T16:58:00Z">
              <w:r w:rsidRPr="008A5823">
                <w:rPr>
                  <w:rFonts w:eastAsiaTheme="minorEastAsia" w:hint="eastAsia"/>
                </w:rPr>
                <w:t>ONU/OLTIP:PON</w:t>
              </w:r>
              <w:r w:rsidRPr="008A5823">
                <w:rPr>
                  <w:rFonts w:eastAsiaTheme="minorEastAsia" w:hint="eastAsia"/>
                </w:rPr>
                <w:t>口</w:t>
              </w:r>
              <w:r w:rsidRPr="008A5823">
                <w:rPr>
                  <w:rFonts w:eastAsiaTheme="minorEastAsia" w:hint="eastAsia"/>
                </w:rPr>
                <w:t>:ONUID((ONU/10.1.1.2:NA-0-0-0:1))</w:t>
              </w:r>
            </w:ins>
          </w:p>
        </w:tc>
      </w:tr>
    </w:tbl>
    <w:p w:rsidR="00FD156B" w:rsidRPr="00FD156B" w:rsidRDefault="00FD156B" w:rsidP="00FD156B">
      <w:bookmarkStart w:id="204" w:name="_Toc421546387"/>
    </w:p>
    <w:p w:rsidR="00FD156B" w:rsidRDefault="00FD156B" w:rsidP="00FD156B">
      <w:pPr>
        <w:pStyle w:val="TimesNewRoman050"/>
        <w:ind w:left="0"/>
        <w:rPr>
          <w:rFonts w:cs="Times New Roman"/>
        </w:rPr>
      </w:pPr>
      <w:bookmarkStart w:id="205" w:name="_Toc422211124"/>
      <w:r w:rsidRPr="0020397D">
        <w:rPr>
          <w:rFonts w:cs="Times New Roman" w:hint="eastAsia"/>
        </w:rPr>
        <w:t>保护组新增、删除上报通知</w:t>
      </w:r>
      <w:bookmarkEnd w:id="204"/>
      <w:bookmarkEnd w:id="205"/>
    </w:p>
    <w:p w:rsidR="00FD156B" w:rsidRPr="00FF3114" w:rsidRDefault="00EE165D" w:rsidP="00FF3114">
      <w:pPr>
        <w:spacing w:line="360" w:lineRule="auto"/>
        <w:ind w:firstLine="420"/>
        <w:rPr>
          <w:szCs w:val="21"/>
        </w:rPr>
      </w:pPr>
      <w:r w:rsidRPr="00FF3114">
        <w:rPr>
          <w:rFonts w:hint="eastAsia"/>
          <w:szCs w:val="21"/>
        </w:rPr>
        <w:t>保护组新增、删除上报通知</w:t>
      </w:r>
    </w:p>
    <w:p w:rsidR="00FD156B" w:rsidRPr="00FD156B" w:rsidRDefault="00FD156B" w:rsidP="00FD156B">
      <w:pPr>
        <w:pStyle w:val="a9"/>
        <w:rPr>
          <w:rFonts w:ascii="Times New Roman"/>
          <w:szCs w:val="21"/>
        </w:rPr>
      </w:pPr>
      <w:r>
        <w:rPr>
          <w:rFonts w:ascii="Times New Roman" w:hint="eastAsia"/>
          <w:szCs w:val="21"/>
        </w:rPr>
        <w:t>保护组</w:t>
      </w:r>
      <w:r w:rsidRPr="00B1714E">
        <w:rPr>
          <w:rFonts w:ascii="宋体" w:hAnsi="宋体" w:hint="eastAsia"/>
          <w:szCs w:val="21"/>
        </w:rPr>
        <w:t>新增、删除</w:t>
      </w:r>
      <w:r>
        <w:rPr>
          <w:rFonts w:ascii="Times New Roman" w:hint="eastAsia"/>
          <w:szCs w:val="21"/>
        </w:rPr>
        <w:t>变更</w:t>
      </w:r>
      <w:r w:rsidRPr="004951D6">
        <w:rPr>
          <w:rFonts w:ascii="Times New Roman"/>
          <w:szCs w:val="21"/>
        </w:rPr>
        <w:t>通知格式</w:t>
      </w:r>
    </w:p>
    <w:tbl>
      <w:tblPr>
        <w:tblStyle w:val="afffffd"/>
        <w:tblW w:w="8164" w:type="dxa"/>
        <w:tblLayout w:type="fixed"/>
        <w:tblLook w:val="00A0"/>
      </w:tblPr>
      <w:tblGrid>
        <w:gridCol w:w="2162"/>
        <w:gridCol w:w="2458"/>
        <w:gridCol w:w="992"/>
        <w:gridCol w:w="2552"/>
      </w:tblGrid>
      <w:tr w:rsidR="00FD156B" w:rsidRPr="00981473" w:rsidTr="00981473">
        <w:trPr>
          <w:cnfStyle w:val="100000000000"/>
        </w:trPr>
        <w:tc>
          <w:tcPr>
            <w:tcW w:w="2162" w:type="dxa"/>
          </w:tcPr>
          <w:p w:rsidR="00FD156B" w:rsidRPr="00981473" w:rsidRDefault="00FD156B" w:rsidP="00981473">
            <w:pPr>
              <w:rPr>
                <w:szCs w:val="18"/>
              </w:rPr>
            </w:pPr>
            <w:r w:rsidRPr="00981473">
              <w:rPr>
                <w:rFonts w:hint="eastAsia"/>
                <w:szCs w:val="18"/>
              </w:rPr>
              <w:t>参数名称</w:t>
            </w:r>
          </w:p>
        </w:tc>
        <w:tc>
          <w:tcPr>
            <w:tcW w:w="2458" w:type="dxa"/>
          </w:tcPr>
          <w:p w:rsidR="00FD156B" w:rsidRPr="00981473" w:rsidRDefault="00FD156B" w:rsidP="00981473">
            <w:pPr>
              <w:rPr>
                <w:szCs w:val="18"/>
              </w:rPr>
            </w:pPr>
            <w:r w:rsidRPr="00981473">
              <w:rPr>
                <w:rFonts w:hint="eastAsia"/>
                <w:szCs w:val="18"/>
              </w:rPr>
              <w:t>中文名称</w:t>
            </w:r>
          </w:p>
        </w:tc>
        <w:tc>
          <w:tcPr>
            <w:tcW w:w="992" w:type="dxa"/>
          </w:tcPr>
          <w:p w:rsidR="00FD156B" w:rsidRPr="00981473" w:rsidRDefault="00FD156B" w:rsidP="00981473">
            <w:pPr>
              <w:rPr>
                <w:szCs w:val="18"/>
              </w:rPr>
            </w:pPr>
            <w:r w:rsidRPr="00981473">
              <w:rPr>
                <w:rFonts w:hint="eastAsia"/>
                <w:szCs w:val="18"/>
              </w:rPr>
              <w:t>限定</w:t>
            </w:r>
          </w:p>
        </w:tc>
        <w:tc>
          <w:tcPr>
            <w:tcW w:w="2552" w:type="dxa"/>
          </w:tcPr>
          <w:p w:rsidR="00FD156B" w:rsidRPr="00981473" w:rsidRDefault="00FD156B" w:rsidP="00981473">
            <w:pPr>
              <w:rPr>
                <w:szCs w:val="18"/>
              </w:rPr>
            </w:pPr>
            <w:r w:rsidRPr="00981473">
              <w:rPr>
                <w:rFonts w:hint="eastAsia"/>
                <w:szCs w:val="18"/>
              </w:rPr>
              <w:t>说明</w:t>
            </w:r>
          </w:p>
        </w:tc>
      </w:tr>
      <w:tr w:rsidR="00FD156B" w:rsidRPr="00981473" w:rsidTr="00981473">
        <w:trPr>
          <w:trHeight w:val="390"/>
        </w:trPr>
        <w:tc>
          <w:tcPr>
            <w:tcW w:w="2162" w:type="dxa"/>
          </w:tcPr>
          <w:p w:rsidR="00FD156B" w:rsidRPr="00981473" w:rsidRDefault="00FD156B" w:rsidP="00981473">
            <w:pPr>
              <w:rPr>
                <w:szCs w:val="18"/>
              </w:rPr>
            </w:pPr>
            <w:r w:rsidRPr="00981473">
              <w:rPr>
                <w:szCs w:val="18"/>
              </w:rPr>
              <w:t>OLTID</w:t>
            </w:r>
          </w:p>
        </w:tc>
        <w:tc>
          <w:tcPr>
            <w:tcW w:w="2458" w:type="dxa"/>
          </w:tcPr>
          <w:p w:rsidR="00FD156B" w:rsidRPr="00981473" w:rsidRDefault="00FD156B" w:rsidP="00981473">
            <w:pPr>
              <w:rPr>
                <w:szCs w:val="18"/>
              </w:rPr>
            </w:pPr>
            <w:r w:rsidRPr="00981473">
              <w:rPr>
                <w:szCs w:val="18"/>
              </w:rPr>
              <w:t>OLT的IP地址、名称</w:t>
            </w:r>
          </w:p>
        </w:tc>
        <w:tc>
          <w:tcPr>
            <w:tcW w:w="992" w:type="dxa"/>
          </w:tcPr>
          <w:p w:rsidR="00FD156B" w:rsidRPr="00981473" w:rsidRDefault="00FD156B" w:rsidP="00981473">
            <w:pPr>
              <w:rPr>
                <w:szCs w:val="18"/>
              </w:rPr>
            </w:pPr>
            <w:r w:rsidRPr="00981473">
              <w:rPr>
                <w:szCs w:val="18"/>
              </w:rPr>
              <w:t>M</w:t>
            </w:r>
          </w:p>
        </w:tc>
        <w:tc>
          <w:tcPr>
            <w:tcW w:w="2552" w:type="dxa"/>
          </w:tcPr>
          <w:p w:rsidR="00FD156B" w:rsidRPr="00981473" w:rsidRDefault="00FD156B" w:rsidP="00981473">
            <w:pPr>
              <w:rPr>
                <w:szCs w:val="18"/>
              </w:rPr>
            </w:pPr>
          </w:p>
        </w:tc>
      </w:tr>
      <w:tr w:rsidR="00811288" w:rsidRPr="00981473" w:rsidTr="00981473">
        <w:trPr>
          <w:trHeight w:val="390"/>
        </w:trPr>
        <w:tc>
          <w:tcPr>
            <w:tcW w:w="2162" w:type="dxa"/>
          </w:tcPr>
          <w:p w:rsidR="00811288" w:rsidRPr="00811288" w:rsidRDefault="00811288" w:rsidP="00981473">
            <w:pPr>
              <w:rPr>
                <w:rFonts w:eastAsiaTheme="minorEastAsia"/>
                <w:szCs w:val="18"/>
              </w:rPr>
            </w:pPr>
            <w:r>
              <w:rPr>
                <w:rFonts w:eastAsiaTheme="minorEastAsia" w:hint="eastAsia"/>
                <w:szCs w:val="18"/>
              </w:rPr>
              <w:t>PSGID</w:t>
            </w:r>
          </w:p>
        </w:tc>
        <w:tc>
          <w:tcPr>
            <w:tcW w:w="2458" w:type="dxa"/>
          </w:tcPr>
          <w:p w:rsidR="00811288" w:rsidRPr="00811288" w:rsidRDefault="00811288" w:rsidP="00981473">
            <w:pPr>
              <w:rPr>
                <w:rFonts w:eastAsiaTheme="minorEastAsia"/>
                <w:szCs w:val="18"/>
              </w:rPr>
            </w:pPr>
            <w:r>
              <w:rPr>
                <w:rFonts w:eastAsiaTheme="minorEastAsia" w:hint="eastAsia"/>
                <w:szCs w:val="18"/>
              </w:rPr>
              <w:t>保护组标识</w:t>
            </w:r>
          </w:p>
        </w:tc>
        <w:tc>
          <w:tcPr>
            <w:tcW w:w="992" w:type="dxa"/>
          </w:tcPr>
          <w:p w:rsidR="00811288" w:rsidRPr="00811288" w:rsidRDefault="00811288" w:rsidP="00981473">
            <w:pPr>
              <w:rPr>
                <w:rFonts w:eastAsiaTheme="minorEastAsia"/>
                <w:szCs w:val="18"/>
              </w:rPr>
            </w:pPr>
            <w:r>
              <w:rPr>
                <w:rFonts w:eastAsiaTheme="minorEastAsia" w:hint="eastAsia"/>
                <w:szCs w:val="18"/>
              </w:rPr>
              <w:t>M</w:t>
            </w:r>
          </w:p>
        </w:tc>
        <w:tc>
          <w:tcPr>
            <w:tcW w:w="2552" w:type="dxa"/>
          </w:tcPr>
          <w:p w:rsidR="00811288" w:rsidRPr="00981473" w:rsidRDefault="00811288" w:rsidP="00981473">
            <w:pPr>
              <w:rPr>
                <w:szCs w:val="18"/>
              </w:rPr>
            </w:pPr>
          </w:p>
        </w:tc>
      </w:tr>
      <w:tr w:rsidR="00811288" w:rsidRPr="00981473" w:rsidTr="00981473">
        <w:trPr>
          <w:trHeight w:val="390"/>
        </w:trPr>
        <w:tc>
          <w:tcPr>
            <w:tcW w:w="2162" w:type="dxa"/>
          </w:tcPr>
          <w:p w:rsidR="00811288" w:rsidRDefault="00811288" w:rsidP="00981473">
            <w:pPr>
              <w:rPr>
                <w:rFonts w:eastAsiaTheme="minorEastAsia"/>
                <w:szCs w:val="18"/>
              </w:rPr>
            </w:pPr>
            <w:r>
              <w:rPr>
                <w:rFonts w:eastAsiaTheme="minorEastAsia" w:hint="eastAsia"/>
                <w:szCs w:val="18"/>
              </w:rPr>
              <w:t>TYPE</w:t>
            </w:r>
          </w:p>
        </w:tc>
        <w:tc>
          <w:tcPr>
            <w:tcW w:w="2458" w:type="dxa"/>
          </w:tcPr>
          <w:p w:rsidR="00811288" w:rsidRDefault="00811288" w:rsidP="00981473">
            <w:pPr>
              <w:rPr>
                <w:rFonts w:eastAsiaTheme="minorEastAsia"/>
                <w:szCs w:val="18"/>
              </w:rPr>
            </w:pPr>
            <w:r w:rsidRPr="005F1D16">
              <w:rPr>
                <w:rFonts w:hint="eastAsia"/>
              </w:rPr>
              <w:t>保护组类型</w:t>
            </w:r>
          </w:p>
        </w:tc>
        <w:tc>
          <w:tcPr>
            <w:tcW w:w="992" w:type="dxa"/>
          </w:tcPr>
          <w:p w:rsidR="00811288" w:rsidRDefault="00811288" w:rsidP="00981473">
            <w:pPr>
              <w:rPr>
                <w:rFonts w:eastAsiaTheme="minorEastAsia"/>
                <w:szCs w:val="18"/>
              </w:rPr>
            </w:pPr>
            <w:r>
              <w:rPr>
                <w:rFonts w:eastAsiaTheme="minorEastAsia" w:hint="eastAsia"/>
                <w:szCs w:val="18"/>
              </w:rPr>
              <w:t>M</w:t>
            </w:r>
          </w:p>
        </w:tc>
        <w:tc>
          <w:tcPr>
            <w:tcW w:w="2552" w:type="dxa"/>
          </w:tcPr>
          <w:p w:rsidR="00811288" w:rsidRDefault="00811288" w:rsidP="00811288">
            <w:pPr>
              <w:rPr>
                <w:rFonts w:eastAsiaTheme="minorEastAsia"/>
                <w:szCs w:val="18"/>
              </w:rPr>
            </w:pPr>
            <w:r>
              <w:rPr>
                <w:rFonts w:hint="eastAsia"/>
                <w:szCs w:val="21"/>
                <w:lang w:val="fr-FR"/>
              </w:rPr>
              <w:t>保护组类型，上联口保护还是PON口保护</w:t>
            </w:r>
          </w:p>
          <w:p w:rsidR="00811288" w:rsidRPr="00811288" w:rsidRDefault="00811288" w:rsidP="00811288">
            <w:pPr>
              <w:rPr>
                <w:szCs w:val="18"/>
              </w:rPr>
            </w:pPr>
            <w:r w:rsidRPr="00811288">
              <w:rPr>
                <w:szCs w:val="18"/>
              </w:rPr>
              <w:t>eth-nni-port</w:t>
            </w:r>
          </w:p>
          <w:p w:rsidR="00811288" w:rsidRPr="00981473" w:rsidRDefault="00811288" w:rsidP="00811288">
            <w:pPr>
              <w:rPr>
                <w:szCs w:val="18"/>
              </w:rPr>
            </w:pPr>
            <w:r w:rsidRPr="00811288">
              <w:rPr>
                <w:rFonts w:hint="eastAsia"/>
                <w:szCs w:val="18"/>
              </w:rPr>
              <w:t>x</w:t>
            </w:r>
            <w:r w:rsidRPr="00811288">
              <w:rPr>
                <w:szCs w:val="18"/>
              </w:rPr>
              <w:t>pon-uni-port</w:t>
            </w:r>
          </w:p>
        </w:tc>
      </w:tr>
      <w:tr w:rsidR="00DE06F2" w:rsidRPr="00981473" w:rsidTr="002A3D27">
        <w:trPr>
          <w:trHeight w:val="390"/>
          <w:ins w:id="206" w:author="CMDI-LVLIANGDONG" w:date="2015-06-17T16:59:00Z"/>
        </w:trPr>
        <w:tc>
          <w:tcPr>
            <w:tcW w:w="2162" w:type="dxa"/>
          </w:tcPr>
          <w:p w:rsidR="00DE06F2" w:rsidRDefault="00DE06F2" w:rsidP="00981473">
            <w:pPr>
              <w:rPr>
                <w:ins w:id="207" w:author="CMDI-LVLIANGDONG" w:date="2015-06-17T16:59:00Z"/>
                <w:rFonts w:eastAsiaTheme="minorEastAsia"/>
                <w:szCs w:val="18"/>
              </w:rPr>
            </w:pPr>
            <w:ins w:id="208" w:author="CMDI-LVLIANGDONG" w:date="2015-06-17T16:59:00Z">
              <w:r w:rsidRPr="005E3B3A">
                <w:rPr>
                  <w:szCs w:val="21"/>
                  <w:lang w:val="fr-FR"/>
                </w:rPr>
                <w:t>REVERTIVE</w:t>
              </w:r>
            </w:ins>
          </w:p>
        </w:tc>
        <w:tc>
          <w:tcPr>
            <w:tcW w:w="2458" w:type="dxa"/>
            <w:vAlign w:val="center"/>
          </w:tcPr>
          <w:p w:rsidR="00DE06F2" w:rsidRPr="005F1D16" w:rsidRDefault="00DE06F2" w:rsidP="00981473">
            <w:pPr>
              <w:rPr>
                <w:ins w:id="209" w:author="CMDI-LVLIANGDONG" w:date="2015-06-17T16:59:00Z"/>
              </w:rPr>
            </w:pPr>
            <w:ins w:id="210" w:author="CMDI-LVLIANGDONG" w:date="2015-06-17T16:59:00Z">
              <w:r w:rsidRPr="005E3B3A">
                <w:rPr>
                  <w:rFonts w:hint="eastAsia"/>
                  <w:szCs w:val="21"/>
                  <w:lang w:val="fr-FR"/>
                </w:rPr>
                <w:t>保护组复原标识</w:t>
              </w:r>
            </w:ins>
          </w:p>
        </w:tc>
        <w:tc>
          <w:tcPr>
            <w:tcW w:w="992" w:type="dxa"/>
          </w:tcPr>
          <w:p w:rsidR="00DE06F2" w:rsidRDefault="00DE06F2" w:rsidP="00981473">
            <w:pPr>
              <w:rPr>
                <w:ins w:id="211" w:author="CMDI-LVLIANGDONG" w:date="2015-06-17T16:59:00Z"/>
                <w:rFonts w:eastAsiaTheme="minorEastAsia"/>
                <w:szCs w:val="18"/>
              </w:rPr>
            </w:pPr>
            <w:ins w:id="212" w:author="CMDI-LVLIANGDONG" w:date="2015-06-17T16:59:00Z">
              <w:r>
                <w:rPr>
                  <w:rFonts w:eastAsiaTheme="minorEastAsia" w:hint="eastAsia"/>
                  <w:kern w:val="0"/>
                  <w:szCs w:val="21"/>
                  <w:lang w:val="fr-FR"/>
                </w:rPr>
                <w:t>M</w:t>
              </w:r>
            </w:ins>
          </w:p>
        </w:tc>
        <w:tc>
          <w:tcPr>
            <w:tcW w:w="2552" w:type="dxa"/>
          </w:tcPr>
          <w:p w:rsidR="00DE06F2" w:rsidRDefault="00DE06F2" w:rsidP="00811288">
            <w:pPr>
              <w:rPr>
                <w:ins w:id="213" w:author="CMDI-LVLIANGDONG" w:date="2015-06-17T16:59:00Z"/>
                <w:szCs w:val="21"/>
                <w:lang w:val="fr-FR"/>
              </w:rPr>
            </w:pPr>
          </w:p>
        </w:tc>
      </w:tr>
      <w:tr w:rsidR="00DE06F2" w:rsidRPr="00981473" w:rsidTr="002A3D27">
        <w:trPr>
          <w:trHeight w:val="390"/>
          <w:ins w:id="214" w:author="CMDI-LVLIANGDONG" w:date="2015-06-17T16:59:00Z"/>
        </w:trPr>
        <w:tc>
          <w:tcPr>
            <w:tcW w:w="2162" w:type="dxa"/>
          </w:tcPr>
          <w:p w:rsidR="00DE06F2" w:rsidRDefault="00DE06F2" w:rsidP="00981473">
            <w:pPr>
              <w:rPr>
                <w:ins w:id="215" w:author="CMDI-LVLIANGDONG" w:date="2015-06-17T16:59:00Z"/>
                <w:rFonts w:eastAsiaTheme="minorEastAsia"/>
                <w:szCs w:val="18"/>
              </w:rPr>
            </w:pPr>
            <w:ins w:id="216" w:author="CMDI-LVLIANGDONG" w:date="2015-06-17T16:59:00Z">
              <w:r w:rsidRPr="005E3B3A">
                <w:rPr>
                  <w:szCs w:val="21"/>
                  <w:lang w:val="fr-FR"/>
                </w:rPr>
                <w:t>RESTOREWAITTIME</w:t>
              </w:r>
            </w:ins>
          </w:p>
        </w:tc>
        <w:tc>
          <w:tcPr>
            <w:tcW w:w="2458" w:type="dxa"/>
            <w:vAlign w:val="center"/>
          </w:tcPr>
          <w:p w:rsidR="00DE06F2" w:rsidRPr="005F1D16" w:rsidRDefault="00DE06F2" w:rsidP="00981473">
            <w:pPr>
              <w:rPr>
                <w:ins w:id="217" w:author="CMDI-LVLIANGDONG" w:date="2015-06-17T16:59:00Z"/>
              </w:rPr>
            </w:pPr>
            <w:ins w:id="218" w:author="CMDI-LVLIANGDONG" w:date="2015-06-17T16:59:00Z">
              <w:r w:rsidRPr="005E3B3A">
                <w:rPr>
                  <w:rFonts w:hint="eastAsia"/>
                  <w:szCs w:val="21"/>
                  <w:lang w:val="fr-FR"/>
                </w:rPr>
                <w:t>保护组恢复等待时间</w:t>
              </w:r>
            </w:ins>
          </w:p>
        </w:tc>
        <w:tc>
          <w:tcPr>
            <w:tcW w:w="992" w:type="dxa"/>
          </w:tcPr>
          <w:p w:rsidR="00DE06F2" w:rsidRDefault="00DE06F2" w:rsidP="00981473">
            <w:pPr>
              <w:rPr>
                <w:ins w:id="219" w:author="CMDI-LVLIANGDONG" w:date="2015-06-17T16:59:00Z"/>
                <w:rFonts w:eastAsiaTheme="minorEastAsia"/>
                <w:szCs w:val="18"/>
              </w:rPr>
            </w:pPr>
            <w:ins w:id="220" w:author="CMDI-LVLIANGDONG" w:date="2015-06-17T16:59:00Z">
              <w:r>
                <w:rPr>
                  <w:rFonts w:eastAsiaTheme="minorEastAsia" w:hint="eastAsia"/>
                  <w:kern w:val="0"/>
                  <w:szCs w:val="21"/>
                  <w:lang w:val="fr-FR"/>
                </w:rPr>
                <w:t>M</w:t>
              </w:r>
            </w:ins>
          </w:p>
        </w:tc>
        <w:tc>
          <w:tcPr>
            <w:tcW w:w="2552" w:type="dxa"/>
          </w:tcPr>
          <w:p w:rsidR="00DE06F2" w:rsidRDefault="00DE06F2" w:rsidP="00811288">
            <w:pPr>
              <w:rPr>
                <w:ins w:id="221" w:author="CMDI-LVLIANGDONG" w:date="2015-06-17T16:59:00Z"/>
                <w:szCs w:val="21"/>
                <w:lang w:val="fr-FR"/>
              </w:rPr>
            </w:pPr>
          </w:p>
        </w:tc>
      </w:tr>
      <w:tr w:rsidR="00DE06F2" w:rsidRPr="00981473" w:rsidTr="002A3D27">
        <w:trPr>
          <w:trHeight w:val="390"/>
          <w:ins w:id="222" w:author="CMDI-LVLIANGDONG" w:date="2015-06-17T16:59:00Z"/>
        </w:trPr>
        <w:tc>
          <w:tcPr>
            <w:tcW w:w="2162" w:type="dxa"/>
          </w:tcPr>
          <w:p w:rsidR="00DE06F2" w:rsidRDefault="00DE06F2" w:rsidP="00981473">
            <w:pPr>
              <w:rPr>
                <w:ins w:id="223" w:author="CMDI-LVLIANGDONG" w:date="2015-06-17T16:59:00Z"/>
                <w:rFonts w:eastAsiaTheme="minorEastAsia"/>
                <w:szCs w:val="18"/>
              </w:rPr>
            </w:pPr>
            <w:ins w:id="224" w:author="CMDI-LVLIANGDONG" w:date="2015-06-17T16:59:00Z">
              <w:r w:rsidRPr="005E3B3A">
                <w:rPr>
                  <w:szCs w:val="21"/>
                  <w:lang w:val="fr-FR"/>
                </w:rPr>
                <w:t>ALARMTIME</w:t>
              </w:r>
            </w:ins>
          </w:p>
        </w:tc>
        <w:tc>
          <w:tcPr>
            <w:tcW w:w="2458" w:type="dxa"/>
            <w:vAlign w:val="center"/>
          </w:tcPr>
          <w:p w:rsidR="00DE06F2" w:rsidRPr="005F1D16" w:rsidRDefault="00DE06F2" w:rsidP="00981473">
            <w:pPr>
              <w:rPr>
                <w:ins w:id="225" w:author="CMDI-LVLIANGDONG" w:date="2015-06-17T16:59:00Z"/>
              </w:rPr>
            </w:pPr>
            <w:ins w:id="226" w:author="CMDI-LVLIANGDONG" w:date="2015-06-17T16:59:00Z">
              <w:r w:rsidRPr="005E3B3A">
                <w:rPr>
                  <w:rFonts w:hint="eastAsia"/>
                  <w:szCs w:val="21"/>
                  <w:lang w:val="fr-FR"/>
                </w:rPr>
                <w:t>保护组告警持续时间</w:t>
              </w:r>
            </w:ins>
          </w:p>
        </w:tc>
        <w:tc>
          <w:tcPr>
            <w:tcW w:w="992" w:type="dxa"/>
          </w:tcPr>
          <w:p w:rsidR="00DE06F2" w:rsidRDefault="00DE06F2" w:rsidP="00981473">
            <w:pPr>
              <w:rPr>
                <w:ins w:id="227" w:author="CMDI-LVLIANGDONG" w:date="2015-06-17T16:59:00Z"/>
                <w:rFonts w:eastAsiaTheme="minorEastAsia"/>
                <w:szCs w:val="18"/>
              </w:rPr>
            </w:pPr>
            <w:ins w:id="228" w:author="CMDI-LVLIANGDONG" w:date="2015-06-17T16:59:00Z">
              <w:r>
                <w:rPr>
                  <w:rFonts w:eastAsiaTheme="minorEastAsia" w:hint="eastAsia"/>
                  <w:kern w:val="0"/>
                  <w:szCs w:val="21"/>
                  <w:lang w:val="fr-FR"/>
                </w:rPr>
                <w:t>M</w:t>
              </w:r>
            </w:ins>
          </w:p>
        </w:tc>
        <w:tc>
          <w:tcPr>
            <w:tcW w:w="2552" w:type="dxa"/>
          </w:tcPr>
          <w:p w:rsidR="00DE06F2" w:rsidRDefault="00DE06F2" w:rsidP="00811288">
            <w:pPr>
              <w:rPr>
                <w:ins w:id="229" w:author="CMDI-LVLIANGDONG" w:date="2015-06-17T16:59:00Z"/>
                <w:szCs w:val="21"/>
                <w:lang w:val="fr-FR"/>
              </w:rPr>
            </w:pPr>
          </w:p>
        </w:tc>
      </w:tr>
      <w:tr w:rsidR="00FD156B" w:rsidRPr="00981473" w:rsidTr="00981473">
        <w:trPr>
          <w:trHeight w:val="390"/>
        </w:trPr>
        <w:tc>
          <w:tcPr>
            <w:tcW w:w="2162" w:type="dxa"/>
          </w:tcPr>
          <w:p w:rsidR="00FD156B" w:rsidRPr="00981473" w:rsidRDefault="00FD156B" w:rsidP="00981473">
            <w:pPr>
              <w:rPr>
                <w:szCs w:val="18"/>
              </w:rPr>
            </w:pPr>
            <w:r w:rsidRPr="00981473">
              <w:rPr>
                <w:szCs w:val="18"/>
              </w:rPr>
              <w:t>WORKMEMBER</w:t>
            </w:r>
          </w:p>
        </w:tc>
        <w:tc>
          <w:tcPr>
            <w:tcW w:w="2458" w:type="dxa"/>
          </w:tcPr>
          <w:p w:rsidR="00FD156B" w:rsidRPr="00981473" w:rsidRDefault="00FD156B" w:rsidP="00981473">
            <w:pPr>
              <w:rPr>
                <w:szCs w:val="18"/>
              </w:rPr>
            </w:pPr>
            <w:r w:rsidRPr="00981473">
              <w:rPr>
                <w:rFonts w:hint="eastAsia"/>
                <w:szCs w:val="18"/>
              </w:rPr>
              <w:t>被保护的终端点信息</w:t>
            </w:r>
          </w:p>
        </w:tc>
        <w:tc>
          <w:tcPr>
            <w:tcW w:w="992" w:type="dxa"/>
          </w:tcPr>
          <w:p w:rsidR="00FD156B" w:rsidRPr="00981473" w:rsidRDefault="00FD156B" w:rsidP="00981473">
            <w:pPr>
              <w:rPr>
                <w:szCs w:val="18"/>
              </w:rPr>
            </w:pPr>
            <w:r w:rsidRPr="00981473">
              <w:rPr>
                <w:szCs w:val="18"/>
              </w:rPr>
              <w:t>M</w:t>
            </w:r>
          </w:p>
        </w:tc>
        <w:tc>
          <w:tcPr>
            <w:tcW w:w="2552" w:type="dxa"/>
          </w:tcPr>
          <w:p w:rsidR="00FD156B" w:rsidRPr="00981473" w:rsidRDefault="00FD156B" w:rsidP="00981473">
            <w:pPr>
              <w:rPr>
                <w:szCs w:val="18"/>
              </w:rPr>
            </w:pPr>
          </w:p>
        </w:tc>
      </w:tr>
      <w:tr w:rsidR="00FD156B" w:rsidRPr="00981473" w:rsidTr="00981473">
        <w:trPr>
          <w:trHeight w:val="390"/>
        </w:trPr>
        <w:tc>
          <w:tcPr>
            <w:tcW w:w="2162" w:type="dxa"/>
          </w:tcPr>
          <w:p w:rsidR="00FD156B" w:rsidRPr="00981473" w:rsidRDefault="00FD156B" w:rsidP="00981473">
            <w:pPr>
              <w:rPr>
                <w:szCs w:val="18"/>
              </w:rPr>
            </w:pPr>
            <w:r w:rsidRPr="00981473">
              <w:rPr>
                <w:szCs w:val="18"/>
              </w:rPr>
              <w:t>PROTECTMEMBER</w:t>
            </w:r>
          </w:p>
        </w:tc>
        <w:tc>
          <w:tcPr>
            <w:tcW w:w="2458" w:type="dxa"/>
          </w:tcPr>
          <w:p w:rsidR="00FD156B" w:rsidRPr="00981473" w:rsidRDefault="00FD156B" w:rsidP="00981473">
            <w:pPr>
              <w:rPr>
                <w:szCs w:val="18"/>
              </w:rPr>
            </w:pPr>
            <w:r w:rsidRPr="00981473">
              <w:rPr>
                <w:rFonts w:hint="eastAsia"/>
                <w:szCs w:val="18"/>
              </w:rPr>
              <w:t>用来保护的终端点信息</w:t>
            </w:r>
          </w:p>
        </w:tc>
        <w:tc>
          <w:tcPr>
            <w:tcW w:w="992" w:type="dxa"/>
          </w:tcPr>
          <w:p w:rsidR="00FD156B" w:rsidRPr="00981473" w:rsidRDefault="00FD156B" w:rsidP="00981473">
            <w:pPr>
              <w:rPr>
                <w:szCs w:val="18"/>
              </w:rPr>
            </w:pPr>
            <w:r w:rsidRPr="00981473">
              <w:rPr>
                <w:szCs w:val="18"/>
              </w:rPr>
              <w:t>M</w:t>
            </w:r>
          </w:p>
        </w:tc>
        <w:tc>
          <w:tcPr>
            <w:tcW w:w="2552" w:type="dxa"/>
          </w:tcPr>
          <w:p w:rsidR="00FD156B" w:rsidRPr="00981473" w:rsidRDefault="00FD156B" w:rsidP="00981473">
            <w:pPr>
              <w:rPr>
                <w:szCs w:val="18"/>
              </w:rPr>
            </w:pPr>
          </w:p>
        </w:tc>
      </w:tr>
    </w:tbl>
    <w:p w:rsidR="00475371" w:rsidRPr="0020397D" w:rsidRDefault="00DE06F2" w:rsidP="00475371">
      <w:pPr>
        <w:pStyle w:val="TimesNewRoman050"/>
        <w:ind w:left="0"/>
        <w:rPr>
          <w:rFonts w:cs="Times New Roman"/>
        </w:rPr>
      </w:pPr>
      <w:bookmarkStart w:id="230" w:name="_Toc422211125"/>
      <w:ins w:id="231" w:author="CMDI-LVLIANGDONG" w:date="2015-06-17T16:59:00Z">
        <w:r>
          <w:rPr>
            <w:rFonts w:cs="Times New Roman" w:hint="eastAsia"/>
          </w:rPr>
          <w:t>历史告警</w:t>
        </w:r>
      </w:ins>
      <w:del w:id="232" w:author="CMDI-LVLIANGDONG" w:date="2015-06-17T16:59:00Z">
        <w:r w:rsidR="00475371" w:rsidRPr="0020397D" w:rsidDel="00DE06F2">
          <w:rPr>
            <w:rFonts w:cs="Times New Roman" w:hint="eastAsia"/>
          </w:rPr>
          <w:delText>配置信息的</w:delText>
        </w:r>
      </w:del>
      <w:r w:rsidR="00475371" w:rsidRPr="0020397D">
        <w:rPr>
          <w:rFonts w:cs="Times New Roman" w:hint="eastAsia"/>
        </w:rPr>
        <w:t>同步通知</w:t>
      </w:r>
      <w:bookmarkEnd w:id="230"/>
    </w:p>
    <w:p w:rsidR="00475371" w:rsidRPr="00FF3114" w:rsidRDefault="00DE06F2" w:rsidP="00475371">
      <w:pPr>
        <w:spacing w:line="360" w:lineRule="auto"/>
        <w:ind w:firstLine="420"/>
        <w:rPr>
          <w:szCs w:val="21"/>
        </w:rPr>
      </w:pPr>
      <w:ins w:id="233" w:author="CMDI-LVLIANGDONG" w:date="2015-06-17T17:00:00Z">
        <w:r w:rsidRPr="00DE06F2">
          <w:rPr>
            <w:rFonts w:hint="eastAsia"/>
            <w:szCs w:val="21"/>
          </w:rPr>
          <w:t>PON EMS</w:t>
        </w:r>
        <w:r w:rsidRPr="00DE06F2">
          <w:rPr>
            <w:rFonts w:hint="eastAsia"/>
            <w:szCs w:val="21"/>
          </w:rPr>
          <w:t>将历史告警文件导出结果上报</w:t>
        </w:r>
        <w:r w:rsidRPr="00DE06F2">
          <w:rPr>
            <w:rFonts w:hint="eastAsia"/>
            <w:szCs w:val="21"/>
          </w:rPr>
          <w:t>NMS</w:t>
        </w:r>
        <w:r w:rsidRPr="00DE06F2">
          <w:rPr>
            <w:rFonts w:hint="eastAsia"/>
            <w:szCs w:val="21"/>
          </w:rPr>
          <w:t>系统</w:t>
        </w:r>
      </w:ins>
      <w:del w:id="234" w:author="CMDI-LVLIANGDONG" w:date="2015-06-17T17:00:00Z">
        <w:r w:rsidR="00475371" w:rsidRPr="00FF3114" w:rsidDel="00DE06F2">
          <w:rPr>
            <w:rFonts w:hint="eastAsia"/>
            <w:szCs w:val="21"/>
          </w:rPr>
          <w:delText>PON EMS</w:delText>
        </w:r>
        <w:r w:rsidR="00475371" w:rsidRPr="00FF3114" w:rsidDel="00DE06F2">
          <w:rPr>
            <w:rFonts w:hint="eastAsia"/>
            <w:szCs w:val="21"/>
          </w:rPr>
          <w:delText>将资源数据全量导出结果上报</w:delText>
        </w:r>
        <w:r w:rsidR="00475371" w:rsidRPr="00FF3114" w:rsidDel="00DE06F2">
          <w:rPr>
            <w:rFonts w:hint="eastAsia"/>
            <w:szCs w:val="21"/>
          </w:rPr>
          <w:delText>NMS</w:delText>
        </w:r>
        <w:r w:rsidR="00475371" w:rsidRPr="00FF3114" w:rsidDel="00DE06F2">
          <w:rPr>
            <w:rFonts w:hint="eastAsia"/>
            <w:szCs w:val="21"/>
          </w:rPr>
          <w:delText>系统</w:delText>
        </w:r>
      </w:del>
    </w:p>
    <w:p w:rsidR="00475371" w:rsidRPr="004F0AEB" w:rsidRDefault="00475371" w:rsidP="00475371">
      <w:pPr>
        <w:pStyle w:val="a9"/>
        <w:rPr>
          <w:rFonts w:ascii="Times New Roman"/>
          <w:szCs w:val="21"/>
        </w:rPr>
      </w:pPr>
      <w:r>
        <w:rPr>
          <w:rFonts w:ascii="Times New Roman" w:hint="eastAsia"/>
          <w:szCs w:val="21"/>
        </w:rPr>
        <w:t>配置信息同步</w:t>
      </w:r>
      <w:r w:rsidRPr="004951D6">
        <w:rPr>
          <w:rFonts w:ascii="Times New Roman"/>
          <w:szCs w:val="21"/>
        </w:rPr>
        <w:t>通知格式</w:t>
      </w:r>
    </w:p>
    <w:tbl>
      <w:tblPr>
        <w:tblStyle w:val="afffffd"/>
        <w:tblW w:w="9239" w:type="dxa"/>
        <w:tblLayout w:type="fixed"/>
        <w:tblLook w:val="00A0"/>
      </w:tblPr>
      <w:tblGrid>
        <w:gridCol w:w="1502"/>
        <w:gridCol w:w="1703"/>
        <w:gridCol w:w="1199"/>
        <w:gridCol w:w="4835"/>
      </w:tblGrid>
      <w:tr w:rsidR="00475371" w:rsidRPr="00B8156E" w:rsidTr="00B00587">
        <w:trPr>
          <w:cnfStyle w:val="100000000000"/>
        </w:trPr>
        <w:tc>
          <w:tcPr>
            <w:tcW w:w="1502" w:type="dxa"/>
          </w:tcPr>
          <w:p w:rsidR="00475371" w:rsidRPr="00F142AC" w:rsidRDefault="00475371" w:rsidP="00B00587">
            <w:pPr>
              <w:rPr>
                <w:szCs w:val="18"/>
              </w:rPr>
            </w:pPr>
            <w:r w:rsidRPr="00F142AC">
              <w:rPr>
                <w:rFonts w:ascii="宋体" w:eastAsia="宋体" w:hAnsi="宋体" w:cs="宋体" w:hint="eastAsia"/>
                <w:szCs w:val="18"/>
              </w:rPr>
              <w:t>参数名称</w:t>
            </w:r>
          </w:p>
        </w:tc>
        <w:tc>
          <w:tcPr>
            <w:tcW w:w="1703" w:type="dxa"/>
          </w:tcPr>
          <w:p w:rsidR="00475371" w:rsidRPr="00F142AC" w:rsidRDefault="00475371" w:rsidP="00B00587">
            <w:pPr>
              <w:rPr>
                <w:szCs w:val="18"/>
              </w:rPr>
            </w:pPr>
            <w:r w:rsidRPr="00F142AC">
              <w:rPr>
                <w:rFonts w:ascii="宋体" w:eastAsia="宋体" w:hAnsi="宋体" w:cs="宋体" w:hint="eastAsia"/>
                <w:szCs w:val="18"/>
              </w:rPr>
              <w:t>中文名称</w:t>
            </w:r>
          </w:p>
        </w:tc>
        <w:tc>
          <w:tcPr>
            <w:tcW w:w="1199" w:type="dxa"/>
          </w:tcPr>
          <w:p w:rsidR="00475371" w:rsidRPr="00F142AC" w:rsidRDefault="00475371" w:rsidP="00B00587">
            <w:pPr>
              <w:rPr>
                <w:szCs w:val="18"/>
              </w:rPr>
            </w:pPr>
            <w:r w:rsidRPr="00F142AC">
              <w:rPr>
                <w:rFonts w:ascii="宋体" w:eastAsia="宋体" w:hAnsi="宋体" w:cs="宋体" w:hint="eastAsia"/>
                <w:szCs w:val="18"/>
              </w:rPr>
              <w:t>限定</w:t>
            </w:r>
          </w:p>
        </w:tc>
        <w:tc>
          <w:tcPr>
            <w:tcW w:w="4835" w:type="dxa"/>
          </w:tcPr>
          <w:p w:rsidR="00475371" w:rsidRPr="00F142AC" w:rsidRDefault="00475371" w:rsidP="00B00587">
            <w:pPr>
              <w:rPr>
                <w:szCs w:val="18"/>
              </w:rPr>
            </w:pPr>
            <w:r w:rsidRPr="00F142AC">
              <w:rPr>
                <w:rFonts w:ascii="宋体" w:eastAsia="宋体" w:hAnsi="宋体" w:cs="宋体" w:hint="eastAsia"/>
                <w:szCs w:val="18"/>
              </w:rPr>
              <w:t>说明</w:t>
            </w:r>
          </w:p>
        </w:tc>
      </w:tr>
      <w:tr w:rsidR="00475371" w:rsidRPr="00B8156E" w:rsidTr="00B00587">
        <w:trPr>
          <w:trHeight w:val="390"/>
        </w:trPr>
        <w:tc>
          <w:tcPr>
            <w:tcW w:w="1502" w:type="dxa"/>
          </w:tcPr>
          <w:p w:rsidR="00475371" w:rsidRPr="00F142AC" w:rsidRDefault="00475371" w:rsidP="00B00587">
            <w:pPr>
              <w:rPr>
                <w:szCs w:val="18"/>
              </w:rPr>
            </w:pPr>
            <w:r w:rsidRPr="00052D12">
              <w:rPr>
                <w:rFonts w:eastAsia="宋体" w:hint="eastAsia"/>
                <w:szCs w:val="21"/>
                <w:lang w:val="fr-FR"/>
              </w:rPr>
              <w:t>FILENAME</w:t>
            </w:r>
          </w:p>
        </w:tc>
        <w:tc>
          <w:tcPr>
            <w:tcW w:w="1703" w:type="dxa"/>
          </w:tcPr>
          <w:p w:rsidR="00475371" w:rsidRPr="00F142AC" w:rsidRDefault="00DE06F2" w:rsidP="00B00587">
            <w:pPr>
              <w:rPr>
                <w:szCs w:val="18"/>
              </w:rPr>
            </w:pPr>
            <w:ins w:id="235" w:author="CMDI-LVLIANGDONG" w:date="2015-06-17T17:00:00Z">
              <w:r>
                <w:rPr>
                  <w:rFonts w:hint="eastAsia"/>
                </w:rPr>
                <w:t>历史告警文件名称</w:t>
              </w:r>
            </w:ins>
            <w:del w:id="236" w:author="CMDI-LVLIANGDONG" w:date="2015-06-17T17:00:00Z">
              <w:r w:rsidR="00475371" w:rsidRPr="00F142AC" w:rsidDel="00DE06F2">
                <w:rPr>
                  <w:rFonts w:ascii="宋体" w:eastAsia="宋体" w:hAnsi="宋体" w:cs="宋体" w:hint="eastAsia"/>
                  <w:szCs w:val="18"/>
                </w:rPr>
                <w:delText>资源文件路径</w:delText>
              </w:r>
            </w:del>
          </w:p>
        </w:tc>
        <w:tc>
          <w:tcPr>
            <w:tcW w:w="1199" w:type="dxa"/>
          </w:tcPr>
          <w:p w:rsidR="00475371" w:rsidRPr="00F142AC" w:rsidRDefault="00475371" w:rsidP="00B00587">
            <w:pPr>
              <w:rPr>
                <w:szCs w:val="18"/>
              </w:rPr>
            </w:pPr>
            <w:r w:rsidRPr="00F142AC">
              <w:rPr>
                <w:szCs w:val="18"/>
              </w:rPr>
              <w:t>M</w:t>
            </w:r>
          </w:p>
        </w:tc>
        <w:tc>
          <w:tcPr>
            <w:tcW w:w="4835" w:type="dxa"/>
          </w:tcPr>
          <w:p w:rsidR="00475371" w:rsidRPr="00F142AC" w:rsidRDefault="00475371" w:rsidP="00B00587">
            <w:pPr>
              <w:rPr>
                <w:szCs w:val="18"/>
              </w:rPr>
            </w:pPr>
            <w:r w:rsidRPr="00F142AC">
              <w:rPr>
                <w:rFonts w:ascii="宋体" w:eastAsia="宋体" w:hAnsi="宋体" w:cs="宋体" w:hint="eastAsia"/>
                <w:szCs w:val="18"/>
              </w:rPr>
              <w:t>格式为：</w:t>
            </w:r>
            <w:r w:rsidRPr="00B8156E">
              <w:rPr>
                <w:szCs w:val="18"/>
              </w:rPr>
              <w:t xml:space="preserve">ftp:// </w:t>
            </w:r>
            <w:r w:rsidRPr="00F142AC">
              <w:rPr>
                <w:rFonts w:ascii="宋体" w:eastAsia="宋体" w:hAnsi="宋体" w:cs="宋体" w:hint="eastAsia"/>
                <w:szCs w:val="18"/>
              </w:rPr>
              <w:t>存放文件的</w:t>
            </w:r>
            <w:r w:rsidRPr="00B8156E">
              <w:rPr>
                <w:szCs w:val="18"/>
              </w:rPr>
              <w:t>FTP</w:t>
            </w:r>
            <w:r w:rsidRPr="00F142AC">
              <w:rPr>
                <w:rFonts w:ascii="宋体" w:eastAsia="宋体" w:hAnsi="宋体" w:cs="宋体" w:hint="eastAsia"/>
                <w:szCs w:val="18"/>
              </w:rPr>
              <w:t>服务器</w:t>
            </w:r>
            <w:r w:rsidRPr="00B8156E">
              <w:rPr>
                <w:szCs w:val="18"/>
              </w:rPr>
              <w:t>IP</w:t>
            </w:r>
            <w:r w:rsidRPr="00F142AC">
              <w:rPr>
                <w:rFonts w:ascii="宋体" w:eastAsia="宋体" w:hAnsi="宋体" w:cs="宋体" w:hint="eastAsia"/>
                <w:szCs w:val="18"/>
              </w:rPr>
              <w:t>地址</w:t>
            </w:r>
            <w:r w:rsidRPr="00B8156E">
              <w:rPr>
                <w:szCs w:val="18"/>
              </w:rPr>
              <w:t>:</w:t>
            </w:r>
            <w:r w:rsidRPr="00F142AC">
              <w:rPr>
                <w:rFonts w:ascii="宋体" w:eastAsia="宋体" w:hAnsi="宋体" w:cs="宋体" w:hint="eastAsia"/>
                <w:szCs w:val="18"/>
              </w:rPr>
              <w:t>端口号</w:t>
            </w:r>
            <w:r w:rsidRPr="00B8156E">
              <w:rPr>
                <w:szCs w:val="18"/>
              </w:rPr>
              <w:t>/</w:t>
            </w:r>
            <w:r w:rsidRPr="00F142AC">
              <w:rPr>
                <w:rFonts w:ascii="宋体" w:eastAsia="宋体" w:hAnsi="宋体" w:cs="宋体" w:hint="eastAsia"/>
                <w:szCs w:val="18"/>
              </w:rPr>
              <w:t>文件路径</w:t>
            </w:r>
            <w:r>
              <w:rPr>
                <w:rFonts w:ascii="宋体" w:eastAsia="宋体" w:hAnsi="宋体" w:cs="宋体" w:hint="eastAsia"/>
                <w:szCs w:val="18"/>
              </w:rPr>
              <w:t>/文件名</w:t>
            </w:r>
          </w:p>
        </w:tc>
      </w:tr>
      <w:tr w:rsidR="00475371" w:rsidRPr="00B8156E" w:rsidTr="00B00587">
        <w:trPr>
          <w:trHeight w:val="390"/>
        </w:trPr>
        <w:tc>
          <w:tcPr>
            <w:tcW w:w="1502" w:type="dxa"/>
          </w:tcPr>
          <w:p w:rsidR="00475371" w:rsidRPr="00F142AC" w:rsidRDefault="00475371" w:rsidP="00B00587">
            <w:pPr>
              <w:rPr>
                <w:szCs w:val="18"/>
              </w:rPr>
            </w:pPr>
            <w:r w:rsidRPr="00F142AC">
              <w:rPr>
                <w:szCs w:val="18"/>
              </w:rPr>
              <w:t>RESULT</w:t>
            </w:r>
          </w:p>
        </w:tc>
        <w:tc>
          <w:tcPr>
            <w:tcW w:w="1703" w:type="dxa"/>
          </w:tcPr>
          <w:p w:rsidR="00475371" w:rsidRPr="00F142AC" w:rsidRDefault="00475371" w:rsidP="00B00587">
            <w:pPr>
              <w:rPr>
                <w:szCs w:val="18"/>
              </w:rPr>
            </w:pPr>
            <w:r w:rsidRPr="00F142AC">
              <w:rPr>
                <w:rFonts w:ascii="宋体" w:eastAsia="宋体" w:hAnsi="宋体" w:cs="宋体" w:hint="eastAsia"/>
                <w:szCs w:val="18"/>
              </w:rPr>
              <w:t>导出结果</w:t>
            </w:r>
          </w:p>
        </w:tc>
        <w:tc>
          <w:tcPr>
            <w:tcW w:w="1199" w:type="dxa"/>
          </w:tcPr>
          <w:p w:rsidR="00475371" w:rsidRPr="00F142AC" w:rsidRDefault="00475371" w:rsidP="00B00587">
            <w:pPr>
              <w:rPr>
                <w:szCs w:val="18"/>
              </w:rPr>
            </w:pPr>
            <w:r w:rsidRPr="00F142AC">
              <w:rPr>
                <w:szCs w:val="18"/>
              </w:rPr>
              <w:t>M</w:t>
            </w:r>
          </w:p>
        </w:tc>
        <w:tc>
          <w:tcPr>
            <w:tcW w:w="4835" w:type="dxa"/>
          </w:tcPr>
          <w:p w:rsidR="00475371" w:rsidRPr="00F142AC" w:rsidRDefault="00475371" w:rsidP="00B00587">
            <w:pPr>
              <w:rPr>
                <w:szCs w:val="18"/>
              </w:rPr>
            </w:pPr>
            <w:r w:rsidRPr="00B8156E">
              <w:rPr>
                <w:szCs w:val="18"/>
              </w:rPr>
              <w:t>F</w:t>
            </w:r>
            <w:r w:rsidRPr="00B8156E">
              <w:rPr>
                <w:rFonts w:hint="eastAsia"/>
                <w:szCs w:val="18"/>
              </w:rPr>
              <w:t>ailure</w:t>
            </w:r>
          </w:p>
          <w:p w:rsidR="00475371" w:rsidRPr="00F142AC" w:rsidRDefault="00475371" w:rsidP="00B00587">
            <w:pPr>
              <w:rPr>
                <w:szCs w:val="18"/>
              </w:rPr>
            </w:pPr>
            <w:r w:rsidRPr="00B8156E">
              <w:rPr>
                <w:rFonts w:hint="eastAsia"/>
                <w:szCs w:val="18"/>
              </w:rPr>
              <w:t>Success</w:t>
            </w:r>
          </w:p>
        </w:tc>
      </w:tr>
      <w:tr w:rsidR="00475371" w:rsidRPr="00B8156E" w:rsidTr="00B00587">
        <w:trPr>
          <w:trHeight w:val="390"/>
        </w:trPr>
        <w:tc>
          <w:tcPr>
            <w:tcW w:w="1502" w:type="dxa"/>
          </w:tcPr>
          <w:p w:rsidR="00475371" w:rsidRPr="00F142AC" w:rsidRDefault="00475371" w:rsidP="00B00587">
            <w:pPr>
              <w:rPr>
                <w:szCs w:val="18"/>
              </w:rPr>
            </w:pPr>
            <w:r w:rsidRPr="00F142AC">
              <w:rPr>
                <w:rFonts w:hint="eastAsia"/>
                <w:szCs w:val="18"/>
              </w:rPr>
              <w:t>FAILREASON</w:t>
            </w:r>
          </w:p>
        </w:tc>
        <w:tc>
          <w:tcPr>
            <w:tcW w:w="1703" w:type="dxa"/>
          </w:tcPr>
          <w:p w:rsidR="00475371" w:rsidRPr="00F142AC" w:rsidRDefault="00475371" w:rsidP="00B00587">
            <w:pPr>
              <w:rPr>
                <w:szCs w:val="18"/>
              </w:rPr>
            </w:pPr>
            <w:r w:rsidRPr="00F142AC">
              <w:rPr>
                <w:rFonts w:ascii="宋体" w:eastAsia="宋体" w:hAnsi="宋体" w:cs="宋体" w:hint="eastAsia"/>
                <w:szCs w:val="18"/>
              </w:rPr>
              <w:t>失败原因</w:t>
            </w:r>
          </w:p>
        </w:tc>
        <w:tc>
          <w:tcPr>
            <w:tcW w:w="1199" w:type="dxa"/>
          </w:tcPr>
          <w:p w:rsidR="00475371" w:rsidRPr="00F142AC" w:rsidRDefault="00475371" w:rsidP="00B00587">
            <w:pPr>
              <w:rPr>
                <w:szCs w:val="18"/>
              </w:rPr>
            </w:pPr>
            <w:r w:rsidRPr="00F142AC">
              <w:rPr>
                <w:rFonts w:hint="eastAsia"/>
                <w:szCs w:val="18"/>
              </w:rPr>
              <w:t>M</w:t>
            </w:r>
          </w:p>
        </w:tc>
        <w:tc>
          <w:tcPr>
            <w:tcW w:w="4835" w:type="dxa"/>
          </w:tcPr>
          <w:p w:rsidR="00475371" w:rsidRPr="00F142AC" w:rsidRDefault="00475371" w:rsidP="00B00587">
            <w:pPr>
              <w:rPr>
                <w:szCs w:val="18"/>
              </w:rPr>
            </w:pPr>
            <w:r w:rsidRPr="00F142AC">
              <w:rPr>
                <w:rFonts w:ascii="宋体" w:eastAsia="宋体" w:hAnsi="宋体" w:cs="宋体" w:hint="eastAsia"/>
                <w:szCs w:val="18"/>
              </w:rPr>
              <w:t>在文件传送失败情况下，描述文件传送失败原因。</w:t>
            </w:r>
          </w:p>
        </w:tc>
      </w:tr>
    </w:tbl>
    <w:p w:rsidR="00475371" w:rsidRPr="00B8156E" w:rsidRDefault="00475371" w:rsidP="00475371">
      <w:pPr>
        <w:pStyle w:val="aff8"/>
        <w:ind w:firstLineChars="0" w:firstLine="0"/>
      </w:pPr>
    </w:p>
    <w:p w:rsidR="00FD156B" w:rsidRPr="00475371" w:rsidRDefault="00FD156B" w:rsidP="00FD156B">
      <w:pPr>
        <w:pStyle w:val="aff8"/>
        <w:ind w:firstLine="420"/>
      </w:pPr>
    </w:p>
    <w:p w:rsidR="000C3360" w:rsidRPr="00980B53" w:rsidRDefault="000C3360" w:rsidP="006331BA">
      <w:pPr>
        <w:pStyle w:val="TimesNewRoman0505"/>
      </w:pPr>
      <w:bookmarkStart w:id="237" w:name="_Toc422211126"/>
      <w:r w:rsidRPr="00980B53">
        <w:t>配置管理</w:t>
      </w:r>
      <w:bookmarkEnd w:id="31"/>
      <w:bookmarkEnd w:id="32"/>
      <w:bookmarkEnd w:id="33"/>
      <w:bookmarkEnd w:id="34"/>
      <w:bookmarkEnd w:id="35"/>
      <w:bookmarkEnd w:id="36"/>
      <w:bookmarkEnd w:id="37"/>
      <w:bookmarkEnd w:id="38"/>
      <w:bookmarkEnd w:id="39"/>
      <w:bookmarkEnd w:id="40"/>
      <w:bookmarkEnd w:id="41"/>
      <w:bookmarkEnd w:id="42"/>
      <w:bookmarkEnd w:id="43"/>
      <w:bookmarkEnd w:id="237"/>
    </w:p>
    <w:p w:rsidR="001A2B29" w:rsidRPr="00980B53" w:rsidRDefault="001A2B29" w:rsidP="00980B53">
      <w:pPr>
        <w:pStyle w:val="TimesNewRoman05"/>
        <w:ind w:left="0"/>
        <w:rPr>
          <w:rFonts w:cs="Times New Roman"/>
        </w:rPr>
      </w:pPr>
      <w:bookmarkStart w:id="238" w:name="_Toc421656717"/>
      <w:bookmarkStart w:id="239" w:name="_Toc421657144"/>
      <w:bookmarkStart w:id="240" w:name="_Toc421695523"/>
      <w:bookmarkStart w:id="241" w:name="_Toc421695949"/>
      <w:bookmarkStart w:id="242" w:name="_Toc421749248"/>
      <w:bookmarkStart w:id="243" w:name="_Toc421749796"/>
      <w:bookmarkStart w:id="244" w:name="_Toc422005462"/>
      <w:bookmarkStart w:id="245" w:name="_Toc422041470"/>
      <w:bookmarkStart w:id="246" w:name="_Toc422121065"/>
      <w:bookmarkStart w:id="247" w:name="_Toc422171248"/>
      <w:bookmarkStart w:id="248" w:name="_Toc422211127"/>
      <w:bookmarkStart w:id="249" w:name="_Toc421656718"/>
      <w:bookmarkStart w:id="250" w:name="_Toc421657145"/>
      <w:bookmarkStart w:id="251" w:name="_Toc421695524"/>
      <w:bookmarkStart w:id="252" w:name="_Toc421695950"/>
      <w:bookmarkStart w:id="253" w:name="_Toc421749249"/>
      <w:bookmarkStart w:id="254" w:name="_Toc421749797"/>
      <w:bookmarkStart w:id="255" w:name="_Toc422005463"/>
      <w:bookmarkStart w:id="256" w:name="_Toc422041471"/>
      <w:bookmarkStart w:id="257" w:name="_Toc422121066"/>
      <w:bookmarkStart w:id="258" w:name="_Toc422171249"/>
      <w:bookmarkStart w:id="259" w:name="_Toc422211128"/>
      <w:bookmarkStart w:id="260" w:name="_Toc421656719"/>
      <w:bookmarkStart w:id="261" w:name="_Toc421657146"/>
      <w:bookmarkStart w:id="262" w:name="_Toc421695525"/>
      <w:bookmarkStart w:id="263" w:name="_Toc421695951"/>
      <w:bookmarkStart w:id="264" w:name="_Toc421749250"/>
      <w:bookmarkStart w:id="265" w:name="_Toc421749798"/>
      <w:bookmarkStart w:id="266" w:name="_Toc422005464"/>
      <w:bookmarkStart w:id="267" w:name="_Toc422041472"/>
      <w:bookmarkStart w:id="268" w:name="_Toc422121067"/>
      <w:bookmarkStart w:id="269" w:name="_Toc422171250"/>
      <w:bookmarkStart w:id="270" w:name="_Toc422211129"/>
      <w:bookmarkStart w:id="271" w:name="_Toc421656720"/>
      <w:bookmarkStart w:id="272" w:name="_Toc421657147"/>
      <w:bookmarkStart w:id="273" w:name="_Toc421695526"/>
      <w:bookmarkStart w:id="274" w:name="_Toc421695952"/>
      <w:bookmarkStart w:id="275" w:name="_Toc421749251"/>
      <w:bookmarkStart w:id="276" w:name="_Toc421749799"/>
      <w:bookmarkStart w:id="277" w:name="_Toc422005465"/>
      <w:bookmarkStart w:id="278" w:name="_Toc422041473"/>
      <w:bookmarkStart w:id="279" w:name="_Toc422121068"/>
      <w:bookmarkStart w:id="280" w:name="_Toc422171251"/>
      <w:bookmarkStart w:id="281" w:name="_Toc422211130"/>
      <w:bookmarkStart w:id="282" w:name="_Toc422211131"/>
      <w:bookmarkStart w:id="283" w:name="_Toc400632491"/>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980B53">
        <w:rPr>
          <w:rFonts w:cs="Times New Roman"/>
        </w:rPr>
        <w:lastRenderedPageBreak/>
        <w:t>EMS</w:t>
      </w:r>
      <w:r w:rsidRPr="00980B53">
        <w:rPr>
          <w:rFonts w:cs="Times New Roman"/>
        </w:rPr>
        <w:t>管理功能</w:t>
      </w:r>
      <w:bookmarkEnd w:id="282"/>
    </w:p>
    <w:p w:rsidR="00000000" w:rsidRDefault="00E20C7C" w:rsidP="00CE4D8A">
      <w:pPr>
        <w:pStyle w:val="TimesNewRoman050"/>
        <w:spacing w:afterLines="50"/>
        <w:ind w:left="0"/>
        <w:rPr>
          <w:rFonts w:cs="Times New Roman"/>
        </w:rPr>
        <w:pPrChange w:id="284" w:author="CMDI-LVLIANGDONG" w:date="2015-07-22T10:53:00Z">
          <w:pPr>
            <w:pStyle w:val="TimesNewRoman050"/>
            <w:spacing w:afterLines="50"/>
            <w:ind w:left="0"/>
          </w:pPr>
        </w:pPrChange>
      </w:pPr>
      <w:bookmarkStart w:id="285" w:name="_Toc421546390"/>
      <w:bookmarkStart w:id="286" w:name="_Toc422211132"/>
      <w:r w:rsidRPr="00B32D33">
        <w:rPr>
          <w:rFonts w:cs="Times New Roman"/>
        </w:rPr>
        <w:t>概述</w:t>
      </w:r>
      <w:bookmarkEnd w:id="285"/>
      <w:bookmarkEnd w:id="286"/>
    </w:p>
    <w:p w:rsidR="00E20C7C" w:rsidRPr="00E20C7C" w:rsidRDefault="00E20C7C" w:rsidP="00E20C7C">
      <w:pPr>
        <w:spacing w:line="360" w:lineRule="auto"/>
        <w:ind w:firstLine="420"/>
        <w:rPr>
          <w:szCs w:val="21"/>
        </w:rPr>
      </w:pPr>
      <w:r w:rsidRPr="00E20C7C">
        <w:rPr>
          <w:szCs w:val="21"/>
        </w:rPr>
        <w:t>本规范中此接口主要完成</w:t>
      </w:r>
      <w:r w:rsidRPr="00E20C7C">
        <w:rPr>
          <w:rFonts w:hint="eastAsia"/>
          <w:szCs w:val="21"/>
        </w:rPr>
        <w:t>NMS</w:t>
      </w:r>
      <w:r w:rsidRPr="00E20C7C">
        <w:rPr>
          <w:rFonts w:hint="eastAsia"/>
          <w:szCs w:val="21"/>
        </w:rPr>
        <w:t>对</w:t>
      </w:r>
      <w:r w:rsidRPr="00E20C7C">
        <w:rPr>
          <w:rFonts w:hint="eastAsia"/>
          <w:szCs w:val="21"/>
        </w:rPr>
        <w:t>EMS</w:t>
      </w:r>
      <w:r w:rsidRPr="00E20C7C">
        <w:rPr>
          <w:rFonts w:hint="eastAsia"/>
          <w:szCs w:val="21"/>
        </w:rPr>
        <w:t>信息的查询功能。</w:t>
      </w:r>
    </w:p>
    <w:p w:rsidR="001A2B29" w:rsidRPr="00980B53" w:rsidRDefault="001A2B29" w:rsidP="00980B53">
      <w:pPr>
        <w:pStyle w:val="TimesNewRoman050"/>
        <w:ind w:left="0"/>
        <w:rPr>
          <w:rFonts w:cs="Times New Roman"/>
        </w:rPr>
      </w:pPr>
      <w:bookmarkStart w:id="287" w:name="_Toc422211133"/>
      <w:r w:rsidRPr="00980B53">
        <w:rPr>
          <w:rFonts w:cs="Times New Roman"/>
        </w:rPr>
        <w:t>查询</w:t>
      </w:r>
      <w:r w:rsidRPr="00980B53">
        <w:rPr>
          <w:rFonts w:cs="Times New Roman"/>
        </w:rPr>
        <w:t>EMS</w:t>
      </w:r>
      <w:r w:rsidRPr="00980B53">
        <w:rPr>
          <w:rFonts w:cs="Times New Roman"/>
        </w:rPr>
        <w:t>系统信息</w:t>
      </w:r>
      <w:bookmarkEnd w:id="287"/>
    </w:p>
    <w:p w:rsidR="00000000" w:rsidRDefault="00FB5947" w:rsidP="00CE4D8A">
      <w:pPr>
        <w:spacing w:beforeLines="50"/>
        <w:ind w:firstLine="420"/>
        <w:pPrChange w:id="288" w:author="CMDI-LVLIANGDONG" w:date="2015-07-22T10:53:00Z">
          <w:pPr>
            <w:spacing w:beforeLines="50"/>
            <w:ind w:firstLine="420"/>
          </w:pPr>
        </w:pPrChange>
      </w:pPr>
      <w:r w:rsidRPr="00931120">
        <w:t>功能描述</w:t>
      </w:r>
    </w:p>
    <w:p w:rsidR="00FB5947" w:rsidRPr="009E44FF" w:rsidRDefault="00FB5947" w:rsidP="00FF3114">
      <w:pPr>
        <w:spacing w:line="360" w:lineRule="auto"/>
        <w:ind w:left="420" w:firstLine="420"/>
        <w:rPr>
          <w:szCs w:val="21"/>
        </w:rPr>
      </w:pPr>
      <w:r w:rsidRPr="009E44FF">
        <w:rPr>
          <w:szCs w:val="21"/>
        </w:rPr>
        <w:t>查询厂商网管平台相关信息。</w:t>
      </w:r>
    </w:p>
    <w:p w:rsidR="00000000" w:rsidRDefault="00FB5947" w:rsidP="00CE4D8A">
      <w:pPr>
        <w:spacing w:beforeLines="50"/>
        <w:ind w:firstLine="420"/>
        <w:pPrChange w:id="289" w:author="CMDI-LVLIANGDONG" w:date="2015-07-22T10:53:00Z">
          <w:pPr>
            <w:spacing w:beforeLines="50"/>
            <w:ind w:firstLine="420"/>
          </w:pPr>
        </w:pPrChange>
      </w:pPr>
      <w:r w:rsidRPr="00931120">
        <w:t>命令格式</w:t>
      </w:r>
    </w:p>
    <w:p w:rsidR="00FB5947" w:rsidRPr="009E44FF" w:rsidRDefault="00FB5947" w:rsidP="00FF3114">
      <w:pPr>
        <w:spacing w:line="360" w:lineRule="auto"/>
        <w:ind w:left="420" w:firstLine="420"/>
        <w:rPr>
          <w:szCs w:val="21"/>
        </w:rPr>
      </w:pPr>
      <w:r w:rsidRPr="009E44FF">
        <w:rPr>
          <w:szCs w:val="21"/>
        </w:rPr>
        <w:t>LST-EMS-INFO:::CTAG::;</w:t>
      </w:r>
    </w:p>
    <w:p w:rsidR="00000000" w:rsidRDefault="00FB5947" w:rsidP="00CE4D8A">
      <w:pPr>
        <w:spacing w:beforeLines="50"/>
        <w:ind w:firstLine="420"/>
        <w:pPrChange w:id="290" w:author="CMDI-LVLIANGDONG" w:date="2015-07-22T10:53:00Z">
          <w:pPr>
            <w:spacing w:beforeLines="50"/>
            <w:ind w:firstLine="420"/>
          </w:pPr>
        </w:pPrChange>
      </w:pPr>
      <w:r w:rsidRPr="00931120">
        <w:t>输入参数</w:t>
      </w:r>
    </w:p>
    <w:p w:rsidR="00FB5947" w:rsidRPr="009E44FF" w:rsidRDefault="00FB5947" w:rsidP="00FF3114">
      <w:pPr>
        <w:spacing w:line="360" w:lineRule="auto"/>
        <w:ind w:left="420" w:firstLine="420"/>
        <w:rPr>
          <w:szCs w:val="21"/>
        </w:rPr>
      </w:pPr>
      <w:r w:rsidRPr="009E44FF">
        <w:rPr>
          <w:szCs w:val="21"/>
        </w:rPr>
        <w:t>无</w:t>
      </w:r>
    </w:p>
    <w:p w:rsidR="00000000" w:rsidRDefault="00FB5947" w:rsidP="00CE4D8A">
      <w:pPr>
        <w:spacing w:beforeLines="50"/>
        <w:ind w:firstLine="420"/>
        <w:pPrChange w:id="291" w:author="CMDI-LVLIANGDONG" w:date="2015-07-22T10:53:00Z">
          <w:pPr>
            <w:spacing w:beforeLines="50"/>
            <w:ind w:firstLine="420"/>
          </w:pPr>
        </w:pPrChange>
      </w:pPr>
      <w:r w:rsidRPr="00931120">
        <w:t>响应格式</w:t>
      </w:r>
    </w:p>
    <w:p w:rsidR="00FB5947" w:rsidRPr="009E44FF" w:rsidRDefault="00FB5947"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000000" w:rsidRDefault="00FB5947" w:rsidP="00CE4D8A">
      <w:pPr>
        <w:spacing w:beforeLines="50"/>
        <w:ind w:firstLine="420"/>
        <w:pPrChange w:id="292" w:author="CMDI-LVLIANGDONG" w:date="2015-07-22T10:53:00Z">
          <w:pPr>
            <w:spacing w:beforeLines="50"/>
            <w:ind w:firstLine="420"/>
          </w:pPr>
        </w:pPrChange>
      </w:pPr>
      <w:r w:rsidRPr="00931120">
        <w:t>输出参数</w:t>
      </w:r>
    </w:p>
    <w:tbl>
      <w:tblPr>
        <w:tblStyle w:val="afffffd"/>
        <w:tblW w:w="0" w:type="auto"/>
        <w:tblInd w:w="-134" w:type="dxa"/>
        <w:tblLayout w:type="fixed"/>
        <w:tblLook w:val="01E0"/>
      </w:tblPr>
      <w:tblGrid>
        <w:gridCol w:w="1749"/>
        <w:gridCol w:w="1742"/>
        <w:gridCol w:w="1362"/>
        <w:gridCol w:w="1276"/>
        <w:gridCol w:w="2835"/>
      </w:tblGrid>
      <w:tr w:rsidR="002F4BA4" w:rsidRPr="007C2A65" w:rsidTr="002F4BA4">
        <w:trPr>
          <w:cnfStyle w:val="100000000000"/>
        </w:trPr>
        <w:tc>
          <w:tcPr>
            <w:tcW w:w="1749" w:type="dxa"/>
          </w:tcPr>
          <w:p w:rsidR="002F4BA4" w:rsidRPr="007C2A65" w:rsidRDefault="002F4BA4" w:rsidP="007C2A65">
            <w:pPr>
              <w:rPr>
                <w:szCs w:val="18"/>
              </w:rPr>
            </w:pPr>
            <w:r w:rsidRPr="007C2A65">
              <w:rPr>
                <w:szCs w:val="18"/>
              </w:rPr>
              <w:t>参数名称</w:t>
            </w:r>
          </w:p>
        </w:tc>
        <w:tc>
          <w:tcPr>
            <w:tcW w:w="1742" w:type="dxa"/>
          </w:tcPr>
          <w:p w:rsidR="002F4BA4" w:rsidRPr="007C2A65" w:rsidRDefault="002F4BA4" w:rsidP="007C2A65">
            <w:pPr>
              <w:rPr>
                <w:szCs w:val="18"/>
              </w:rPr>
            </w:pPr>
            <w:r w:rsidRPr="007C2A65">
              <w:rPr>
                <w:szCs w:val="18"/>
              </w:rPr>
              <w:t>数据类型</w:t>
            </w:r>
          </w:p>
        </w:tc>
        <w:tc>
          <w:tcPr>
            <w:tcW w:w="1362" w:type="dxa"/>
          </w:tcPr>
          <w:p w:rsidR="002F4BA4" w:rsidRPr="007C2A65" w:rsidRDefault="002F4BA4" w:rsidP="007C2A65">
            <w:pPr>
              <w:rPr>
                <w:szCs w:val="18"/>
              </w:rPr>
            </w:pPr>
            <w:r w:rsidRPr="007C2A65">
              <w:rPr>
                <w:szCs w:val="18"/>
              </w:rPr>
              <w:t>取值范围</w:t>
            </w:r>
          </w:p>
        </w:tc>
        <w:tc>
          <w:tcPr>
            <w:tcW w:w="1276" w:type="dxa"/>
          </w:tcPr>
          <w:p w:rsidR="002F4BA4" w:rsidRPr="002F4BA4" w:rsidRDefault="002F4BA4" w:rsidP="007C2A65">
            <w:pPr>
              <w:rPr>
                <w:rFonts w:eastAsiaTheme="minorEastAsia"/>
                <w:szCs w:val="18"/>
              </w:rPr>
            </w:pPr>
            <w:r>
              <w:rPr>
                <w:rFonts w:eastAsiaTheme="minorEastAsia" w:hint="eastAsia"/>
                <w:szCs w:val="18"/>
              </w:rPr>
              <w:t>限定</w:t>
            </w:r>
          </w:p>
        </w:tc>
        <w:tc>
          <w:tcPr>
            <w:tcW w:w="2835" w:type="dxa"/>
          </w:tcPr>
          <w:p w:rsidR="002F4BA4" w:rsidRPr="007C2A65" w:rsidRDefault="002F4BA4" w:rsidP="007C2A65">
            <w:pPr>
              <w:rPr>
                <w:szCs w:val="18"/>
              </w:rPr>
            </w:pPr>
            <w:r w:rsidRPr="007C2A65">
              <w:rPr>
                <w:szCs w:val="18"/>
              </w:rPr>
              <w:t>参数说明</w:t>
            </w:r>
          </w:p>
        </w:tc>
      </w:tr>
      <w:tr w:rsidR="002F4BA4" w:rsidRPr="007C2A65" w:rsidTr="002F4BA4">
        <w:tc>
          <w:tcPr>
            <w:tcW w:w="1749" w:type="dxa"/>
          </w:tcPr>
          <w:p w:rsidR="002F4BA4" w:rsidRPr="001C6C08" w:rsidRDefault="002F4BA4" w:rsidP="001F3121">
            <w:pPr>
              <w:rPr>
                <w:noProof/>
                <w:color w:val="000000" w:themeColor="text1"/>
                <w:szCs w:val="18"/>
              </w:rPr>
            </w:pPr>
            <w:r w:rsidRPr="001C6C08">
              <w:rPr>
                <w:noProof/>
                <w:color w:val="000000" w:themeColor="text1"/>
                <w:szCs w:val="18"/>
              </w:rPr>
              <w:t>NAME</w:t>
            </w:r>
          </w:p>
        </w:tc>
        <w:tc>
          <w:tcPr>
            <w:tcW w:w="1742" w:type="dxa"/>
          </w:tcPr>
          <w:p w:rsidR="002F4BA4" w:rsidRPr="007C2A65" w:rsidRDefault="002F4BA4" w:rsidP="007C2A65">
            <w:pPr>
              <w:rPr>
                <w:szCs w:val="18"/>
              </w:rPr>
            </w:pPr>
            <w:r w:rsidRPr="007C2A65">
              <w:rPr>
                <w:szCs w:val="18"/>
              </w:rPr>
              <w:t>OCTET STRING</w:t>
            </w:r>
          </w:p>
        </w:tc>
        <w:tc>
          <w:tcPr>
            <w:tcW w:w="1362" w:type="dxa"/>
          </w:tcPr>
          <w:p w:rsidR="002F4BA4" w:rsidRPr="007C2A65" w:rsidRDefault="002F4BA4" w:rsidP="007C2A65">
            <w:pPr>
              <w:rPr>
                <w:szCs w:val="18"/>
              </w:rPr>
            </w:pPr>
            <w:r w:rsidRPr="007C2A65">
              <w:rPr>
                <w:szCs w:val="18"/>
              </w:rPr>
              <w:t>SIZE</w:t>
            </w:r>
            <w:r>
              <w:rPr>
                <w:szCs w:val="18"/>
              </w:rPr>
              <w:t>(</w:t>
            </w:r>
            <w:r w:rsidRPr="007C2A65">
              <w:rPr>
                <w:szCs w:val="18"/>
              </w:rPr>
              <w:t>32)</w:t>
            </w:r>
          </w:p>
        </w:tc>
        <w:tc>
          <w:tcPr>
            <w:tcW w:w="1276" w:type="dxa"/>
          </w:tcPr>
          <w:p w:rsidR="002F4BA4" w:rsidRPr="002F4BA4" w:rsidRDefault="002F4BA4" w:rsidP="001F3121">
            <w:pPr>
              <w:rPr>
                <w:rFonts w:eastAsiaTheme="minorEastAsia"/>
                <w:noProof/>
                <w:color w:val="000000" w:themeColor="text1"/>
                <w:szCs w:val="18"/>
              </w:rPr>
            </w:pPr>
            <w:r>
              <w:rPr>
                <w:rFonts w:eastAsiaTheme="minorEastAsia" w:hint="eastAsia"/>
                <w:noProof/>
                <w:color w:val="000000" w:themeColor="text1"/>
                <w:szCs w:val="18"/>
              </w:rPr>
              <w:t>M</w:t>
            </w:r>
          </w:p>
        </w:tc>
        <w:tc>
          <w:tcPr>
            <w:tcW w:w="2835" w:type="dxa"/>
            <w:vAlign w:val="center"/>
          </w:tcPr>
          <w:p w:rsidR="002F4BA4" w:rsidRPr="001C6C08" w:rsidRDefault="002F4BA4" w:rsidP="001F3121">
            <w:pPr>
              <w:rPr>
                <w:noProof/>
                <w:color w:val="000000" w:themeColor="text1"/>
                <w:szCs w:val="18"/>
              </w:rPr>
            </w:pPr>
            <w:r w:rsidRPr="001C6C08">
              <w:rPr>
                <w:rFonts w:hint="eastAsia"/>
                <w:noProof/>
                <w:color w:val="000000" w:themeColor="text1"/>
                <w:szCs w:val="18"/>
              </w:rPr>
              <w:t>厂商网管系统名称</w:t>
            </w:r>
          </w:p>
        </w:tc>
      </w:tr>
      <w:tr w:rsidR="002F4BA4" w:rsidRPr="007C2A65" w:rsidTr="002F4BA4">
        <w:tc>
          <w:tcPr>
            <w:tcW w:w="1749" w:type="dxa"/>
          </w:tcPr>
          <w:p w:rsidR="002F4BA4" w:rsidRPr="001C6C08" w:rsidRDefault="002F4BA4" w:rsidP="001F3121">
            <w:pPr>
              <w:rPr>
                <w:noProof/>
                <w:color w:val="000000" w:themeColor="text1"/>
                <w:szCs w:val="18"/>
              </w:rPr>
            </w:pPr>
            <w:r w:rsidRPr="001C6C08">
              <w:rPr>
                <w:noProof/>
                <w:color w:val="000000" w:themeColor="text1"/>
                <w:szCs w:val="18"/>
              </w:rPr>
              <w:t>SOFTWAREINFO</w:t>
            </w:r>
          </w:p>
        </w:tc>
        <w:tc>
          <w:tcPr>
            <w:tcW w:w="1742" w:type="dxa"/>
          </w:tcPr>
          <w:p w:rsidR="002F4BA4" w:rsidRPr="007C2A65" w:rsidRDefault="002F4BA4" w:rsidP="007C2A65">
            <w:pPr>
              <w:rPr>
                <w:szCs w:val="18"/>
              </w:rPr>
            </w:pPr>
            <w:r w:rsidRPr="007C2A65">
              <w:rPr>
                <w:szCs w:val="18"/>
              </w:rPr>
              <w:t>OCTET STRING</w:t>
            </w:r>
          </w:p>
        </w:tc>
        <w:tc>
          <w:tcPr>
            <w:tcW w:w="1362" w:type="dxa"/>
          </w:tcPr>
          <w:p w:rsidR="002F4BA4" w:rsidRPr="007C2A65" w:rsidRDefault="002F4BA4" w:rsidP="007C2A65">
            <w:pPr>
              <w:rPr>
                <w:szCs w:val="18"/>
              </w:rPr>
            </w:pPr>
            <w:r w:rsidRPr="007C2A65">
              <w:rPr>
                <w:szCs w:val="18"/>
              </w:rPr>
              <w:t>SIZE</w:t>
            </w:r>
            <w:r>
              <w:rPr>
                <w:szCs w:val="18"/>
              </w:rPr>
              <w:t>(</w:t>
            </w:r>
            <w:r w:rsidRPr="007C2A65">
              <w:rPr>
                <w:szCs w:val="18"/>
              </w:rPr>
              <w:t>32)</w:t>
            </w:r>
          </w:p>
        </w:tc>
        <w:tc>
          <w:tcPr>
            <w:tcW w:w="1276" w:type="dxa"/>
          </w:tcPr>
          <w:p w:rsidR="002F4BA4" w:rsidRPr="002F4BA4" w:rsidRDefault="002F4BA4" w:rsidP="001F3121">
            <w:pPr>
              <w:rPr>
                <w:rFonts w:eastAsiaTheme="minorEastAsia"/>
                <w:noProof/>
                <w:color w:val="000000" w:themeColor="text1"/>
                <w:szCs w:val="18"/>
              </w:rPr>
            </w:pPr>
            <w:r>
              <w:rPr>
                <w:rFonts w:eastAsiaTheme="minorEastAsia" w:hint="eastAsia"/>
                <w:noProof/>
                <w:color w:val="000000" w:themeColor="text1"/>
                <w:szCs w:val="18"/>
              </w:rPr>
              <w:t>M</w:t>
            </w:r>
          </w:p>
        </w:tc>
        <w:tc>
          <w:tcPr>
            <w:tcW w:w="2835" w:type="dxa"/>
            <w:vAlign w:val="center"/>
          </w:tcPr>
          <w:p w:rsidR="002F4BA4" w:rsidRPr="001C6C08" w:rsidRDefault="002F4BA4" w:rsidP="001F3121">
            <w:pPr>
              <w:rPr>
                <w:noProof/>
                <w:color w:val="000000" w:themeColor="text1"/>
                <w:szCs w:val="18"/>
              </w:rPr>
            </w:pPr>
            <w:r w:rsidRPr="001C6C08">
              <w:rPr>
                <w:rFonts w:hint="eastAsia"/>
                <w:noProof/>
                <w:color w:val="000000" w:themeColor="text1"/>
                <w:szCs w:val="18"/>
              </w:rPr>
              <w:t>厂商网管系统软件版本</w:t>
            </w:r>
          </w:p>
        </w:tc>
      </w:tr>
      <w:tr w:rsidR="002F4BA4" w:rsidRPr="007C2A65" w:rsidTr="002F4BA4">
        <w:tc>
          <w:tcPr>
            <w:tcW w:w="1749" w:type="dxa"/>
          </w:tcPr>
          <w:p w:rsidR="002F4BA4" w:rsidRPr="001C6C08" w:rsidRDefault="002F4BA4" w:rsidP="001F3121">
            <w:pPr>
              <w:rPr>
                <w:noProof/>
                <w:color w:val="000000" w:themeColor="text1"/>
                <w:szCs w:val="18"/>
              </w:rPr>
            </w:pPr>
            <w:r w:rsidRPr="001C6C08">
              <w:rPr>
                <w:noProof/>
                <w:color w:val="000000" w:themeColor="text1"/>
                <w:szCs w:val="18"/>
              </w:rPr>
              <w:t>INTERFACE</w:t>
            </w:r>
          </w:p>
        </w:tc>
        <w:tc>
          <w:tcPr>
            <w:tcW w:w="1742" w:type="dxa"/>
          </w:tcPr>
          <w:p w:rsidR="002F4BA4" w:rsidRPr="007C2A65" w:rsidRDefault="002F4BA4" w:rsidP="007C2A65">
            <w:pPr>
              <w:rPr>
                <w:szCs w:val="18"/>
              </w:rPr>
            </w:pPr>
            <w:r w:rsidRPr="007C2A65">
              <w:rPr>
                <w:szCs w:val="18"/>
              </w:rPr>
              <w:t>OCTET STRING</w:t>
            </w:r>
          </w:p>
        </w:tc>
        <w:tc>
          <w:tcPr>
            <w:tcW w:w="1362" w:type="dxa"/>
          </w:tcPr>
          <w:p w:rsidR="002F4BA4" w:rsidRPr="007C2A65" w:rsidRDefault="002F4BA4" w:rsidP="007C2A65">
            <w:pPr>
              <w:rPr>
                <w:szCs w:val="18"/>
              </w:rPr>
            </w:pPr>
            <w:r w:rsidRPr="007C2A65">
              <w:rPr>
                <w:szCs w:val="18"/>
              </w:rPr>
              <w:t>SIZE</w:t>
            </w:r>
            <w:r>
              <w:rPr>
                <w:szCs w:val="18"/>
              </w:rPr>
              <w:t>(</w:t>
            </w:r>
            <w:r w:rsidRPr="007C2A65">
              <w:rPr>
                <w:szCs w:val="18"/>
              </w:rPr>
              <w:t>32)</w:t>
            </w:r>
          </w:p>
        </w:tc>
        <w:tc>
          <w:tcPr>
            <w:tcW w:w="1276" w:type="dxa"/>
          </w:tcPr>
          <w:p w:rsidR="002F4BA4" w:rsidRPr="002F4BA4" w:rsidRDefault="002F4BA4" w:rsidP="001F3121">
            <w:pPr>
              <w:rPr>
                <w:rFonts w:eastAsiaTheme="minorEastAsia"/>
                <w:noProof/>
                <w:color w:val="000000" w:themeColor="text1"/>
                <w:szCs w:val="18"/>
              </w:rPr>
            </w:pPr>
            <w:r>
              <w:rPr>
                <w:rFonts w:eastAsiaTheme="minorEastAsia" w:hint="eastAsia"/>
                <w:noProof/>
                <w:color w:val="000000" w:themeColor="text1"/>
                <w:szCs w:val="18"/>
              </w:rPr>
              <w:t>M</w:t>
            </w:r>
          </w:p>
        </w:tc>
        <w:tc>
          <w:tcPr>
            <w:tcW w:w="2835" w:type="dxa"/>
            <w:vAlign w:val="center"/>
          </w:tcPr>
          <w:p w:rsidR="002F4BA4" w:rsidRPr="001C6C08" w:rsidRDefault="002F4BA4" w:rsidP="001F3121">
            <w:pPr>
              <w:rPr>
                <w:noProof/>
                <w:color w:val="000000" w:themeColor="text1"/>
                <w:szCs w:val="18"/>
              </w:rPr>
            </w:pPr>
            <w:r w:rsidRPr="001C6C08">
              <w:rPr>
                <w:rFonts w:hint="eastAsia"/>
                <w:noProof/>
                <w:color w:val="000000" w:themeColor="text1"/>
                <w:szCs w:val="18"/>
              </w:rPr>
              <w:t>厂商网管系统北向接口版本</w:t>
            </w:r>
          </w:p>
        </w:tc>
      </w:tr>
      <w:tr w:rsidR="002F4BA4" w:rsidRPr="007C2A65" w:rsidTr="002F4BA4">
        <w:tc>
          <w:tcPr>
            <w:tcW w:w="1749" w:type="dxa"/>
          </w:tcPr>
          <w:p w:rsidR="002F4BA4" w:rsidRPr="001C6C08" w:rsidRDefault="002F4BA4" w:rsidP="001F3121">
            <w:pPr>
              <w:rPr>
                <w:noProof/>
                <w:color w:val="000000" w:themeColor="text1"/>
                <w:szCs w:val="18"/>
              </w:rPr>
            </w:pPr>
            <w:r w:rsidRPr="001C6C08">
              <w:rPr>
                <w:noProof/>
                <w:color w:val="000000" w:themeColor="text1"/>
                <w:szCs w:val="18"/>
              </w:rPr>
              <w:t>MANUADDRESS</w:t>
            </w:r>
          </w:p>
        </w:tc>
        <w:tc>
          <w:tcPr>
            <w:tcW w:w="1742" w:type="dxa"/>
          </w:tcPr>
          <w:p w:rsidR="002F4BA4" w:rsidRPr="007C2A65" w:rsidRDefault="002F4BA4" w:rsidP="007C2A65">
            <w:pPr>
              <w:rPr>
                <w:szCs w:val="18"/>
              </w:rPr>
            </w:pPr>
            <w:r w:rsidRPr="007C2A65">
              <w:rPr>
                <w:szCs w:val="18"/>
              </w:rPr>
              <w:t>OCTET STRING</w:t>
            </w:r>
          </w:p>
        </w:tc>
        <w:tc>
          <w:tcPr>
            <w:tcW w:w="1362" w:type="dxa"/>
          </w:tcPr>
          <w:p w:rsidR="002F4BA4" w:rsidRPr="007C2A65" w:rsidRDefault="002F4BA4" w:rsidP="007C2A65">
            <w:pPr>
              <w:rPr>
                <w:szCs w:val="18"/>
              </w:rPr>
            </w:pPr>
            <w:r w:rsidRPr="007C2A65">
              <w:rPr>
                <w:szCs w:val="18"/>
              </w:rPr>
              <w:t>SIZE</w:t>
            </w:r>
            <w:r>
              <w:rPr>
                <w:szCs w:val="18"/>
              </w:rPr>
              <w:t>(</w:t>
            </w:r>
            <w:r w:rsidRPr="007C2A65">
              <w:rPr>
                <w:szCs w:val="18"/>
              </w:rPr>
              <w:t>100)</w:t>
            </w:r>
          </w:p>
        </w:tc>
        <w:tc>
          <w:tcPr>
            <w:tcW w:w="1276" w:type="dxa"/>
          </w:tcPr>
          <w:p w:rsidR="002F4BA4" w:rsidRPr="002F4BA4" w:rsidRDefault="001517A1" w:rsidP="001F3121">
            <w:pPr>
              <w:rPr>
                <w:rFonts w:eastAsiaTheme="minorEastAsia"/>
                <w:noProof/>
                <w:color w:val="000000" w:themeColor="text1"/>
                <w:szCs w:val="18"/>
              </w:rPr>
            </w:pPr>
            <w:r>
              <w:rPr>
                <w:rFonts w:eastAsiaTheme="minorEastAsia" w:hint="eastAsia"/>
                <w:noProof/>
                <w:color w:val="000000" w:themeColor="text1"/>
                <w:szCs w:val="18"/>
              </w:rPr>
              <w:t>O</w:t>
            </w:r>
          </w:p>
        </w:tc>
        <w:tc>
          <w:tcPr>
            <w:tcW w:w="2835" w:type="dxa"/>
            <w:vAlign w:val="center"/>
          </w:tcPr>
          <w:p w:rsidR="002F4BA4" w:rsidRPr="005F5EC2" w:rsidRDefault="002F4BA4" w:rsidP="001F3121">
            <w:pPr>
              <w:rPr>
                <w:rFonts w:eastAsiaTheme="minorEastAsia"/>
                <w:noProof/>
                <w:color w:val="000000" w:themeColor="text1"/>
                <w:szCs w:val="18"/>
              </w:rPr>
            </w:pPr>
            <w:r w:rsidRPr="001C6C08">
              <w:rPr>
                <w:rFonts w:hint="eastAsia"/>
                <w:noProof/>
                <w:color w:val="000000" w:themeColor="text1"/>
                <w:szCs w:val="18"/>
              </w:rPr>
              <w:t>厂商网管系统所在的地理位置</w:t>
            </w:r>
            <w:r w:rsidR="005F5EC2">
              <w:rPr>
                <w:rFonts w:asciiTheme="minorEastAsia" w:eastAsiaTheme="minorEastAsia" w:hAnsiTheme="minorEastAsia" w:hint="eastAsia"/>
                <w:noProof/>
                <w:color w:val="000000" w:themeColor="text1"/>
                <w:szCs w:val="18"/>
              </w:rPr>
              <w:t>（需手工录入后才能由北向接口查询）</w:t>
            </w:r>
          </w:p>
        </w:tc>
      </w:tr>
      <w:tr w:rsidR="002F4BA4" w:rsidRPr="007C2A65" w:rsidTr="002F4BA4">
        <w:tc>
          <w:tcPr>
            <w:tcW w:w="1749" w:type="dxa"/>
          </w:tcPr>
          <w:p w:rsidR="002F4BA4" w:rsidRPr="001C6C08" w:rsidRDefault="002F4BA4" w:rsidP="001F3121">
            <w:pPr>
              <w:rPr>
                <w:noProof/>
                <w:color w:val="000000" w:themeColor="text1"/>
                <w:szCs w:val="18"/>
              </w:rPr>
            </w:pPr>
            <w:r w:rsidRPr="001C6C08">
              <w:rPr>
                <w:noProof/>
                <w:color w:val="000000" w:themeColor="text1"/>
                <w:szCs w:val="18"/>
              </w:rPr>
              <w:t>MAXNECOUNT</w:t>
            </w:r>
          </w:p>
        </w:tc>
        <w:tc>
          <w:tcPr>
            <w:tcW w:w="1742" w:type="dxa"/>
          </w:tcPr>
          <w:p w:rsidR="002F4BA4" w:rsidRPr="00150006" w:rsidRDefault="002F4BA4" w:rsidP="0070264F">
            <w:pPr>
              <w:rPr>
                <w:rFonts w:eastAsiaTheme="minorEastAsia"/>
                <w:noProof/>
                <w:color w:val="000000" w:themeColor="text1"/>
              </w:rPr>
            </w:pPr>
            <w:r w:rsidRPr="004E7574">
              <w:rPr>
                <w:rFonts w:hint="eastAsia"/>
                <w:noProof/>
                <w:color w:val="000000" w:themeColor="text1"/>
              </w:rPr>
              <w:t>OCTET STRING</w:t>
            </w:r>
          </w:p>
        </w:tc>
        <w:tc>
          <w:tcPr>
            <w:tcW w:w="1362" w:type="dxa"/>
          </w:tcPr>
          <w:p w:rsidR="002F4BA4" w:rsidRPr="004E7574" w:rsidRDefault="002F4BA4" w:rsidP="0070264F">
            <w:pPr>
              <w:rPr>
                <w:noProof/>
                <w:color w:val="000000" w:themeColor="text1"/>
              </w:rPr>
            </w:pPr>
            <w:r w:rsidRPr="004E7574">
              <w:rPr>
                <w:noProof/>
                <w:color w:val="000000" w:themeColor="text1"/>
              </w:rPr>
              <w:t>SIZE</w:t>
            </w:r>
            <w:r w:rsidR="00DE06F2" w:rsidRPr="00B55D2E">
              <w:t>(</w:t>
            </w:r>
            <w:r w:rsidRPr="004E7574">
              <w:rPr>
                <w:noProof/>
                <w:color w:val="000000" w:themeColor="text1"/>
              </w:rPr>
              <w:t>255</w:t>
            </w:r>
            <w:r w:rsidR="00DE06F2" w:rsidRPr="00B55D2E">
              <w:t>)</w:t>
            </w:r>
          </w:p>
        </w:tc>
        <w:tc>
          <w:tcPr>
            <w:tcW w:w="1276" w:type="dxa"/>
          </w:tcPr>
          <w:p w:rsidR="002F4BA4" w:rsidRPr="002F4BA4" w:rsidRDefault="002F4BA4" w:rsidP="001F3121">
            <w:pPr>
              <w:rPr>
                <w:rFonts w:eastAsiaTheme="minorEastAsia"/>
                <w:noProof/>
                <w:color w:val="000000" w:themeColor="text1"/>
                <w:szCs w:val="18"/>
              </w:rPr>
            </w:pPr>
            <w:r>
              <w:rPr>
                <w:rFonts w:eastAsiaTheme="minorEastAsia" w:hint="eastAsia"/>
                <w:noProof/>
                <w:color w:val="000000" w:themeColor="text1"/>
                <w:szCs w:val="18"/>
              </w:rPr>
              <w:t>M</w:t>
            </w:r>
          </w:p>
        </w:tc>
        <w:tc>
          <w:tcPr>
            <w:tcW w:w="2835" w:type="dxa"/>
            <w:vAlign w:val="center"/>
          </w:tcPr>
          <w:p w:rsidR="002F4BA4" w:rsidRPr="001C6C08" w:rsidRDefault="002F4BA4" w:rsidP="001F3121">
            <w:pPr>
              <w:rPr>
                <w:noProof/>
                <w:color w:val="000000" w:themeColor="text1"/>
                <w:szCs w:val="18"/>
              </w:rPr>
            </w:pPr>
            <w:r w:rsidRPr="001C6C08">
              <w:rPr>
                <w:rFonts w:hint="eastAsia"/>
                <w:noProof/>
                <w:color w:val="000000" w:themeColor="text1"/>
                <w:szCs w:val="18"/>
              </w:rPr>
              <w:t>厂商网管系统最大网元数目</w:t>
            </w:r>
          </w:p>
        </w:tc>
      </w:tr>
      <w:tr w:rsidR="00B00587" w:rsidRPr="007C2A65" w:rsidTr="00B00587">
        <w:tc>
          <w:tcPr>
            <w:tcW w:w="1749" w:type="dxa"/>
          </w:tcPr>
          <w:p w:rsidR="00B00587" w:rsidRPr="00A6569A" w:rsidRDefault="00B00587" w:rsidP="00B00587">
            <w:r>
              <w:rPr>
                <w:rFonts w:hint="eastAsia"/>
              </w:rPr>
              <w:t>EMSTIME</w:t>
            </w:r>
          </w:p>
        </w:tc>
        <w:tc>
          <w:tcPr>
            <w:tcW w:w="1742" w:type="dxa"/>
          </w:tcPr>
          <w:p w:rsidR="00B00587" w:rsidRPr="00A6569A" w:rsidRDefault="00B00587" w:rsidP="00B00587">
            <w:r w:rsidRPr="0023752E">
              <w:t>OCTET STRING</w:t>
            </w:r>
          </w:p>
        </w:tc>
        <w:tc>
          <w:tcPr>
            <w:tcW w:w="1362" w:type="dxa"/>
          </w:tcPr>
          <w:p w:rsidR="00B00587" w:rsidRPr="00B55D2E" w:rsidRDefault="00B00587" w:rsidP="00B00587">
            <w:pPr>
              <w:pStyle w:val="afffffa"/>
              <w:rPr>
                <w:rFonts w:ascii="Times New Roman" w:hAnsi="Times New Roman" w:cs="Times New Roman"/>
                <w:kern w:val="2"/>
                <w:sz w:val="21"/>
              </w:rPr>
            </w:pPr>
            <w:r w:rsidRPr="00B55D2E">
              <w:rPr>
                <w:rFonts w:ascii="Times New Roman" w:hAnsi="Times New Roman" w:cs="Times New Roman"/>
                <w:kern w:val="2"/>
                <w:sz w:val="21"/>
              </w:rPr>
              <w:t>SIZE(32)</w:t>
            </w:r>
          </w:p>
        </w:tc>
        <w:tc>
          <w:tcPr>
            <w:tcW w:w="1276" w:type="dxa"/>
          </w:tcPr>
          <w:p w:rsidR="00B00587" w:rsidRPr="00B00587" w:rsidRDefault="00B00587" w:rsidP="00B00587">
            <w:pPr>
              <w:pStyle w:val="afffffa"/>
              <w:rPr>
                <w:rFonts w:ascii="Times New Roman" w:eastAsiaTheme="minorEastAsia" w:hAnsi="Times New Roman" w:cs="Times New Roman"/>
                <w:kern w:val="2"/>
                <w:sz w:val="21"/>
              </w:rPr>
            </w:pPr>
            <w:r>
              <w:rPr>
                <w:rFonts w:ascii="Times New Roman" w:eastAsiaTheme="minorEastAsia" w:hAnsi="Times New Roman" w:cs="Times New Roman" w:hint="eastAsia"/>
                <w:kern w:val="2"/>
                <w:sz w:val="21"/>
              </w:rPr>
              <w:t>M</w:t>
            </w:r>
          </w:p>
        </w:tc>
        <w:tc>
          <w:tcPr>
            <w:tcW w:w="2835" w:type="dxa"/>
          </w:tcPr>
          <w:p w:rsidR="00B00587" w:rsidRDefault="00B00587" w:rsidP="00B00587">
            <w:r>
              <w:rPr>
                <w:rFonts w:ascii="宋体" w:eastAsia="宋体" w:hAnsi="宋体" w:cs="宋体" w:hint="eastAsia"/>
              </w:rPr>
              <w:t>网管时间，</w:t>
            </w:r>
            <w:r w:rsidRPr="00A6569A">
              <w:rPr>
                <w:rFonts w:ascii="宋体" w:eastAsia="宋体" w:hAnsi="宋体" w:cs="宋体" w:hint="eastAsia"/>
              </w:rPr>
              <w:t>格式：</w:t>
            </w:r>
            <w:r w:rsidRPr="00A6569A">
              <w:t xml:space="preserve">YYYY-MM-DD </w:t>
            </w:r>
            <w:r w:rsidRPr="00A6569A">
              <w:rPr>
                <w:rFonts w:hint="eastAsia"/>
              </w:rPr>
              <w:t>HH:MM:SS</w:t>
            </w:r>
          </w:p>
        </w:tc>
      </w:tr>
    </w:tbl>
    <w:p w:rsidR="001A2B29" w:rsidRPr="009E44FF" w:rsidRDefault="001A2B29" w:rsidP="001A2B29">
      <w:pPr>
        <w:pStyle w:val="07411"/>
        <w:ind w:left="420" w:right="210"/>
        <w:rPr>
          <w:rFonts w:cs="Times New Roman"/>
        </w:rPr>
      </w:pPr>
    </w:p>
    <w:p w:rsidR="00E367C0" w:rsidRPr="00980B53" w:rsidRDefault="00E367C0" w:rsidP="00980B53">
      <w:pPr>
        <w:pStyle w:val="TimesNewRoman05"/>
        <w:ind w:left="0"/>
        <w:rPr>
          <w:rFonts w:cs="Times New Roman"/>
        </w:rPr>
      </w:pPr>
      <w:bookmarkStart w:id="293" w:name="_Toc422211134"/>
      <w:r w:rsidRPr="00980B53">
        <w:rPr>
          <w:rFonts w:cs="Times New Roman"/>
        </w:rPr>
        <w:t>网元管理功能</w:t>
      </w:r>
      <w:bookmarkEnd w:id="283"/>
      <w:bookmarkEnd w:id="293"/>
    </w:p>
    <w:p w:rsidR="00000000" w:rsidRDefault="001545A1" w:rsidP="00CE4D8A">
      <w:pPr>
        <w:pStyle w:val="TimesNewRoman050"/>
        <w:spacing w:afterLines="50"/>
        <w:ind w:left="0"/>
        <w:rPr>
          <w:rFonts w:cs="Times New Roman"/>
        </w:rPr>
        <w:pPrChange w:id="294" w:author="CMDI-LVLIANGDONG" w:date="2015-07-22T10:53:00Z">
          <w:pPr>
            <w:pStyle w:val="TimesNewRoman050"/>
            <w:spacing w:afterLines="50"/>
            <w:ind w:left="0"/>
          </w:pPr>
        </w:pPrChange>
      </w:pPr>
      <w:bookmarkStart w:id="295" w:name="_Toc422211135"/>
      <w:bookmarkStart w:id="296" w:name="_Toc400632496"/>
      <w:r w:rsidRPr="001545A1">
        <w:rPr>
          <w:rFonts w:cs="Times New Roman" w:hint="eastAsia"/>
        </w:rPr>
        <w:t>概述</w:t>
      </w:r>
      <w:bookmarkEnd w:id="295"/>
    </w:p>
    <w:p w:rsidR="001545A1" w:rsidRPr="001545A1" w:rsidRDefault="001545A1" w:rsidP="001545A1">
      <w:pPr>
        <w:spacing w:line="360" w:lineRule="auto"/>
        <w:ind w:firstLine="420"/>
        <w:rPr>
          <w:szCs w:val="21"/>
        </w:rPr>
      </w:pPr>
      <w:r w:rsidRPr="001545A1">
        <w:rPr>
          <w:rFonts w:hint="eastAsia"/>
          <w:szCs w:val="21"/>
        </w:rPr>
        <w:t>本规范中此接口主要完成</w:t>
      </w:r>
      <w:r w:rsidRPr="001545A1">
        <w:rPr>
          <w:rFonts w:hint="eastAsia"/>
          <w:szCs w:val="21"/>
        </w:rPr>
        <w:t>NMS</w:t>
      </w:r>
      <w:r w:rsidRPr="001545A1">
        <w:rPr>
          <w:rFonts w:hint="eastAsia"/>
          <w:szCs w:val="21"/>
        </w:rPr>
        <w:t>对网元信息的查询及修改功能，其中修改功能通过公共管理对象接口完成。</w:t>
      </w:r>
    </w:p>
    <w:p w:rsidR="00E367C0" w:rsidRPr="00980B53" w:rsidRDefault="00E367C0" w:rsidP="00980B53">
      <w:pPr>
        <w:pStyle w:val="TimesNewRoman050"/>
        <w:ind w:left="0"/>
        <w:rPr>
          <w:rFonts w:cs="Times New Roman"/>
        </w:rPr>
      </w:pPr>
      <w:bookmarkStart w:id="297" w:name="_Toc422211136"/>
      <w:r w:rsidRPr="00980B53">
        <w:rPr>
          <w:rFonts w:cs="Times New Roman"/>
        </w:rPr>
        <w:t>查询所有</w:t>
      </w:r>
      <w:r w:rsidRPr="00980B53">
        <w:rPr>
          <w:rFonts w:cs="Times New Roman"/>
        </w:rPr>
        <w:t>OLT</w:t>
      </w:r>
      <w:r w:rsidR="00DD3AD9" w:rsidRPr="00980B53">
        <w:rPr>
          <w:rFonts w:cs="Times New Roman"/>
        </w:rPr>
        <w:t>或者指定</w:t>
      </w:r>
      <w:r w:rsidRPr="00980B53">
        <w:rPr>
          <w:rFonts w:cs="Times New Roman"/>
        </w:rPr>
        <w:t>网元信息</w:t>
      </w:r>
      <w:bookmarkEnd w:id="296"/>
      <w:bookmarkEnd w:id="297"/>
    </w:p>
    <w:p w:rsidR="00953FDB" w:rsidRPr="00931120" w:rsidRDefault="00953FDB" w:rsidP="00CE4D8A">
      <w:pPr>
        <w:spacing w:beforeLines="50"/>
        <w:ind w:firstLine="420"/>
      </w:pPr>
      <w:r w:rsidRPr="00931120">
        <w:t>功能描述</w:t>
      </w:r>
    </w:p>
    <w:p w:rsidR="00953FDB" w:rsidRPr="009E44FF" w:rsidRDefault="00953FDB" w:rsidP="00FF3114">
      <w:pPr>
        <w:spacing w:line="360" w:lineRule="auto"/>
        <w:ind w:left="420" w:firstLine="420"/>
        <w:rPr>
          <w:szCs w:val="21"/>
        </w:rPr>
      </w:pPr>
      <w:r w:rsidRPr="009E44FF">
        <w:rPr>
          <w:szCs w:val="21"/>
        </w:rPr>
        <w:t>该命令用于查询全网</w:t>
      </w:r>
      <w:r w:rsidRPr="009E44FF">
        <w:rPr>
          <w:szCs w:val="21"/>
        </w:rPr>
        <w:t>OLT</w:t>
      </w:r>
      <w:r w:rsidRPr="009E44FF">
        <w:rPr>
          <w:szCs w:val="21"/>
        </w:rPr>
        <w:t>设备信息或指定</w:t>
      </w:r>
      <w:r w:rsidRPr="009E44FF">
        <w:rPr>
          <w:szCs w:val="21"/>
        </w:rPr>
        <w:t>OLT</w:t>
      </w:r>
      <w:r w:rsidRPr="009E44FF">
        <w:rPr>
          <w:szCs w:val="21"/>
        </w:rPr>
        <w:t>设备信息。</w:t>
      </w:r>
    </w:p>
    <w:p w:rsidR="00953FDB" w:rsidRPr="00931120" w:rsidRDefault="00953FDB" w:rsidP="00CE4D8A">
      <w:pPr>
        <w:spacing w:beforeLines="50"/>
        <w:ind w:firstLine="420"/>
      </w:pPr>
      <w:r w:rsidRPr="00931120">
        <w:t>命令格式</w:t>
      </w:r>
    </w:p>
    <w:p w:rsidR="00953FDB" w:rsidRPr="009E44FF" w:rsidRDefault="00953FDB" w:rsidP="00FF3114">
      <w:pPr>
        <w:spacing w:line="360" w:lineRule="auto"/>
        <w:ind w:left="420" w:firstLine="420"/>
        <w:rPr>
          <w:szCs w:val="21"/>
        </w:rPr>
      </w:pPr>
      <w:r w:rsidRPr="009E44FF">
        <w:rPr>
          <w:szCs w:val="21"/>
        </w:rPr>
        <w:t>LST-DEVICE::[OLTID=olt-name]:CTAG::;</w:t>
      </w:r>
    </w:p>
    <w:p w:rsidR="00953FDB" w:rsidRPr="009E44FF" w:rsidRDefault="00953FDB" w:rsidP="00FF3114">
      <w:pPr>
        <w:spacing w:line="360" w:lineRule="auto"/>
        <w:ind w:left="420" w:firstLine="420"/>
        <w:rPr>
          <w:szCs w:val="21"/>
        </w:rPr>
      </w:pPr>
    </w:p>
    <w:p w:rsidR="00953FDB" w:rsidRPr="009E44FF" w:rsidRDefault="00953FDB" w:rsidP="00FF3114">
      <w:pPr>
        <w:spacing w:line="360" w:lineRule="auto"/>
        <w:ind w:left="420" w:firstLine="420"/>
        <w:rPr>
          <w:szCs w:val="21"/>
        </w:rPr>
      </w:pPr>
      <w:r w:rsidRPr="009E44FF">
        <w:rPr>
          <w:szCs w:val="21"/>
        </w:rPr>
        <w:t>说明：</w:t>
      </w:r>
    </w:p>
    <w:p w:rsidR="00953FDB" w:rsidRPr="009E44FF" w:rsidRDefault="00953FDB" w:rsidP="00FF3114">
      <w:pPr>
        <w:spacing w:line="360" w:lineRule="auto"/>
        <w:ind w:left="420" w:firstLine="420"/>
        <w:rPr>
          <w:szCs w:val="21"/>
        </w:rPr>
      </w:pPr>
      <w:r w:rsidRPr="009E44FF">
        <w:rPr>
          <w:szCs w:val="21"/>
        </w:rPr>
        <w:t>查询全网设备信息：</w:t>
      </w:r>
    </w:p>
    <w:p w:rsidR="00953FDB" w:rsidRPr="009E44FF" w:rsidRDefault="00953FDB" w:rsidP="00FF3114">
      <w:pPr>
        <w:spacing w:line="360" w:lineRule="auto"/>
        <w:ind w:left="420" w:firstLine="420"/>
        <w:rPr>
          <w:szCs w:val="21"/>
        </w:rPr>
      </w:pPr>
      <w:r w:rsidRPr="009E44FF">
        <w:rPr>
          <w:szCs w:val="21"/>
        </w:rPr>
        <w:t>LST-DEVICE:::CTAG::;</w:t>
      </w:r>
    </w:p>
    <w:p w:rsidR="00953FDB" w:rsidRPr="009E44FF" w:rsidRDefault="00953FDB" w:rsidP="00FF3114">
      <w:pPr>
        <w:spacing w:line="360" w:lineRule="auto"/>
        <w:ind w:left="420" w:firstLine="420"/>
        <w:rPr>
          <w:szCs w:val="21"/>
        </w:rPr>
      </w:pPr>
      <w:r w:rsidRPr="009E44FF">
        <w:rPr>
          <w:szCs w:val="21"/>
        </w:rPr>
        <w:t>查询</w:t>
      </w:r>
      <w:r w:rsidRPr="009E44FF">
        <w:rPr>
          <w:szCs w:val="21"/>
        </w:rPr>
        <w:t>OLT</w:t>
      </w:r>
      <w:r w:rsidRPr="009E44FF">
        <w:rPr>
          <w:szCs w:val="21"/>
        </w:rPr>
        <w:t>信息：</w:t>
      </w:r>
    </w:p>
    <w:p w:rsidR="00953FDB" w:rsidRPr="009E44FF" w:rsidRDefault="00953FDB" w:rsidP="00FF3114">
      <w:pPr>
        <w:spacing w:line="360" w:lineRule="auto"/>
        <w:ind w:left="420" w:firstLine="420"/>
        <w:rPr>
          <w:szCs w:val="21"/>
        </w:rPr>
      </w:pPr>
      <w:r w:rsidRPr="009E44FF">
        <w:rPr>
          <w:szCs w:val="21"/>
        </w:rPr>
        <w:t>LST-DEVICE:: OLTID=olt-name:CTAG::;</w:t>
      </w:r>
    </w:p>
    <w:p w:rsidR="00000000" w:rsidRDefault="00953FDB" w:rsidP="00CE4D8A">
      <w:pPr>
        <w:spacing w:beforeLines="50"/>
        <w:ind w:firstLine="420"/>
        <w:pPrChange w:id="298" w:author="CMDI-LVLIANGDONG" w:date="2015-07-22T10:53:00Z">
          <w:pPr>
            <w:spacing w:beforeLines="50"/>
            <w:ind w:firstLine="420"/>
          </w:pPr>
        </w:pPrChange>
      </w:pPr>
      <w:r w:rsidRPr="00931120">
        <w:t>输入参数</w:t>
      </w:r>
    </w:p>
    <w:tbl>
      <w:tblPr>
        <w:tblStyle w:val="afffffd"/>
        <w:tblW w:w="8491" w:type="dxa"/>
        <w:tblLayout w:type="fixed"/>
        <w:tblLook w:val="01E0"/>
      </w:tblPr>
      <w:tblGrid>
        <w:gridCol w:w="1079"/>
        <w:gridCol w:w="2034"/>
        <w:gridCol w:w="1211"/>
        <w:gridCol w:w="1058"/>
        <w:gridCol w:w="3109"/>
      </w:tblGrid>
      <w:tr w:rsidR="00953FDB" w:rsidRPr="007C2A65" w:rsidTr="008618BF">
        <w:trPr>
          <w:cnfStyle w:val="100000000000"/>
        </w:trPr>
        <w:tc>
          <w:tcPr>
            <w:tcW w:w="635" w:type="pct"/>
          </w:tcPr>
          <w:p w:rsidR="00953FDB" w:rsidRPr="007C2A65" w:rsidRDefault="00953FDB" w:rsidP="006550FD">
            <w:pPr>
              <w:spacing w:line="300" w:lineRule="auto"/>
              <w:rPr>
                <w:noProof/>
                <w:szCs w:val="18"/>
              </w:rPr>
            </w:pPr>
            <w:r w:rsidRPr="007C2A65">
              <w:rPr>
                <w:noProof/>
                <w:szCs w:val="18"/>
              </w:rPr>
              <w:t>参数名称</w:t>
            </w:r>
          </w:p>
        </w:tc>
        <w:tc>
          <w:tcPr>
            <w:tcW w:w="1198" w:type="pct"/>
          </w:tcPr>
          <w:p w:rsidR="00953FDB" w:rsidRPr="007C2A65" w:rsidRDefault="00953FDB" w:rsidP="006550FD">
            <w:pPr>
              <w:spacing w:line="300" w:lineRule="auto"/>
              <w:rPr>
                <w:noProof/>
                <w:szCs w:val="18"/>
              </w:rPr>
            </w:pPr>
            <w:r w:rsidRPr="007C2A65">
              <w:rPr>
                <w:noProof/>
                <w:szCs w:val="18"/>
              </w:rPr>
              <w:t>数据类型</w:t>
            </w:r>
          </w:p>
        </w:tc>
        <w:tc>
          <w:tcPr>
            <w:tcW w:w="713" w:type="pct"/>
          </w:tcPr>
          <w:p w:rsidR="00953FDB" w:rsidRPr="007C2A65" w:rsidRDefault="00953FDB" w:rsidP="006550FD">
            <w:pPr>
              <w:spacing w:line="300" w:lineRule="auto"/>
              <w:rPr>
                <w:noProof/>
                <w:szCs w:val="18"/>
              </w:rPr>
            </w:pPr>
            <w:r w:rsidRPr="007C2A65">
              <w:rPr>
                <w:noProof/>
                <w:szCs w:val="18"/>
              </w:rPr>
              <w:t>取值范围</w:t>
            </w:r>
          </w:p>
        </w:tc>
        <w:tc>
          <w:tcPr>
            <w:tcW w:w="623" w:type="pct"/>
          </w:tcPr>
          <w:p w:rsidR="00953FDB" w:rsidRPr="008618BF" w:rsidRDefault="008618BF" w:rsidP="006550FD">
            <w:pPr>
              <w:spacing w:line="300" w:lineRule="auto"/>
              <w:rPr>
                <w:rFonts w:eastAsiaTheme="minorEastAsia"/>
                <w:noProof/>
                <w:szCs w:val="18"/>
              </w:rPr>
            </w:pPr>
            <w:r>
              <w:rPr>
                <w:rFonts w:eastAsiaTheme="minorEastAsia" w:hint="eastAsia"/>
                <w:noProof/>
                <w:szCs w:val="18"/>
              </w:rPr>
              <w:t>限定</w:t>
            </w:r>
          </w:p>
        </w:tc>
        <w:tc>
          <w:tcPr>
            <w:tcW w:w="1831" w:type="pct"/>
          </w:tcPr>
          <w:p w:rsidR="00953FDB" w:rsidRPr="008618BF" w:rsidRDefault="008618BF" w:rsidP="006550FD">
            <w:pPr>
              <w:spacing w:line="300" w:lineRule="auto"/>
              <w:rPr>
                <w:rFonts w:eastAsiaTheme="minorEastAsia"/>
                <w:noProof/>
                <w:szCs w:val="18"/>
              </w:rPr>
            </w:pPr>
            <w:r w:rsidRPr="007C2A65">
              <w:rPr>
                <w:noProof/>
                <w:szCs w:val="18"/>
              </w:rPr>
              <w:t>参数说明</w:t>
            </w:r>
          </w:p>
        </w:tc>
      </w:tr>
      <w:tr w:rsidR="00953FDB" w:rsidRPr="007C2A65" w:rsidTr="008618BF">
        <w:tc>
          <w:tcPr>
            <w:tcW w:w="635" w:type="pct"/>
          </w:tcPr>
          <w:p w:rsidR="00953FDB" w:rsidRPr="007C2A65" w:rsidDel="00AC6F96" w:rsidRDefault="00953FDB" w:rsidP="006550FD">
            <w:pPr>
              <w:spacing w:before="100" w:beforeAutospacing="1" w:after="100" w:afterAutospacing="1"/>
              <w:rPr>
                <w:szCs w:val="18"/>
              </w:rPr>
            </w:pPr>
            <w:r w:rsidRPr="007C2A65">
              <w:rPr>
                <w:noProof/>
                <w:szCs w:val="18"/>
              </w:rPr>
              <w:t>OLTID</w:t>
            </w:r>
          </w:p>
        </w:tc>
        <w:tc>
          <w:tcPr>
            <w:tcW w:w="1198" w:type="pct"/>
          </w:tcPr>
          <w:p w:rsidR="00953FDB" w:rsidRPr="007C2A65" w:rsidRDefault="00953FDB" w:rsidP="006550FD">
            <w:pPr>
              <w:spacing w:before="100" w:beforeAutospacing="1" w:after="100" w:afterAutospacing="1"/>
              <w:rPr>
                <w:szCs w:val="18"/>
              </w:rPr>
            </w:pPr>
            <w:r w:rsidRPr="007C2A65">
              <w:rPr>
                <w:noProof/>
                <w:szCs w:val="18"/>
              </w:rPr>
              <w:t>OCTET STRING</w:t>
            </w:r>
          </w:p>
        </w:tc>
        <w:tc>
          <w:tcPr>
            <w:tcW w:w="713" w:type="pct"/>
          </w:tcPr>
          <w:p w:rsidR="00953FDB" w:rsidRPr="007C2A65" w:rsidRDefault="00953FDB" w:rsidP="006550FD">
            <w:pPr>
              <w:spacing w:before="100" w:beforeAutospacing="1" w:after="100" w:afterAutospacing="1"/>
              <w:rPr>
                <w:szCs w:val="18"/>
              </w:rPr>
            </w:pPr>
            <w:r w:rsidRPr="007C2A65">
              <w:rPr>
                <w:noProof/>
                <w:szCs w:val="18"/>
              </w:rPr>
              <w:t>SIZE(128)</w:t>
            </w:r>
          </w:p>
        </w:tc>
        <w:tc>
          <w:tcPr>
            <w:tcW w:w="623" w:type="pct"/>
          </w:tcPr>
          <w:p w:rsidR="00953FDB" w:rsidRPr="008618BF" w:rsidRDefault="008618BF" w:rsidP="006550FD">
            <w:pPr>
              <w:spacing w:line="300" w:lineRule="auto"/>
              <w:rPr>
                <w:rFonts w:eastAsiaTheme="minorEastAsia"/>
                <w:noProof/>
                <w:szCs w:val="18"/>
              </w:rPr>
            </w:pPr>
            <w:r>
              <w:rPr>
                <w:rFonts w:eastAsiaTheme="minorEastAsia" w:hint="eastAsia"/>
                <w:noProof/>
                <w:szCs w:val="18"/>
              </w:rPr>
              <w:t>O</w:t>
            </w:r>
          </w:p>
        </w:tc>
        <w:tc>
          <w:tcPr>
            <w:tcW w:w="1831" w:type="pct"/>
          </w:tcPr>
          <w:p w:rsidR="00953FDB" w:rsidRPr="007C2A65" w:rsidRDefault="008618BF" w:rsidP="006550FD">
            <w:pPr>
              <w:spacing w:line="300" w:lineRule="auto"/>
              <w:rPr>
                <w:noProof/>
                <w:szCs w:val="18"/>
              </w:rPr>
            </w:pPr>
            <w:r w:rsidRPr="007C2A65">
              <w:rPr>
                <w:noProof/>
                <w:szCs w:val="18"/>
              </w:rPr>
              <w:t>OLT IP</w:t>
            </w:r>
            <w:r w:rsidRPr="007C2A65">
              <w:rPr>
                <w:rFonts w:ascii="宋体" w:eastAsia="宋体" w:hAnsi="宋体" w:cs="宋体" w:hint="eastAsia"/>
                <w:noProof/>
                <w:szCs w:val="18"/>
              </w:rPr>
              <w:t>地址或名</w:t>
            </w:r>
            <w:r w:rsidRPr="007C2A65">
              <w:rPr>
                <w:noProof/>
                <w:szCs w:val="18"/>
              </w:rPr>
              <w:t>称</w:t>
            </w:r>
          </w:p>
        </w:tc>
      </w:tr>
    </w:tbl>
    <w:p w:rsidR="00000000" w:rsidRDefault="00953FDB" w:rsidP="00CE4D8A">
      <w:pPr>
        <w:spacing w:beforeLines="50"/>
        <w:ind w:firstLine="420"/>
        <w:pPrChange w:id="299" w:author="CMDI-LVLIANGDONG" w:date="2015-07-22T10:53:00Z">
          <w:pPr>
            <w:spacing w:beforeLines="50"/>
            <w:ind w:firstLine="420"/>
          </w:pPr>
        </w:pPrChange>
      </w:pPr>
      <w:r w:rsidRPr="00931120">
        <w:t>响应格式</w:t>
      </w:r>
    </w:p>
    <w:p w:rsidR="006550FD" w:rsidRPr="009E44FF" w:rsidRDefault="00953FDB"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000000" w:rsidRDefault="00953FDB" w:rsidP="00CE4D8A">
      <w:pPr>
        <w:spacing w:beforeLines="50"/>
        <w:ind w:firstLine="420"/>
        <w:pPrChange w:id="300" w:author="CMDI-LVLIANGDONG" w:date="2015-07-22T10:53:00Z">
          <w:pPr>
            <w:spacing w:beforeLines="50"/>
            <w:ind w:firstLine="420"/>
          </w:pPr>
        </w:pPrChange>
      </w:pPr>
      <w:r w:rsidRPr="00931120">
        <w:t>输出参数</w:t>
      </w:r>
    </w:p>
    <w:tbl>
      <w:tblPr>
        <w:tblStyle w:val="afffffd"/>
        <w:tblW w:w="8560" w:type="dxa"/>
        <w:tblLayout w:type="fixed"/>
        <w:tblLook w:val="01E0"/>
      </w:tblPr>
      <w:tblGrid>
        <w:gridCol w:w="1553"/>
        <w:gridCol w:w="1875"/>
        <w:gridCol w:w="1370"/>
        <w:gridCol w:w="1352"/>
        <w:gridCol w:w="2410"/>
      </w:tblGrid>
      <w:tr w:rsidR="008618BF" w:rsidRPr="00E749BE" w:rsidTr="008618BF">
        <w:trPr>
          <w:cnfStyle w:val="100000000000"/>
        </w:trPr>
        <w:tc>
          <w:tcPr>
            <w:tcW w:w="907" w:type="pct"/>
          </w:tcPr>
          <w:p w:rsidR="008618BF" w:rsidRPr="00E749BE" w:rsidRDefault="008618BF" w:rsidP="006550FD">
            <w:pPr>
              <w:spacing w:line="300" w:lineRule="auto"/>
              <w:rPr>
                <w:noProof/>
                <w:szCs w:val="21"/>
              </w:rPr>
            </w:pPr>
            <w:r w:rsidRPr="00E749BE">
              <w:rPr>
                <w:rFonts w:ascii="宋体" w:eastAsia="宋体" w:hAnsi="宋体" w:cs="宋体" w:hint="eastAsia"/>
                <w:noProof/>
                <w:szCs w:val="21"/>
              </w:rPr>
              <w:t>参数名称</w:t>
            </w:r>
          </w:p>
        </w:tc>
        <w:tc>
          <w:tcPr>
            <w:tcW w:w="1095" w:type="pct"/>
          </w:tcPr>
          <w:p w:rsidR="008618BF" w:rsidRPr="00E749BE" w:rsidRDefault="008618BF" w:rsidP="006550FD">
            <w:pPr>
              <w:spacing w:line="300" w:lineRule="auto"/>
              <w:rPr>
                <w:noProof/>
                <w:szCs w:val="21"/>
              </w:rPr>
            </w:pPr>
            <w:r w:rsidRPr="00E749BE">
              <w:rPr>
                <w:rFonts w:ascii="宋体" w:eastAsia="宋体" w:hAnsi="宋体" w:cs="宋体" w:hint="eastAsia"/>
                <w:noProof/>
                <w:szCs w:val="21"/>
              </w:rPr>
              <w:t>数据类型</w:t>
            </w:r>
          </w:p>
        </w:tc>
        <w:tc>
          <w:tcPr>
            <w:tcW w:w="800" w:type="pct"/>
          </w:tcPr>
          <w:p w:rsidR="008618BF" w:rsidRPr="00E749BE" w:rsidRDefault="008618BF" w:rsidP="006550FD">
            <w:pPr>
              <w:spacing w:line="300" w:lineRule="auto"/>
              <w:rPr>
                <w:noProof/>
                <w:szCs w:val="21"/>
              </w:rPr>
            </w:pPr>
            <w:r w:rsidRPr="00E749BE">
              <w:rPr>
                <w:rFonts w:ascii="宋体" w:eastAsia="宋体" w:hAnsi="宋体" w:cs="宋体" w:hint="eastAsia"/>
                <w:noProof/>
                <w:szCs w:val="21"/>
              </w:rPr>
              <w:t>取值范围</w:t>
            </w:r>
          </w:p>
        </w:tc>
        <w:tc>
          <w:tcPr>
            <w:tcW w:w="790" w:type="pct"/>
          </w:tcPr>
          <w:p w:rsidR="008618BF" w:rsidRPr="008618BF" w:rsidRDefault="008618BF" w:rsidP="006550FD">
            <w:pPr>
              <w:spacing w:line="300" w:lineRule="auto"/>
              <w:rPr>
                <w:rFonts w:ascii="宋体" w:eastAsiaTheme="minorEastAsia" w:hAnsi="宋体" w:cs="宋体"/>
                <w:noProof/>
                <w:szCs w:val="21"/>
              </w:rPr>
            </w:pPr>
            <w:r>
              <w:rPr>
                <w:rFonts w:ascii="宋体" w:eastAsiaTheme="minorEastAsia" w:hAnsi="宋体" w:cs="宋体" w:hint="eastAsia"/>
                <w:noProof/>
                <w:szCs w:val="21"/>
              </w:rPr>
              <w:t>限定</w:t>
            </w:r>
          </w:p>
        </w:tc>
        <w:tc>
          <w:tcPr>
            <w:tcW w:w="1408" w:type="pct"/>
          </w:tcPr>
          <w:p w:rsidR="008618BF" w:rsidRPr="00E749BE" w:rsidRDefault="008618BF" w:rsidP="006550FD">
            <w:pPr>
              <w:spacing w:line="300" w:lineRule="auto"/>
              <w:rPr>
                <w:noProof/>
                <w:szCs w:val="21"/>
              </w:rPr>
            </w:pPr>
            <w:r w:rsidRPr="00E749BE">
              <w:rPr>
                <w:rFonts w:ascii="宋体" w:eastAsia="宋体" w:hAnsi="宋体" w:cs="宋体" w:hint="eastAsia"/>
                <w:noProof/>
                <w:szCs w:val="21"/>
              </w:rPr>
              <w:t>参数说明</w:t>
            </w:r>
          </w:p>
        </w:tc>
      </w:tr>
      <w:tr w:rsidR="008618BF" w:rsidRPr="00E749BE" w:rsidTr="008618BF">
        <w:tc>
          <w:tcPr>
            <w:tcW w:w="907" w:type="pct"/>
          </w:tcPr>
          <w:p w:rsidR="008618BF" w:rsidRPr="00E749BE" w:rsidRDefault="008618BF" w:rsidP="006550FD">
            <w:pPr>
              <w:spacing w:line="300" w:lineRule="auto"/>
              <w:rPr>
                <w:noProof/>
                <w:szCs w:val="21"/>
              </w:rPr>
            </w:pPr>
            <w:r w:rsidRPr="00E749BE">
              <w:rPr>
                <w:noProof/>
                <w:szCs w:val="21"/>
              </w:rPr>
              <w:t>DEVNAME</w:t>
            </w:r>
          </w:p>
        </w:tc>
        <w:tc>
          <w:tcPr>
            <w:tcW w:w="1095" w:type="pct"/>
          </w:tcPr>
          <w:p w:rsidR="008618BF" w:rsidRPr="00E749BE" w:rsidRDefault="008618BF" w:rsidP="006550FD">
            <w:pPr>
              <w:spacing w:line="300" w:lineRule="auto"/>
              <w:rPr>
                <w:noProof/>
                <w:szCs w:val="21"/>
              </w:rPr>
            </w:pPr>
            <w:r w:rsidRPr="00E749BE">
              <w:rPr>
                <w:noProof/>
                <w:szCs w:val="21"/>
              </w:rPr>
              <w:t>OCTET STRING</w:t>
            </w:r>
          </w:p>
        </w:tc>
        <w:tc>
          <w:tcPr>
            <w:tcW w:w="800" w:type="pct"/>
          </w:tcPr>
          <w:p w:rsidR="008618BF" w:rsidRPr="00E749BE" w:rsidRDefault="008618BF" w:rsidP="006550FD">
            <w:pPr>
              <w:spacing w:line="300" w:lineRule="auto"/>
              <w:rPr>
                <w:noProof/>
                <w:szCs w:val="21"/>
              </w:rPr>
            </w:pPr>
            <w:r w:rsidRPr="00E749BE">
              <w:rPr>
                <w:noProof/>
                <w:szCs w:val="21"/>
              </w:rPr>
              <w:t>SIZE(128)</w:t>
            </w:r>
          </w:p>
        </w:tc>
        <w:tc>
          <w:tcPr>
            <w:tcW w:w="790" w:type="pct"/>
          </w:tcPr>
          <w:p w:rsidR="008618BF" w:rsidRPr="008618BF" w:rsidRDefault="008618BF" w:rsidP="00426ED9">
            <w:pPr>
              <w:rPr>
                <w:rFonts w:eastAsiaTheme="minorEastAsia" w:hAnsi="宋体"/>
                <w:noProof/>
                <w:szCs w:val="21"/>
              </w:rPr>
            </w:pPr>
            <w:r>
              <w:rPr>
                <w:rFonts w:eastAsiaTheme="minorEastAsia" w:hAnsi="宋体" w:hint="eastAsia"/>
                <w:noProof/>
                <w:szCs w:val="21"/>
              </w:rPr>
              <w:t>M</w:t>
            </w:r>
          </w:p>
        </w:tc>
        <w:tc>
          <w:tcPr>
            <w:tcW w:w="1408" w:type="pct"/>
          </w:tcPr>
          <w:p w:rsidR="008618BF" w:rsidRPr="00E749BE" w:rsidRDefault="008618BF" w:rsidP="00426ED9">
            <w:pPr>
              <w:rPr>
                <w:szCs w:val="21"/>
              </w:rPr>
            </w:pPr>
            <w:r w:rsidRPr="00E749BE">
              <w:rPr>
                <w:rFonts w:eastAsia="宋体" w:hAnsi="宋体"/>
                <w:noProof/>
                <w:szCs w:val="21"/>
              </w:rPr>
              <w:t>网元在厂商网管系统中的本地名称</w:t>
            </w:r>
          </w:p>
        </w:tc>
      </w:tr>
      <w:tr w:rsidR="008618BF" w:rsidRPr="00E749BE" w:rsidTr="008618BF">
        <w:tc>
          <w:tcPr>
            <w:tcW w:w="907" w:type="pct"/>
          </w:tcPr>
          <w:p w:rsidR="008618BF" w:rsidRPr="00E749BE" w:rsidRDefault="008618BF" w:rsidP="006550FD">
            <w:pPr>
              <w:spacing w:line="300" w:lineRule="auto"/>
              <w:rPr>
                <w:noProof/>
                <w:szCs w:val="21"/>
              </w:rPr>
            </w:pPr>
            <w:r w:rsidRPr="00E749BE">
              <w:rPr>
                <w:noProof/>
                <w:szCs w:val="21"/>
              </w:rPr>
              <w:t>DEVIP</w:t>
            </w:r>
          </w:p>
        </w:tc>
        <w:tc>
          <w:tcPr>
            <w:tcW w:w="1095" w:type="pct"/>
          </w:tcPr>
          <w:p w:rsidR="008618BF" w:rsidRPr="00E749BE" w:rsidRDefault="008618BF" w:rsidP="006550FD">
            <w:pPr>
              <w:spacing w:before="100" w:beforeAutospacing="1" w:after="100" w:afterAutospacing="1"/>
              <w:rPr>
                <w:noProof/>
                <w:szCs w:val="21"/>
              </w:rPr>
            </w:pPr>
            <w:r w:rsidRPr="00E749BE">
              <w:rPr>
                <w:noProof/>
                <w:szCs w:val="21"/>
              </w:rPr>
              <w:t>OCTET STRING</w:t>
            </w:r>
          </w:p>
        </w:tc>
        <w:tc>
          <w:tcPr>
            <w:tcW w:w="800" w:type="pct"/>
          </w:tcPr>
          <w:p w:rsidR="008618BF" w:rsidRPr="00E749BE" w:rsidRDefault="008618BF" w:rsidP="006550FD">
            <w:pPr>
              <w:pStyle w:val="ItemListinTable"/>
              <w:widowControl w:val="0"/>
              <w:numPr>
                <w:ilvl w:val="0"/>
                <w:numId w:val="0"/>
              </w:numPr>
              <w:adjustRightInd/>
              <w:spacing w:line="300" w:lineRule="auto"/>
              <w:rPr>
                <w:rFonts w:cs="Times New Roman"/>
                <w:noProof/>
                <w:kern w:val="2"/>
              </w:rPr>
            </w:pPr>
            <w:r w:rsidRPr="00E749BE">
              <w:rPr>
                <w:rFonts w:cs="Times New Roman"/>
                <w:noProof/>
                <w:kern w:val="2"/>
              </w:rPr>
              <w:t>SIZE(128)</w:t>
            </w:r>
          </w:p>
        </w:tc>
        <w:tc>
          <w:tcPr>
            <w:tcW w:w="790" w:type="pct"/>
          </w:tcPr>
          <w:p w:rsidR="008618BF" w:rsidRPr="008618BF" w:rsidRDefault="008618BF" w:rsidP="00426ED9">
            <w:pPr>
              <w:pStyle w:val="ItemListinTable"/>
              <w:widowControl w:val="0"/>
              <w:numPr>
                <w:ilvl w:val="0"/>
                <w:numId w:val="0"/>
              </w:numPr>
              <w:adjustRightInd/>
              <w:spacing w:line="300" w:lineRule="auto"/>
              <w:rPr>
                <w:rFonts w:ascii="宋体" w:eastAsiaTheme="minorEastAsia" w:hAnsi="宋体" w:cs="宋体"/>
                <w:color w:val="000000"/>
              </w:rPr>
            </w:pPr>
            <w:r>
              <w:rPr>
                <w:rFonts w:eastAsiaTheme="minorEastAsia" w:hAnsi="宋体" w:hint="eastAsia"/>
                <w:noProof/>
              </w:rPr>
              <w:t>M</w:t>
            </w:r>
          </w:p>
        </w:tc>
        <w:tc>
          <w:tcPr>
            <w:tcW w:w="1408" w:type="pct"/>
          </w:tcPr>
          <w:p w:rsidR="008618BF" w:rsidRPr="00E749BE" w:rsidRDefault="008618BF" w:rsidP="00426ED9">
            <w:pPr>
              <w:pStyle w:val="ItemListinTable"/>
              <w:widowControl w:val="0"/>
              <w:numPr>
                <w:ilvl w:val="0"/>
                <w:numId w:val="0"/>
              </w:numPr>
              <w:adjustRightInd/>
              <w:spacing w:line="300" w:lineRule="auto"/>
              <w:rPr>
                <w:rFonts w:cs="Times New Roman"/>
                <w:noProof/>
                <w:snapToGrid w:val="0"/>
                <w:kern w:val="2"/>
              </w:rPr>
            </w:pPr>
            <w:r w:rsidRPr="00E749BE">
              <w:rPr>
                <w:rFonts w:ascii="宋体" w:eastAsia="宋体" w:hAnsi="宋体" w:cs="宋体" w:hint="eastAsia"/>
                <w:color w:val="000000"/>
              </w:rPr>
              <w:t>网元</w:t>
            </w:r>
            <w:r w:rsidRPr="00E749BE">
              <w:rPr>
                <w:rFonts w:cs="Times New Roman"/>
                <w:color w:val="000000"/>
              </w:rPr>
              <w:t>IP</w:t>
            </w:r>
            <w:r w:rsidRPr="00E749BE">
              <w:rPr>
                <w:rFonts w:ascii="宋体" w:eastAsia="宋体" w:hAnsi="宋体" w:cs="宋体" w:hint="eastAsia"/>
                <w:color w:val="000000"/>
              </w:rPr>
              <w:t>地址</w:t>
            </w:r>
          </w:p>
        </w:tc>
      </w:tr>
      <w:tr w:rsidR="008618BF" w:rsidRPr="00E749BE" w:rsidTr="008618BF">
        <w:tc>
          <w:tcPr>
            <w:tcW w:w="907" w:type="pct"/>
          </w:tcPr>
          <w:p w:rsidR="008618BF" w:rsidRPr="00E749BE" w:rsidRDefault="008618BF" w:rsidP="006550FD">
            <w:pPr>
              <w:spacing w:line="300" w:lineRule="auto"/>
              <w:rPr>
                <w:noProof/>
                <w:szCs w:val="21"/>
              </w:rPr>
            </w:pPr>
            <w:r w:rsidRPr="00E749BE">
              <w:rPr>
                <w:noProof/>
                <w:szCs w:val="21"/>
              </w:rPr>
              <w:t>DT</w:t>
            </w:r>
          </w:p>
        </w:tc>
        <w:tc>
          <w:tcPr>
            <w:tcW w:w="1095" w:type="pct"/>
          </w:tcPr>
          <w:p w:rsidR="008618BF" w:rsidRPr="00E749BE" w:rsidRDefault="008618BF" w:rsidP="006550FD">
            <w:pPr>
              <w:spacing w:before="100" w:beforeAutospacing="1" w:after="100" w:afterAutospacing="1"/>
              <w:rPr>
                <w:noProof/>
                <w:szCs w:val="21"/>
              </w:rPr>
            </w:pPr>
            <w:r w:rsidRPr="00E749BE">
              <w:rPr>
                <w:noProof/>
                <w:szCs w:val="21"/>
              </w:rPr>
              <w:t>OCTET STRING</w:t>
            </w:r>
          </w:p>
        </w:tc>
        <w:tc>
          <w:tcPr>
            <w:tcW w:w="800" w:type="pct"/>
          </w:tcPr>
          <w:p w:rsidR="008618BF" w:rsidRPr="00E749BE" w:rsidRDefault="008618BF" w:rsidP="006550FD">
            <w:pPr>
              <w:pStyle w:val="ItemListinTable"/>
              <w:widowControl w:val="0"/>
              <w:numPr>
                <w:ilvl w:val="0"/>
                <w:numId w:val="0"/>
              </w:numPr>
              <w:adjustRightInd/>
              <w:spacing w:line="300" w:lineRule="auto"/>
              <w:rPr>
                <w:rFonts w:cs="Times New Roman"/>
                <w:noProof/>
                <w:kern w:val="2"/>
              </w:rPr>
            </w:pPr>
            <w:r w:rsidRPr="00E749BE">
              <w:rPr>
                <w:rFonts w:cs="Times New Roman"/>
                <w:noProof/>
                <w:kern w:val="2"/>
              </w:rPr>
              <w:t>SIZE(255)</w:t>
            </w:r>
          </w:p>
        </w:tc>
        <w:tc>
          <w:tcPr>
            <w:tcW w:w="790" w:type="pct"/>
          </w:tcPr>
          <w:p w:rsidR="008618BF" w:rsidRPr="008618BF" w:rsidRDefault="008618BF" w:rsidP="001F3121">
            <w:pPr>
              <w:rPr>
                <w:rFonts w:ascii="宋体" w:eastAsiaTheme="minorEastAsia" w:hAnsi="宋体" w:cs="宋体"/>
                <w:color w:val="000000"/>
                <w:kern w:val="0"/>
                <w:szCs w:val="21"/>
              </w:rPr>
            </w:pPr>
            <w:r>
              <w:rPr>
                <w:rFonts w:eastAsiaTheme="minorEastAsia" w:hAnsi="宋体" w:hint="eastAsia"/>
                <w:noProof/>
                <w:szCs w:val="21"/>
              </w:rPr>
              <w:t>M</w:t>
            </w:r>
          </w:p>
        </w:tc>
        <w:tc>
          <w:tcPr>
            <w:tcW w:w="1408" w:type="pct"/>
          </w:tcPr>
          <w:p w:rsidR="008618BF" w:rsidRPr="00E749BE" w:rsidRDefault="008618BF" w:rsidP="001F3121">
            <w:pPr>
              <w:rPr>
                <w:szCs w:val="21"/>
              </w:rPr>
            </w:pPr>
            <w:r w:rsidRPr="00E749BE">
              <w:rPr>
                <w:rFonts w:ascii="宋体" w:eastAsia="宋体" w:hAnsi="宋体" w:cs="宋体" w:hint="eastAsia"/>
                <w:color w:val="000000"/>
                <w:kern w:val="0"/>
                <w:szCs w:val="21"/>
              </w:rPr>
              <w:t>网元型号</w:t>
            </w:r>
          </w:p>
        </w:tc>
      </w:tr>
      <w:tr w:rsidR="008618BF" w:rsidRPr="00E749BE" w:rsidTr="008618BF">
        <w:tc>
          <w:tcPr>
            <w:tcW w:w="907" w:type="pct"/>
          </w:tcPr>
          <w:p w:rsidR="008618BF" w:rsidRPr="00E749BE" w:rsidRDefault="008618BF" w:rsidP="006550FD">
            <w:pPr>
              <w:spacing w:line="300" w:lineRule="auto"/>
              <w:rPr>
                <w:noProof/>
                <w:szCs w:val="21"/>
              </w:rPr>
            </w:pPr>
            <w:r w:rsidRPr="00E749BE">
              <w:rPr>
                <w:noProof/>
                <w:szCs w:val="21"/>
              </w:rPr>
              <w:t>DEVER</w:t>
            </w:r>
          </w:p>
        </w:tc>
        <w:tc>
          <w:tcPr>
            <w:tcW w:w="1095" w:type="pct"/>
          </w:tcPr>
          <w:p w:rsidR="008618BF" w:rsidRPr="00E749BE" w:rsidRDefault="008618BF" w:rsidP="006550FD">
            <w:pPr>
              <w:spacing w:line="300" w:lineRule="auto"/>
              <w:rPr>
                <w:noProof/>
                <w:szCs w:val="21"/>
              </w:rPr>
            </w:pPr>
            <w:r w:rsidRPr="00E749BE">
              <w:rPr>
                <w:noProof/>
                <w:szCs w:val="21"/>
              </w:rPr>
              <w:t>OCTET STRING</w:t>
            </w:r>
          </w:p>
        </w:tc>
        <w:tc>
          <w:tcPr>
            <w:tcW w:w="800" w:type="pct"/>
          </w:tcPr>
          <w:p w:rsidR="008618BF" w:rsidRPr="00E749BE" w:rsidRDefault="008618BF" w:rsidP="006550FD">
            <w:pPr>
              <w:spacing w:line="300" w:lineRule="auto"/>
              <w:rPr>
                <w:noProof/>
                <w:szCs w:val="21"/>
              </w:rPr>
            </w:pPr>
            <w:r w:rsidRPr="00E749BE">
              <w:rPr>
                <w:noProof/>
                <w:szCs w:val="21"/>
              </w:rPr>
              <w:t>SIZE(255)</w:t>
            </w:r>
          </w:p>
        </w:tc>
        <w:tc>
          <w:tcPr>
            <w:tcW w:w="790" w:type="pct"/>
          </w:tcPr>
          <w:p w:rsidR="008618BF" w:rsidRPr="00E749BE" w:rsidRDefault="008618BF" w:rsidP="001F3121">
            <w:pPr>
              <w:rPr>
                <w:rFonts w:ascii="宋体" w:hAnsi="宋体" w:cs="宋体"/>
                <w:color w:val="000000"/>
                <w:kern w:val="0"/>
                <w:szCs w:val="21"/>
              </w:rPr>
            </w:pPr>
            <w:r>
              <w:rPr>
                <w:rFonts w:eastAsiaTheme="minorEastAsia" w:hAnsi="宋体" w:hint="eastAsia"/>
                <w:noProof/>
                <w:szCs w:val="21"/>
              </w:rPr>
              <w:t>M</w:t>
            </w:r>
          </w:p>
        </w:tc>
        <w:tc>
          <w:tcPr>
            <w:tcW w:w="1408" w:type="pct"/>
          </w:tcPr>
          <w:p w:rsidR="008618BF" w:rsidRPr="00E749BE" w:rsidRDefault="008618BF" w:rsidP="001F3121">
            <w:pPr>
              <w:rPr>
                <w:szCs w:val="21"/>
              </w:rPr>
            </w:pPr>
            <w:r w:rsidRPr="00E749BE">
              <w:rPr>
                <w:rFonts w:ascii="宋体" w:eastAsia="宋体" w:hAnsi="宋体" w:cs="宋体" w:hint="eastAsia"/>
                <w:color w:val="000000"/>
                <w:kern w:val="0"/>
                <w:szCs w:val="21"/>
              </w:rPr>
              <w:t>网元的软件版本</w:t>
            </w:r>
          </w:p>
        </w:tc>
      </w:tr>
      <w:tr w:rsidR="008618BF" w:rsidRPr="00E749BE" w:rsidTr="008618BF">
        <w:tc>
          <w:tcPr>
            <w:tcW w:w="907" w:type="pct"/>
          </w:tcPr>
          <w:p w:rsidR="008618BF" w:rsidRPr="00E749BE" w:rsidRDefault="008618BF" w:rsidP="006550FD">
            <w:pPr>
              <w:pStyle w:val="afffffb"/>
              <w:rPr>
                <w:sz w:val="21"/>
                <w:szCs w:val="21"/>
              </w:rPr>
            </w:pPr>
            <w:r w:rsidRPr="00E749BE">
              <w:rPr>
                <w:noProof/>
                <w:sz w:val="21"/>
                <w:szCs w:val="21"/>
              </w:rPr>
              <w:t>TOPOLOC</w:t>
            </w:r>
          </w:p>
        </w:tc>
        <w:tc>
          <w:tcPr>
            <w:tcW w:w="1095" w:type="pct"/>
          </w:tcPr>
          <w:p w:rsidR="008618BF" w:rsidRPr="00E749BE" w:rsidRDefault="008618BF" w:rsidP="006550FD">
            <w:pPr>
              <w:pStyle w:val="afffffb"/>
              <w:rPr>
                <w:sz w:val="21"/>
                <w:szCs w:val="21"/>
              </w:rPr>
            </w:pPr>
            <w:r w:rsidRPr="00E749BE">
              <w:rPr>
                <w:noProof/>
                <w:sz w:val="21"/>
                <w:szCs w:val="21"/>
              </w:rPr>
              <w:t>OCTET STRING</w:t>
            </w:r>
          </w:p>
        </w:tc>
        <w:tc>
          <w:tcPr>
            <w:tcW w:w="800" w:type="pct"/>
          </w:tcPr>
          <w:p w:rsidR="008618BF" w:rsidRPr="00E749BE" w:rsidRDefault="008618BF" w:rsidP="006550FD">
            <w:pPr>
              <w:pStyle w:val="afffffb"/>
              <w:rPr>
                <w:sz w:val="21"/>
                <w:szCs w:val="21"/>
              </w:rPr>
            </w:pPr>
            <w:r w:rsidRPr="00E749BE">
              <w:rPr>
                <w:sz w:val="21"/>
                <w:szCs w:val="21"/>
              </w:rPr>
              <w:t>SIZE(</w:t>
            </w:r>
            <w:r w:rsidRPr="00E749BE">
              <w:rPr>
                <w:rFonts w:eastAsiaTheme="minorEastAsia" w:hint="eastAsia"/>
                <w:sz w:val="21"/>
                <w:szCs w:val="21"/>
              </w:rPr>
              <w:t>512</w:t>
            </w:r>
            <w:r w:rsidRPr="00E749BE">
              <w:rPr>
                <w:sz w:val="21"/>
                <w:szCs w:val="21"/>
              </w:rPr>
              <w:t>)</w:t>
            </w:r>
          </w:p>
        </w:tc>
        <w:tc>
          <w:tcPr>
            <w:tcW w:w="790" w:type="pct"/>
          </w:tcPr>
          <w:p w:rsidR="008618BF" w:rsidRPr="00E749BE" w:rsidRDefault="008618BF" w:rsidP="006550FD">
            <w:pPr>
              <w:pStyle w:val="afffffb"/>
              <w:rPr>
                <w:rFonts w:ascii="宋体" w:hAnsi="宋体" w:cs="宋体"/>
                <w:sz w:val="21"/>
                <w:szCs w:val="21"/>
              </w:rPr>
            </w:pPr>
            <w:r>
              <w:rPr>
                <w:rFonts w:eastAsiaTheme="minorEastAsia" w:hAnsi="宋体" w:hint="eastAsia"/>
                <w:noProof/>
                <w:szCs w:val="21"/>
              </w:rPr>
              <w:t>M</w:t>
            </w:r>
          </w:p>
        </w:tc>
        <w:tc>
          <w:tcPr>
            <w:tcW w:w="1408" w:type="pct"/>
          </w:tcPr>
          <w:p w:rsidR="008618BF" w:rsidRPr="00E749BE" w:rsidRDefault="008618BF" w:rsidP="006550FD">
            <w:pPr>
              <w:pStyle w:val="afffffb"/>
              <w:rPr>
                <w:sz w:val="21"/>
                <w:szCs w:val="21"/>
              </w:rPr>
            </w:pPr>
            <w:r w:rsidRPr="00E749BE">
              <w:rPr>
                <w:rFonts w:ascii="宋体" w:eastAsia="宋体" w:hAnsi="宋体" w:cs="宋体" w:hint="eastAsia"/>
                <w:sz w:val="21"/>
                <w:szCs w:val="21"/>
              </w:rPr>
              <w:t>接口查询返回的</w:t>
            </w:r>
            <w:r w:rsidRPr="00E749BE">
              <w:rPr>
                <w:sz w:val="21"/>
                <w:szCs w:val="21"/>
              </w:rPr>
              <w:t>OLT</w:t>
            </w:r>
            <w:r w:rsidRPr="00E749BE">
              <w:rPr>
                <w:rFonts w:ascii="宋体" w:eastAsia="宋体" w:hAnsi="宋体" w:cs="宋体" w:hint="eastAsia"/>
                <w:sz w:val="21"/>
                <w:szCs w:val="21"/>
              </w:rPr>
              <w:t>设备所在</w:t>
            </w:r>
            <w:r w:rsidRPr="00E749BE">
              <w:rPr>
                <w:sz w:val="21"/>
                <w:szCs w:val="21"/>
              </w:rPr>
              <w:t>Topo</w:t>
            </w:r>
            <w:r w:rsidRPr="00E749BE">
              <w:rPr>
                <w:rFonts w:ascii="宋体" w:eastAsia="宋体" w:hAnsi="宋体" w:cs="宋体" w:hint="eastAsia"/>
                <w:sz w:val="21"/>
                <w:szCs w:val="21"/>
              </w:rPr>
              <w:t>节点位置信息。</w:t>
            </w:r>
            <w:r w:rsidRPr="00E749BE">
              <w:rPr>
                <w:sz w:val="21"/>
                <w:szCs w:val="21"/>
              </w:rPr>
              <w:t>”</w:t>
            </w:r>
            <w:r w:rsidRPr="00E749BE">
              <w:rPr>
                <w:rFonts w:ascii="宋体" w:eastAsia="宋体" w:hAnsi="宋体" w:cs="宋体" w:hint="eastAsia"/>
                <w:sz w:val="21"/>
                <w:szCs w:val="21"/>
              </w:rPr>
              <w:t>拓扑位置为多层子图时，以</w:t>
            </w:r>
            <w:r w:rsidRPr="00E749BE">
              <w:rPr>
                <w:sz w:val="21"/>
                <w:szCs w:val="21"/>
              </w:rPr>
              <w:t>“/”</w:t>
            </w:r>
            <w:r w:rsidRPr="00E749BE">
              <w:rPr>
                <w:rFonts w:ascii="宋体" w:eastAsia="宋体" w:hAnsi="宋体" w:cs="宋体" w:hint="eastAsia"/>
                <w:sz w:val="21"/>
                <w:szCs w:val="21"/>
              </w:rPr>
              <w:t>分隔显示，例如：物理拓扑树</w:t>
            </w:r>
            <w:r w:rsidRPr="00E749BE">
              <w:rPr>
                <w:sz w:val="21"/>
                <w:szCs w:val="21"/>
              </w:rPr>
              <w:t>/abassa/2323sdfaa/2122121sffgvafaaaa/10.144.78.163</w:t>
            </w:r>
            <w:r w:rsidRPr="00E749BE">
              <w:rPr>
                <w:rFonts w:ascii="宋体" w:eastAsia="宋体" w:hAnsi="宋体" w:cs="宋体" w:hint="eastAsia"/>
                <w:sz w:val="21"/>
                <w:szCs w:val="21"/>
              </w:rPr>
              <w:t>。</w:t>
            </w:r>
          </w:p>
        </w:tc>
      </w:tr>
      <w:tr w:rsidR="008618BF" w:rsidRPr="00E749BE" w:rsidTr="008618BF">
        <w:trPr>
          <w:trHeight w:val="584"/>
        </w:trPr>
        <w:tc>
          <w:tcPr>
            <w:tcW w:w="907" w:type="pct"/>
          </w:tcPr>
          <w:p w:rsidR="008618BF" w:rsidRPr="00E749BE" w:rsidRDefault="008618BF" w:rsidP="006550FD">
            <w:pPr>
              <w:pStyle w:val="afffffb"/>
              <w:rPr>
                <w:rFonts w:eastAsiaTheme="minorEastAsia"/>
                <w:sz w:val="21"/>
                <w:szCs w:val="21"/>
              </w:rPr>
            </w:pPr>
            <w:r w:rsidRPr="00E749BE">
              <w:rPr>
                <w:rFonts w:eastAsiaTheme="minorEastAsia"/>
                <w:sz w:val="21"/>
                <w:szCs w:val="21"/>
              </w:rPr>
              <w:t>DSTAT</w:t>
            </w:r>
          </w:p>
        </w:tc>
        <w:tc>
          <w:tcPr>
            <w:tcW w:w="1095" w:type="pct"/>
          </w:tcPr>
          <w:p w:rsidR="008618BF" w:rsidRPr="00E749BE" w:rsidRDefault="008618BF" w:rsidP="006550FD">
            <w:pPr>
              <w:spacing w:line="300" w:lineRule="auto"/>
              <w:rPr>
                <w:noProof/>
                <w:szCs w:val="21"/>
              </w:rPr>
            </w:pPr>
            <w:r w:rsidRPr="00E749BE">
              <w:rPr>
                <w:noProof/>
                <w:szCs w:val="21"/>
              </w:rPr>
              <w:t>OCTET STRING</w:t>
            </w:r>
          </w:p>
        </w:tc>
        <w:tc>
          <w:tcPr>
            <w:tcW w:w="800" w:type="pct"/>
          </w:tcPr>
          <w:p w:rsidR="008618BF" w:rsidRPr="00E749BE" w:rsidRDefault="008618BF" w:rsidP="00B7666C">
            <w:pPr>
              <w:pStyle w:val="afffffb"/>
              <w:rPr>
                <w:sz w:val="21"/>
                <w:szCs w:val="21"/>
              </w:rPr>
            </w:pPr>
            <w:r w:rsidRPr="00E749BE">
              <w:rPr>
                <w:sz w:val="21"/>
                <w:szCs w:val="21"/>
              </w:rPr>
              <w:t xml:space="preserve">Connecting, </w:t>
            </w:r>
          </w:p>
          <w:p w:rsidR="008618BF" w:rsidRPr="00E749BE" w:rsidRDefault="008618BF" w:rsidP="00B7666C">
            <w:pPr>
              <w:pStyle w:val="afffffb"/>
              <w:rPr>
                <w:sz w:val="21"/>
                <w:szCs w:val="21"/>
              </w:rPr>
            </w:pPr>
            <w:r w:rsidRPr="00E749BE">
              <w:rPr>
                <w:sz w:val="21"/>
                <w:szCs w:val="21"/>
              </w:rPr>
              <w:t>Disconnecting</w:t>
            </w:r>
          </w:p>
        </w:tc>
        <w:tc>
          <w:tcPr>
            <w:tcW w:w="790" w:type="pct"/>
          </w:tcPr>
          <w:p w:rsidR="008618BF" w:rsidRPr="00E749BE" w:rsidRDefault="008618BF" w:rsidP="00B7666C">
            <w:pPr>
              <w:rPr>
                <w:rFonts w:ascii="宋体" w:hAnsi="宋体" w:cs="宋体"/>
                <w:szCs w:val="21"/>
              </w:rPr>
            </w:pPr>
            <w:r>
              <w:rPr>
                <w:rFonts w:eastAsiaTheme="minorEastAsia" w:hAnsi="宋体" w:hint="eastAsia"/>
                <w:noProof/>
                <w:szCs w:val="21"/>
              </w:rPr>
              <w:t>M</w:t>
            </w:r>
          </w:p>
        </w:tc>
        <w:tc>
          <w:tcPr>
            <w:tcW w:w="1408" w:type="pct"/>
          </w:tcPr>
          <w:p w:rsidR="008618BF" w:rsidRPr="00E749BE" w:rsidRDefault="008618BF" w:rsidP="00B7666C">
            <w:pPr>
              <w:rPr>
                <w:szCs w:val="21"/>
              </w:rPr>
            </w:pPr>
            <w:r w:rsidRPr="00E749BE">
              <w:rPr>
                <w:rFonts w:ascii="宋体" w:eastAsia="宋体" w:hAnsi="宋体" w:cs="宋体" w:hint="eastAsia"/>
                <w:szCs w:val="21"/>
              </w:rPr>
              <w:t>网元通信状态。</w:t>
            </w:r>
          </w:p>
          <w:p w:rsidR="008618BF" w:rsidRPr="00E749BE" w:rsidRDefault="008618BF" w:rsidP="00B7666C">
            <w:pPr>
              <w:rPr>
                <w:szCs w:val="21"/>
              </w:rPr>
            </w:pPr>
            <w:r w:rsidRPr="00E749BE">
              <w:rPr>
                <w:szCs w:val="21"/>
              </w:rPr>
              <w:t>Connecting</w:t>
            </w:r>
            <w:r w:rsidRPr="00E749BE">
              <w:rPr>
                <w:rFonts w:ascii="宋体" w:eastAsia="宋体" w:hAnsi="宋体" w:cs="宋体" w:hint="eastAsia"/>
                <w:szCs w:val="21"/>
              </w:rPr>
              <w:t>：连</w:t>
            </w:r>
            <w:r w:rsidRPr="00E749BE">
              <w:rPr>
                <w:szCs w:val="21"/>
              </w:rPr>
              <w:t>通</w:t>
            </w:r>
          </w:p>
          <w:p w:rsidR="008618BF" w:rsidRPr="00E749BE" w:rsidRDefault="008618BF" w:rsidP="00B7666C">
            <w:pPr>
              <w:pStyle w:val="afffffb"/>
              <w:rPr>
                <w:rFonts w:eastAsiaTheme="minorEastAsia"/>
                <w:sz w:val="21"/>
                <w:szCs w:val="21"/>
              </w:rPr>
            </w:pPr>
            <w:r w:rsidRPr="00E749BE">
              <w:rPr>
                <w:sz w:val="21"/>
                <w:szCs w:val="21"/>
              </w:rPr>
              <w:t>Disconnecting</w:t>
            </w:r>
            <w:r w:rsidRPr="00E749BE">
              <w:rPr>
                <w:rFonts w:ascii="宋体" w:eastAsia="宋体" w:hAnsi="宋体" w:cs="宋体" w:hint="eastAsia"/>
                <w:sz w:val="21"/>
                <w:szCs w:val="21"/>
              </w:rPr>
              <w:t>：离线</w:t>
            </w:r>
          </w:p>
        </w:tc>
      </w:tr>
      <w:tr w:rsidR="008618BF" w:rsidRPr="00E749BE" w:rsidTr="008618BF">
        <w:tc>
          <w:tcPr>
            <w:tcW w:w="907" w:type="pct"/>
          </w:tcPr>
          <w:p w:rsidR="008618BF" w:rsidRPr="00E749BE" w:rsidRDefault="008618BF" w:rsidP="006550FD">
            <w:pPr>
              <w:pStyle w:val="afffffb"/>
              <w:rPr>
                <w:rFonts w:eastAsiaTheme="minorEastAsia"/>
                <w:sz w:val="21"/>
                <w:szCs w:val="21"/>
              </w:rPr>
            </w:pPr>
            <w:r w:rsidRPr="00E749BE">
              <w:rPr>
                <w:sz w:val="21"/>
                <w:szCs w:val="21"/>
              </w:rPr>
              <w:t>ALIAS</w:t>
            </w:r>
          </w:p>
        </w:tc>
        <w:tc>
          <w:tcPr>
            <w:tcW w:w="1095" w:type="pct"/>
          </w:tcPr>
          <w:p w:rsidR="008618BF" w:rsidRPr="00E749BE" w:rsidRDefault="008618BF" w:rsidP="006550FD">
            <w:pPr>
              <w:pStyle w:val="afffffb"/>
              <w:rPr>
                <w:sz w:val="21"/>
                <w:szCs w:val="21"/>
              </w:rPr>
            </w:pPr>
            <w:r w:rsidRPr="00E749BE">
              <w:rPr>
                <w:noProof/>
                <w:sz w:val="21"/>
                <w:szCs w:val="21"/>
              </w:rPr>
              <w:t>OCTET STRING</w:t>
            </w:r>
          </w:p>
        </w:tc>
        <w:tc>
          <w:tcPr>
            <w:tcW w:w="800" w:type="pct"/>
          </w:tcPr>
          <w:p w:rsidR="008618BF" w:rsidRPr="00E749BE" w:rsidRDefault="008618BF" w:rsidP="006550FD">
            <w:pPr>
              <w:pStyle w:val="afffffb"/>
              <w:rPr>
                <w:sz w:val="21"/>
                <w:szCs w:val="21"/>
              </w:rPr>
            </w:pPr>
            <w:r w:rsidRPr="00E749BE">
              <w:rPr>
                <w:sz w:val="21"/>
                <w:szCs w:val="21"/>
              </w:rPr>
              <w:t>SIZE(32)</w:t>
            </w:r>
          </w:p>
        </w:tc>
        <w:tc>
          <w:tcPr>
            <w:tcW w:w="790" w:type="pct"/>
          </w:tcPr>
          <w:p w:rsidR="008618BF" w:rsidRPr="00E749BE" w:rsidRDefault="008618BF" w:rsidP="006550FD">
            <w:pPr>
              <w:pStyle w:val="afffffb"/>
              <w:rPr>
                <w:rFonts w:ascii="宋体" w:hAnsi="宋体" w:cs="宋体"/>
                <w:sz w:val="21"/>
                <w:szCs w:val="21"/>
              </w:rPr>
            </w:pPr>
            <w:r>
              <w:rPr>
                <w:rFonts w:eastAsiaTheme="minorEastAsia" w:hAnsi="宋体" w:hint="eastAsia"/>
                <w:noProof/>
                <w:szCs w:val="21"/>
              </w:rPr>
              <w:t>M</w:t>
            </w:r>
          </w:p>
        </w:tc>
        <w:tc>
          <w:tcPr>
            <w:tcW w:w="1408" w:type="pct"/>
          </w:tcPr>
          <w:p w:rsidR="008618BF" w:rsidRPr="00E749BE" w:rsidRDefault="008618BF" w:rsidP="006550FD">
            <w:pPr>
              <w:pStyle w:val="afffffb"/>
              <w:rPr>
                <w:sz w:val="21"/>
                <w:szCs w:val="21"/>
              </w:rPr>
            </w:pPr>
            <w:r w:rsidRPr="00E749BE">
              <w:rPr>
                <w:rFonts w:ascii="宋体" w:eastAsia="宋体" w:hAnsi="宋体" w:cs="宋体" w:hint="eastAsia"/>
                <w:sz w:val="21"/>
                <w:szCs w:val="21"/>
              </w:rPr>
              <w:t>别名</w:t>
            </w:r>
          </w:p>
        </w:tc>
      </w:tr>
    </w:tbl>
    <w:p w:rsidR="00061D9D" w:rsidRPr="00980B53" w:rsidRDefault="00061D9D" w:rsidP="00061D9D">
      <w:pPr>
        <w:pStyle w:val="TimesNewRoman050"/>
        <w:ind w:left="0"/>
        <w:rPr>
          <w:rFonts w:cs="Times New Roman"/>
        </w:rPr>
      </w:pPr>
      <w:bookmarkStart w:id="301" w:name="_Toc422211137"/>
      <w:r w:rsidRPr="00980B53">
        <w:rPr>
          <w:rFonts w:cs="Times New Roman"/>
        </w:rPr>
        <w:t>查询</w:t>
      </w:r>
      <w:r w:rsidRPr="00980B53">
        <w:rPr>
          <w:rFonts w:cs="Times New Roman"/>
        </w:rPr>
        <w:t>POS</w:t>
      </w:r>
      <w:r w:rsidRPr="00980B53">
        <w:rPr>
          <w:rFonts w:cs="Times New Roman"/>
        </w:rPr>
        <w:t>信息</w:t>
      </w:r>
      <w:bookmarkEnd w:id="301"/>
    </w:p>
    <w:p w:rsidR="0056296C" w:rsidRDefault="0056296C" w:rsidP="00CE4D8A">
      <w:pPr>
        <w:spacing w:beforeLines="50"/>
        <w:ind w:firstLine="420"/>
      </w:pPr>
      <w:r w:rsidRPr="0056296C">
        <w:rPr>
          <w:rFonts w:ascii="宋体" w:hAnsi="宋体" w:hint="eastAsia"/>
          <w:noProof/>
        </w:rPr>
        <w:t>若POS为有源设备，该接口为必选。否则，该接口为可选。</w:t>
      </w:r>
    </w:p>
    <w:p w:rsidR="002A3D27" w:rsidRDefault="00061D9D" w:rsidP="00CE4D8A">
      <w:pPr>
        <w:spacing w:beforeLines="50"/>
        <w:ind w:firstLine="420"/>
        <w:pPrChange w:id="302" w:author="CMDI-LVLIANGDONG" w:date="2015-07-22T10:29:00Z">
          <w:pPr>
            <w:spacing w:beforeLines="50"/>
            <w:ind w:firstLine="420"/>
          </w:pPr>
        </w:pPrChange>
      </w:pPr>
      <w:r w:rsidRPr="00931120">
        <w:t>功能描述</w:t>
      </w:r>
    </w:p>
    <w:p w:rsidR="00061D9D" w:rsidRPr="009E44FF" w:rsidRDefault="00061D9D" w:rsidP="00FF3114">
      <w:pPr>
        <w:spacing w:line="360" w:lineRule="auto"/>
        <w:ind w:left="420" w:firstLine="420"/>
        <w:rPr>
          <w:szCs w:val="21"/>
        </w:rPr>
      </w:pPr>
      <w:r w:rsidRPr="009E44FF">
        <w:rPr>
          <w:szCs w:val="21"/>
        </w:rPr>
        <w:t>查询</w:t>
      </w:r>
      <w:r w:rsidRPr="009E44FF">
        <w:rPr>
          <w:szCs w:val="21"/>
        </w:rPr>
        <w:t>OLT PON</w:t>
      </w:r>
      <w:r w:rsidRPr="009E44FF">
        <w:rPr>
          <w:szCs w:val="21"/>
        </w:rPr>
        <w:t>口到</w:t>
      </w:r>
      <w:r w:rsidRPr="009E44FF">
        <w:rPr>
          <w:szCs w:val="21"/>
        </w:rPr>
        <w:t>ONU</w:t>
      </w:r>
      <w:r w:rsidRPr="009E44FF">
        <w:rPr>
          <w:szCs w:val="21"/>
        </w:rPr>
        <w:t>之间的</w:t>
      </w:r>
      <w:r w:rsidRPr="009E44FF">
        <w:rPr>
          <w:szCs w:val="21"/>
        </w:rPr>
        <w:t>POS</w:t>
      </w:r>
      <w:r w:rsidRPr="009E44FF">
        <w:rPr>
          <w:szCs w:val="21"/>
        </w:rPr>
        <w:t>资源信息</w:t>
      </w:r>
    </w:p>
    <w:p w:rsidR="00061D9D" w:rsidRPr="00931120" w:rsidRDefault="00061D9D" w:rsidP="00CE4D8A">
      <w:pPr>
        <w:spacing w:beforeLines="50"/>
        <w:ind w:firstLine="420"/>
      </w:pPr>
      <w:r w:rsidRPr="00931120">
        <w:lastRenderedPageBreak/>
        <w:t>命令格式</w:t>
      </w:r>
    </w:p>
    <w:p w:rsidR="00061D9D" w:rsidRPr="009E44FF" w:rsidRDefault="00061D9D" w:rsidP="00FF3114">
      <w:pPr>
        <w:spacing w:line="360" w:lineRule="auto"/>
        <w:ind w:left="420" w:firstLine="420"/>
        <w:rPr>
          <w:szCs w:val="21"/>
        </w:rPr>
      </w:pPr>
      <w:r w:rsidRPr="009E44FF">
        <w:rPr>
          <w:szCs w:val="21"/>
        </w:rPr>
        <w:t>LST-POS::OLTID=olt-name[,PONID=ponport_location]:CTAG::;</w:t>
      </w:r>
    </w:p>
    <w:p w:rsidR="00000000" w:rsidRDefault="00061D9D" w:rsidP="00CE4D8A">
      <w:pPr>
        <w:spacing w:beforeLines="50"/>
        <w:ind w:firstLine="420"/>
        <w:pPrChange w:id="303" w:author="CMDI-LVLIANGDONG" w:date="2015-07-22T10:53:00Z">
          <w:pPr>
            <w:spacing w:beforeLines="50"/>
            <w:ind w:firstLine="420"/>
          </w:pPr>
        </w:pPrChange>
      </w:pPr>
      <w:r w:rsidRPr="00931120">
        <w:t>输入参数</w:t>
      </w:r>
    </w:p>
    <w:tbl>
      <w:tblPr>
        <w:tblStyle w:val="afffffd"/>
        <w:tblW w:w="8049" w:type="dxa"/>
        <w:tblInd w:w="-274" w:type="dxa"/>
        <w:tblLayout w:type="fixed"/>
        <w:tblLook w:val="01E0"/>
      </w:tblPr>
      <w:tblGrid>
        <w:gridCol w:w="1117"/>
        <w:gridCol w:w="1806"/>
        <w:gridCol w:w="1590"/>
        <w:gridCol w:w="1768"/>
        <w:gridCol w:w="1768"/>
      </w:tblGrid>
      <w:tr w:rsidR="008618BF" w:rsidRPr="00311494" w:rsidTr="008618BF">
        <w:trPr>
          <w:cnfStyle w:val="100000000000"/>
        </w:trPr>
        <w:tc>
          <w:tcPr>
            <w:tcW w:w="693" w:type="pct"/>
          </w:tcPr>
          <w:p w:rsidR="008618BF" w:rsidRPr="00311494" w:rsidRDefault="008618BF" w:rsidP="00F323C5">
            <w:pPr>
              <w:rPr>
                <w:szCs w:val="18"/>
              </w:rPr>
            </w:pPr>
            <w:r w:rsidRPr="00311494">
              <w:rPr>
                <w:szCs w:val="18"/>
              </w:rPr>
              <w:t>参数名称</w:t>
            </w:r>
          </w:p>
        </w:tc>
        <w:tc>
          <w:tcPr>
            <w:tcW w:w="1122" w:type="pct"/>
          </w:tcPr>
          <w:p w:rsidR="008618BF" w:rsidRPr="00311494" w:rsidRDefault="008618BF" w:rsidP="00F323C5">
            <w:pPr>
              <w:rPr>
                <w:szCs w:val="18"/>
              </w:rPr>
            </w:pPr>
            <w:r w:rsidRPr="00311494">
              <w:rPr>
                <w:szCs w:val="18"/>
              </w:rPr>
              <w:t>数据类型</w:t>
            </w:r>
          </w:p>
        </w:tc>
        <w:tc>
          <w:tcPr>
            <w:tcW w:w="988" w:type="pct"/>
          </w:tcPr>
          <w:p w:rsidR="008618BF" w:rsidRPr="00311494" w:rsidRDefault="008618BF" w:rsidP="00F323C5">
            <w:pPr>
              <w:rPr>
                <w:szCs w:val="18"/>
              </w:rPr>
            </w:pPr>
            <w:r w:rsidRPr="00311494">
              <w:rPr>
                <w:szCs w:val="18"/>
              </w:rPr>
              <w:t>取值范围</w:t>
            </w:r>
          </w:p>
        </w:tc>
        <w:tc>
          <w:tcPr>
            <w:tcW w:w="1098" w:type="pct"/>
          </w:tcPr>
          <w:p w:rsidR="008618BF" w:rsidRPr="008618BF" w:rsidRDefault="008618BF" w:rsidP="00F323C5">
            <w:pPr>
              <w:rPr>
                <w:rFonts w:eastAsiaTheme="minorEastAsia"/>
                <w:szCs w:val="18"/>
              </w:rPr>
            </w:pPr>
            <w:r>
              <w:rPr>
                <w:rFonts w:eastAsiaTheme="minorEastAsia" w:hint="eastAsia"/>
                <w:szCs w:val="18"/>
              </w:rPr>
              <w:t>限定</w:t>
            </w:r>
          </w:p>
        </w:tc>
        <w:tc>
          <w:tcPr>
            <w:tcW w:w="1098" w:type="pct"/>
          </w:tcPr>
          <w:p w:rsidR="008618BF" w:rsidRPr="00311494" w:rsidRDefault="008618BF" w:rsidP="00F323C5">
            <w:pPr>
              <w:rPr>
                <w:szCs w:val="18"/>
              </w:rPr>
            </w:pPr>
            <w:r w:rsidRPr="00311494">
              <w:rPr>
                <w:szCs w:val="18"/>
              </w:rPr>
              <w:t>参数说明</w:t>
            </w:r>
          </w:p>
        </w:tc>
      </w:tr>
      <w:tr w:rsidR="008618BF" w:rsidRPr="00311494" w:rsidTr="008618BF">
        <w:tc>
          <w:tcPr>
            <w:tcW w:w="693" w:type="pct"/>
          </w:tcPr>
          <w:p w:rsidR="008618BF" w:rsidRPr="00311494" w:rsidRDefault="008618BF" w:rsidP="00F323C5">
            <w:pPr>
              <w:rPr>
                <w:szCs w:val="18"/>
              </w:rPr>
            </w:pPr>
            <w:r w:rsidRPr="00311494">
              <w:rPr>
                <w:szCs w:val="18"/>
              </w:rPr>
              <w:t>OLTID</w:t>
            </w:r>
          </w:p>
        </w:tc>
        <w:tc>
          <w:tcPr>
            <w:tcW w:w="1122" w:type="pct"/>
          </w:tcPr>
          <w:p w:rsidR="008618BF" w:rsidRPr="00311494" w:rsidRDefault="008618BF" w:rsidP="00F323C5">
            <w:pPr>
              <w:rPr>
                <w:szCs w:val="18"/>
              </w:rPr>
            </w:pPr>
            <w:r w:rsidRPr="00311494">
              <w:rPr>
                <w:szCs w:val="18"/>
              </w:rPr>
              <w:t>OCTET STRING</w:t>
            </w:r>
          </w:p>
        </w:tc>
        <w:tc>
          <w:tcPr>
            <w:tcW w:w="988" w:type="pct"/>
          </w:tcPr>
          <w:p w:rsidR="008618BF" w:rsidRPr="00311494" w:rsidRDefault="008618BF" w:rsidP="00F323C5">
            <w:pPr>
              <w:rPr>
                <w:szCs w:val="18"/>
              </w:rPr>
            </w:pPr>
            <w:r w:rsidRPr="00311494">
              <w:rPr>
                <w:szCs w:val="18"/>
              </w:rPr>
              <w:t>SIZE(128)</w:t>
            </w:r>
          </w:p>
        </w:tc>
        <w:tc>
          <w:tcPr>
            <w:tcW w:w="1098" w:type="pct"/>
          </w:tcPr>
          <w:p w:rsidR="008618BF" w:rsidRPr="008618BF" w:rsidRDefault="008618BF" w:rsidP="00F323C5">
            <w:pPr>
              <w:rPr>
                <w:rFonts w:eastAsiaTheme="minorEastAsia"/>
                <w:szCs w:val="18"/>
              </w:rPr>
            </w:pPr>
            <w:r>
              <w:rPr>
                <w:rFonts w:eastAsiaTheme="minorEastAsia" w:hint="eastAsia"/>
                <w:szCs w:val="18"/>
              </w:rPr>
              <w:t>M</w:t>
            </w:r>
          </w:p>
        </w:tc>
        <w:tc>
          <w:tcPr>
            <w:tcW w:w="1098" w:type="pct"/>
          </w:tcPr>
          <w:p w:rsidR="008618BF" w:rsidRPr="00311494" w:rsidRDefault="008618BF" w:rsidP="00F323C5">
            <w:pPr>
              <w:rPr>
                <w:szCs w:val="18"/>
              </w:rPr>
            </w:pPr>
            <w:r w:rsidRPr="00311494">
              <w:rPr>
                <w:szCs w:val="18"/>
              </w:rPr>
              <w:t>OLT IP地址或名称</w:t>
            </w:r>
          </w:p>
        </w:tc>
      </w:tr>
      <w:tr w:rsidR="008618BF" w:rsidRPr="00311494" w:rsidTr="008618BF">
        <w:tc>
          <w:tcPr>
            <w:tcW w:w="693" w:type="pct"/>
          </w:tcPr>
          <w:p w:rsidR="008618BF" w:rsidRPr="00311494" w:rsidRDefault="008618BF" w:rsidP="00F323C5">
            <w:pPr>
              <w:rPr>
                <w:szCs w:val="18"/>
              </w:rPr>
            </w:pPr>
            <w:r w:rsidRPr="00311494">
              <w:rPr>
                <w:szCs w:val="18"/>
              </w:rPr>
              <w:t>PONID</w:t>
            </w:r>
          </w:p>
        </w:tc>
        <w:tc>
          <w:tcPr>
            <w:tcW w:w="1122" w:type="pct"/>
          </w:tcPr>
          <w:p w:rsidR="008618BF" w:rsidRPr="00311494" w:rsidRDefault="008618BF" w:rsidP="00F323C5">
            <w:pPr>
              <w:rPr>
                <w:szCs w:val="18"/>
              </w:rPr>
            </w:pPr>
            <w:r w:rsidRPr="00311494">
              <w:rPr>
                <w:szCs w:val="18"/>
              </w:rPr>
              <w:t xml:space="preserve">OCTET STRING </w:t>
            </w:r>
          </w:p>
        </w:tc>
        <w:tc>
          <w:tcPr>
            <w:tcW w:w="988" w:type="pct"/>
          </w:tcPr>
          <w:p w:rsidR="008618BF" w:rsidRPr="00311494" w:rsidRDefault="008618BF" w:rsidP="00F323C5">
            <w:pPr>
              <w:rPr>
                <w:szCs w:val="18"/>
              </w:rPr>
            </w:pPr>
            <w:r w:rsidRPr="00311494">
              <w:rPr>
                <w:szCs w:val="18"/>
              </w:rPr>
              <w:t>SIZE(128)</w:t>
            </w:r>
          </w:p>
          <w:p w:rsidR="008618BF" w:rsidRPr="00311494" w:rsidRDefault="008618BF" w:rsidP="00F323C5">
            <w:pPr>
              <w:rPr>
                <w:szCs w:val="18"/>
              </w:rPr>
            </w:pPr>
          </w:p>
        </w:tc>
        <w:tc>
          <w:tcPr>
            <w:tcW w:w="1098" w:type="pct"/>
          </w:tcPr>
          <w:p w:rsidR="008618BF" w:rsidRPr="008618BF" w:rsidRDefault="008618BF" w:rsidP="00F323C5">
            <w:pPr>
              <w:rPr>
                <w:rFonts w:ascii="宋体" w:eastAsiaTheme="minorEastAsia" w:cs="宋体"/>
                <w:kern w:val="0"/>
                <w:sz w:val="20"/>
                <w:szCs w:val="20"/>
              </w:rPr>
            </w:pPr>
            <w:r>
              <w:rPr>
                <w:rFonts w:eastAsiaTheme="minorEastAsia" w:hint="eastAsia"/>
                <w:szCs w:val="18"/>
              </w:rPr>
              <w:t>O</w:t>
            </w:r>
          </w:p>
        </w:tc>
        <w:tc>
          <w:tcPr>
            <w:tcW w:w="1098" w:type="pct"/>
          </w:tcPr>
          <w:p w:rsidR="008618BF" w:rsidRPr="00311494" w:rsidRDefault="008618BF" w:rsidP="00F323C5">
            <w:pPr>
              <w:rPr>
                <w:szCs w:val="18"/>
              </w:rPr>
            </w:pPr>
            <w:r w:rsidRPr="00B00587">
              <w:rPr>
                <w:rFonts w:ascii="宋体" w:eastAsia="宋体" w:hAnsi="宋体" w:cs="宋体" w:hint="eastAsia"/>
                <w:noProof/>
              </w:rPr>
              <w:t>PON口定位信息。格式为“机架-框-槽-端口号”，没有则使用NA代替，如0框0槽0端口为NA-0-0-0。</w:t>
            </w:r>
          </w:p>
        </w:tc>
      </w:tr>
    </w:tbl>
    <w:p w:rsidR="00000000" w:rsidRDefault="00061D9D" w:rsidP="00CE4D8A">
      <w:pPr>
        <w:spacing w:beforeLines="50"/>
        <w:ind w:firstLine="420"/>
        <w:pPrChange w:id="304" w:author="CMDI-LVLIANGDONG" w:date="2015-07-22T10:53:00Z">
          <w:pPr>
            <w:spacing w:beforeLines="50"/>
            <w:ind w:firstLine="420"/>
          </w:pPr>
        </w:pPrChange>
      </w:pPr>
      <w:r w:rsidRPr="00931120">
        <w:t>响应格式</w:t>
      </w:r>
    </w:p>
    <w:p w:rsidR="00061D9D" w:rsidRPr="009E44FF" w:rsidRDefault="00061D9D"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000000" w:rsidRDefault="00061D9D" w:rsidP="00CE4D8A">
      <w:pPr>
        <w:spacing w:beforeLines="50"/>
        <w:ind w:firstLine="420"/>
        <w:pPrChange w:id="305" w:author="CMDI-LVLIANGDONG" w:date="2015-07-22T10:53:00Z">
          <w:pPr>
            <w:spacing w:beforeLines="50"/>
            <w:ind w:firstLine="420"/>
          </w:pPr>
        </w:pPrChange>
      </w:pPr>
      <w:r w:rsidRPr="00E91B33">
        <w:t>输出参数</w:t>
      </w:r>
    </w:p>
    <w:tbl>
      <w:tblPr>
        <w:tblStyle w:val="afffffd"/>
        <w:tblW w:w="8605" w:type="dxa"/>
        <w:tblLayout w:type="fixed"/>
        <w:tblLook w:val="01E0"/>
      </w:tblPr>
      <w:tblGrid>
        <w:gridCol w:w="1477"/>
        <w:gridCol w:w="1707"/>
        <w:gridCol w:w="1497"/>
        <w:gridCol w:w="1244"/>
        <w:gridCol w:w="2680"/>
      </w:tblGrid>
      <w:tr w:rsidR="008618BF" w:rsidRPr="003D34ED" w:rsidTr="006C11F8">
        <w:trPr>
          <w:cnfStyle w:val="100000000000"/>
        </w:trPr>
        <w:tc>
          <w:tcPr>
            <w:tcW w:w="858" w:type="pct"/>
          </w:tcPr>
          <w:p w:rsidR="008618BF" w:rsidRPr="003D34ED" w:rsidRDefault="008618BF" w:rsidP="00F323C5">
            <w:pPr>
              <w:rPr>
                <w:szCs w:val="18"/>
              </w:rPr>
            </w:pPr>
            <w:r w:rsidRPr="003D34ED">
              <w:rPr>
                <w:szCs w:val="18"/>
              </w:rPr>
              <w:t>参数名称</w:t>
            </w:r>
          </w:p>
        </w:tc>
        <w:tc>
          <w:tcPr>
            <w:tcW w:w="992" w:type="pct"/>
          </w:tcPr>
          <w:p w:rsidR="008618BF" w:rsidRPr="003D34ED" w:rsidRDefault="008618BF" w:rsidP="00F323C5">
            <w:pPr>
              <w:rPr>
                <w:szCs w:val="18"/>
              </w:rPr>
            </w:pPr>
            <w:r w:rsidRPr="003D34ED">
              <w:rPr>
                <w:szCs w:val="18"/>
              </w:rPr>
              <w:t>数据类型</w:t>
            </w:r>
          </w:p>
        </w:tc>
        <w:tc>
          <w:tcPr>
            <w:tcW w:w="870" w:type="pct"/>
          </w:tcPr>
          <w:p w:rsidR="008618BF" w:rsidRPr="003D34ED" w:rsidRDefault="008618BF" w:rsidP="00F323C5">
            <w:pPr>
              <w:rPr>
                <w:szCs w:val="18"/>
              </w:rPr>
            </w:pPr>
            <w:r w:rsidRPr="003D34ED">
              <w:rPr>
                <w:szCs w:val="18"/>
              </w:rPr>
              <w:t>取值范围</w:t>
            </w:r>
          </w:p>
        </w:tc>
        <w:tc>
          <w:tcPr>
            <w:tcW w:w="723" w:type="pct"/>
          </w:tcPr>
          <w:p w:rsidR="008618BF" w:rsidRPr="008618BF" w:rsidRDefault="008618BF" w:rsidP="00F323C5">
            <w:pPr>
              <w:rPr>
                <w:rFonts w:eastAsiaTheme="minorEastAsia"/>
                <w:szCs w:val="18"/>
              </w:rPr>
            </w:pPr>
            <w:r>
              <w:rPr>
                <w:rFonts w:eastAsiaTheme="minorEastAsia" w:hint="eastAsia"/>
                <w:szCs w:val="18"/>
              </w:rPr>
              <w:t>限定</w:t>
            </w:r>
          </w:p>
        </w:tc>
        <w:tc>
          <w:tcPr>
            <w:tcW w:w="1558" w:type="pct"/>
          </w:tcPr>
          <w:p w:rsidR="008618BF" w:rsidRPr="003D34ED" w:rsidRDefault="008618BF" w:rsidP="00F323C5">
            <w:pPr>
              <w:rPr>
                <w:szCs w:val="18"/>
              </w:rPr>
            </w:pPr>
            <w:r w:rsidRPr="003D34ED">
              <w:rPr>
                <w:szCs w:val="18"/>
              </w:rPr>
              <w:t>参数说明</w:t>
            </w:r>
          </w:p>
        </w:tc>
      </w:tr>
      <w:tr w:rsidR="008618BF" w:rsidRPr="003D34ED" w:rsidTr="006C11F8">
        <w:tc>
          <w:tcPr>
            <w:tcW w:w="858" w:type="pct"/>
          </w:tcPr>
          <w:p w:rsidR="008618BF" w:rsidRPr="003D34ED" w:rsidRDefault="008618BF" w:rsidP="00F323C5">
            <w:pPr>
              <w:rPr>
                <w:szCs w:val="18"/>
              </w:rPr>
            </w:pPr>
            <w:r w:rsidRPr="003D34ED">
              <w:rPr>
                <w:szCs w:val="18"/>
              </w:rPr>
              <w:t>NAME</w:t>
            </w:r>
          </w:p>
        </w:tc>
        <w:tc>
          <w:tcPr>
            <w:tcW w:w="992" w:type="pct"/>
          </w:tcPr>
          <w:p w:rsidR="008618BF" w:rsidRPr="003D34ED" w:rsidRDefault="008618BF" w:rsidP="00F323C5">
            <w:pPr>
              <w:rPr>
                <w:szCs w:val="18"/>
              </w:rPr>
            </w:pPr>
            <w:r w:rsidRPr="003D34ED">
              <w:rPr>
                <w:szCs w:val="18"/>
              </w:rPr>
              <w:t>OCTET STRING</w:t>
            </w:r>
          </w:p>
        </w:tc>
        <w:tc>
          <w:tcPr>
            <w:tcW w:w="870" w:type="pct"/>
          </w:tcPr>
          <w:p w:rsidR="008618BF" w:rsidRPr="003D34ED" w:rsidRDefault="008618BF" w:rsidP="00F323C5">
            <w:pPr>
              <w:rPr>
                <w:szCs w:val="18"/>
              </w:rPr>
            </w:pPr>
            <w:r w:rsidRPr="003D34ED">
              <w:rPr>
                <w:szCs w:val="18"/>
              </w:rPr>
              <w:t>SIZE</w:t>
            </w:r>
            <w:r>
              <w:rPr>
                <w:szCs w:val="18"/>
              </w:rPr>
              <w:t>(</w:t>
            </w:r>
            <w:r w:rsidRPr="003D34ED">
              <w:rPr>
                <w:szCs w:val="18"/>
              </w:rPr>
              <w:t>63)</w:t>
            </w:r>
          </w:p>
        </w:tc>
        <w:tc>
          <w:tcPr>
            <w:tcW w:w="723" w:type="pct"/>
          </w:tcPr>
          <w:p w:rsidR="008618BF" w:rsidRPr="003D34ED" w:rsidRDefault="008618BF" w:rsidP="00F323C5">
            <w:pPr>
              <w:rPr>
                <w:szCs w:val="18"/>
              </w:rPr>
            </w:pPr>
            <w:r>
              <w:rPr>
                <w:rFonts w:eastAsiaTheme="minorEastAsia" w:hint="eastAsia"/>
                <w:szCs w:val="18"/>
              </w:rPr>
              <w:t>M</w:t>
            </w:r>
          </w:p>
        </w:tc>
        <w:tc>
          <w:tcPr>
            <w:tcW w:w="1558" w:type="pct"/>
          </w:tcPr>
          <w:p w:rsidR="008618BF" w:rsidRPr="003D34ED" w:rsidRDefault="008618BF" w:rsidP="00F323C5">
            <w:pPr>
              <w:rPr>
                <w:rFonts w:eastAsiaTheme="minorEastAsia"/>
                <w:szCs w:val="18"/>
              </w:rPr>
            </w:pPr>
            <w:r w:rsidRPr="003D34ED">
              <w:rPr>
                <w:rFonts w:hint="eastAsia"/>
                <w:szCs w:val="18"/>
              </w:rPr>
              <w:t>分光器的名称</w:t>
            </w:r>
          </w:p>
        </w:tc>
      </w:tr>
      <w:tr w:rsidR="008618BF" w:rsidRPr="003D34ED" w:rsidTr="006C11F8">
        <w:tc>
          <w:tcPr>
            <w:tcW w:w="858" w:type="pct"/>
          </w:tcPr>
          <w:p w:rsidR="008618BF" w:rsidRPr="003D34ED" w:rsidRDefault="008618BF" w:rsidP="00F323C5">
            <w:pPr>
              <w:rPr>
                <w:szCs w:val="18"/>
              </w:rPr>
            </w:pPr>
            <w:r w:rsidRPr="003D34ED">
              <w:rPr>
                <w:szCs w:val="18"/>
              </w:rPr>
              <w:t>POSID</w:t>
            </w:r>
          </w:p>
        </w:tc>
        <w:tc>
          <w:tcPr>
            <w:tcW w:w="992" w:type="pct"/>
          </w:tcPr>
          <w:p w:rsidR="008618BF" w:rsidRPr="003D34ED" w:rsidRDefault="008618BF" w:rsidP="00F323C5">
            <w:pPr>
              <w:rPr>
                <w:szCs w:val="18"/>
              </w:rPr>
            </w:pPr>
            <w:r w:rsidRPr="003D34ED">
              <w:rPr>
                <w:szCs w:val="18"/>
              </w:rPr>
              <w:t>OCTET STRING</w:t>
            </w:r>
          </w:p>
        </w:tc>
        <w:tc>
          <w:tcPr>
            <w:tcW w:w="870" w:type="pct"/>
          </w:tcPr>
          <w:p w:rsidR="008618BF" w:rsidRPr="003D34ED" w:rsidRDefault="008618BF" w:rsidP="00F323C5">
            <w:pPr>
              <w:rPr>
                <w:szCs w:val="18"/>
              </w:rPr>
            </w:pPr>
            <w:r w:rsidRPr="003D34ED">
              <w:rPr>
                <w:szCs w:val="18"/>
              </w:rPr>
              <w:t>SIZE</w:t>
            </w:r>
            <w:r>
              <w:rPr>
                <w:szCs w:val="18"/>
              </w:rPr>
              <w:t>(</w:t>
            </w:r>
            <w:r w:rsidRPr="003D34ED">
              <w:rPr>
                <w:szCs w:val="18"/>
              </w:rPr>
              <w:t>63)</w:t>
            </w:r>
          </w:p>
        </w:tc>
        <w:tc>
          <w:tcPr>
            <w:tcW w:w="723" w:type="pct"/>
          </w:tcPr>
          <w:p w:rsidR="008618BF" w:rsidRPr="003D34ED" w:rsidRDefault="008618BF" w:rsidP="00F323C5">
            <w:pPr>
              <w:rPr>
                <w:szCs w:val="18"/>
              </w:rPr>
            </w:pPr>
            <w:r>
              <w:rPr>
                <w:rFonts w:eastAsiaTheme="minorEastAsia" w:hint="eastAsia"/>
                <w:szCs w:val="18"/>
              </w:rPr>
              <w:t>M</w:t>
            </w:r>
          </w:p>
        </w:tc>
        <w:tc>
          <w:tcPr>
            <w:tcW w:w="1558" w:type="pct"/>
          </w:tcPr>
          <w:p w:rsidR="008618BF" w:rsidRPr="003D34ED" w:rsidRDefault="001C387C" w:rsidP="00252FBF">
            <w:pPr>
              <w:rPr>
                <w:rFonts w:eastAsiaTheme="minorEastAsia"/>
                <w:szCs w:val="18"/>
              </w:rPr>
            </w:pPr>
            <w:r>
              <w:rPr>
                <w:rFonts w:ascii="宋体" w:eastAsia="宋体" w:hAnsi="宋体" w:cs="宋体" w:hint="eastAsia"/>
                <w:noProof/>
              </w:rPr>
              <w:t>分光器</w:t>
            </w:r>
            <w:r>
              <w:rPr>
                <w:noProof/>
              </w:rPr>
              <w:t>ID</w:t>
            </w:r>
            <w:r>
              <w:rPr>
                <w:rFonts w:ascii="宋体" w:eastAsia="宋体" w:hAnsi="宋体" w:cs="宋体" w:hint="eastAsia"/>
                <w:noProof/>
              </w:rPr>
              <w:t>。格式为</w:t>
            </w:r>
            <w:r>
              <w:rPr>
                <w:noProof/>
              </w:rPr>
              <w:t>“</w:t>
            </w:r>
            <w:r w:rsidR="002F1052">
              <w:rPr>
                <w:rFonts w:eastAsiaTheme="minorEastAsia" w:hint="eastAsia"/>
                <w:noProof/>
              </w:rPr>
              <w:t>机架</w:t>
            </w:r>
            <w:r>
              <w:rPr>
                <w:noProof/>
              </w:rPr>
              <w:t>-</w:t>
            </w:r>
            <w:r>
              <w:rPr>
                <w:rFonts w:ascii="宋体" w:eastAsia="宋体" w:hAnsi="宋体" w:cs="宋体" w:hint="eastAsia"/>
                <w:noProof/>
              </w:rPr>
              <w:t>框</w:t>
            </w:r>
            <w:r>
              <w:rPr>
                <w:noProof/>
              </w:rPr>
              <w:t>-</w:t>
            </w:r>
            <w:r>
              <w:rPr>
                <w:rFonts w:ascii="宋体" w:eastAsia="宋体" w:hAnsi="宋体" w:cs="宋体" w:hint="eastAsia"/>
                <w:noProof/>
              </w:rPr>
              <w:t>槽</w:t>
            </w:r>
            <w:r>
              <w:rPr>
                <w:noProof/>
              </w:rPr>
              <w:t>-</w:t>
            </w:r>
            <w:r>
              <w:rPr>
                <w:rFonts w:ascii="宋体" w:eastAsia="宋体" w:hAnsi="宋体" w:cs="宋体" w:hint="eastAsia"/>
                <w:noProof/>
              </w:rPr>
              <w:t>端口号</w:t>
            </w:r>
            <w:r>
              <w:rPr>
                <w:noProof/>
              </w:rPr>
              <w:t>-</w:t>
            </w:r>
            <w:r>
              <w:rPr>
                <w:rFonts w:ascii="宋体" w:eastAsia="宋体" w:hAnsi="宋体" w:cs="宋体" w:hint="eastAsia"/>
                <w:noProof/>
              </w:rPr>
              <w:t>分光器所在端口的编号（从</w:t>
            </w:r>
            <w:r>
              <w:rPr>
                <w:noProof/>
              </w:rPr>
              <w:t>0</w:t>
            </w:r>
            <w:r>
              <w:rPr>
                <w:rFonts w:ascii="宋体" w:eastAsia="宋体" w:hAnsi="宋体" w:cs="宋体" w:hint="eastAsia"/>
                <w:noProof/>
              </w:rPr>
              <w:t>开始）</w:t>
            </w:r>
            <w:ins w:id="306" w:author="CMDI-LVLIANGDONG" w:date="2015-07-08T14:02:00Z">
              <w:r w:rsidR="00252FBF">
                <w:rPr>
                  <w:rFonts w:ascii="宋体" w:eastAsia="宋体" w:hAnsi="宋体" w:cs="宋体"/>
                  <w:noProof/>
                </w:rPr>
                <w:t>”</w:t>
              </w:r>
            </w:ins>
          </w:p>
        </w:tc>
      </w:tr>
      <w:tr w:rsidR="008618BF" w:rsidRPr="003D34ED" w:rsidTr="006C11F8">
        <w:tc>
          <w:tcPr>
            <w:tcW w:w="858" w:type="pct"/>
          </w:tcPr>
          <w:p w:rsidR="008618BF" w:rsidRPr="003D34ED" w:rsidRDefault="008618BF" w:rsidP="00F323C5">
            <w:pPr>
              <w:rPr>
                <w:rFonts w:eastAsiaTheme="minorEastAsia"/>
                <w:szCs w:val="18"/>
              </w:rPr>
            </w:pPr>
            <w:r w:rsidRPr="003D34ED">
              <w:rPr>
                <w:szCs w:val="18"/>
              </w:rPr>
              <w:t>RATIO</w:t>
            </w:r>
            <w:r w:rsidRPr="003D34ED">
              <w:rPr>
                <w:rFonts w:eastAsiaTheme="minorEastAsia" w:hint="eastAsia"/>
                <w:szCs w:val="18"/>
              </w:rPr>
              <w:t>N</w:t>
            </w:r>
          </w:p>
        </w:tc>
        <w:tc>
          <w:tcPr>
            <w:tcW w:w="992" w:type="pct"/>
          </w:tcPr>
          <w:p w:rsidR="008618BF" w:rsidRPr="003D34ED" w:rsidRDefault="008618BF" w:rsidP="00F323C5">
            <w:pPr>
              <w:rPr>
                <w:szCs w:val="18"/>
              </w:rPr>
            </w:pPr>
            <w:r w:rsidRPr="003D34ED">
              <w:rPr>
                <w:szCs w:val="18"/>
              </w:rPr>
              <w:t>OCTET STRING</w:t>
            </w:r>
          </w:p>
        </w:tc>
        <w:tc>
          <w:tcPr>
            <w:tcW w:w="870" w:type="pct"/>
          </w:tcPr>
          <w:p w:rsidR="008618BF" w:rsidRPr="003D34ED" w:rsidRDefault="008618BF" w:rsidP="00BD0C1D">
            <w:pPr>
              <w:rPr>
                <w:szCs w:val="18"/>
              </w:rPr>
            </w:pPr>
            <w:r w:rsidRPr="003D34ED">
              <w:rPr>
                <w:szCs w:val="18"/>
              </w:rPr>
              <w:t>1:2</w:t>
            </w:r>
          </w:p>
          <w:p w:rsidR="008618BF" w:rsidRPr="003D34ED" w:rsidRDefault="008618BF" w:rsidP="00BD0C1D">
            <w:pPr>
              <w:rPr>
                <w:szCs w:val="18"/>
              </w:rPr>
            </w:pPr>
            <w:r w:rsidRPr="003D34ED">
              <w:rPr>
                <w:szCs w:val="18"/>
              </w:rPr>
              <w:t>1:4</w:t>
            </w:r>
          </w:p>
          <w:p w:rsidR="008618BF" w:rsidRPr="003D34ED" w:rsidRDefault="008618BF" w:rsidP="00BD0C1D">
            <w:pPr>
              <w:rPr>
                <w:szCs w:val="18"/>
              </w:rPr>
            </w:pPr>
            <w:r w:rsidRPr="003D34ED">
              <w:rPr>
                <w:szCs w:val="18"/>
              </w:rPr>
              <w:t>1:8</w:t>
            </w:r>
          </w:p>
          <w:p w:rsidR="008618BF" w:rsidRPr="003D34ED" w:rsidRDefault="008618BF" w:rsidP="00BD0C1D">
            <w:pPr>
              <w:rPr>
                <w:szCs w:val="18"/>
              </w:rPr>
            </w:pPr>
            <w:r w:rsidRPr="003D34ED">
              <w:rPr>
                <w:szCs w:val="18"/>
              </w:rPr>
              <w:t>1:16</w:t>
            </w:r>
          </w:p>
          <w:p w:rsidR="008618BF" w:rsidRPr="003D34ED" w:rsidRDefault="008618BF" w:rsidP="00BD0C1D">
            <w:pPr>
              <w:rPr>
                <w:szCs w:val="18"/>
              </w:rPr>
            </w:pPr>
            <w:r w:rsidRPr="003D34ED">
              <w:rPr>
                <w:szCs w:val="18"/>
              </w:rPr>
              <w:t>1:32</w:t>
            </w:r>
          </w:p>
          <w:p w:rsidR="008618BF" w:rsidRPr="003D34ED" w:rsidRDefault="008618BF" w:rsidP="00BD0C1D">
            <w:pPr>
              <w:rPr>
                <w:szCs w:val="18"/>
              </w:rPr>
            </w:pPr>
            <w:r w:rsidRPr="003D34ED">
              <w:rPr>
                <w:szCs w:val="18"/>
              </w:rPr>
              <w:t>1:64</w:t>
            </w:r>
          </w:p>
          <w:p w:rsidR="008618BF" w:rsidRPr="003D34ED" w:rsidRDefault="008618BF" w:rsidP="00BD0C1D">
            <w:pPr>
              <w:rPr>
                <w:szCs w:val="18"/>
              </w:rPr>
            </w:pPr>
            <w:r w:rsidRPr="003D34ED">
              <w:rPr>
                <w:szCs w:val="18"/>
              </w:rPr>
              <w:t>1:128</w:t>
            </w:r>
          </w:p>
          <w:p w:rsidR="008618BF" w:rsidRPr="003D34ED" w:rsidRDefault="008618BF" w:rsidP="00BD0C1D">
            <w:pPr>
              <w:rPr>
                <w:szCs w:val="18"/>
              </w:rPr>
            </w:pPr>
            <w:r w:rsidRPr="003D34ED">
              <w:rPr>
                <w:szCs w:val="18"/>
              </w:rPr>
              <w:t>1:256</w:t>
            </w:r>
          </w:p>
        </w:tc>
        <w:tc>
          <w:tcPr>
            <w:tcW w:w="723" w:type="pct"/>
          </w:tcPr>
          <w:p w:rsidR="008618BF" w:rsidRPr="003D34ED" w:rsidRDefault="008618BF" w:rsidP="00F323C5">
            <w:pPr>
              <w:rPr>
                <w:szCs w:val="18"/>
              </w:rPr>
            </w:pPr>
            <w:r>
              <w:rPr>
                <w:rFonts w:eastAsiaTheme="minorEastAsia" w:hint="eastAsia"/>
                <w:szCs w:val="18"/>
              </w:rPr>
              <w:t>M</w:t>
            </w:r>
          </w:p>
        </w:tc>
        <w:tc>
          <w:tcPr>
            <w:tcW w:w="1558" w:type="pct"/>
          </w:tcPr>
          <w:p w:rsidR="008618BF" w:rsidRPr="003D34ED" w:rsidRDefault="008618BF" w:rsidP="00F323C5">
            <w:pPr>
              <w:rPr>
                <w:szCs w:val="18"/>
              </w:rPr>
            </w:pPr>
            <w:r w:rsidRPr="003D34ED">
              <w:rPr>
                <w:szCs w:val="18"/>
              </w:rPr>
              <w:t>分光比</w:t>
            </w:r>
          </w:p>
        </w:tc>
      </w:tr>
      <w:tr w:rsidR="008618BF" w:rsidRPr="003D34ED" w:rsidTr="006C11F8">
        <w:tc>
          <w:tcPr>
            <w:tcW w:w="858" w:type="pct"/>
          </w:tcPr>
          <w:p w:rsidR="008618BF" w:rsidRPr="003D34ED" w:rsidRDefault="008618BF" w:rsidP="00F323C5">
            <w:pPr>
              <w:rPr>
                <w:rFonts w:eastAsiaTheme="minorEastAsia"/>
                <w:szCs w:val="18"/>
              </w:rPr>
            </w:pPr>
            <w:r w:rsidRPr="003D34ED">
              <w:rPr>
                <w:szCs w:val="18"/>
              </w:rPr>
              <w:t>L</w:t>
            </w:r>
            <w:r w:rsidRPr="003D34ED">
              <w:rPr>
                <w:rFonts w:eastAsiaTheme="minorEastAsia" w:hint="eastAsia"/>
                <w:szCs w:val="18"/>
              </w:rPr>
              <w:t>AYER</w:t>
            </w:r>
          </w:p>
        </w:tc>
        <w:tc>
          <w:tcPr>
            <w:tcW w:w="992" w:type="pct"/>
          </w:tcPr>
          <w:p w:rsidR="008618BF" w:rsidRPr="003D34ED" w:rsidRDefault="008618BF" w:rsidP="00F323C5">
            <w:pPr>
              <w:rPr>
                <w:szCs w:val="18"/>
              </w:rPr>
            </w:pPr>
            <w:r w:rsidRPr="003D34ED">
              <w:rPr>
                <w:szCs w:val="18"/>
              </w:rPr>
              <w:t>INTEGER</w:t>
            </w:r>
          </w:p>
        </w:tc>
        <w:tc>
          <w:tcPr>
            <w:tcW w:w="870" w:type="pct"/>
          </w:tcPr>
          <w:p w:rsidR="008618BF" w:rsidRPr="003D34ED" w:rsidRDefault="008618BF" w:rsidP="00F323C5">
            <w:pPr>
              <w:rPr>
                <w:rFonts w:eastAsiaTheme="minorEastAsia"/>
                <w:szCs w:val="18"/>
              </w:rPr>
            </w:pPr>
            <w:r w:rsidRPr="003D34ED">
              <w:rPr>
                <w:rFonts w:eastAsiaTheme="minorEastAsia" w:hint="eastAsia"/>
                <w:szCs w:val="18"/>
              </w:rPr>
              <w:t>--</w:t>
            </w:r>
          </w:p>
        </w:tc>
        <w:tc>
          <w:tcPr>
            <w:tcW w:w="723" w:type="pct"/>
          </w:tcPr>
          <w:p w:rsidR="008618BF" w:rsidRPr="003D34ED" w:rsidRDefault="008618BF" w:rsidP="00F323C5">
            <w:pPr>
              <w:rPr>
                <w:szCs w:val="18"/>
              </w:rPr>
            </w:pPr>
            <w:r>
              <w:rPr>
                <w:rFonts w:eastAsiaTheme="minorEastAsia" w:hint="eastAsia"/>
                <w:szCs w:val="18"/>
              </w:rPr>
              <w:t>M</w:t>
            </w:r>
          </w:p>
        </w:tc>
        <w:tc>
          <w:tcPr>
            <w:tcW w:w="1558" w:type="pct"/>
          </w:tcPr>
          <w:p w:rsidR="008618BF" w:rsidRPr="003D34ED" w:rsidRDefault="008618BF" w:rsidP="00F323C5">
            <w:pPr>
              <w:rPr>
                <w:szCs w:val="18"/>
              </w:rPr>
            </w:pPr>
            <w:r w:rsidRPr="003D34ED">
              <w:rPr>
                <w:szCs w:val="18"/>
              </w:rPr>
              <w:t>分光器所在层级</w:t>
            </w:r>
          </w:p>
        </w:tc>
      </w:tr>
      <w:tr w:rsidR="008618BF" w:rsidRPr="003D34ED" w:rsidTr="006C11F8">
        <w:tc>
          <w:tcPr>
            <w:tcW w:w="858" w:type="pct"/>
          </w:tcPr>
          <w:p w:rsidR="008618BF" w:rsidRPr="003D34ED" w:rsidRDefault="008618BF" w:rsidP="00F323C5">
            <w:pPr>
              <w:rPr>
                <w:rFonts w:eastAsiaTheme="minorEastAsia"/>
                <w:szCs w:val="18"/>
              </w:rPr>
            </w:pPr>
            <w:r w:rsidRPr="003D34ED">
              <w:rPr>
                <w:rFonts w:eastAsiaTheme="minorEastAsia" w:hint="eastAsia"/>
                <w:szCs w:val="18"/>
              </w:rPr>
              <w:t>TOPPOSID</w:t>
            </w:r>
          </w:p>
        </w:tc>
        <w:tc>
          <w:tcPr>
            <w:tcW w:w="992" w:type="pct"/>
          </w:tcPr>
          <w:p w:rsidR="008618BF" w:rsidRPr="003D34ED" w:rsidRDefault="008618BF" w:rsidP="00F323C5">
            <w:pPr>
              <w:rPr>
                <w:szCs w:val="18"/>
              </w:rPr>
            </w:pPr>
            <w:r w:rsidRPr="003D34ED">
              <w:rPr>
                <w:szCs w:val="18"/>
              </w:rPr>
              <w:t>OCTET STRING</w:t>
            </w:r>
          </w:p>
        </w:tc>
        <w:tc>
          <w:tcPr>
            <w:tcW w:w="870" w:type="pct"/>
          </w:tcPr>
          <w:p w:rsidR="008618BF" w:rsidRPr="003D34ED" w:rsidRDefault="008618BF" w:rsidP="00F323C5">
            <w:pPr>
              <w:rPr>
                <w:szCs w:val="18"/>
              </w:rPr>
            </w:pPr>
            <w:r w:rsidRPr="003D34ED">
              <w:rPr>
                <w:szCs w:val="18"/>
              </w:rPr>
              <w:t>SIZE(</w:t>
            </w:r>
            <w:r w:rsidRPr="003D34ED">
              <w:rPr>
                <w:rFonts w:eastAsiaTheme="minorEastAsia" w:hint="eastAsia"/>
                <w:szCs w:val="18"/>
              </w:rPr>
              <w:t>128</w:t>
            </w:r>
          </w:p>
        </w:tc>
        <w:tc>
          <w:tcPr>
            <w:tcW w:w="723" w:type="pct"/>
          </w:tcPr>
          <w:p w:rsidR="008618BF" w:rsidRPr="003D34ED" w:rsidRDefault="008618BF" w:rsidP="00BD0C1D">
            <w:pPr>
              <w:rPr>
                <w:rFonts w:ascii="宋体" w:hAnsi="宋体" w:cs="宋体"/>
                <w:szCs w:val="18"/>
              </w:rPr>
            </w:pPr>
            <w:r>
              <w:rPr>
                <w:rFonts w:eastAsiaTheme="minorEastAsia" w:hint="eastAsia"/>
                <w:szCs w:val="18"/>
              </w:rPr>
              <w:t>M</w:t>
            </w:r>
          </w:p>
        </w:tc>
        <w:tc>
          <w:tcPr>
            <w:tcW w:w="1558" w:type="pct"/>
          </w:tcPr>
          <w:p w:rsidR="008618BF" w:rsidRPr="003D34ED" w:rsidRDefault="008618BF" w:rsidP="00BD0C1D">
            <w:pPr>
              <w:rPr>
                <w:rFonts w:eastAsiaTheme="minorEastAsia"/>
                <w:szCs w:val="18"/>
              </w:rPr>
            </w:pPr>
            <w:r w:rsidRPr="003D34ED">
              <w:rPr>
                <w:rFonts w:ascii="宋体" w:eastAsia="宋体" w:hAnsi="宋体" w:cs="宋体" w:hint="eastAsia"/>
                <w:szCs w:val="18"/>
              </w:rPr>
              <w:t>上级</w:t>
            </w:r>
            <w:r w:rsidRPr="003D34ED">
              <w:rPr>
                <w:szCs w:val="18"/>
              </w:rPr>
              <w:t>POS</w:t>
            </w:r>
            <w:r w:rsidRPr="003D34ED">
              <w:rPr>
                <w:rFonts w:ascii="宋体" w:eastAsia="宋体" w:hAnsi="宋体" w:cs="宋体" w:hint="eastAsia"/>
                <w:szCs w:val="18"/>
              </w:rPr>
              <w:t>标识符</w:t>
            </w:r>
          </w:p>
        </w:tc>
      </w:tr>
      <w:tr w:rsidR="008618BF" w:rsidRPr="003D34ED" w:rsidTr="006C11F8">
        <w:tc>
          <w:tcPr>
            <w:tcW w:w="858" w:type="pct"/>
          </w:tcPr>
          <w:p w:rsidR="008618BF" w:rsidRPr="003D34ED" w:rsidRDefault="008618BF" w:rsidP="00F323C5">
            <w:pPr>
              <w:rPr>
                <w:szCs w:val="18"/>
              </w:rPr>
            </w:pPr>
            <w:r w:rsidRPr="003D34ED">
              <w:rPr>
                <w:rFonts w:eastAsiaTheme="minorEastAsia" w:hint="eastAsia"/>
                <w:szCs w:val="18"/>
              </w:rPr>
              <w:t>TOPPOSPORT</w:t>
            </w:r>
          </w:p>
        </w:tc>
        <w:tc>
          <w:tcPr>
            <w:tcW w:w="992" w:type="pct"/>
          </w:tcPr>
          <w:p w:rsidR="008618BF" w:rsidRPr="003D34ED" w:rsidRDefault="008618BF" w:rsidP="00F323C5">
            <w:pPr>
              <w:rPr>
                <w:szCs w:val="18"/>
              </w:rPr>
            </w:pPr>
            <w:r w:rsidRPr="003D34ED">
              <w:rPr>
                <w:szCs w:val="18"/>
              </w:rPr>
              <w:t>OCTET STRING</w:t>
            </w:r>
          </w:p>
        </w:tc>
        <w:tc>
          <w:tcPr>
            <w:tcW w:w="870" w:type="pct"/>
          </w:tcPr>
          <w:p w:rsidR="008618BF" w:rsidRPr="003D34ED" w:rsidRDefault="008618BF" w:rsidP="00BD0C1D">
            <w:pPr>
              <w:rPr>
                <w:szCs w:val="18"/>
              </w:rPr>
            </w:pPr>
            <w:r w:rsidRPr="003D34ED">
              <w:rPr>
                <w:szCs w:val="18"/>
              </w:rPr>
              <w:t>SIZE(</w:t>
            </w:r>
            <w:r w:rsidRPr="003D34ED">
              <w:rPr>
                <w:rFonts w:eastAsiaTheme="minorEastAsia" w:hint="eastAsia"/>
                <w:szCs w:val="18"/>
              </w:rPr>
              <w:t>128</w:t>
            </w:r>
          </w:p>
        </w:tc>
        <w:tc>
          <w:tcPr>
            <w:tcW w:w="723" w:type="pct"/>
          </w:tcPr>
          <w:p w:rsidR="008618BF" w:rsidRPr="003D34ED" w:rsidRDefault="008618BF" w:rsidP="00F323C5">
            <w:pPr>
              <w:rPr>
                <w:szCs w:val="18"/>
              </w:rPr>
            </w:pPr>
            <w:r>
              <w:rPr>
                <w:rFonts w:eastAsiaTheme="minorEastAsia" w:hint="eastAsia"/>
                <w:szCs w:val="18"/>
              </w:rPr>
              <w:t>M</w:t>
            </w:r>
          </w:p>
        </w:tc>
        <w:tc>
          <w:tcPr>
            <w:tcW w:w="1558" w:type="pct"/>
          </w:tcPr>
          <w:p w:rsidR="008618BF" w:rsidRPr="003D34ED" w:rsidRDefault="008618BF" w:rsidP="00F323C5">
            <w:pPr>
              <w:rPr>
                <w:rFonts w:eastAsiaTheme="minorEastAsia"/>
                <w:szCs w:val="18"/>
              </w:rPr>
            </w:pPr>
            <w:r w:rsidRPr="003D34ED">
              <w:rPr>
                <w:szCs w:val="18"/>
              </w:rPr>
              <w:t>上级POS端口</w:t>
            </w:r>
          </w:p>
        </w:tc>
      </w:tr>
    </w:tbl>
    <w:p w:rsidR="00061D9D" w:rsidRPr="009E44FF" w:rsidRDefault="00061D9D" w:rsidP="00061D9D"/>
    <w:p w:rsidR="00DD3AD9" w:rsidRPr="00061D9D" w:rsidRDefault="00DD3AD9" w:rsidP="00E45596">
      <w:pPr>
        <w:ind w:firstLine="420"/>
        <w:rPr>
          <w:szCs w:val="21"/>
        </w:rPr>
      </w:pPr>
    </w:p>
    <w:p w:rsidR="00DD3AD9" w:rsidRPr="00980B53" w:rsidRDefault="00DD3AD9" w:rsidP="00980B53">
      <w:pPr>
        <w:pStyle w:val="TimesNewRoman050"/>
        <w:ind w:left="0"/>
        <w:rPr>
          <w:rFonts w:cs="Times New Roman"/>
        </w:rPr>
      </w:pPr>
      <w:bookmarkStart w:id="307" w:name="_Toc422211138"/>
      <w:r w:rsidRPr="00980B53">
        <w:rPr>
          <w:rFonts w:cs="Times New Roman"/>
        </w:rPr>
        <w:t>查询</w:t>
      </w:r>
      <w:r w:rsidRPr="00980B53">
        <w:rPr>
          <w:rFonts w:cs="Times New Roman"/>
        </w:rPr>
        <w:t>OLT</w:t>
      </w:r>
      <w:r w:rsidRPr="00980B53">
        <w:rPr>
          <w:rFonts w:cs="Times New Roman"/>
        </w:rPr>
        <w:t>下所有</w:t>
      </w:r>
      <w:r w:rsidRPr="00980B53">
        <w:rPr>
          <w:rFonts w:cs="Times New Roman"/>
        </w:rPr>
        <w:t>ONU</w:t>
      </w:r>
      <w:r w:rsidRPr="00980B53">
        <w:rPr>
          <w:rFonts w:cs="Times New Roman"/>
        </w:rPr>
        <w:t>信息或查询单个</w:t>
      </w:r>
      <w:r w:rsidRPr="00980B53">
        <w:rPr>
          <w:rFonts w:cs="Times New Roman"/>
        </w:rPr>
        <w:t>ONU</w:t>
      </w:r>
      <w:r w:rsidRPr="00980B53">
        <w:rPr>
          <w:rFonts w:cs="Times New Roman"/>
        </w:rPr>
        <w:t>信息</w:t>
      </w:r>
      <w:bookmarkEnd w:id="307"/>
    </w:p>
    <w:p w:rsidR="00A53167" w:rsidRPr="00931120" w:rsidRDefault="00A53167" w:rsidP="00CE4D8A">
      <w:pPr>
        <w:spacing w:beforeLines="50"/>
        <w:ind w:firstLine="420"/>
      </w:pPr>
      <w:r w:rsidRPr="00931120">
        <w:t>功能描述</w:t>
      </w:r>
    </w:p>
    <w:p w:rsidR="00A53167" w:rsidRPr="009E44FF" w:rsidRDefault="00A53167" w:rsidP="00FF3114">
      <w:pPr>
        <w:spacing w:line="360" w:lineRule="auto"/>
        <w:ind w:left="420" w:firstLine="420"/>
        <w:rPr>
          <w:szCs w:val="21"/>
        </w:rPr>
      </w:pPr>
      <w:r w:rsidRPr="009E44FF">
        <w:rPr>
          <w:szCs w:val="21"/>
        </w:rPr>
        <w:t>该命令用于查询</w:t>
      </w:r>
      <w:r w:rsidRPr="009E44FF">
        <w:rPr>
          <w:szCs w:val="21"/>
        </w:rPr>
        <w:t>OLT</w:t>
      </w:r>
      <w:r w:rsidRPr="009E44FF">
        <w:rPr>
          <w:szCs w:val="21"/>
        </w:rPr>
        <w:t>下所有</w:t>
      </w:r>
      <w:r w:rsidRPr="009E44FF">
        <w:rPr>
          <w:szCs w:val="21"/>
        </w:rPr>
        <w:t>ONU</w:t>
      </w:r>
      <w:r w:rsidRPr="009E44FF">
        <w:rPr>
          <w:szCs w:val="21"/>
        </w:rPr>
        <w:t>信息或指定</w:t>
      </w:r>
      <w:r w:rsidRPr="009E44FF">
        <w:rPr>
          <w:szCs w:val="21"/>
        </w:rPr>
        <w:t>ONU</w:t>
      </w:r>
      <w:r w:rsidRPr="009E44FF">
        <w:rPr>
          <w:szCs w:val="21"/>
        </w:rPr>
        <w:t>信息。</w:t>
      </w:r>
    </w:p>
    <w:p w:rsidR="00A53167" w:rsidRPr="00931120" w:rsidRDefault="00A53167" w:rsidP="00CE4D8A">
      <w:pPr>
        <w:spacing w:beforeLines="50"/>
        <w:ind w:firstLine="420"/>
      </w:pPr>
      <w:r w:rsidRPr="00931120">
        <w:t>命令格式</w:t>
      </w:r>
    </w:p>
    <w:p w:rsidR="00A53167" w:rsidRPr="009E44FF" w:rsidRDefault="00A53167" w:rsidP="00FF3114">
      <w:pPr>
        <w:spacing w:line="360" w:lineRule="auto"/>
        <w:ind w:left="420" w:firstLine="420"/>
        <w:rPr>
          <w:szCs w:val="21"/>
        </w:rPr>
      </w:pPr>
      <w:r w:rsidRPr="009E44FF">
        <w:rPr>
          <w:szCs w:val="21"/>
        </w:rPr>
        <w:t>LST-ONU::ONUIP=onu-name|OLTID=olt-name[,PONID=ponport_location[,ONUIDTYPE=onuid-t</w:t>
      </w:r>
      <w:r w:rsidRPr="009E44FF">
        <w:rPr>
          <w:szCs w:val="21"/>
        </w:rPr>
        <w:lastRenderedPageBreak/>
        <w:t>ype,ONUID=onu-index]]:CTAG::;</w:t>
      </w:r>
    </w:p>
    <w:p w:rsidR="0003118F" w:rsidRPr="009E44FF" w:rsidRDefault="0003118F" w:rsidP="00FF3114">
      <w:pPr>
        <w:spacing w:line="360" w:lineRule="auto"/>
        <w:ind w:left="420" w:firstLine="420"/>
        <w:rPr>
          <w:szCs w:val="21"/>
        </w:rPr>
      </w:pPr>
    </w:p>
    <w:p w:rsidR="00A53167" w:rsidRPr="009E44FF" w:rsidRDefault="00A53167" w:rsidP="00FF3114">
      <w:pPr>
        <w:spacing w:line="360" w:lineRule="auto"/>
        <w:ind w:left="420" w:firstLine="420"/>
        <w:rPr>
          <w:szCs w:val="21"/>
        </w:rPr>
      </w:pPr>
      <w:r w:rsidRPr="009E44FF">
        <w:rPr>
          <w:szCs w:val="21"/>
        </w:rPr>
        <w:t>说明：</w:t>
      </w:r>
    </w:p>
    <w:p w:rsidR="00A53167" w:rsidRPr="009E44FF" w:rsidRDefault="00A53167" w:rsidP="00FF3114">
      <w:pPr>
        <w:spacing w:line="360" w:lineRule="auto"/>
        <w:ind w:left="420" w:firstLine="420"/>
        <w:rPr>
          <w:szCs w:val="21"/>
        </w:rPr>
      </w:pPr>
      <w:r w:rsidRPr="009E44FF">
        <w:rPr>
          <w:szCs w:val="21"/>
        </w:rPr>
        <w:t>查询</w:t>
      </w:r>
      <w:r w:rsidRPr="009E44FF">
        <w:rPr>
          <w:szCs w:val="21"/>
        </w:rPr>
        <w:t>OLT</w:t>
      </w:r>
      <w:r w:rsidRPr="009E44FF">
        <w:rPr>
          <w:szCs w:val="21"/>
        </w:rPr>
        <w:t>下所有</w:t>
      </w:r>
      <w:r w:rsidRPr="009E44FF">
        <w:rPr>
          <w:szCs w:val="21"/>
        </w:rPr>
        <w:t>ONU</w:t>
      </w:r>
      <w:r w:rsidRPr="009E44FF">
        <w:rPr>
          <w:szCs w:val="21"/>
        </w:rPr>
        <w:t>时：</w:t>
      </w:r>
    </w:p>
    <w:p w:rsidR="00A53167" w:rsidRPr="009E44FF" w:rsidRDefault="00A53167" w:rsidP="00FF3114">
      <w:pPr>
        <w:spacing w:line="360" w:lineRule="auto"/>
        <w:ind w:left="420" w:firstLine="420"/>
        <w:rPr>
          <w:szCs w:val="21"/>
        </w:rPr>
      </w:pPr>
      <w:r w:rsidRPr="009E44FF">
        <w:rPr>
          <w:szCs w:val="21"/>
        </w:rPr>
        <w:t>LST-ONU::OLTID=olt-name:CTAG::;</w:t>
      </w:r>
    </w:p>
    <w:p w:rsidR="00A53167" w:rsidRPr="009E44FF" w:rsidRDefault="00A53167" w:rsidP="00FF3114">
      <w:pPr>
        <w:spacing w:line="360" w:lineRule="auto"/>
        <w:ind w:left="420" w:firstLine="420"/>
        <w:rPr>
          <w:szCs w:val="21"/>
        </w:rPr>
      </w:pPr>
      <w:r w:rsidRPr="009E44FF">
        <w:rPr>
          <w:szCs w:val="21"/>
        </w:rPr>
        <w:t>查询</w:t>
      </w:r>
      <w:r w:rsidRPr="009E44FF">
        <w:rPr>
          <w:szCs w:val="21"/>
        </w:rPr>
        <w:t>OLT</w:t>
      </w:r>
      <w:r w:rsidRPr="009E44FF">
        <w:rPr>
          <w:szCs w:val="21"/>
        </w:rPr>
        <w:t>下某个</w:t>
      </w:r>
      <w:r w:rsidRPr="009E44FF">
        <w:rPr>
          <w:szCs w:val="21"/>
        </w:rPr>
        <w:t>PON</w:t>
      </w:r>
      <w:r w:rsidRPr="009E44FF">
        <w:rPr>
          <w:szCs w:val="21"/>
        </w:rPr>
        <w:t>口下所有</w:t>
      </w:r>
      <w:r w:rsidRPr="009E44FF">
        <w:rPr>
          <w:szCs w:val="21"/>
        </w:rPr>
        <w:t>ONU</w:t>
      </w:r>
      <w:r w:rsidRPr="009E44FF">
        <w:rPr>
          <w:szCs w:val="21"/>
        </w:rPr>
        <w:t>时：</w:t>
      </w:r>
    </w:p>
    <w:p w:rsidR="00A53167" w:rsidRPr="009E44FF" w:rsidRDefault="00A53167" w:rsidP="00FF3114">
      <w:pPr>
        <w:spacing w:line="360" w:lineRule="auto"/>
        <w:ind w:left="420" w:firstLine="420"/>
        <w:rPr>
          <w:szCs w:val="21"/>
        </w:rPr>
      </w:pPr>
      <w:r w:rsidRPr="009E44FF">
        <w:rPr>
          <w:szCs w:val="21"/>
        </w:rPr>
        <w:t>LST-ONU::OLTID=olt-name,PONID=ponport_location:CTAG::;</w:t>
      </w:r>
    </w:p>
    <w:p w:rsidR="00A53167" w:rsidRPr="009E44FF" w:rsidRDefault="00A53167" w:rsidP="00FF3114">
      <w:pPr>
        <w:spacing w:line="360" w:lineRule="auto"/>
        <w:ind w:left="420" w:firstLine="420"/>
        <w:rPr>
          <w:szCs w:val="21"/>
        </w:rPr>
      </w:pPr>
      <w:r w:rsidRPr="009E44FF">
        <w:rPr>
          <w:szCs w:val="21"/>
        </w:rPr>
        <w:t>查询</w:t>
      </w:r>
      <w:r w:rsidRPr="009E44FF">
        <w:rPr>
          <w:szCs w:val="21"/>
        </w:rPr>
        <w:t>ONU</w:t>
      </w:r>
      <w:r w:rsidRPr="009E44FF">
        <w:rPr>
          <w:szCs w:val="21"/>
        </w:rPr>
        <w:t>时，</w:t>
      </w:r>
      <w:r w:rsidRPr="009E44FF">
        <w:rPr>
          <w:szCs w:val="21"/>
        </w:rPr>
        <w:t>ONU</w:t>
      </w:r>
      <w:r w:rsidRPr="009E44FF">
        <w:rPr>
          <w:szCs w:val="21"/>
        </w:rPr>
        <w:t>具有管理</w:t>
      </w:r>
      <w:r w:rsidRPr="009E44FF">
        <w:rPr>
          <w:szCs w:val="21"/>
        </w:rPr>
        <w:t>IP:</w:t>
      </w:r>
    </w:p>
    <w:p w:rsidR="00A53167" w:rsidRPr="009E44FF" w:rsidRDefault="00A53167" w:rsidP="00FF3114">
      <w:pPr>
        <w:spacing w:line="360" w:lineRule="auto"/>
        <w:ind w:left="420" w:firstLine="420"/>
        <w:rPr>
          <w:szCs w:val="21"/>
        </w:rPr>
      </w:pPr>
      <w:r w:rsidRPr="009E44FF">
        <w:rPr>
          <w:szCs w:val="21"/>
        </w:rPr>
        <w:t>LST-ONU::ONUIP=onu-name:CTAG::;</w:t>
      </w:r>
    </w:p>
    <w:p w:rsidR="00A53167" w:rsidRPr="009E44FF" w:rsidRDefault="00A53167" w:rsidP="00FF3114">
      <w:pPr>
        <w:spacing w:line="360" w:lineRule="auto"/>
        <w:ind w:left="420" w:firstLine="420"/>
        <w:rPr>
          <w:szCs w:val="21"/>
        </w:rPr>
      </w:pPr>
      <w:r w:rsidRPr="009E44FF">
        <w:rPr>
          <w:szCs w:val="21"/>
        </w:rPr>
        <w:t>查询</w:t>
      </w:r>
      <w:r w:rsidRPr="009E44FF">
        <w:rPr>
          <w:szCs w:val="21"/>
        </w:rPr>
        <w:t>ONU</w:t>
      </w:r>
      <w:r w:rsidRPr="009E44FF">
        <w:rPr>
          <w:szCs w:val="21"/>
        </w:rPr>
        <w:t>时，</w:t>
      </w:r>
      <w:r w:rsidRPr="009E44FF">
        <w:rPr>
          <w:szCs w:val="21"/>
        </w:rPr>
        <w:t>ONU</w:t>
      </w:r>
      <w:r w:rsidRPr="009E44FF">
        <w:rPr>
          <w:szCs w:val="21"/>
        </w:rPr>
        <w:t>不具有管理</w:t>
      </w:r>
      <w:r w:rsidRPr="009E44FF">
        <w:rPr>
          <w:szCs w:val="21"/>
        </w:rPr>
        <w:t>IP:</w:t>
      </w:r>
    </w:p>
    <w:p w:rsidR="00A53167" w:rsidRPr="009E44FF" w:rsidRDefault="00A53167" w:rsidP="00FF3114">
      <w:pPr>
        <w:spacing w:line="360" w:lineRule="auto"/>
        <w:ind w:left="420" w:firstLine="420"/>
        <w:rPr>
          <w:szCs w:val="21"/>
        </w:rPr>
      </w:pPr>
      <w:r w:rsidRPr="009E44FF">
        <w:rPr>
          <w:szCs w:val="21"/>
        </w:rPr>
        <w:t>LST-ONU::OLTID=olt-name,PONID=ponport_location,ONUIDTYPE=onuid-type,ONUID=onu-index:CTAG::;</w:t>
      </w:r>
    </w:p>
    <w:p w:rsidR="00A53167" w:rsidRPr="00931120" w:rsidRDefault="00A53167" w:rsidP="00CE4D8A">
      <w:pPr>
        <w:spacing w:beforeLines="50"/>
        <w:ind w:firstLine="420"/>
      </w:pPr>
      <w:r w:rsidRPr="00931120">
        <w:t>输入参数</w:t>
      </w:r>
    </w:p>
    <w:tbl>
      <w:tblPr>
        <w:tblStyle w:val="afffffd"/>
        <w:tblW w:w="8606" w:type="dxa"/>
        <w:tblLayout w:type="fixed"/>
        <w:tblLook w:val="01E0"/>
      </w:tblPr>
      <w:tblGrid>
        <w:gridCol w:w="1268"/>
        <w:gridCol w:w="1561"/>
        <w:gridCol w:w="1496"/>
        <w:gridCol w:w="1164"/>
        <w:gridCol w:w="3117"/>
      </w:tblGrid>
      <w:tr w:rsidR="002279ED" w:rsidRPr="007C2A65" w:rsidTr="00FD550D">
        <w:trPr>
          <w:cnfStyle w:val="100000000000"/>
        </w:trPr>
        <w:tc>
          <w:tcPr>
            <w:tcW w:w="737" w:type="pct"/>
          </w:tcPr>
          <w:p w:rsidR="002279ED" w:rsidRPr="007C2A65" w:rsidRDefault="002279ED" w:rsidP="006550FD">
            <w:pPr>
              <w:spacing w:line="300" w:lineRule="auto"/>
              <w:rPr>
                <w:noProof/>
                <w:szCs w:val="18"/>
              </w:rPr>
            </w:pPr>
            <w:r w:rsidRPr="007C2A65">
              <w:rPr>
                <w:rFonts w:ascii="宋体" w:eastAsia="宋体" w:hAnsi="宋体" w:cs="宋体" w:hint="eastAsia"/>
                <w:noProof/>
                <w:szCs w:val="18"/>
              </w:rPr>
              <w:t>参数名称</w:t>
            </w:r>
          </w:p>
        </w:tc>
        <w:tc>
          <w:tcPr>
            <w:tcW w:w="907" w:type="pct"/>
          </w:tcPr>
          <w:p w:rsidR="002279ED" w:rsidRPr="007C2A65" w:rsidRDefault="002279ED" w:rsidP="006550FD">
            <w:pPr>
              <w:spacing w:line="300" w:lineRule="auto"/>
              <w:rPr>
                <w:noProof/>
                <w:szCs w:val="18"/>
              </w:rPr>
            </w:pPr>
            <w:r w:rsidRPr="007C2A65">
              <w:rPr>
                <w:rFonts w:ascii="宋体" w:eastAsia="宋体" w:hAnsi="宋体" w:cs="宋体" w:hint="eastAsia"/>
                <w:noProof/>
                <w:szCs w:val="18"/>
              </w:rPr>
              <w:t>数据类型</w:t>
            </w:r>
          </w:p>
        </w:tc>
        <w:tc>
          <w:tcPr>
            <w:tcW w:w="869" w:type="pct"/>
          </w:tcPr>
          <w:p w:rsidR="002279ED" w:rsidRPr="007C2A65" w:rsidRDefault="002279ED" w:rsidP="006550FD">
            <w:pPr>
              <w:spacing w:line="300" w:lineRule="auto"/>
              <w:rPr>
                <w:noProof/>
                <w:szCs w:val="18"/>
              </w:rPr>
            </w:pPr>
            <w:r w:rsidRPr="007C2A65">
              <w:rPr>
                <w:rFonts w:ascii="宋体" w:eastAsia="宋体" w:hAnsi="宋体" w:cs="宋体" w:hint="eastAsia"/>
                <w:noProof/>
                <w:szCs w:val="18"/>
              </w:rPr>
              <w:t>取值范围</w:t>
            </w:r>
          </w:p>
        </w:tc>
        <w:tc>
          <w:tcPr>
            <w:tcW w:w="676" w:type="pct"/>
          </w:tcPr>
          <w:p w:rsidR="002279ED" w:rsidRPr="00AE01BB" w:rsidRDefault="002279ED" w:rsidP="002279ED">
            <w:pPr>
              <w:spacing w:line="300" w:lineRule="auto"/>
              <w:rPr>
                <w:rFonts w:eastAsiaTheme="minorEastAsia"/>
                <w:noProof/>
                <w:szCs w:val="18"/>
              </w:rPr>
            </w:pPr>
            <w:r>
              <w:rPr>
                <w:rFonts w:eastAsiaTheme="minorEastAsia" w:hint="eastAsia"/>
                <w:noProof/>
                <w:szCs w:val="18"/>
              </w:rPr>
              <w:t>限定</w:t>
            </w:r>
          </w:p>
        </w:tc>
        <w:tc>
          <w:tcPr>
            <w:tcW w:w="1811" w:type="pct"/>
          </w:tcPr>
          <w:p w:rsidR="002279ED" w:rsidRPr="007C2A65" w:rsidRDefault="002279ED" w:rsidP="006550FD">
            <w:pPr>
              <w:spacing w:line="300" w:lineRule="auto"/>
              <w:rPr>
                <w:noProof/>
                <w:szCs w:val="18"/>
              </w:rPr>
            </w:pPr>
            <w:r w:rsidRPr="007C2A65">
              <w:rPr>
                <w:rFonts w:ascii="宋体" w:eastAsia="宋体" w:hAnsi="宋体" w:cs="宋体" w:hint="eastAsia"/>
                <w:noProof/>
                <w:szCs w:val="18"/>
              </w:rPr>
              <w:t>参数说明</w:t>
            </w:r>
          </w:p>
        </w:tc>
      </w:tr>
      <w:tr w:rsidR="00FD550D" w:rsidRPr="007C2A65" w:rsidTr="00FD550D">
        <w:tc>
          <w:tcPr>
            <w:tcW w:w="737" w:type="pct"/>
          </w:tcPr>
          <w:p w:rsidR="00FD550D" w:rsidRPr="007C2A65" w:rsidDel="00AC6F96" w:rsidRDefault="00FD550D" w:rsidP="006550FD">
            <w:pPr>
              <w:spacing w:line="300" w:lineRule="auto"/>
              <w:rPr>
                <w:noProof/>
                <w:szCs w:val="18"/>
              </w:rPr>
            </w:pPr>
            <w:r w:rsidRPr="007C2A65">
              <w:rPr>
                <w:noProof/>
                <w:szCs w:val="18"/>
              </w:rPr>
              <w:t>ONUIP</w:t>
            </w:r>
          </w:p>
        </w:tc>
        <w:tc>
          <w:tcPr>
            <w:tcW w:w="907" w:type="pct"/>
          </w:tcPr>
          <w:p w:rsidR="00FD550D" w:rsidRPr="007C2A65" w:rsidRDefault="00FD550D" w:rsidP="006550FD">
            <w:pPr>
              <w:spacing w:line="300" w:lineRule="auto"/>
              <w:rPr>
                <w:noProof/>
                <w:szCs w:val="18"/>
              </w:rPr>
            </w:pPr>
            <w:r w:rsidRPr="007C2A65">
              <w:rPr>
                <w:noProof/>
                <w:szCs w:val="18"/>
              </w:rPr>
              <w:t>OCTET STRING</w:t>
            </w:r>
          </w:p>
        </w:tc>
        <w:tc>
          <w:tcPr>
            <w:tcW w:w="869" w:type="pct"/>
          </w:tcPr>
          <w:p w:rsidR="00FD550D" w:rsidRPr="007C2A65" w:rsidRDefault="00FD550D" w:rsidP="006550FD">
            <w:pPr>
              <w:spacing w:line="300" w:lineRule="auto"/>
              <w:rPr>
                <w:noProof/>
                <w:szCs w:val="18"/>
              </w:rPr>
            </w:pPr>
            <w:r w:rsidRPr="007C2A65">
              <w:rPr>
                <w:noProof/>
                <w:szCs w:val="18"/>
              </w:rPr>
              <w:t>SIZE(128)</w:t>
            </w:r>
          </w:p>
        </w:tc>
        <w:tc>
          <w:tcPr>
            <w:tcW w:w="676" w:type="pct"/>
          </w:tcPr>
          <w:p w:rsidR="00FD550D" w:rsidRPr="004E1166" w:rsidRDefault="00FD550D" w:rsidP="00AC29C8">
            <w:pPr>
              <w:spacing w:line="300" w:lineRule="auto"/>
              <w:rPr>
                <w:rFonts w:eastAsiaTheme="minorEastAsia"/>
                <w:noProof/>
                <w:szCs w:val="18"/>
              </w:rPr>
            </w:pPr>
            <w:r>
              <w:rPr>
                <w:rFonts w:eastAsiaTheme="minorEastAsia" w:hint="eastAsia"/>
                <w:noProof/>
                <w:szCs w:val="18"/>
              </w:rPr>
              <w:t>C</w:t>
            </w:r>
          </w:p>
        </w:tc>
        <w:tc>
          <w:tcPr>
            <w:tcW w:w="1811" w:type="pct"/>
          </w:tcPr>
          <w:p w:rsidR="00FD550D" w:rsidRPr="007C2A65" w:rsidRDefault="00FD550D" w:rsidP="006550FD">
            <w:pPr>
              <w:spacing w:line="300" w:lineRule="auto"/>
              <w:rPr>
                <w:noProof/>
                <w:szCs w:val="18"/>
              </w:rPr>
            </w:pPr>
            <w:r w:rsidRPr="007C2A65">
              <w:rPr>
                <w:rFonts w:ascii="宋体" w:eastAsia="宋体" w:hAnsi="宋体" w:cs="宋体" w:hint="eastAsia"/>
                <w:noProof/>
                <w:szCs w:val="18"/>
              </w:rPr>
              <w:t>具有管理</w:t>
            </w:r>
            <w:r w:rsidRPr="007C2A65">
              <w:rPr>
                <w:noProof/>
                <w:szCs w:val="18"/>
              </w:rPr>
              <w:t>IP</w:t>
            </w:r>
            <w:r w:rsidRPr="007C2A65">
              <w:rPr>
                <w:rFonts w:ascii="宋体" w:eastAsia="宋体" w:hAnsi="宋体" w:cs="宋体" w:hint="eastAsia"/>
                <w:noProof/>
                <w:szCs w:val="18"/>
              </w:rPr>
              <w:t>的</w:t>
            </w:r>
            <w:r w:rsidRPr="007C2A65">
              <w:rPr>
                <w:noProof/>
                <w:szCs w:val="18"/>
              </w:rPr>
              <w:t>ONU</w:t>
            </w:r>
            <w:r w:rsidRPr="007C2A65">
              <w:rPr>
                <w:rFonts w:ascii="宋体" w:eastAsia="宋体" w:hAnsi="宋体" w:cs="宋体" w:hint="eastAsia"/>
                <w:noProof/>
                <w:szCs w:val="18"/>
              </w:rPr>
              <w:t>的</w:t>
            </w:r>
            <w:r w:rsidRPr="007C2A65">
              <w:rPr>
                <w:noProof/>
                <w:szCs w:val="18"/>
              </w:rPr>
              <w:t>IP</w:t>
            </w:r>
            <w:r w:rsidRPr="007C2A65">
              <w:rPr>
                <w:rFonts w:ascii="宋体" w:eastAsia="宋体" w:hAnsi="宋体" w:cs="宋体" w:hint="eastAsia"/>
                <w:noProof/>
                <w:szCs w:val="18"/>
              </w:rPr>
              <w:t>地址或名称</w:t>
            </w:r>
          </w:p>
        </w:tc>
      </w:tr>
      <w:tr w:rsidR="00FD550D" w:rsidRPr="007C2A65" w:rsidTr="00FD550D">
        <w:tc>
          <w:tcPr>
            <w:tcW w:w="737" w:type="pct"/>
          </w:tcPr>
          <w:p w:rsidR="00FD550D" w:rsidRPr="007C2A65" w:rsidDel="00AC6F96" w:rsidRDefault="00FD550D" w:rsidP="006550FD">
            <w:pPr>
              <w:spacing w:line="300" w:lineRule="auto"/>
              <w:rPr>
                <w:noProof/>
                <w:szCs w:val="18"/>
              </w:rPr>
            </w:pPr>
            <w:r w:rsidRPr="007C2A65">
              <w:rPr>
                <w:noProof/>
                <w:szCs w:val="18"/>
              </w:rPr>
              <w:t>OLTID</w:t>
            </w:r>
          </w:p>
        </w:tc>
        <w:tc>
          <w:tcPr>
            <w:tcW w:w="907" w:type="pct"/>
          </w:tcPr>
          <w:p w:rsidR="00FD550D" w:rsidRPr="007C2A65" w:rsidRDefault="00FD550D" w:rsidP="006550FD">
            <w:pPr>
              <w:spacing w:line="300" w:lineRule="auto"/>
              <w:rPr>
                <w:noProof/>
                <w:szCs w:val="18"/>
              </w:rPr>
            </w:pPr>
            <w:r w:rsidRPr="007C2A65">
              <w:rPr>
                <w:noProof/>
                <w:szCs w:val="18"/>
              </w:rPr>
              <w:t>OCTET STRING</w:t>
            </w:r>
          </w:p>
        </w:tc>
        <w:tc>
          <w:tcPr>
            <w:tcW w:w="869" w:type="pct"/>
          </w:tcPr>
          <w:p w:rsidR="00FD550D" w:rsidRPr="007C2A65" w:rsidRDefault="00FD550D" w:rsidP="006550FD">
            <w:pPr>
              <w:spacing w:line="300" w:lineRule="auto"/>
              <w:rPr>
                <w:noProof/>
                <w:szCs w:val="18"/>
              </w:rPr>
            </w:pPr>
            <w:r w:rsidRPr="007C2A65">
              <w:rPr>
                <w:noProof/>
                <w:szCs w:val="18"/>
              </w:rPr>
              <w:t>SIZE(128)</w:t>
            </w:r>
          </w:p>
        </w:tc>
        <w:tc>
          <w:tcPr>
            <w:tcW w:w="676" w:type="pct"/>
          </w:tcPr>
          <w:p w:rsidR="00FD550D" w:rsidRPr="004E1166" w:rsidRDefault="00FD550D" w:rsidP="00AC29C8">
            <w:pPr>
              <w:spacing w:line="300" w:lineRule="auto"/>
              <w:rPr>
                <w:rFonts w:eastAsiaTheme="minorEastAsia"/>
                <w:noProof/>
                <w:szCs w:val="18"/>
              </w:rPr>
            </w:pPr>
            <w:r>
              <w:rPr>
                <w:rFonts w:eastAsiaTheme="minorEastAsia" w:hint="eastAsia"/>
                <w:noProof/>
                <w:szCs w:val="18"/>
              </w:rPr>
              <w:t>C</w:t>
            </w:r>
          </w:p>
        </w:tc>
        <w:tc>
          <w:tcPr>
            <w:tcW w:w="1811" w:type="pct"/>
          </w:tcPr>
          <w:p w:rsidR="00FD550D" w:rsidRDefault="00FD550D" w:rsidP="006550FD">
            <w:pPr>
              <w:spacing w:line="300" w:lineRule="auto"/>
              <w:rPr>
                <w:rFonts w:eastAsiaTheme="minorEastAsia"/>
                <w:noProof/>
                <w:szCs w:val="18"/>
              </w:rPr>
            </w:pPr>
            <w:r w:rsidRPr="007C2A65">
              <w:rPr>
                <w:noProof/>
                <w:szCs w:val="18"/>
              </w:rPr>
              <w:t>OLT IP</w:t>
            </w:r>
            <w:r w:rsidRPr="007C2A65">
              <w:rPr>
                <w:rFonts w:ascii="宋体" w:eastAsia="宋体" w:hAnsi="宋体" w:cs="宋体" w:hint="eastAsia"/>
                <w:noProof/>
                <w:szCs w:val="18"/>
              </w:rPr>
              <w:t>地址或名称</w:t>
            </w:r>
          </w:p>
          <w:p w:rsidR="00FD550D" w:rsidRPr="004E1166" w:rsidRDefault="00FD550D" w:rsidP="006550FD">
            <w:pPr>
              <w:spacing w:line="300" w:lineRule="auto"/>
              <w:rPr>
                <w:rFonts w:eastAsiaTheme="minorEastAsia"/>
                <w:noProof/>
                <w:szCs w:val="18"/>
              </w:rPr>
            </w:pPr>
            <w:r w:rsidRPr="007C2A65">
              <w:rPr>
                <w:noProof/>
                <w:szCs w:val="18"/>
              </w:rPr>
              <w:t>OLT</w:t>
            </w:r>
            <w:r w:rsidRPr="007C2A65">
              <w:rPr>
                <w:rFonts w:ascii="宋体" w:eastAsia="宋体" w:hAnsi="宋体" w:cs="宋体" w:hint="eastAsia"/>
                <w:noProof/>
                <w:szCs w:val="18"/>
              </w:rPr>
              <w:t>或者不具备管理</w:t>
            </w:r>
            <w:r w:rsidRPr="007C2A65">
              <w:rPr>
                <w:noProof/>
                <w:szCs w:val="18"/>
              </w:rPr>
              <w:t>IP</w:t>
            </w:r>
            <w:r w:rsidRPr="007C2A65">
              <w:rPr>
                <w:rFonts w:ascii="宋体" w:eastAsia="宋体" w:hAnsi="宋体" w:cs="宋体" w:hint="eastAsia"/>
                <w:noProof/>
                <w:szCs w:val="18"/>
              </w:rPr>
              <w:t>的</w:t>
            </w:r>
            <w:r w:rsidRPr="007C2A65">
              <w:rPr>
                <w:noProof/>
                <w:szCs w:val="18"/>
              </w:rPr>
              <w:t>ONU</w:t>
            </w:r>
            <w:r w:rsidRPr="007C2A65">
              <w:rPr>
                <w:rFonts w:ascii="宋体" w:eastAsia="宋体" w:hAnsi="宋体" w:cs="宋体" w:hint="eastAsia"/>
                <w:noProof/>
                <w:szCs w:val="18"/>
              </w:rPr>
              <w:t>，必选</w:t>
            </w:r>
          </w:p>
        </w:tc>
      </w:tr>
      <w:tr w:rsidR="00FD550D" w:rsidRPr="007C2A65" w:rsidTr="00FD550D">
        <w:tc>
          <w:tcPr>
            <w:tcW w:w="737" w:type="pct"/>
          </w:tcPr>
          <w:p w:rsidR="00FD550D" w:rsidRPr="007C2A65" w:rsidDel="00AC6F96" w:rsidRDefault="00FD550D" w:rsidP="006550FD">
            <w:pPr>
              <w:spacing w:line="300" w:lineRule="auto"/>
              <w:rPr>
                <w:noProof/>
                <w:szCs w:val="18"/>
              </w:rPr>
            </w:pPr>
            <w:r w:rsidRPr="007C2A65">
              <w:rPr>
                <w:noProof/>
                <w:szCs w:val="18"/>
              </w:rPr>
              <w:t>PONID</w:t>
            </w:r>
          </w:p>
        </w:tc>
        <w:tc>
          <w:tcPr>
            <w:tcW w:w="907" w:type="pct"/>
          </w:tcPr>
          <w:p w:rsidR="00FD550D" w:rsidRPr="007C2A65" w:rsidRDefault="00FD550D" w:rsidP="006550FD">
            <w:pPr>
              <w:spacing w:line="300" w:lineRule="auto"/>
              <w:rPr>
                <w:noProof/>
                <w:szCs w:val="18"/>
              </w:rPr>
            </w:pPr>
            <w:r w:rsidRPr="007C2A65">
              <w:rPr>
                <w:noProof/>
                <w:szCs w:val="18"/>
              </w:rPr>
              <w:t xml:space="preserve">OCTET STRING </w:t>
            </w:r>
          </w:p>
        </w:tc>
        <w:tc>
          <w:tcPr>
            <w:tcW w:w="869" w:type="pct"/>
          </w:tcPr>
          <w:p w:rsidR="00FD550D" w:rsidRPr="007C2A65" w:rsidRDefault="00FD550D" w:rsidP="006550FD">
            <w:pPr>
              <w:spacing w:line="300" w:lineRule="auto"/>
              <w:rPr>
                <w:noProof/>
                <w:szCs w:val="18"/>
              </w:rPr>
            </w:pPr>
            <w:r w:rsidRPr="007C2A65">
              <w:rPr>
                <w:noProof/>
                <w:szCs w:val="18"/>
              </w:rPr>
              <w:t>SIZE(128)</w:t>
            </w:r>
          </w:p>
          <w:p w:rsidR="00FD550D" w:rsidRPr="007C2A65" w:rsidRDefault="00FD550D" w:rsidP="006550FD">
            <w:pPr>
              <w:spacing w:line="300" w:lineRule="auto"/>
              <w:rPr>
                <w:noProof/>
                <w:szCs w:val="18"/>
              </w:rPr>
            </w:pPr>
          </w:p>
        </w:tc>
        <w:tc>
          <w:tcPr>
            <w:tcW w:w="676" w:type="pct"/>
          </w:tcPr>
          <w:p w:rsidR="00FD550D" w:rsidRPr="004E1166" w:rsidRDefault="00FD550D" w:rsidP="00AC29C8">
            <w:pPr>
              <w:spacing w:line="300" w:lineRule="auto"/>
              <w:rPr>
                <w:rFonts w:eastAsiaTheme="minorEastAsia"/>
                <w:noProof/>
                <w:szCs w:val="18"/>
              </w:rPr>
            </w:pPr>
            <w:r>
              <w:rPr>
                <w:rFonts w:eastAsiaTheme="minorEastAsia" w:hint="eastAsia"/>
                <w:noProof/>
                <w:szCs w:val="18"/>
              </w:rPr>
              <w:t>O</w:t>
            </w:r>
          </w:p>
        </w:tc>
        <w:tc>
          <w:tcPr>
            <w:tcW w:w="1811" w:type="pct"/>
          </w:tcPr>
          <w:p w:rsidR="00FD550D" w:rsidRDefault="00FD550D" w:rsidP="006550FD">
            <w:pPr>
              <w:spacing w:line="300" w:lineRule="auto"/>
              <w:rPr>
                <w:rFonts w:eastAsiaTheme="minorEastAsia"/>
                <w:noProof/>
                <w:szCs w:val="18"/>
              </w:rPr>
            </w:pPr>
            <w:r w:rsidRPr="00866FA9">
              <w:rPr>
                <w:rFonts w:hint="eastAsia"/>
                <w:noProof/>
                <w:szCs w:val="18"/>
              </w:rPr>
              <w:t>PON</w:t>
            </w:r>
            <w:r w:rsidRPr="00866FA9">
              <w:rPr>
                <w:rFonts w:ascii="宋体" w:eastAsia="宋体" w:hAnsi="宋体" w:cs="宋体" w:hint="eastAsia"/>
                <w:noProof/>
                <w:szCs w:val="18"/>
              </w:rPr>
              <w:t>口定位信息。格式为</w:t>
            </w:r>
            <w:r w:rsidRPr="00866FA9">
              <w:rPr>
                <w:noProof/>
                <w:szCs w:val="18"/>
              </w:rPr>
              <w:t>“</w:t>
            </w:r>
            <w:r w:rsidRPr="00866FA9">
              <w:rPr>
                <w:rFonts w:ascii="宋体" w:eastAsia="宋体" w:hAnsi="宋体" w:cs="宋体" w:hint="eastAsia"/>
                <w:noProof/>
                <w:szCs w:val="18"/>
              </w:rPr>
              <w:t>机架</w:t>
            </w:r>
            <w:r w:rsidRPr="00866FA9">
              <w:rPr>
                <w:noProof/>
                <w:szCs w:val="18"/>
              </w:rPr>
              <w:t>-</w:t>
            </w:r>
            <w:r w:rsidRPr="00866FA9">
              <w:rPr>
                <w:rFonts w:ascii="宋体" w:eastAsia="宋体" w:hAnsi="宋体" w:cs="宋体" w:hint="eastAsia"/>
                <w:noProof/>
                <w:szCs w:val="18"/>
              </w:rPr>
              <w:t>框</w:t>
            </w:r>
            <w:r w:rsidRPr="00866FA9">
              <w:rPr>
                <w:noProof/>
                <w:szCs w:val="18"/>
              </w:rPr>
              <w:t>-</w:t>
            </w:r>
            <w:r w:rsidRPr="00866FA9">
              <w:rPr>
                <w:rFonts w:ascii="宋体" w:eastAsia="宋体" w:hAnsi="宋体" w:cs="宋体" w:hint="eastAsia"/>
                <w:noProof/>
                <w:szCs w:val="18"/>
              </w:rPr>
              <w:t>槽</w:t>
            </w:r>
            <w:r w:rsidRPr="00866FA9">
              <w:rPr>
                <w:noProof/>
                <w:szCs w:val="18"/>
              </w:rPr>
              <w:t>-</w:t>
            </w:r>
            <w:r w:rsidRPr="00866FA9">
              <w:rPr>
                <w:rFonts w:ascii="宋体" w:eastAsia="宋体" w:hAnsi="宋体" w:cs="宋体" w:hint="eastAsia"/>
                <w:noProof/>
                <w:szCs w:val="18"/>
              </w:rPr>
              <w:t>端口号</w:t>
            </w:r>
            <w:r w:rsidRPr="00866FA9">
              <w:rPr>
                <w:noProof/>
                <w:szCs w:val="18"/>
              </w:rPr>
              <w:t>”</w:t>
            </w:r>
            <w:r w:rsidRPr="00866FA9">
              <w:rPr>
                <w:rFonts w:ascii="宋体" w:eastAsia="宋体" w:hAnsi="宋体" w:cs="宋体" w:hint="eastAsia"/>
                <w:noProof/>
                <w:szCs w:val="18"/>
              </w:rPr>
              <w:t>，没有则使用</w:t>
            </w:r>
            <w:r w:rsidRPr="00866FA9">
              <w:rPr>
                <w:noProof/>
                <w:szCs w:val="18"/>
              </w:rPr>
              <w:t>NA</w:t>
            </w:r>
            <w:r w:rsidRPr="00866FA9">
              <w:rPr>
                <w:rFonts w:ascii="宋体" w:eastAsia="宋体" w:hAnsi="宋体" w:cs="宋体" w:hint="eastAsia"/>
                <w:noProof/>
                <w:szCs w:val="18"/>
              </w:rPr>
              <w:t>代替，如</w:t>
            </w:r>
            <w:r w:rsidRPr="00866FA9">
              <w:rPr>
                <w:noProof/>
                <w:szCs w:val="18"/>
              </w:rPr>
              <w:t>0</w:t>
            </w:r>
            <w:r w:rsidRPr="00866FA9">
              <w:rPr>
                <w:rFonts w:ascii="宋体" w:eastAsia="宋体" w:hAnsi="宋体" w:cs="宋体" w:hint="eastAsia"/>
                <w:noProof/>
                <w:szCs w:val="18"/>
              </w:rPr>
              <w:t>框</w:t>
            </w:r>
            <w:r w:rsidRPr="00866FA9">
              <w:rPr>
                <w:noProof/>
                <w:szCs w:val="18"/>
              </w:rPr>
              <w:t>0</w:t>
            </w:r>
            <w:r w:rsidRPr="00866FA9">
              <w:rPr>
                <w:rFonts w:ascii="宋体" w:eastAsia="宋体" w:hAnsi="宋体" w:cs="宋体" w:hint="eastAsia"/>
                <w:noProof/>
                <w:szCs w:val="18"/>
              </w:rPr>
              <w:t>槽</w:t>
            </w:r>
            <w:r w:rsidRPr="00866FA9">
              <w:rPr>
                <w:noProof/>
                <w:szCs w:val="18"/>
              </w:rPr>
              <w:t>0</w:t>
            </w:r>
            <w:r w:rsidRPr="00866FA9">
              <w:rPr>
                <w:rFonts w:ascii="宋体" w:eastAsia="宋体" w:hAnsi="宋体" w:cs="宋体" w:hint="eastAsia"/>
                <w:noProof/>
                <w:szCs w:val="18"/>
              </w:rPr>
              <w:t>端口为</w:t>
            </w:r>
            <w:r w:rsidRPr="00866FA9">
              <w:rPr>
                <w:noProof/>
                <w:szCs w:val="18"/>
              </w:rPr>
              <w:t>NA-0-0-0</w:t>
            </w:r>
            <w:r w:rsidRPr="00866FA9">
              <w:rPr>
                <w:rFonts w:ascii="宋体" w:eastAsia="宋体" w:hAnsi="宋体" w:cs="宋体" w:hint="eastAsia"/>
                <w:noProof/>
                <w:szCs w:val="18"/>
              </w:rPr>
              <w:t>。</w:t>
            </w:r>
          </w:p>
          <w:p w:rsidR="00FD550D" w:rsidRPr="004E1166" w:rsidRDefault="00FD550D" w:rsidP="006550FD">
            <w:pPr>
              <w:spacing w:line="300" w:lineRule="auto"/>
              <w:rPr>
                <w:rFonts w:eastAsiaTheme="minorEastAsia"/>
                <w:noProof/>
                <w:szCs w:val="18"/>
              </w:rPr>
            </w:pPr>
            <w:r w:rsidRPr="007C2A65">
              <w:rPr>
                <w:rFonts w:ascii="宋体" w:eastAsia="宋体" w:hAnsi="宋体" w:cs="宋体" w:hint="eastAsia"/>
                <w:noProof/>
                <w:szCs w:val="18"/>
              </w:rPr>
              <w:t>不具备管理</w:t>
            </w:r>
            <w:r w:rsidRPr="007C2A65">
              <w:rPr>
                <w:noProof/>
                <w:szCs w:val="18"/>
              </w:rPr>
              <w:t>IP</w:t>
            </w:r>
            <w:r w:rsidRPr="007C2A65">
              <w:rPr>
                <w:rFonts w:ascii="宋体" w:eastAsia="宋体" w:hAnsi="宋体" w:cs="宋体" w:hint="eastAsia"/>
                <w:noProof/>
                <w:szCs w:val="18"/>
              </w:rPr>
              <w:t>的</w:t>
            </w:r>
            <w:r w:rsidRPr="007C2A65">
              <w:rPr>
                <w:noProof/>
                <w:szCs w:val="18"/>
              </w:rPr>
              <w:t>ONU</w:t>
            </w:r>
            <w:r w:rsidRPr="007C2A65">
              <w:rPr>
                <w:rFonts w:ascii="宋体" w:eastAsia="宋体" w:hAnsi="宋体" w:cs="宋体" w:hint="eastAsia"/>
                <w:noProof/>
                <w:szCs w:val="18"/>
              </w:rPr>
              <w:t>，可选</w:t>
            </w:r>
          </w:p>
        </w:tc>
      </w:tr>
      <w:tr w:rsidR="00FD550D" w:rsidRPr="007C2A65" w:rsidTr="00FD550D">
        <w:tc>
          <w:tcPr>
            <w:tcW w:w="737" w:type="pct"/>
          </w:tcPr>
          <w:p w:rsidR="00FD550D" w:rsidRPr="007C2A65" w:rsidRDefault="00FD550D" w:rsidP="006550FD">
            <w:pPr>
              <w:spacing w:line="300" w:lineRule="auto"/>
              <w:rPr>
                <w:noProof/>
                <w:szCs w:val="18"/>
              </w:rPr>
            </w:pPr>
            <w:r w:rsidRPr="007C2A65">
              <w:rPr>
                <w:noProof/>
                <w:szCs w:val="18"/>
              </w:rPr>
              <w:t>ONUIDTYPE</w:t>
            </w:r>
          </w:p>
        </w:tc>
        <w:tc>
          <w:tcPr>
            <w:tcW w:w="907" w:type="pct"/>
          </w:tcPr>
          <w:p w:rsidR="00FD550D" w:rsidRPr="007C2A65" w:rsidRDefault="00FD550D" w:rsidP="006550FD">
            <w:pPr>
              <w:spacing w:line="300" w:lineRule="auto"/>
              <w:rPr>
                <w:noProof/>
                <w:szCs w:val="18"/>
              </w:rPr>
            </w:pPr>
            <w:r w:rsidRPr="007C2A65">
              <w:rPr>
                <w:noProof/>
                <w:szCs w:val="18"/>
              </w:rPr>
              <w:t>OCTET STRING</w:t>
            </w:r>
          </w:p>
        </w:tc>
        <w:tc>
          <w:tcPr>
            <w:tcW w:w="869" w:type="pct"/>
          </w:tcPr>
          <w:p w:rsidR="00FD550D" w:rsidRPr="00300E1F" w:rsidRDefault="00FD550D" w:rsidP="001F3121">
            <w:pPr>
              <w:rPr>
                <w:szCs w:val="18"/>
              </w:rPr>
            </w:pPr>
            <w:r>
              <w:rPr>
                <w:szCs w:val="18"/>
              </w:rPr>
              <w:t>ONU_NAME</w:t>
            </w:r>
          </w:p>
          <w:p w:rsidR="00FD550D" w:rsidRPr="00300E1F" w:rsidRDefault="00FD550D" w:rsidP="001F3121">
            <w:pPr>
              <w:rPr>
                <w:szCs w:val="18"/>
              </w:rPr>
            </w:pPr>
            <w:r>
              <w:rPr>
                <w:szCs w:val="18"/>
              </w:rPr>
              <w:t>MAC</w:t>
            </w:r>
          </w:p>
          <w:p w:rsidR="00FD550D" w:rsidRDefault="00FD550D" w:rsidP="001F3121">
            <w:pPr>
              <w:rPr>
                <w:rFonts w:eastAsiaTheme="minorEastAsia"/>
                <w:szCs w:val="18"/>
              </w:rPr>
            </w:pPr>
            <w:r>
              <w:rPr>
                <w:szCs w:val="18"/>
              </w:rPr>
              <w:t>LOID</w:t>
            </w:r>
          </w:p>
          <w:p w:rsidR="00FD550D" w:rsidRPr="00931FE4" w:rsidRDefault="00FD550D" w:rsidP="001F3121">
            <w:pPr>
              <w:rPr>
                <w:rFonts w:eastAsiaTheme="minorEastAsia"/>
                <w:szCs w:val="18"/>
              </w:rPr>
            </w:pPr>
            <w:r>
              <w:rPr>
                <w:rFonts w:eastAsiaTheme="minorEastAsia" w:hint="eastAsia"/>
                <w:szCs w:val="18"/>
              </w:rPr>
              <w:t>PASSWORD</w:t>
            </w:r>
          </w:p>
          <w:p w:rsidR="00FD550D" w:rsidRPr="00300E1F" w:rsidRDefault="00FD550D" w:rsidP="001F3121">
            <w:pPr>
              <w:rPr>
                <w:szCs w:val="18"/>
              </w:rPr>
            </w:pPr>
            <w:r w:rsidRPr="00300E1F">
              <w:rPr>
                <w:szCs w:val="18"/>
              </w:rPr>
              <w:t>ONU_NUMBER</w:t>
            </w:r>
          </w:p>
        </w:tc>
        <w:tc>
          <w:tcPr>
            <w:tcW w:w="676" w:type="pct"/>
          </w:tcPr>
          <w:p w:rsidR="00FD550D" w:rsidRPr="00C817AA" w:rsidRDefault="00FD550D" w:rsidP="00AC29C8">
            <w:pPr>
              <w:spacing w:line="300" w:lineRule="auto"/>
              <w:rPr>
                <w:rFonts w:eastAsiaTheme="minorEastAsia"/>
                <w:noProof/>
                <w:szCs w:val="18"/>
              </w:rPr>
            </w:pPr>
            <w:r>
              <w:rPr>
                <w:rFonts w:eastAsiaTheme="minorEastAsia" w:hint="eastAsia"/>
                <w:noProof/>
                <w:szCs w:val="18"/>
              </w:rPr>
              <w:t>C</w:t>
            </w:r>
          </w:p>
        </w:tc>
        <w:tc>
          <w:tcPr>
            <w:tcW w:w="1811" w:type="pct"/>
          </w:tcPr>
          <w:p w:rsidR="00FD550D" w:rsidRPr="00C817AA" w:rsidRDefault="00FD550D" w:rsidP="002279ED">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FD550D" w:rsidRPr="007C2A65" w:rsidTr="00FD550D">
        <w:tc>
          <w:tcPr>
            <w:tcW w:w="737" w:type="pct"/>
          </w:tcPr>
          <w:p w:rsidR="00FD550D" w:rsidRPr="007C2A65" w:rsidDel="00AC6F96" w:rsidRDefault="00FD550D" w:rsidP="006550FD">
            <w:pPr>
              <w:spacing w:line="300" w:lineRule="auto"/>
              <w:rPr>
                <w:noProof/>
                <w:szCs w:val="18"/>
              </w:rPr>
            </w:pPr>
            <w:r w:rsidRPr="007C2A65">
              <w:rPr>
                <w:noProof/>
                <w:szCs w:val="18"/>
              </w:rPr>
              <w:t>ONUID</w:t>
            </w:r>
          </w:p>
        </w:tc>
        <w:tc>
          <w:tcPr>
            <w:tcW w:w="907" w:type="pct"/>
          </w:tcPr>
          <w:p w:rsidR="00FD550D" w:rsidRPr="007C2A65" w:rsidRDefault="00FD550D" w:rsidP="006550FD">
            <w:pPr>
              <w:spacing w:line="300" w:lineRule="auto"/>
              <w:rPr>
                <w:noProof/>
                <w:szCs w:val="18"/>
              </w:rPr>
            </w:pPr>
            <w:r w:rsidRPr="007C2A65">
              <w:rPr>
                <w:noProof/>
                <w:szCs w:val="18"/>
              </w:rPr>
              <w:t>OCTET STRING</w:t>
            </w:r>
          </w:p>
        </w:tc>
        <w:tc>
          <w:tcPr>
            <w:tcW w:w="869" w:type="pct"/>
          </w:tcPr>
          <w:p w:rsidR="00FD550D" w:rsidRPr="00300E1F" w:rsidRDefault="00FD550D" w:rsidP="001F3121">
            <w:pPr>
              <w:rPr>
                <w:szCs w:val="18"/>
              </w:rPr>
            </w:pPr>
            <w:r w:rsidRPr="00300E1F">
              <w:rPr>
                <w:szCs w:val="18"/>
              </w:rPr>
              <w:t>SIZE(128)</w:t>
            </w:r>
          </w:p>
        </w:tc>
        <w:tc>
          <w:tcPr>
            <w:tcW w:w="676" w:type="pct"/>
          </w:tcPr>
          <w:p w:rsidR="00FD550D" w:rsidRPr="00C817AA" w:rsidRDefault="00FD550D" w:rsidP="00AC29C8">
            <w:pPr>
              <w:spacing w:line="300" w:lineRule="auto"/>
              <w:rPr>
                <w:rFonts w:eastAsiaTheme="minorEastAsia"/>
                <w:noProof/>
                <w:szCs w:val="18"/>
              </w:rPr>
            </w:pPr>
            <w:r>
              <w:rPr>
                <w:rFonts w:eastAsiaTheme="minorEastAsia" w:hint="eastAsia"/>
                <w:noProof/>
                <w:szCs w:val="18"/>
              </w:rPr>
              <w:t>C</w:t>
            </w:r>
          </w:p>
        </w:tc>
        <w:tc>
          <w:tcPr>
            <w:tcW w:w="1811" w:type="pct"/>
          </w:tcPr>
          <w:p w:rsidR="00FD550D" w:rsidRPr="00300E1F" w:rsidRDefault="00FD550D"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bl>
    <w:p w:rsidR="0004785D" w:rsidRPr="009E44FF" w:rsidRDefault="0004785D" w:rsidP="0004785D"/>
    <w:p w:rsidR="00A53167" w:rsidRPr="00931120" w:rsidRDefault="00A53167" w:rsidP="00CE4D8A">
      <w:pPr>
        <w:spacing w:beforeLines="50"/>
        <w:ind w:firstLine="420"/>
      </w:pPr>
      <w:r w:rsidRPr="00931120">
        <w:t>响应格式</w:t>
      </w:r>
    </w:p>
    <w:p w:rsidR="00A53167" w:rsidRPr="009E44FF" w:rsidRDefault="00A53167"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A53167" w:rsidRPr="00931120" w:rsidRDefault="00A53167" w:rsidP="00CE4D8A">
      <w:pPr>
        <w:spacing w:beforeLines="50"/>
        <w:ind w:firstLine="420"/>
      </w:pPr>
      <w:r w:rsidRPr="00931120">
        <w:t>输出参数</w:t>
      </w:r>
    </w:p>
    <w:tbl>
      <w:tblPr>
        <w:tblStyle w:val="afffffd"/>
        <w:tblW w:w="8702" w:type="dxa"/>
        <w:tblLayout w:type="fixed"/>
        <w:tblLook w:val="01E0"/>
      </w:tblPr>
      <w:tblGrid>
        <w:gridCol w:w="1339"/>
        <w:gridCol w:w="1633"/>
        <w:gridCol w:w="2098"/>
        <w:gridCol w:w="1277"/>
        <w:gridCol w:w="2355"/>
      </w:tblGrid>
      <w:tr w:rsidR="00AE01BB" w:rsidRPr="007C2A65" w:rsidTr="00AE01BB">
        <w:trPr>
          <w:cnfStyle w:val="100000000000"/>
        </w:trPr>
        <w:tc>
          <w:tcPr>
            <w:tcW w:w="769" w:type="pct"/>
          </w:tcPr>
          <w:p w:rsidR="00AE01BB" w:rsidRPr="007C2A65" w:rsidRDefault="00AE01BB" w:rsidP="006550FD">
            <w:pPr>
              <w:spacing w:line="300" w:lineRule="auto"/>
              <w:rPr>
                <w:noProof/>
                <w:szCs w:val="18"/>
              </w:rPr>
            </w:pPr>
            <w:r w:rsidRPr="007C2A65">
              <w:rPr>
                <w:noProof/>
                <w:szCs w:val="18"/>
              </w:rPr>
              <w:t>参数名称</w:t>
            </w:r>
          </w:p>
        </w:tc>
        <w:tc>
          <w:tcPr>
            <w:tcW w:w="938" w:type="pct"/>
          </w:tcPr>
          <w:p w:rsidR="00AE01BB" w:rsidRPr="007C2A65" w:rsidRDefault="00AE01BB" w:rsidP="006550FD">
            <w:pPr>
              <w:spacing w:line="300" w:lineRule="auto"/>
              <w:rPr>
                <w:noProof/>
                <w:szCs w:val="18"/>
              </w:rPr>
            </w:pPr>
            <w:r w:rsidRPr="007C2A65">
              <w:rPr>
                <w:noProof/>
                <w:szCs w:val="18"/>
              </w:rPr>
              <w:t>数据类型</w:t>
            </w:r>
          </w:p>
        </w:tc>
        <w:tc>
          <w:tcPr>
            <w:tcW w:w="1205" w:type="pct"/>
          </w:tcPr>
          <w:p w:rsidR="00AE01BB" w:rsidRPr="007C2A65" w:rsidRDefault="00AE01BB" w:rsidP="006550FD">
            <w:pPr>
              <w:spacing w:line="300" w:lineRule="auto"/>
              <w:rPr>
                <w:noProof/>
                <w:szCs w:val="18"/>
              </w:rPr>
            </w:pPr>
            <w:r w:rsidRPr="007C2A65">
              <w:rPr>
                <w:noProof/>
                <w:szCs w:val="18"/>
              </w:rPr>
              <w:t>取值范围</w:t>
            </w:r>
          </w:p>
        </w:tc>
        <w:tc>
          <w:tcPr>
            <w:tcW w:w="734" w:type="pct"/>
          </w:tcPr>
          <w:p w:rsidR="00AE01BB" w:rsidRPr="00AE01BB" w:rsidRDefault="00AE01BB" w:rsidP="006550FD">
            <w:pPr>
              <w:spacing w:line="300" w:lineRule="auto"/>
              <w:rPr>
                <w:rFonts w:eastAsiaTheme="minorEastAsia"/>
                <w:noProof/>
                <w:szCs w:val="18"/>
              </w:rPr>
            </w:pPr>
            <w:r>
              <w:rPr>
                <w:rFonts w:eastAsiaTheme="minorEastAsia" w:hint="eastAsia"/>
                <w:noProof/>
                <w:szCs w:val="18"/>
              </w:rPr>
              <w:t>限定</w:t>
            </w:r>
          </w:p>
        </w:tc>
        <w:tc>
          <w:tcPr>
            <w:tcW w:w="1353" w:type="pct"/>
          </w:tcPr>
          <w:p w:rsidR="00AE01BB" w:rsidRPr="007C2A65" w:rsidRDefault="00AE01BB" w:rsidP="006550FD">
            <w:pPr>
              <w:spacing w:line="300" w:lineRule="auto"/>
              <w:rPr>
                <w:noProof/>
                <w:szCs w:val="18"/>
              </w:rPr>
            </w:pPr>
            <w:r w:rsidRPr="007C2A65">
              <w:rPr>
                <w:noProof/>
                <w:szCs w:val="18"/>
              </w:rPr>
              <w:t>参数说明</w:t>
            </w:r>
          </w:p>
        </w:tc>
      </w:tr>
      <w:tr w:rsidR="00AE01BB" w:rsidRPr="007C2A65" w:rsidTr="00AE01BB">
        <w:tc>
          <w:tcPr>
            <w:tcW w:w="769" w:type="pct"/>
          </w:tcPr>
          <w:p w:rsidR="00AE01BB" w:rsidRPr="007C2A65" w:rsidDel="00AC6F96" w:rsidRDefault="00AE01BB" w:rsidP="006550FD">
            <w:pPr>
              <w:spacing w:before="100" w:beforeAutospacing="1" w:after="100" w:afterAutospacing="1"/>
              <w:rPr>
                <w:szCs w:val="18"/>
              </w:rPr>
            </w:pPr>
            <w:r w:rsidRPr="007C2A65">
              <w:rPr>
                <w:noProof/>
                <w:szCs w:val="18"/>
              </w:rPr>
              <w:t>OLTID</w:t>
            </w:r>
          </w:p>
        </w:tc>
        <w:tc>
          <w:tcPr>
            <w:tcW w:w="938" w:type="pct"/>
          </w:tcPr>
          <w:p w:rsidR="00AE01BB" w:rsidRPr="007C2A65" w:rsidRDefault="00AE01BB" w:rsidP="006550FD">
            <w:pPr>
              <w:spacing w:before="100" w:beforeAutospacing="1" w:after="100" w:afterAutospacing="1"/>
              <w:rPr>
                <w:szCs w:val="18"/>
              </w:rPr>
            </w:pPr>
            <w:r w:rsidRPr="007C2A65">
              <w:rPr>
                <w:noProof/>
                <w:szCs w:val="18"/>
              </w:rPr>
              <w:t>OCTET STRING</w:t>
            </w:r>
          </w:p>
        </w:tc>
        <w:tc>
          <w:tcPr>
            <w:tcW w:w="1205" w:type="pct"/>
          </w:tcPr>
          <w:p w:rsidR="00AE01BB" w:rsidRPr="007C2A65" w:rsidRDefault="00AE01BB" w:rsidP="006550FD">
            <w:pPr>
              <w:spacing w:before="100" w:beforeAutospacing="1" w:after="100" w:afterAutospacing="1"/>
              <w:rPr>
                <w:szCs w:val="18"/>
              </w:rPr>
            </w:pPr>
            <w:r w:rsidRPr="007C2A65">
              <w:rPr>
                <w:noProof/>
                <w:szCs w:val="18"/>
              </w:rPr>
              <w:t>SIZE(128)</w:t>
            </w:r>
          </w:p>
        </w:tc>
        <w:tc>
          <w:tcPr>
            <w:tcW w:w="734" w:type="pct"/>
          </w:tcPr>
          <w:p w:rsidR="00AE01BB" w:rsidRPr="00AE01BB" w:rsidRDefault="00AE01BB" w:rsidP="006550FD">
            <w:pPr>
              <w:spacing w:line="300" w:lineRule="auto"/>
              <w:rPr>
                <w:rFonts w:eastAsiaTheme="minorEastAsia"/>
                <w:noProof/>
                <w:szCs w:val="18"/>
              </w:rPr>
            </w:pPr>
            <w:r>
              <w:rPr>
                <w:rFonts w:eastAsiaTheme="minorEastAsia" w:hint="eastAsia"/>
                <w:noProof/>
                <w:szCs w:val="18"/>
              </w:rPr>
              <w:t>M</w:t>
            </w:r>
          </w:p>
        </w:tc>
        <w:tc>
          <w:tcPr>
            <w:tcW w:w="1353" w:type="pct"/>
          </w:tcPr>
          <w:p w:rsidR="00AE01BB" w:rsidRPr="007C2A65" w:rsidRDefault="00AE01BB" w:rsidP="006550FD">
            <w:pPr>
              <w:spacing w:line="300" w:lineRule="auto"/>
              <w:rPr>
                <w:noProof/>
                <w:szCs w:val="18"/>
              </w:rPr>
            </w:pPr>
            <w:r w:rsidRPr="007C2A65">
              <w:rPr>
                <w:noProof/>
                <w:szCs w:val="18"/>
              </w:rPr>
              <w:t>OLT IP地址或名称</w:t>
            </w:r>
          </w:p>
        </w:tc>
      </w:tr>
      <w:tr w:rsidR="00AE01BB" w:rsidRPr="007C2A65" w:rsidTr="00AE01BB">
        <w:tc>
          <w:tcPr>
            <w:tcW w:w="769" w:type="pct"/>
          </w:tcPr>
          <w:p w:rsidR="00AE01BB" w:rsidRPr="007C2A65" w:rsidRDefault="00AE01BB" w:rsidP="006550FD">
            <w:pPr>
              <w:spacing w:line="300" w:lineRule="auto"/>
              <w:rPr>
                <w:noProof/>
                <w:szCs w:val="18"/>
              </w:rPr>
            </w:pPr>
            <w:r w:rsidRPr="007C2A65">
              <w:rPr>
                <w:noProof/>
                <w:szCs w:val="18"/>
              </w:rPr>
              <w:t>PONID</w:t>
            </w:r>
          </w:p>
        </w:tc>
        <w:tc>
          <w:tcPr>
            <w:tcW w:w="938" w:type="pct"/>
          </w:tcPr>
          <w:p w:rsidR="00AE01BB" w:rsidRPr="007C2A65" w:rsidRDefault="00AE01BB" w:rsidP="006550FD">
            <w:pPr>
              <w:spacing w:line="300" w:lineRule="auto"/>
              <w:rPr>
                <w:noProof/>
                <w:szCs w:val="18"/>
              </w:rPr>
            </w:pPr>
            <w:r w:rsidRPr="007C2A65">
              <w:rPr>
                <w:noProof/>
                <w:szCs w:val="18"/>
              </w:rPr>
              <w:t xml:space="preserve">OCTET STRING </w:t>
            </w:r>
          </w:p>
        </w:tc>
        <w:tc>
          <w:tcPr>
            <w:tcW w:w="1205" w:type="pct"/>
          </w:tcPr>
          <w:p w:rsidR="00AE01BB" w:rsidRPr="007C2A65" w:rsidRDefault="00AE01BB" w:rsidP="006550FD">
            <w:pPr>
              <w:spacing w:line="300" w:lineRule="auto"/>
              <w:rPr>
                <w:noProof/>
                <w:szCs w:val="18"/>
              </w:rPr>
            </w:pPr>
            <w:r w:rsidRPr="007C2A65">
              <w:rPr>
                <w:noProof/>
                <w:szCs w:val="18"/>
              </w:rPr>
              <w:t>SIZE(128)</w:t>
            </w:r>
          </w:p>
          <w:p w:rsidR="00AE01BB" w:rsidRPr="007C2A65" w:rsidRDefault="00AE01BB" w:rsidP="006550FD">
            <w:pPr>
              <w:spacing w:line="300" w:lineRule="auto"/>
              <w:rPr>
                <w:noProof/>
                <w:szCs w:val="18"/>
              </w:rPr>
            </w:pPr>
            <w:r w:rsidRPr="007C2A65">
              <w:rPr>
                <w:noProof/>
                <w:szCs w:val="18"/>
              </w:rPr>
              <w:t>机架-框-槽-端口</w:t>
            </w:r>
          </w:p>
        </w:tc>
        <w:tc>
          <w:tcPr>
            <w:tcW w:w="734" w:type="pct"/>
          </w:tcPr>
          <w:p w:rsidR="00AE01BB" w:rsidRPr="00B800D5" w:rsidRDefault="00AE01BB" w:rsidP="007C2A65">
            <w:pPr>
              <w:rPr>
                <w:rFonts w:ascii="宋体" w:cs="宋体"/>
                <w:kern w:val="0"/>
                <w:sz w:val="20"/>
                <w:szCs w:val="20"/>
              </w:rPr>
            </w:pPr>
            <w:r>
              <w:rPr>
                <w:rFonts w:eastAsiaTheme="minorEastAsia" w:hint="eastAsia"/>
                <w:noProof/>
                <w:szCs w:val="18"/>
              </w:rPr>
              <w:t>M</w:t>
            </w:r>
          </w:p>
        </w:tc>
        <w:tc>
          <w:tcPr>
            <w:tcW w:w="1353" w:type="pct"/>
          </w:tcPr>
          <w:p w:rsidR="00AE01BB" w:rsidRPr="007C2A65" w:rsidRDefault="00AE01BB" w:rsidP="00F142AC">
            <w:pPr>
              <w:spacing w:line="300" w:lineRule="auto"/>
              <w:rPr>
                <w:szCs w:val="18"/>
              </w:rPr>
            </w:pPr>
            <w:r w:rsidRPr="00F142AC">
              <w:rPr>
                <w:rFonts w:hint="eastAsia"/>
                <w:noProof/>
                <w:szCs w:val="18"/>
              </w:rPr>
              <w:t>PON口定位信息。格式为“机架-框-槽-端口号”，没有则使用NA代替，如0框0槽0端口为NA-0-0-0。</w:t>
            </w:r>
          </w:p>
        </w:tc>
      </w:tr>
      <w:tr w:rsidR="00AE01BB" w:rsidRPr="007C2A65" w:rsidTr="00AE01BB">
        <w:tc>
          <w:tcPr>
            <w:tcW w:w="769" w:type="pct"/>
          </w:tcPr>
          <w:p w:rsidR="00AE01BB" w:rsidRPr="007C2A65" w:rsidRDefault="00AE01BB" w:rsidP="006550FD">
            <w:pPr>
              <w:spacing w:line="300" w:lineRule="auto"/>
              <w:rPr>
                <w:noProof/>
                <w:szCs w:val="18"/>
              </w:rPr>
            </w:pPr>
            <w:r w:rsidRPr="007C2A65">
              <w:rPr>
                <w:noProof/>
                <w:szCs w:val="18"/>
              </w:rPr>
              <w:t>ONUNO</w:t>
            </w:r>
          </w:p>
        </w:tc>
        <w:tc>
          <w:tcPr>
            <w:tcW w:w="938" w:type="pct"/>
          </w:tcPr>
          <w:p w:rsidR="00AE01BB" w:rsidRPr="007C2A65" w:rsidRDefault="00AE01BB" w:rsidP="006550FD">
            <w:pPr>
              <w:spacing w:line="300" w:lineRule="auto"/>
              <w:rPr>
                <w:noProof/>
                <w:szCs w:val="18"/>
              </w:rPr>
            </w:pPr>
            <w:r w:rsidRPr="007C2A65">
              <w:rPr>
                <w:noProof/>
                <w:szCs w:val="18"/>
              </w:rPr>
              <w:t>INTEGER</w:t>
            </w:r>
          </w:p>
        </w:tc>
        <w:tc>
          <w:tcPr>
            <w:tcW w:w="1205" w:type="pct"/>
          </w:tcPr>
          <w:p w:rsidR="00AE01BB" w:rsidRPr="007C2A65" w:rsidRDefault="00AE01BB" w:rsidP="006550FD">
            <w:pPr>
              <w:spacing w:line="300" w:lineRule="auto"/>
              <w:rPr>
                <w:noProof/>
                <w:szCs w:val="18"/>
              </w:rPr>
            </w:pPr>
            <w:r w:rsidRPr="007C2A65">
              <w:rPr>
                <w:noProof/>
                <w:szCs w:val="18"/>
              </w:rPr>
              <w:t>0-512</w:t>
            </w:r>
          </w:p>
        </w:tc>
        <w:tc>
          <w:tcPr>
            <w:tcW w:w="734" w:type="pct"/>
          </w:tcPr>
          <w:p w:rsidR="00AE01BB" w:rsidRPr="007C2A65" w:rsidRDefault="00AE01BB" w:rsidP="006550FD">
            <w:pPr>
              <w:spacing w:line="300" w:lineRule="auto"/>
              <w:rPr>
                <w:noProof/>
                <w:szCs w:val="18"/>
              </w:rPr>
            </w:pPr>
            <w:r>
              <w:rPr>
                <w:rFonts w:eastAsiaTheme="minorEastAsia" w:hint="eastAsia"/>
                <w:noProof/>
                <w:szCs w:val="18"/>
              </w:rPr>
              <w:t>M</w:t>
            </w:r>
          </w:p>
        </w:tc>
        <w:tc>
          <w:tcPr>
            <w:tcW w:w="1353" w:type="pct"/>
          </w:tcPr>
          <w:p w:rsidR="00AE01BB" w:rsidRPr="007C2A65" w:rsidRDefault="00AE01BB" w:rsidP="006550FD">
            <w:pPr>
              <w:spacing w:line="300" w:lineRule="auto"/>
              <w:rPr>
                <w:noProof/>
                <w:szCs w:val="18"/>
              </w:rPr>
            </w:pPr>
            <w:r w:rsidRPr="007C2A65">
              <w:rPr>
                <w:noProof/>
                <w:szCs w:val="18"/>
              </w:rPr>
              <w:t>ONU 授权号</w:t>
            </w:r>
          </w:p>
        </w:tc>
      </w:tr>
      <w:tr w:rsidR="00AE01BB" w:rsidRPr="007C2A65" w:rsidTr="00AE01BB">
        <w:tc>
          <w:tcPr>
            <w:tcW w:w="769" w:type="pct"/>
          </w:tcPr>
          <w:p w:rsidR="00AE01BB" w:rsidRPr="007C2A65" w:rsidRDefault="00AE01BB" w:rsidP="006550FD">
            <w:pPr>
              <w:spacing w:before="100" w:beforeAutospacing="1" w:after="100" w:afterAutospacing="1"/>
              <w:rPr>
                <w:noProof/>
                <w:szCs w:val="18"/>
              </w:rPr>
            </w:pPr>
            <w:r w:rsidRPr="007C2A65">
              <w:rPr>
                <w:noProof/>
                <w:szCs w:val="18"/>
              </w:rPr>
              <w:t>NAME</w:t>
            </w:r>
          </w:p>
        </w:tc>
        <w:tc>
          <w:tcPr>
            <w:tcW w:w="938" w:type="pct"/>
          </w:tcPr>
          <w:p w:rsidR="00AE01BB" w:rsidRPr="007C2A65" w:rsidRDefault="00AE01BB" w:rsidP="006550FD">
            <w:pPr>
              <w:spacing w:line="300" w:lineRule="auto"/>
              <w:rPr>
                <w:noProof/>
                <w:szCs w:val="18"/>
              </w:rPr>
            </w:pPr>
            <w:r w:rsidRPr="007C2A65">
              <w:rPr>
                <w:noProof/>
                <w:szCs w:val="18"/>
              </w:rPr>
              <w:t>OCTET STRING</w:t>
            </w:r>
          </w:p>
        </w:tc>
        <w:tc>
          <w:tcPr>
            <w:tcW w:w="1205" w:type="pct"/>
          </w:tcPr>
          <w:p w:rsidR="00AE01BB" w:rsidRPr="007C2A65" w:rsidRDefault="00AE01BB" w:rsidP="006550FD">
            <w:pPr>
              <w:spacing w:line="300" w:lineRule="auto"/>
              <w:rPr>
                <w:noProof/>
                <w:szCs w:val="18"/>
              </w:rPr>
            </w:pPr>
            <w:r w:rsidRPr="007C2A65">
              <w:rPr>
                <w:noProof/>
                <w:szCs w:val="18"/>
              </w:rPr>
              <w:t>SIZE(128)</w:t>
            </w:r>
          </w:p>
        </w:tc>
        <w:tc>
          <w:tcPr>
            <w:tcW w:w="734" w:type="pct"/>
          </w:tcPr>
          <w:p w:rsidR="00AE01BB" w:rsidRPr="007C2A65" w:rsidRDefault="00AE01BB" w:rsidP="006550FD">
            <w:pPr>
              <w:spacing w:line="300" w:lineRule="auto"/>
              <w:rPr>
                <w:noProof/>
                <w:szCs w:val="18"/>
              </w:rPr>
            </w:pPr>
            <w:r>
              <w:rPr>
                <w:rFonts w:eastAsiaTheme="minorEastAsia" w:hint="eastAsia"/>
                <w:noProof/>
                <w:szCs w:val="18"/>
              </w:rPr>
              <w:t>M</w:t>
            </w:r>
          </w:p>
        </w:tc>
        <w:tc>
          <w:tcPr>
            <w:tcW w:w="1353" w:type="pct"/>
          </w:tcPr>
          <w:p w:rsidR="00AE01BB" w:rsidRPr="007C2A65" w:rsidRDefault="00AE01BB" w:rsidP="006550FD">
            <w:pPr>
              <w:spacing w:line="300" w:lineRule="auto"/>
              <w:rPr>
                <w:noProof/>
                <w:szCs w:val="18"/>
              </w:rPr>
            </w:pPr>
            <w:r w:rsidRPr="007C2A65">
              <w:rPr>
                <w:noProof/>
                <w:szCs w:val="18"/>
              </w:rPr>
              <w:t>ONU名称</w:t>
            </w:r>
          </w:p>
        </w:tc>
      </w:tr>
      <w:tr w:rsidR="00AE01BB" w:rsidRPr="007C2A65" w:rsidTr="00AE01BB">
        <w:tc>
          <w:tcPr>
            <w:tcW w:w="769" w:type="pct"/>
          </w:tcPr>
          <w:p w:rsidR="00AE01BB" w:rsidRPr="007C2A65" w:rsidRDefault="00AE01BB" w:rsidP="006550FD">
            <w:pPr>
              <w:spacing w:line="300" w:lineRule="auto"/>
              <w:rPr>
                <w:noProof/>
                <w:szCs w:val="18"/>
              </w:rPr>
            </w:pPr>
            <w:r w:rsidRPr="007C2A65">
              <w:rPr>
                <w:noProof/>
                <w:szCs w:val="18"/>
              </w:rPr>
              <w:t>DESC</w:t>
            </w:r>
          </w:p>
        </w:tc>
        <w:tc>
          <w:tcPr>
            <w:tcW w:w="938" w:type="pct"/>
          </w:tcPr>
          <w:p w:rsidR="00AE01BB" w:rsidRPr="007C2A65" w:rsidRDefault="00AE01BB" w:rsidP="006550FD">
            <w:pPr>
              <w:spacing w:line="300" w:lineRule="auto"/>
              <w:rPr>
                <w:noProof/>
                <w:szCs w:val="18"/>
              </w:rPr>
            </w:pPr>
            <w:r w:rsidRPr="007C2A65">
              <w:rPr>
                <w:noProof/>
                <w:szCs w:val="18"/>
              </w:rPr>
              <w:t>OCTET STRING</w:t>
            </w:r>
          </w:p>
        </w:tc>
        <w:tc>
          <w:tcPr>
            <w:tcW w:w="1205" w:type="pct"/>
          </w:tcPr>
          <w:p w:rsidR="00AE01BB" w:rsidRPr="007C2A65" w:rsidRDefault="00AE01BB" w:rsidP="006550FD">
            <w:pPr>
              <w:spacing w:line="300" w:lineRule="auto"/>
              <w:rPr>
                <w:noProof/>
                <w:szCs w:val="18"/>
              </w:rPr>
            </w:pPr>
            <w:r w:rsidRPr="007C2A65">
              <w:rPr>
                <w:noProof/>
                <w:szCs w:val="18"/>
              </w:rPr>
              <w:t>SIZE(128)</w:t>
            </w:r>
          </w:p>
        </w:tc>
        <w:tc>
          <w:tcPr>
            <w:tcW w:w="734" w:type="pct"/>
          </w:tcPr>
          <w:p w:rsidR="00AE01BB" w:rsidRPr="005C74BE" w:rsidRDefault="00AE01BB" w:rsidP="006550FD">
            <w:pPr>
              <w:spacing w:line="300" w:lineRule="auto"/>
              <w:rPr>
                <w:rFonts w:eastAsiaTheme="minorEastAsia"/>
                <w:noProof/>
                <w:szCs w:val="18"/>
              </w:rPr>
            </w:pPr>
            <w:r>
              <w:rPr>
                <w:rFonts w:eastAsiaTheme="minorEastAsia" w:hint="eastAsia"/>
                <w:noProof/>
                <w:szCs w:val="18"/>
              </w:rPr>
              <w:t>M</w:t>
            </w:r>
          </w:p>
        </w:tc>
        <w:tc>
          <w:tcPr>
            <w:tcW w:w="1353" w:type="pct"/>
          </w:tcPr>
          <w:p w:rsidR="00AE01BB" w:rsidRPr="005C74BE" w:rsidRDefault="00AE01BB" w:rsidP="006550FD">
            <w:pPr>
              <w:spacing w:line="300" w:lineRule="auto"/>
              <w:rPr>
                <w:rFonts w:eastAsiaTheme="minorEastAsia"/>
                <w:noProof/>
                <w:szCs w:val="18"/>
              </w:rPr>
            </w:pPr>
            <w:r w:rsidRPr="005C74BE">
              <w:rPr>
                <w:rFonts w:eastAsiaTheme="minorEastAsia" w:hint="eastAsia"/>
                <w:noProof/>
                <w:szCs w:val="18"/>
              </w:rPr>
              <w:t>ONU</w:t>
            </w:r>
            <w:r w:rsidRPr="005C74BE">
              <w:rPr>
                <w:rFonts w:eastAsiaTheme="minorEastAsia" w:hint="eastAsia"/>
                <w:noProof/>
                <w:szCs w:val="18"/>
              </w:rPr>
              <w:t>友好名称，当需要将网管和设备描述保持一致时，描述字段不允许为中文</w:t>
            </w:r>
          </w:p>
        </w:tc>
      </w:tr>
      <w:tr w:rsidR="00AE01BB" w:rsidRPr="007C2A65" w:rsidTr="00AE01BB">
        <w:tc>
          <w:tcPr>
            <w:tcW w:w="769" w:type="pct"/>
          </w:tcPr>
          <w:p w:rsidR="00AE01BB" w:rsidRPr="007C2A65" w:rsidRDefault="00AE01BB" w:rsidP="006550FD">
            <w:pPr>
              <w:spacing w:line="300" w:lineRule="auto"/>
              <w:rPr>
                <w:noProof/>
                <w:szCs w:val="18"/>
              </w:rPr>
            </w:pPr>
            <w:r w:rsidRPr="007C2A65">
              <w:rPr>
                <w:noProof/>
                <w:szCs w:val="18"/>
              </w:rPr>
              <w:t>ONUTYPE</w:t>
            </w:r>
          </w:p>
        </w:tc>
        <w:tc>
          <w:tcPr>
            <w:tcW w:w="938" w:type="pct"/>
          </w:tcPr>
          <w:p w:rsidR="00AE01BB" w:rsidRPr="007C2A65" w:rsidRDefault="00AE01BB" w:rsidP="006550FD">
            <w:pPr>
              <w:spacing w:line="300" w:lineRule="auto"/>
              <w:rPr>
                <w:noProof/>
                <w:szCs w:val="18"/>
              </w:rPr>
            </w:pPr>
            <w:r w:rsidRPr="007C2A65">
              <w:rPr>
                <w:noProof/>
                <w:szCs w:val="18"/>
              </w:rPr>
              <w:t>OCTET STRING</w:t>
            </w:r>
          </w:p>
        </w:tc>
        <w:tc>
          <w:tcPr>
            <w:tcW w:w="1205" w:type="pct"/>
          </w:tcPr>
          <w:p w:rsidR="00AE01BB" w:rsidRPr="007C2A65" w:rsidRDefault="00AE01BB" w:rsidP="006550FD">
            <w:pPr>
              <w:spacing w:line="300" w:lineRule="auto"/>
              <w:rPr>
                <w:noProof/>
                <w:szCs w:val="18"/>
              </w:rPr>
            </w:pPr>
            <w:r w:rsidRPr="007C2A65">
              <w:rPr>
                <w:noProof/>
                <w:szCs w:val="18"/>
              </w:rPr>
              <w:t>SIZE(128)</w:t>
            </w:r>
          </w:p>
        </w:tc>
        <w:tc>
          <w:tcPr>
            <w:tcW w:w="734" w:type="pct"/>
          </w:tcPr>
          <w:p w:rsidR="00AE01BB" w:rsidRPr="007C2A65" w:rsidRDefault="00AE01BB" w:rsidP="006550FD">
            <w:pPr>
              <w:spacing w:line="300" w:lineRule="auto"/>
              <w:rPr>
                <w:noProof/>
                <w:szCs w:val="18"/>
              </w:rPr>
            </w:pPr>
            <w:r>
              <w:rPr>
                <w:rFonts w:eastAsiaTheme="minorEastAsia" w:hint="eastAsia"/>
                <w:noProof/>
                <w:szCs w:val="18"/>
              </w:rPr>
              <w:t>M</w:t>
            </w:r>
          </w:p>
        </w:tc>
        <w:tc>
          <w:tcPr>
            <w:tcW w:w="1353" w:type="pct"/>
          </w:tcPr>
          <w:p w:rsidR="00AE01BB" w:rsidRPr="007C2A65" w:rsidRDefault="00AE01BB" w:rsidP="006550FD">
            <w:pPr>
              <w:spacing w:line="300" w:lineRule="auto"/>
              <w:rPr>
                <w:noProof/>
                <w:szCs w:val="18"/>
              </w:rPr>
            </w:pPr>
            <w:r w:rsidRPr="007C2A65">
              <w:rPr>
                <w:noProof/>
                <w:szCs w:val="18"/>
              </w:rPr>
              <w:t>ONU类型</w:t>
            </w:r>
          </w:p>
        </w:tc>
      </w:tr>
      <w:tr w:rsidR="00AE01BB" w:rsidRPr="007C2A65" w:rsidTr="00AE01BB">
        <w:tc>
          <w:tcPr>
            <w:tcW w:w="769" w:type="pct"/>
          </w:tcPr>
          <w:p w:rsidR="00AE01BB" w:rsidRPr="007C2A65" w:rsidRDefault="00AE01BB" w:rsidP="006550FD">
            <w:pPr>
              <w:spacing w:line="300" w:lineRule="auto"/>
              <w:rPr>
                <w:noProof/>
                <w:szCs w:val="18"/>
              </w:rPr>
            </w:pPr>
            <w:r w:rsidRPr="007C2A65">
              <w:rPr>
                <w:noProof/>
                <w:szCs w:val="18"/>
              </w:rPr>
              <w:t>IP</w:t>
            </w:r>
          </w:p>
        </w:tc>
        <w:tc>
          <w:tcPr>
            <w:tcW w:w="938" w:type="pct"/>
          </w:tcPr>
          <w:p w:rsidR="00AE01BB" w:rsidRPr="007C2A65" w:rsidRDefault="00AE01BB" w:rsidP="006550FD">
            <w:pPr>
              <w:spacing w:line="300" w:lineRule="auto"/>
              <w:rPr>
                <w:noProof/>
                <w:szCs w:val="18"/>
              </w:rPr>
            </w:pPr>
            <w:r w:rsidRPr="007C2A65">
              <w:rPr>
                <w:noProof/>
                <w:szCs w:val="18"/>
              </w:rPr>
              <w:t>OCTET STRING</w:t>
            </w:r>
          </w:p>
        </w:tc>
        <w:tc>
          <w:tcPr>
            <w:tcW w:w="1205" w:type="pct"/>
          </w:tcPr>
          <w:p w:rsidR="00AE01BB" w:rsidRPr="007C2A65" w:rsidRDefault="00AE01BB" w:rsidP="006550FD">
            <w:pPr>
              <w:spacing w:line="300" w:lineRule="auto"/>
              <w:rPr>
                <w:noProof/>
                <w:szCs w:val="18"/>
              </w:rPr>
            </w:pPr>
            <w:r w:rsidRPr="007C2A65">
              <w:rPr>
                <w:noProof/>
                <w:szCs w:val="18"/>
              </w:rPr>
              <w:t>SIZE(128)</w:t>
            </w:r>
          </w:p>
        </w:tc>
        <w:tc>
          <w:tcPr>
            <w:tcW w:w="734" w:type="pct"/>
          </w:tcPr>
          <w:p w:rsidR="00AE01BB" w:rsidRPr="007C2A65" w:rsidRDefault="00AE01BB" w:rsidP="006550FD">
            <w:pPr>
              <w:spacing w:line="300" w:lineRule="auto"/>
              <w:rPr>
                <w:noProof/>
                <w:szCs w:val="18"/>
              </w:rPr>
            </w:pPr>
            <w:r>
              <w:rPr>
                <w:rFonts w:eastAsiaTheme="minorEastAsia" w:hint="eastAsia"/>
                <w:noProof/>
                <w:szCs w:val="18"/>
              </w:rPr>
              <w:t>M</w:t>
            </w:r>
          </w:p>
        </w:tc>
        <w:tc>
          <w:tcPr>
            <w:tcW w:w="1353" w:type="pct"/>
          </w:tcPr>
          <w:p w:rsidR="00AE01BB" w:rsidRPr="007C2A65" w:rsidRDefault="00AE01BB" w:rsidP="006550FD">
            <w:pPr>
              <w:spacing w:line="300" w:lineRule="auto"/>
              <w:rPr>
                <w:noProof/>
                <w:szCs w:val="18"/>
              </w:rPr>
            </w:pPr>
            <w:r w:rsidRPr="007C2A65">
              <w:rPr>
                <w:noProof/>
                <w:szCs w:val="18"/>
              </w:rPr>
              <w:t>ONU的管理IP地址</w:t>
            </w:r>
          </w:p>
        </w:tc>
      </w:tr>
      <w:tr w:rsidR="00AE01BB" w:rsidRPr="007C2A65" w:rsidTr="00AE01BB">
        <w:tc>
          <w:tcPr>
            <w:tcW w:w="769" w:type="pct"/>
          </w:tcPr>
          <w:p w:rsidR="00AE01BB" w:rsidRPr="007C2A65" w:rsidRDefault="00AE01BB" w:rsidP="006550FD">
            <w:pPr>
              <w:spacing w:line="300" w:lineRule="auto"/>
              <w:rPr>
                <w:noProof/>
                <w:szCs w:val="18"/>
              </w:rPr>
            </w:pPr>
            <w:r w:rsidRPr="007C2A65">
              <w:rPr>
                <w:noProof/>
                <w:szCs w:val="18"/>
              </w:rPr>
              <w:t>AUTHTYPE</w:t>
            </w:r>
          </w:p>
        </w:tc>
        <w:tc>
          <w:tcPr>
            <w:tcW w:w="938" w:type="pct"/>
          </w:tcPr>
          <w:p w:rsidR="00AE01BB" w:rsidRPr="007C2A65" w:rsidRDefault="00AE01BB" w:rsidP="006550FD">
            <w:pPr>
              <w:spacing w:line="300" w:lineRule="auto"/>
              <w:rPr>
                <w:noProof/>
                <w:szCs w:val="18"/>
              </w:rPr>
            </w:pPr>
            <w:r w:rsidRPr="007C2A65">
              <w:rPr>
                <w:noProof/>
                <w:szCs w:val="18"/>
              </w:rPr>
              <w:t>OCTET STRING</w:t>
            </w:r>
          </w:p>
        </w:tc>
        <w:tc>
          <w:tcPr>
            <w:tcW w:w="1205" w:type="pct"/>
          </w:tcPr>
          <w:p w:rsidR="00AE01BB" w:rsidRPr="007C2A65" w:rsidRDefault="00AE01BB" w:rsidP="007C2A65">
            <w:pPr>
              <w:pStyle w:val="ItemListinTable"/>
              <w:widowControl w:val="0"/>
              <w:numPr>
                <w:ilvl w:val="0"/>
                <w:numId w:val="0"/>
              </w:numPr>
              <w:tabs>
                <w:tab w:val="num" w:pos="2126"/>
              </w:tabs>
              <w:adjustRightInd/>
              <w:spacing w:line="300" w:lineRule="auto"/>
              <w:ind w:left="170" w:hanging="170"/>
              <w:rPr>
                <w:rFonts w:cs="Times New Roman"/>
                <w:noProof/>
                <w:kern w:val="2"/>
                <w:szCs w:val="18"/>
              </w:rPr>
            </w:pPr>
            <w:r w:rsidRPr="007C2A65">
              <w:rPr>
                <w:rFonts w:cs="Times New Roman"/>
                <w:noProof/>
                <w:kern w:val="2"/>
                <w:szCs w:val="18"/>
              </w:rPr>
              <w:t>MAC</w:t>
            </w:r>
          </w:p>
          <w:p w:rsidR="00AE01BB" w:rsidRPr="007C2A65" w:rsidRDefault="00AE01BB" w:rsidP="007C2A65">
            <w:pPr>
              <w:pStyle w:val="ItemListinTable"/>
              <w:widowControl w:val="0"/>
              <w:numPr>
                <w:ilvl w:val="0"/>
                <w:numId w:val="0"/>
              </w:numPr>
              <w:tabs>
                <w:tab w:val="num" w:pos="2126"/>
              </w:tabs>
              <w:adjustRightInd/>
              <w:spacing w:line="300" w:lineRule="auto"/>
              <w:ind w:left="170" w:hanging="170"/>
              <w:rPr>
                <w:rFonts w:cs="Times New Roman"/>
                <w:noProof/>
                <w:szCs w:val="18"/>
              </w:rPr>
            </w:pPr>
            <w:r w:rsidRPr="007C2A65">
              <w:rPr>
                <w:rFonts w:cs="Times New Roman"/>
                <w:noProof/>
                <w:kern w:val="2"/>
                <w:szCs w:val="18"/>
              </w:rPr>
              <w:t>LOID</w:t>
            </w:r>
          </w:p>
          <w:p w:rsidR="00AE01BB" w:rsidRPr="007C2A65" w:rsidRDefault="00AE01BB" w:rsidP="007C2A65">
            <w:pPr>
              <w:pStyle w:val="ItemListinTable"/>
              <w:widowControl w:val="0"/>
              <w:numPr>
                <w:ilvl w:val="0"/>
                <w:numId w:val="0"/>
              </w:numPr>
              <w:tabs>
                <w:tab w:val="num" w:pos="2126"/>
              </w:tabs>
              <w:adjustRightInd/>
              <w:spacing w:line="300" w:lineRule="auto"/>
              <w:ind w:left="170" w:hanging="170"/>
              <w:rPr>
                <w:rFonts w:cs="Times New Roman"/>
                <w:noProof/>
                <w:szCs w:val="18"/>
              </w:rPr>
            </w:pPr>
            <w:r w:rsidRPr="007C2A65">
              <w:rPr>
                <w:rFonts w:cs="Times New Roman"/>
                <w:noProof/>
                <w:kern w:val="2"/>
                <w:szCs w:val="18"/>
              </w:rPr>
              <w:t>LOIDONCEON</w:t>
            </w:r>
          </w:p>
          <w:p w:rsidR="00AE01BB" w:rsidRDefault="00AE01BB" w:rsidP="007C2A65">
            <w:pPr>
              <w:pStyle w:val="ItemListinTable"/>
              <w:widowControl w:val="0"/>
              <w:numPr>
                <w:ilvl w:val="0"/>
                <w:numId w:val="0"/>
              </w:numPr>
              <w:tabs>
                <w:tab w:val="num" w:pos="2126"/>
              </w:tabs>
              <w:adjustRightInd/>
              <w:spacing w:line="300" w:lineRule="auto"/>
              <w:ind w:left="170" w:hanging="170"/>
              <w:rPr>
                <w:rFonts w:eastAsiaTheme="minorEastAsia" w:cs="Times New Roman"/>
                <w:noProof/>
                <w:kern w:val="2"/>
                <w:szCs w:val="18"/>
              </w:rPr>
            </w:pPr>
            <w:r w:rsidRPr="007C2A65">
              <w:rPr>
                <w:rFonts w:cs="Times New Roman"/>
                <w:noProof/>
                <w:kern w:val="2"/>
                <w:szCs w:val="18"/>
              </w:rPr>
              <w:t>PASSWORD</w:t>
            </w:r>
          </w:p>
          <w:p w:rsidR="00AE01BB" w:rsidRPr="005C74BE" w:rsidRDefault="00AE01BB" w:rsidP="007C2A65">
            <w:pPr>
              <w:pStyle w:val="ItemListinTable"/>
              <w:widowControl w:val="0"/>
              <w:numPr>
                <w:ilvl w:val="0"/>
                <w:numId w:val="0"/>
              </w:numPr>
              <w:tabs>
                <w:tab w:val="num" w:pos="2126"/>
              </w:tabs>
              <w:adjustRightInd/>
              <w:spacing w:line="300" w:lineRule="auto"/>
              <w:ind w:left="170" w:hanging="170"/>
              <w:rPr>
                <w:rFonts w:eastAsiaTheme="minorEastAsia" w:cs="Times New Roman"/>
                <w:noProof/>
                <w:szCs w:val="18"/>
              </w:rPr>
            </w:pPr>
            <w:r w:rsidRPr="005C74BE">
              <w:rPr>
                <w:rFonts w:eastAsiaTheme="minorEastAsia" w:cs="Times New Roman"/>
                <w:noProof/>
                <w:szCs w:val="18"/>
              </w:rPr>
              <w:t>PASSWORDONCEON</w:t>
            </w:r>
          </w:p>
        </w:tc>
        <w:tc>
          <w:tcPr>
            <w:tcW w:w="734" w:type="pct"/>
          </w:tcPr>
          <w:p w:rsidR="00AE01BB" w:rsidRPr="007C2A65" w:rsidRDefault="00AE01BB" w:rsidP="005C74BE">
            <w:pPr>
              <w:spacing w:line="300" w:lineRule="auto"/>
              <w:rPr>
                <w:rFonts w:ascii="宋体" w:hAnsi="宋体" w:cs="宋体"/>
                <w:noProof/>
                <w:szCs w:val="18"/>
              </w:rPr>
            </w:pPr>
            <w:r>
              <w:rPr>
                <w:rFonts w:eastAsiaTheme="minorEastAsia" w:hint="eastAsia"/>
                <w:noProof/>
                <w:szCs w:val="18"/>
              </w:rPr>
              <w:t>M</w:t>
            </w:r>
          </w:p>
        </w:tc>
        <w:tc>
          <w:tcPr>
            <w:tcW w:w="1353" w:type="pct"/>
          </w:tcPr>
          <w:p w:rsidR="00AE01BB" w:rsidRPr="007C2A65" w:rsidRDefault="00AE01BB" w:rsidP="005C74BE">
            <w:pPr>
              <w:spacing w:line="300" w:lineRule="auto"/>
              <w:rPr>
                <w:noProof/>
                <w:szCs w:val="18"/>
              </w:rPr>
            </w:pPr>
            <w:r w:rsidRPr="007C2A65">
              <w:rPr>
                <w:rFonts w:ascii="宋体" w:eastAsia="宋体" w:hAnsi="宋体" w:cs="宋体" w:hint="eastAsia"/>
                <w:noProof/>
                <w:szCs w:val="18"/>
              </w:rPr>
              <w:t>认证方式</w:t>
            </w:r>
          </w:p>
        </w:tc>
      </w:tr>
      <w:tr w:rsidR="00AE01BB" w:rsidRPr="007C2A65" w:rsidTr="00AE01BB">
        <w:tc>
          <w:tcPr>
            <w:tcW w:w="769" w:type="pct"/>
          </w:tcPr>
          <w:p w:rsidR="00AE01BB" w:rsidRPr="007C2A65" w:rsidRDefault="00AE01BB" w:rsidP="006550FD">
            <w:pPr>
              <w:spacing w:line="300" w:lineRule="auto"/>
              <w:rPr>
                <w:noProof/>
                <w:szCs w:val="18"/>
              </w:rPr>
            </w:pPr>
            <w:r w:rsidRPr="007C2A65">
              <w:rPr>
                <w:noProof/>
                <w:szCs w:val="18"/>
              </w:rPr>
              <w:t>MAC</w:t>
            </w:r>
          </w:p>
        </w:tc>
        <w:tc>
          <w:tcPr>
            <w:tcW w:w="938" w:type="pct"/>
          </w:tcPr>
          <w:p w:rsidR="00AE01BB" w:rsidRPr="007C2A65" w:rsidRDefault="00AE01BB" w:rsidP="006550FD">
            <w:pPr>
              <w:spacing w:line="300" w:lineRule="auto"/>
              <w:rPr>
                <w:noProof/>
                <w:szCs w:val="18"/>
              </w:rPr>
            </w:pPr>
            <w:r w:rsidRPr="007C2A65">
              <w:rPr>
                <w:noProof/>
                <w:szCs w:val="18"/>
              </w:rPr>
              <w:t>OCTET STRING</w:t>
            </w:r>
          </w:p>
        </w:tc>
        <w:tc>
          <w:tcPr>
            <w:tcW w:w="1205" w:type="pct"/>
          </w:tcPr>
          <w:p w:rsidR="00AE01BB" w:rsidRPr="007C2A65" w:rsidRDefault="00AE01BB" w:rsidP="006550FD">
            <w:pPr>
              <w:spacing w:line="300" w:lineRule="auto"/>
              <w:rPr>
                <w:noProof/>
                <w:szCs w:val="18"/>
              </w:rPr>
            </w:pPr>
            <w:r w:rsidRPr="007C2A65">
              <w:rPr>
                <w:noProof/>
                <w:szCs w:val="18"/>
              </w:rPr>
              <w:t>SIZE(128)</w:t>
            </w:r>
          </w:p>
        </w:tc>
        <w:tc>
          <w:tcPr>
            <w:tcW w:w="734" w:type="pct"/>
          </w:tcPr>
          <w:p w:rsidR="00AE01BB" w:rsidRPr="007C2A65" w:rsidRDefault="00AE01BB" w:rsidP="006550FD">
            <w:pPr>
              <w:spacing w:line="300" w:lineRule="auto"/>
              <w:rPr>
                <w:noProof/>
                <w:szCs w:val="18"/>
              </w:rPr>
            </w:pPr>
            <w:r>
              <w:rPr>
                <w:rFonts w:eastAsiaTheme="minorEastAsia" w:hint="eastAsia"/>
                <w:noProof/>
                <w:szCs w:val="18"/>
              </w:rPr>
              <w:t>M</w:t>
            </w:r>
          </w:p>
        </w:tc>
        <w:tc>
          <w:tcPr>
            <w:tcW w:w="1353" w:type="pct"/>
          </w:tcPr>
          <w:p w:rsidR="00AE01BB" w:rsidRDefault="00AE01BB" w:rsidP="006550FD">
            <w:pPr>
              <w:spacing w:line="300" w:lineRule="auto"/>
              <w:rPr>
                <w:rFonts w:eastAsiaTheme="minorEastAsia"/>
                <w:noProof/>
                <w:szCs w:val="18"/>
              </w:rPr>
            </w:pPr>
            <w:r w:rsidRPr="007C2A65">
              <w:rPr>
                <w:noProof/>
                <w:szCs w:val="18"/>
              </w:rPr>
              <w:t>ONU的注册MAC信息</w:t>
            </w:r>
          </w:p>
          <w:p w:rsidR="00AE01BB" w:rsidRPr="005C74BE" w:rsidRDefault="00AE01BB" w:rsidP="006550FD">
            <w:pPr>
              <w:spacing w:line="300" w:lineRule="auto"/>
              <w:rPr>
                <w:rFonts w:eastAsiaTheme="minorEastAsia"/>
                <w:noProof/>
                <w:szCs w:val="18"/>
              </w:rPr>
            </w:pPr>
            <w:r w:rsidRPr="005C74BE">
              <w:rPr>
                <w:rFonts w:eastAsiaTheme="minorEastAsia" w:hint="eastAsia"/>
                <w:noProof/>
                <w:szCs w:val="18"/>
              </w:rPr>
              <w:t>EPON ONU</w:t>
            </w:r>
            <w:r w:rsidRPr="005C74BE">
              <w:rPr>
                <w:rFonts w:eastAsiaTheme="minorEastAsia" w:hint="eastAsia"/>
                <w:noProof/>
                <w:szCs w:val="18"/>
              </w:rPr>
              <w:t>的</w:t>
            </w:r>
            <w:r w:rsidRPr="005C74BE">
              <w:rPr>
                <w:rFonts w:eastAsiaTheme="minorEastAsia" w:hint="eastAsia"/>
                <w:noProof/>
                <w:szCs w:val="18"/>
              </w:rPr>
              <w:t>MAC</w:t>
            </w:r>
            <w:r w:rsidRPr="005C74BE">
              <w:rPr>
                <w:rFonts w:eastAsiaTheme="minorEastAsia" w:hint="eastAsia"/>
                <w:noProof/>
                <w:szCs w:val="18"/>
              </w:rPr>
              <w:t>地址或</w:t>
            </w:r>
            <w:r w:rsidRPr="005C74BE">
              <w:rPr>
                <w:rFonts w:eastAsiaTheme="minorEastAsia" w:hint="eastAsia"/>
                <w:noProof/>
                <w:szCs w:val="18"/>
              </w:rPr>
              <w:t>GPON ONU</w:t>
            </w:r>
            <w:r w:rsidRPr="005C74BE">
              <w:rPr>
                <w:rFonts w:eastAsiaTheme="minorEastAsia" w:hint="eastAsia"/>
                <w:noProof/>
                <w:szCs w:val="18"/>
              </w:rPr>
              <w:t>的</w:t>
            </w:r>
            <w:r w:rsidRPr="005C74BE">
              <w:rPr>
                <w:rFonts w:eastAsiaTheme="minorEastAsia" w:hint="eastAsia"/>
                <w:noProof/>
                <w:szCs w:val="18"/>
              </w:rPr>
              <w:t>SN</w:t>
            </w:r>
            <w:r w:rsidRPr="005C74BE">
              <w:rPr>
                <w:rFonts w:eastAsiaTheme="minorEastAsia" w:hint="eastAsia"/>
                <w:noProof/>
                <w:szCs w:val="18"/>
              </w:rPr>
              <w:t>信息。</w:t>
            </w:r>
          </w:p>
        </w:tc>
      </w:tr>
      <w:tr w:rsidR="00AE01BB" w:rsidRPr="007C2A65" w:rsidTr="00AE01BB">
        <w:tc>
          <w:tcPr>
            <w:tcW w:w="769" w:type="pct"/>
          </w:tcPr>
          <w:p w:rsidR="00AE01BB" w:rsidRPr="007C2A65" w:rsidRDefault="00AE01BB" w:rsidP="006550FD">
            <w:pPr>
              <w:spacing w:line="300" w:lineRule="auto"/>
              <w:rPr>
                <w:noProof/>
                <w:szCs w:val="18"/>
              </w:rPr>
            </w:pPr>
            <w:r w:rsidRPr="007C2A65">
              <w:rPr>
                <w:noProof/>
                <w:szCs w:val="18"/>
              </w:rPr>
              <w:t>LOID</w:t>
            </w:r>
          </w:p>
        </w:tc>
        <w:tc>
          <w:tcPr>
            <w:tcW w:w="938" w:type="pct"/>
          </w:tcPr>
          <w:p w:rsidR="00AE01BB" w:rsidRPr="007C2A65" w:rsidRDefault="00AE01BB" w:rsidP="006550FD">
            <w:pPr>
              <w:spacing w:line="300" w:lineRule="auto"/>
              <w:rPr>
                <w:noProof/>
                <w:szCs w:val="18"/>
              </w:rPr>
            </w:pPr>
            <w:r w:rsidRPr="007C2A65">
              <w:rPr>
                <w:noProof/>
                <w:szCs w:val="18"/>
              </w:rPr>
              <w:t>OCTET STRING</w:t>
            </w:r>
          </w:p>
        </w:tc>
        <w:tc>
          <w:tcPr>
            <w:tcW w:w="1205" w:type="pct"/>
          </w:tcPr>
          <w:p w:rsidR="00AE01BB" w:rsidRPr="007C2A65" w:rsidRDefault="00AE01BB" w:rsidP="006550FD">
            <w:pPr>
              <w:pStyle w:val="ItemListinTable"/>
              <w:widowControl w:val="0"/>
              <w:numPr>
                <w:ilvl w:val="0"/>
                <w:numId w:val="0"/>
              </w:numPr>
              <w:adjustRightInd/>
              <w:spacing w:line="300" w:lineRule="auto"/>
              <w:rPr>
                <w:rFonts w:cs="Times New Roman"/>
                <w:noProof/>
                <w:kern w:val="2"/>
                <w:szCs w:val="18"/>
              </w:rPr>
            </w:pPr>
            <w:r w:rsidRPr="007C2A65">
              <w:rPr>
                <w:rFonts w:cs="Times New Roman"/>
                <w:noProof/>
                <w:szCs w:val="18"/>
              </w:rPr>
              <w:t>SIZE(64)</w:t>
            </w:r>
          </w:p>
        </w:tc>
        <w:tc>
          <w:tcPr>
            <w:tcW w:w="734" w:type="pct"/>
          </w:tcPr>
          <w:p w:rsidR="00AE01BB" w:rsidRPr="005C74BE" w:rsidRDefault="00AE01BB" w:rsidP="006550FD">
            <w:pPr>
              <w:spacing w:line="300" w:lineRule="auto"/>
              <w:rPr>
                <w:noProof/>
                <w:szCs w:val="18"/>
              </w:rPr>
            </w:pPr>
            <w:r>
              <w:rPr>
                <w:rFonts w:eastAsiaTheme="minorEastAsia" w:hint="eastAsia"/>
                <w:noProof/>
                <w:szCs w:val="18"/>
              </w:rPr>
              <w:t>M</w:t>
            </w:r>
          </w:p>
        </w:tc>
        <w:tc>
          <w:tcPr>
            <w:tcW w:w="1353" w:type="pct"/>
          </w:tcPr>
          <w:p w:rsidR="00AE01BB" w:rsidRPr="007C2A65" w:rsidRDefault="00AE01BB" w:rsidP="006550FD">
            <w:pPr>
              <w:spacing w:line="300" w:lineRule="auto"/>
              <w:rPr>
                <w:noProof/>
                <w:szCs w:val="18"/>
              </w:rPr>
            </w:pPr>
            <w:r w:rsidRPr="005C74BE">
              <w:rPr>
                <w:rFonts w:hint="eastAsia"/>
                <w:noProof/>
                <w:szCs w:val="18"/>
              </w:rPr>
              <w:t>逻辑ONU ID</w:t>
            </w:r>
            <w:r w:rsidRPr="005C74BE">
              <w:rPr>
                <w:rFonts w:ascii="宋体" w:eastAsia="宋体" w:hAnsi="宋体" w:cs="宋体" w:hint="eastAsia"/>
                <w:noProof/>
                <w:szCs w:val="18"/>
              </w:rPr>
              <w:t>或</w:t>
            </w:r>
            <w:r w:rsidRPr="005C74BE">
              <w:rPr>
                <w:noProof/>
                <w:szCs w:val="18"/>
              </w:rPr>
              <w:t>EPON ONU</w:t>
            </w:r>
            <w:r w:rsidRPr="005C74BE">
              <w:rPr>
                <w:rFonts w:ascii="宋体" w:eastAsia="宋体" w:hAnsi="宋体" w:cs="宋体" w:hint="eastAsia"/>
                <w:noProof/>
                <w:szCs w:val="18"/>
              </w:rPr>
              <w:t>的</w:t>
            </w:r>
            <w:r w:rsidRPr="005C74BE">
              <w:rPr>
                <w:noProof/>
                <w:szCs w:val="18"/>
              </w:rPr>
              <w:t>Key</w:t>
            </w:r>
            <w:r w:rsidRPr="005C74BE">
              <w:rPr>
                <w:rFonts w:hint="eastAsia"/>
                <w:noProof/>
                <w:szCs w:val="18"/>
              </w:rPr>
              <w:t>。</w:t>
            </w:r>
          </w:p>
        </w:tc>
      </w:tr>
      <w:tr w:rsidR="00AE01BB" w:rsidRPr="007C2A65" w:rsidTr="00AE01BB">
        <w:tc>
          <w:tcPr>
            <w:tcW w:w="769" w:type="pct"/>
          </w:tcPr>
          <w:p w:rsidR="00AE01BB" w:rsidRPr="007C2A65" w:rsidRDefault="00AE01BB" w:rsidP="006550FD">
            <w:pPr>
              <w:spacing w:line="300" w:lineRule="auto"/>
              <w:rPr>
                <w:noProof/>
                <w:szCs w:val="18"/>
              </w:rPr>
            </w:pPr>
            <w:r w:rsidRPr="007C2A65">
              <w:rPr>
                <w:noProof/>
                <w:szCs w:val="18"/>
              </w:rPr>
              <w:t>PWD</w:t>
            </w:r>
          </w:p>
        </w:tc>
        <w:tc>
          <w:tcPr>
            <w:tcW w:w="938" w:type="pct"/>
          </w:tcPr>
          <w:p w:rsidR="00AE01BB" w:rsidRPr="007C2A65" w:rsidRDefault="00AE01BB" w:rsidP="006550FD">
            <w:pPr>
              <w:spacing w:line="300" w:lineRule="auto"/>
              <w:rPr>
                <w:noProof/>
                <w:szCs w:val="18"/>
              </w:rPr>
            </w:pPr>
            <w:r w:rsidRPr="007C2A65">
              <w:rPr>
                <w:noProof/>
                <w:szCs w:val="18"/>
              </w:rPr>
              <w:t xml:space="preserve">OCTET </w:t>
            </w:r>
            <w:r w:rsidRPr="007C2A65">
              <w:rPr>
                <w:noProof/>
                <w:szCs w:val="18"/>
              </w:rPr>
              <w:lastRenderedPageBreak/>
              <w:t>STRING</w:t>
            </w:r>
          </w:p>
        </w:tc>
        <w:tc>
          <w:tcPr>
            <w:tcW w:w="1205" w:type="pct"/>
          </w:tcPr>
          <w:p w:rsidR="00AE01BB" w:rsidRPr="007C2A65" w:rsidRDefault="00AE01BB" w:rsidP="006550FD">
            <w:pPr>
              <w:spacing w:line="300" w:lineRule="auto"/>
              <w:rPr>
                <w:noProof/>
                <w:szCs w:val="18"/>
              </w:rPr>
            </w:pPr>
            <w:r w:rsidRPr="007C2A65">
              <w:rPr>
                <w:noProof/>
                <w:szCs w:val="18"/>
              </w:rPr>
              <w:lastRenderedPageBreak/>
              <w:t>SIZE(128)</w:t>
            </w:r>
          </w:p>
        </w:tc>
        <w:tc>
          <w:tcPr>
            <w:tcW w:w="734" w:type="pct"/>
          </w:tcPr>
          <w:p w:rsidR="00AE01BB" w:rsidRPr="005C74BE" w:rsidRDefault="00AE01BB" w:rsidP="007C2A65">
            <w:pPr>
              <w:jc w:val="left"/>
              <w:rPr>
                <w:szCs w:val="18"/>
              </w:rPr>
            </w:pPr>
            <w:r>
              <w:rPr>
                <w:rFonts w:eastAsiaTheme="minorEastAsia" w:hint="eastAsia"/>
                <w:noProof/>
                <w:szCs w:val="18"/>
              </w:rPr>
              <w:t>M</w:t>
            </w:r>
          </w:p>
        </w:tc>
        <w:tc>
          <w:tcPr>
            <w:tcW w:w="1353" w:type="pct"/>
          </w:tcPr>
          <w:p w:rsidR="00AE01BB" w:rsidRPr="007C2A65" w:rsidRDefault="00AE01BB" w:rsidP="007C2A65">
            <w:pPr>
              <w:jc w:val="left"/>
              <w:rPr>
                <w:szCs w:val="18"/>
              </w:rPr>
            </w:pPr>
            <w:r w:rsidRPr="005C74BE">
              <w:rPr>
                <w:rFonts w:hint="eastAsia"/>
                <w:szCs w:val="18"/>
              </w:rPr>
              <w:t>ONU</w:t>
            </w:r>
            <w:r w:rsidRPr="005C74BE">
              <w:rPr>
                <w:rFonts w:ascii="宋体" w:eastAsia="宋体" w:hAnsi="宋体" w:cs="宋体" w:hint="eastAsia"/>
                <w:szCs w:val="18"/>
              </w:rPr>
              <w:t>密码</w:t>
            </w:r>
            <w:r w:rsidRPr="005C74BE">
              <w:rPr>
                <w:rFonts w:hint="eastAsia"/>
                <w:szCs w:val="18"/>
              </w:rPr>
              <w:t>。</w:t>
            </w:r>
          </w:p>
        </w:tc>
      </w:tr>
      <w:tr w:rsidR="00AE01BB" w:rsidRPr="007C2A65" w:rsidTr="00AE01BB">
        <w:tc>
          <w:tcPr>
            <w:tcW w:w="769" w:type="pct"/>
          </w:tcPr>
          <w:p w:rsidR="00AE01BB" w:rsidRPr="007C2A65" w:rsidRDefault="00AE01BB" w:rsidP="006550FD">
            <w:pPr>
              <w:spacing w:line="300" w:lineRule="auto"/>
              <w:rPr>
                <w:noProof/>
                <w:szCs w:val="18"/>
              </w:rPr>
            </w:pPr>
            <w:r w:rsidRPr="007C2A65">
              <w:rPr>
                <w:noProof/>
                <w:szCs w:val="18"/>
              </w:rPr>
              <w:lastRenderedPageBreak/>
              <w:t>SWVER</w:t>
            </w:r>
          </w:p>
        </w:tc>
        <w:tc>
          <w:tcPr>
            <w:tcW w:w="938" w:type="pct"/>
          </w:tcPr>
          <w:p w:rsidR="00AE01BB" w:rsidRPr="007C2A65" w:rsidRDefault="00AE01BB" w:rsidP="006550FD">
            <w:pPr>
              <w:spacing w:line="300" w:lineRule="auto"/>
              <w:rPr>
                <w:noProof/>
                <w:szCs w:val="18"/>
              </w:rPr>
            </w:pPr>
            <w:r w:rsidRPr="007C2A65">
              <w:rPr>
                <w:noProof/>
                <w:szCs w:val="18"/>
              </w:rPr>
              <w:t>OCTET STRING</w:t>
            </w:r>
          </w:p>
        </w:tc>
        <w:tc>
          <w:tcPr>
            <w:tcW w:w="1205" w:type="pct"/>
          </w:tcPr>
          <w:p w:rsidR="00AE01BB" w:rsidRPr="007C2A65" w:rsidRDefault="00AE01BB" w:rsidP="006550FD">
            <w:pPr>
              <w:spacing w:line="300" w:lineRule="auto"/>
              <w:rPr>
                <w:noProof/>
                <w:szCs w:val="18"/>
              </w:rPr>
            </w:pPr>
            <w:r w:rsidRPr="007C2A65">
              <w:rPr>
                <w:noProof/>
                <w:szCs w:val="18"/>
              </w:rPr>
              <w:t>SIZE(128)</w:t>
            </w:r>
          </w:p>
        </w:tc>
        <w:tc>
          <w:tcPr>
            <w:tcW w:w="734" w:type="pct"/>
          </w:tcPr>
          <w:p w:rsidR="00AE01BB" w:rsidRPr="007C2A65" w:rsidRDefault="00AE01BB" w:rsidP="006550FD">
            <w:pPr>
              <w:spacing w:line="300" w:lineRule="auto"/>
              <w:rPr>
                <w:noProof/>
                <w:szCs w:val="18"/>
              </w:rPr>
            </w:pPr>
            <w:r>
              <w:rPr>
                <w:rFonts w:eastAsiaTheme="minorEastAsia" w:hint="eastAsia"/>
                <w:noProof/>
                <w:szCs w:val="18"/>
              </w:rPr>
              <w:t>M</w:t>
            </w:r>
          </w:p>
        </w:tc>
        <w:tc>
          <w:tcPr>
            <w:tcW w:w="1353" w:type="pct"/>
          </w:tcPr>
          <w:p w:rsidR="00AE01BB" w:rsidRPr="007C2A65" w:rsidRDefault="00AE01BB" w:rsidP="006550FD">
            <w:pPr>
              <w:spacing w:line="300" w:lineRule="auto"/>
              <w:rPr>
                <w:noProof/>
                <w:szCs w:val="18"/>
              </w:rPr>
            </w:pPr>
            <w:r w:rsidRPr="007C2A65">
              <w:rPr>
                <w:noProof/>
                <w:szCs w:val="18"/>
              </w:rPr>
              <w:t>软件版本</w:t>
            </w:r>
          </w:p>
        </w:tc>
      </w:tr>
      <w:tr w:rsidR="00AE01BB" w:rsidRPr="007C2A65" w:rsidTr="00AE01BB">
        <w:tc>
          <w:tcPr>
            <w:tcW w:w="769" w:type="pct"/>
          </w:tcPr>
          <w:p w:rsidR="00AE01BB" w:rsidRPr="007C2A65" w:rsidRDefault="00AE01BB" w:rsidP="006550FD">
            <w:pPr>
              <w:pStyle w:val="afffffb"/>
              <w:rPr>
                <w:szCs w:val="18"/>
              </w:rPr>
            </w:pPr>
            <w:r w:rsidRPr="005E4E83">
              <w:rPr>
                <w:sz w:val="21"/>
              </w:rPr>
              <w:t>FTTXMODE</w:t>
            </w:r>
          </w:p>
        </w:tc>
        <w:tc>
          <w:tcPr>
            <w:tcW w:w="938" w:type="pct"/>
          </w:tcPr>
          <w:p w:rsidR="00AE01BB" w:rsidRPr="007C2A65" w:rsidRDefault="00AE01BB" w:rsidP="006550FD">
            <w:pPr>
              <w:pStyle w:val="afffffb"/>
              <w:rPr>
                <w:szCs w:val="18"/>
              </w:rPr>
            </w:pPr>
            <w:r w:rsidRPr="007C2A65">
              <w:rPr>
                <w:noProof/>
                <w:szCs w:val="18"/>
              </w:rPr>
              <w:t>OCTET STRING</w:t>
            </w:r>
          </w:p>
        </w:tc>
        <w:tc>
          <w:tcPr>
            <w:tcW w:w="1205" w:type="pct"/>
          </w:tcPr>
          <w:p w:rsidR="00AE01BB" w:rsidRPr="007C2A65" w:rsidRDefault="00AE01BB" w:rsidP="006550FD">
            <w:pPr>
              <w:pStyle w:val="afffffb"/>
              <w:rPr>
                <w:szCs w:val="18"/>
              </w:rPr>
            </w:pPr>
            <w:r w:rsidRPr="007C2A65">
              <w:rPr>
                <w:szCs w:val="18"/>
              </w:rPr>
              <w:t>FTTB</w:t>
            </w:r>
          </w:p>
          <w:p w:rsidR="00AE01BB" w:rsidRDefault="00AE01BB" w:rsidP="006550FD">
            <w:pPr>
              <w:pStyle w:val="afffffb"/>
              <w:rPr>
                <w:rFonts w:eastAsiaTheme="minorEastAsia"/>
                <w:szCs w:val="18"/>
              </w:rPr>
            </w:pPr>
            <w:r w:rsidRPr="007C2A65">
              <w:rPr>
                <w:szCs w:val="18"/>
              </w:rPr>
              <w:t>FTTH</w:t>
            </w:r>
          </w:p>
          <w:p w:rsidR="00AE01BB" w:rsidRDefault="00AE01BB" w:rsidP="006550FD">
            <w:pPr>
              <w:pStyle w:val="afffffb"/>
              <w:rPr>
                <w:rFonts w:eastAsiaTheme="minorEastAsia"/>
                <w:szCs w:val="18"/>
              </w:rPr>
            </w:pPr>
            <w:r>
              <w:rPr>
                <w:rFonts w:eastAsiaTheme="minorEastAsia" w:hint="eastAsia"/>
                <w:szCs w:val="18"/>
              </w:rPr>
              <w:t>FTTC</w:t>
            </w:r>
          </w:p>
          <w:p w:rsidR="00AE01BB" w:rsidRPr="005C74BE" w:rsidRDefault="00AE01BB" w:rsidP="006550FD">
            <w:pPr>
              <w:pStyle w:val="afffffb"/>
              <w:rPr>
                <w:rFonts w:eastAsiaTheme="minorEastAsia"/>
                <w:szCs w:val="18"/>
              </w:rPr>
            </w:pPr>
            <w:r>
              <w:rPr>
                <w:rFonts w:eastAsiaTheme="minorEastAsia" w:hint="eastAsia"/>
                <w:szCs w:val="18"/>
              </w:rPr>
              <w:t>FTTO</w:t>
            </w:r>
          </w:p>
        </w:tc>
        <w:tc>
          <w:tcPr>
            <w:tcW w:w="734" w:type="pct"/>
          </w:tcPr>
          <w:p w:rsidR="00AE01BB" w:rsidRPr="005C74BE" w:rsidRDefault="00AE01BB" w:rsidP="001F3121">
            <w:pPr>
              <w:rPr>
                <w:szCs w:val="18"/>
              </w:rPr>
            </w:pPr>
            <w:r>
              <w:rPr>
                <w:rFonts w:eastAsiaTheme="minorEastAsia" w:hint="eastAsia"/>
                <w:noProof/>
                <w:szCs w:val="18"/>
              </w:rPr>
              <w:t>M</w:t>
            </w:r>
          </w:p>
        </w:tc>
        <w:tc>
          <w:tcPr>
            <w:tcW w:w="1353" w:type="pct"/>
          </w:tcPr>
          <w:p w:rsidR="00AE01BB" w:rsidRPr="005C74BE" w:rsidRDefault="00AE01BB" w:rsidP="001F3121">
            <w:pPr>
              <w:rPr>
                <w:szCs w:val="18"/>
              </w:rPr>
            </w:pPr>
            <w:r w:rsidRPr="005C74BE">
              <w:rPr>
                <w:rFonts w:hint="eastAsia"/>
                <w:szCs w:val="18"/>
              </w:rPr>
              <w:t>FTTx组网模式</w:t>
            </w:r>
          </w:p>
        </w:tc>
      </w:tr>
    </w:tbl>
    <w:p w:rsidR="00DD3AD9" w:rsidRPr="009E44FF" w:rsidRDefault="00DD3AD9" w:rsidP="00DD3AD9">
      <w:pPr>
        <w:pStyle w:val="07411"/>
        <w:ind w:left="420" w:right="210"/>
        <w:rPr>
          <w:rFonts w:cs="Times New Roman"/>
        </w:rPr>
      </w:pPr>
    </w:p>
    <w:p w:rsidR="006550FD" w:rsidRPr="00980B53" w:rsidRDefault="00AF425F" w:rsidP="00980B53">
      <w:pPr>
        <w:pStyle w:val="TimesNewRoman050"/>
        <w:ind w:left="0"/>
        <w:rPr>
          <w:rFonts w:cs="Times New Roman"/>
        </w:rPr>
      </w:pPr>
      <w:bookmarkStart w:id="308" w:name="_Toc422211139"/>
      <w:r w:rsidRPr="00980B53">
        <w:rPr>
          <w:rFonts w:cs="Times New Roman"/>
        </w:rPr>
        <w:t>查询</w:t>
      </w:r>
      <w:r w:rsidRPr="00980B53">
        <w:rPr>
          <w:rFonts w:cs="Times New Roman"/>
        </w:rPr>
        <w:t>ONU</w:t>
      </w:r>
      <w:r w:rsidRPr="00980B53">
        <w:rPr>
          <w:rFonts w:cs="Times New Roman"/>
        </w:rPr>
        <w:t>状态</w:t>
      </w:r>
      <w:r w:rsidR="0056296C">
        <w:rPr>
          <w:rFonts w:cs="Times New Roman" w:hint="eastAsia"/>
        </w:rPr>
        <w:t>信息</w:t>
      </w:r>
      <w:bookmarkEnd w:id="308"/>
    </w:p>
    <w:p w:rsidR="00146E6F" w:rsidRPr="00931120" w:rsidRDefault="00146E6F" w:rsidP="00CE4D8A">
      <w:pPr>
        <w:spacing w:beforeLines="50"/>
        <w:ind w:firstLine="420"/>
      </w:pPr>
      <w:r w:rsidRPr="00931120">
        <w:t>功能描述</w:t>
      </w:r>
    </w:p>
    <w:p w:rsidR="00146E6F" w:rsidRPr="009E44FF" w:rsidRDefault="00146E6F" w:rsidP="00FF3114">
      <w:pPr>
        <w:spacing w:line="360" w:lineRule="auto"/>
        <w:ind w:left="420" w:firstLine="420"/>
        <w:rPr>
          <w:szCs w:val="21"/>
        </w:rPr>
      </w:pPr>
      <w:r w:rsidRPr="009E44FF">
        <w:rPr>
          <w:szCs w:val="21"/>
        </w:rPr>
        <w:t>查询</w:t>
      </w:r>
      <w:r w:rsidRPr="009E44FF">
        <w:rPr>
          <w:szCs w:val="21"/>
        </w:rPr>
        <w:t>OLT PON</w:t>
      </w:r>
      <w:r w:rsidRPr="009E44FF">
        <w:rPr>
          <w:szCs w:val="21"/>
        </w:rPr>
        <w:t>口下单个或所有</w:t>
      </w:r>
      <w:r w:rsidRPr="009E44FF">
        <w:rPr>
          <w:szCs w:val="21"/>
        </w:rPr>
        <w:t>ONU</w:t>
      </w:r>
      <w:r w:rsidRPr="009E44FF">
        <w:rPr>
          <w:szCs w:val="21"/>
        </w:rPr>
        <w:t>状态、认证信息等。</w:t>
      </w:r>
    </w:p>
    <w:p w:rsidR="00146E6F" w:rsidRPr="00931120" w:rsidRDefault="00146E6F" w:rsidP="00CE4D8A">
      <w:pPr>
        <w:spacing w:beforeLines="50"/>
        <w:ind w:firstLine="420"/>
      </w:pPr>
      <w:r w:rsidRPr="00931120">
        <w:t>命令格式</w:t>
      </w:r>
    </w:p>
    <w:p w:rsidR="00146E6F" w:rsidRPr="009E44FF" w:rsidRDefault="00146E6F" w:rsidP="00FF3114">
      <w:pPr>
        <w:spacing w:line="360" w:lineRule="auto"/>
        <w:ind w:left="420" w:firstLine="420"/>
        <w:rPr>
          <w:szCs w:val="21"/>
        </w:rPr>
      </w:pPr>
      <w:r w:rsidRPr="009E44FF">
        <w:rPr>
          <w:szCs w:val="21"/>
        </w:rPr>
        <w:t>LST-ONUSTATE::ONUIP=onu-name|OLTID=olt-name ,PONID=ponport_location[,ONUIDTYPE=id-type,ONUID=onu-index]:CTAG::;</w:t>
      </w:r>
    </w:p>
    <w:p w:rsidR="00146E6F" w:rsidRPr="00931120" w:rsidRDefault="00146E6F" w:rsidP="00CE4D8A">
      <w:pPr>
        <w:spacing w:beforeLines="50"/>
        <w:ind w:firstLine="420"/>
      </w:pPr>
      <w:r w:rsidRPr="00931120">
        <w:t>输入参数</w:t>
      </w:r>
    </w:p>
    <w:tbl>
      <w:tblPr>
        <w:tblStyle w:val="afffffd"/>
        <w:tblW w:w="8107" w:type="dxa"/>
        <w:tblInd w:w="-411" w:type="dxa"/>
        <w:tblLayout w:type="fixed"/>
        <w:tblLook w:val="01E0"/>
      </w:tblPr>
      <w:tblGrid>
        <w:gridCol w:w="1494"/>
        <w:gridCol w:w="1764"/>
        <w:gridCol w:w="1707"/>
        <w:gridCol w:w="794"/>
        <w:gridCol w:w="2348"/>
      </w:tblGrid>
      <w:tr w:rsidR="002279ED" w:rsidRPr="00300E1F" w:rsidTr="00FD550D">
        <w:trPr>
          <w:cnfStyle w:val="100000000000"/>
        </w:trPr>
        <w:tc>
          <w:tcPr>
            <w:tcW w:w="921" w:type="pct"/>
          </w:tcPr>
          <w:p w:rsidR="002279ED" w:rsidRPr="00300E1F" w:rsidRDefault="002279ED" w:rsidP="00300E1F">
            <w:pPr>
              <w:rPr>
                <w:szCs w:val="18"/>
              </w:rPr>
            </w:pPr>
            <w:r w:rsidRPr="00300E1F">
              <w:rPr>
                <w:rFonts w:ascii="宋体" w:eastAsia="宋体" w:hAnsi="宋体" w:cs="宋体" w:hint="eastAsia"/>
                <w:szCs w:val="18"/>
              </w:rPr>
              <w:t>参数名称</w:t>
            </w:r>
          </w:p>
        </w:tc>
        <w:tc>
          <w:tcPr>
            <w:tcW w:w="1088" w:type="pct"/>
          </w:tcPr>
          <w:p w:rsidR="002279ED" w:rsidRPr="00300E1F" w:rsidRDefault="002279ED" w:rsidP="00300E1F">
            <w:pPr>
              <w:rPr>
                <w:szCs w:val="18"/>
              </w:rPr>
            </w:pPr>
            <w:r w:rsidRPr="00300E1F">
              <w:rPr>
                <w:rFonts w:ascii="宋体" w:eastAsia="宋体" w:hAnsi="宋体" w:cs="宋体" w:hint="eastAsia"/>
                <w:szCs w:val="18"/>
              </w:rPr>
              <w:t>数据类型</w:t>
            </w:r>
          </w:p>
        </w:tc>
        <w:tc>
          <w:tcPr>
            <w:tcW w:w="1053" w:type="pct"/>
          </w:tcPr>
          <w:p w:rsidR="002279ED" w:rsidRPr="00300E1F" w:rsidRDefault="002279ED" w:rsidP="00300E1F">
            <w:pPr>
              <w:rPr>
                <w:szCs w:val="18"/>
              </w:rPr>
            </w:pPr>
            <w:r w:rsidRPr="00300E1F">
              <w:rPr>
                <w:rFonts w:ascii="宋体" w:eastAsia="宋体" w:hAnsi="宋体" w:cs="宋体" w:hint="eastAsia"/>
                <w:szCs w:val="18"/>
              </w:rPr>
              <w:t>取值范围</w:t>
            </w:r>
          </w:p>
        </w:tc>
        <w:tc>
          <w:tcPr>
            <w:tcW w:w="490" w:type="pct"/>
          </w:tcPr>
          <w:p w:rsidR="002279ED" w:rsidRPr="00144469" w:rsidRDefault="002279ED" w:rsidP="002279ED">
            <w:pPr>
              <w:rPr>
                <w:rFonts w:eastAsiaTheme="minorEastAsia"/>
                <w:szCs w:val="18"/>
              </w:rPr>
            </w:pPr>
            <w:r>
              <w:rPr>
                <w:rFonts w:eastAsiaTheme="minorEastAsia" w:hint="eastAsia"/>
                <w:szCs w:val="18"/>
              </w:rPr>
              <w:t>限定</w:t>
            </w:r>
          </w:p>
        </w:tc>
        <w:tc>
          <w:tcPr>
            <w:tcW w:w="1449" w:type="pct"/>
          </w:tcPr>
          <w:p w:rsidR="002279ED" w:rsidRPr="00300E1F" w:rsidRDefault="002279ED" w:rsidP="00300E1F">
            <w:pPr>
              <w:rPr>
                <w:szCs w:val="18"/>
              </w:rPr>
            </w:pPr>
            <w:r w:rsidRPr="00300E1F">
              <w:rPr>
                <w:rFonts w:ascii="宋体" w:eastAsia="宋体" w:hAnsi="宋体" w:cs="宋体" w:hint="eastAsia"/>
                <w:szCs w:val="18"/>
              </w:rPr>
              <w:t>参数说明</w:t>
            </w:r>
          </w:p>
        </w:tc>
      </w:tr>
      <w:tr w:rsidR="00FD550D" w:rsidRPr="00300E1F" w:rsidTr="00FD550D">
        <w:tc>
          <w:tcPr>
            <w:tcW w:w="921" w:type="pct"/>
          </w:tcPr>
          <w:p w:rsidR="00FD550D" w:rsidRPr="00300E1F" w:rsidRDefault="00FD550D" w:rsidP="00300E1F">
            <w:pPr>
              <w:rPr>
                <w:szCs w:val="18"/>
              </w:rPr>
            </w:pPr>
            <w:r w:rsidRPr="00300E1F">
              <w:rPr>
                <w:szCs w:val="18"/>
              </w:rPr>
              <w:t>ONUIP</w:t>
            </w:r>
          </w:p>
        </w:tc>
        <w:tc>
          <w:tcPr>
            <w:tcW w:w="1088" w:type="pct"/>
          </w:tcPr>
          <w:p w:rsidR="00FD550D" w:rsidRPr="00300E1F" w:rsidRDefault="00FD550D" w:rsidP="00300E1F">
            <w:pPr>
              <w:rPr>
                <w:szCs w:val="18"/>
              </w:rPr>
            </w:pPr>
            <w:r w:rsidRPr="00300E1F">
              <w:rPr>
                <w:szCs w:val="18"/>
              </w:rPr>
              <w:t>OCTET STRING</w:t>
            </w:r>
          </w:p>
        </w:tc>
        <w:tc>
          <w:tcPr>
            <w:tcW w:w="1053" w:type="pct"/>
          </w:tcPr>
          <w:p w:rsidR="00FD550D" w:rsidRPr="00300E1F" w:rsidRDefault="00FD550D" w:rsidP="00300E1F">
            <w:pPr>
              <w:rPr>
                <w:szCs w:val="18"/>
              </w:rPr>
            </w:pPr>
            <w:r w:rsidRPr="00300E1F">
              <w:rPr>
                <w:szCs w:val="18"/>
              </w:rPr>
              <w:t>SIZE(128)</w:t>
            </w:r>
          </w:p>
        </w:tc>
        <w:tc>
          <w:tcPr>
            <w:tcW w:w="490" w:type="pct"/>
          </w:tcPr>
          <w:p w:rsidR="00FD550D" w:rsidRPr="00185B78" w:rsidRDefault="00FD550D" w:rsidP="00AC29C8">
            <w:pPr>
              <w:rPr>
                <w:rFonts w:eastAsiaTheme="minorEastAsia"/>
                <w:szCs w:val="18"/>
              </w:rPr>
            </w:pPr>
            <w:r>
              <w:rPr>
                <w:rFonts w:eastAsiaTheme="minorEastAsia" w:hint="eastAsia"/>
                <w:szCs w:val="18"/>
              </w:rPr>
              <w:t>C</w:t>
            </w:r>
          </w:p>
        </w:tc>
        <w:tc>
          <w:tcPr>
            <w:tcW w:w="1449" w:type="pct"/>
          </w:tcPr>
          <w:p w:rsidR="00FD550D" w:rsidRPr="00300E1F" w:rsidRDefault="00FD550D" w:rsidP="00300E1F">
            <w:pPr>
              <w:rPr>
                <w:szCs w:val="18"/>
              </w:rPr>
            </w:pPr>
            <w:r w:rsidRPr="00300E1F">
              <w:rPr>
                <w:rFonts w:ascii="宋体" w:eastAsia="宋体" w:hAnsi="宋体" w:cs="宋体" w:hint="eastAsia"/>
                <w:szCs w:val="18"/>
              </w:rPr>
              <w:t>具有管理</w:t>
            </w:r>
            <w:r w:rsidRPr="00300E1F">
              <w:rPr>
                <w:szCs w:val="18"/>
              </w:rPr>
              <w:t>IP</w:t>
            </w:r>
            <w:r w:rsidRPr="00300E1F">
              <w:rPr>
                <w:rFonts w:ascii="宋体" w:eastAsia="宋体" w:hAnsi="宋体" w:cs="宋体" w:hint="eastAsia"/>
                <w:szCs w:val="18"/>
              </w:rPr>
              <w:t>的</w:t>
            </w:r>
            <w:r w:rsidRPr="00300E1F">
              <w:rPr>
                <w:szCs w:val="18"/>
              </w:rPr>
              <w:t>ONU</w:t>
            </w:r>
            <w:r w:rsidRPr="00300E1F">
              <w:rPr>
                <w:rFonts w:ascii="宋体" w:eastAsia="宋体" w:hAnsi="宋体" w:cs="宋体" w:hint="eastAsia"/>
                <w:szCs w:val="18"/>
              </w:rPr>
              <w:t>的</w:t>
            </w:r>
            <w:r w:rsidRPr="00300E1F">
              <w:rPr>
                <w:szCs w:val="18"/>
              </w:rPr>
              <w:t>IP</w:t>
            </w:r>
            <w:r w:rsidRPr="00300E1F">
              <w:rPr>
                <w:rFonts w:ascii="宋体" w:eastAsia="宋体" w:hAnsi="宋体" w:cs="宋体" w:hint="eastAsia"/>
                <w:szCs w:val="18"/>
              </w:rPr>
              <w:t>地址或名称</w:t>
            </w:r>
          </w:p>
        </w:tc>
      </w:tr>
      <w:tr w:rsidR="00FD550D" w:rsidRPr="00300E1F" w:rsidTr="00FD550D">
        <w:tc>
          <w:tcPr>
            <w:tcW w:w="921" w:type="pct"/>
          </w:tcPr>
          <w:p w:rsidR="00FD550D" w:rsidRPr="00300E1F" w:rsidRDefault="00FD550D" w:rsidP="00300E1F">
            <w:pPr>
              <w:rPr>
                <w:szCs w:val="18"/>
              </w:rPr>
            </w:pPr>
            <w:r w:rsidRPr="00300E1F">
              <w:rPr>
                <w:szCs w:val="18"/>
              </w:rPr>
              <w:t>OLTID</w:t>
            </w:r>
          </w:p>
        </w:tc>
        <w:tc>
          <w:tcPr>
            <w:tcW w:w="1088" w:type="pct"/>
          </w:tcPr>
          <w:p w:rsidR="00FD550D" w:rsidRPr="00300E1F" w:rsidRDefault="00FD550D" w:rsidP="00300E1F">
            <w:pPr>
              <w:rPr>
                <w:szCs w:val="18"/>
              </w:rPr>
            </w:pPr>
            <w:r w:rsidRPr="00300E1F">
              <w:rPr>
                <w:szCs w:val="18"/>
              </w:rPr>
              <w:t>OCTET STRING</w:t>
            </w:r>
          </w:p>
        </w:tc>
        <w:tc>
          <w:tcPr>
            <w:tcW w:w="1053" w:type="pct"/>
          </w:tcPr>
          <w:p w:rsidR="00FD550D" w:rsidRPr="00300E1F" w:rsidRDefault="00FD550D" w:rsidP="00300E1F">
            <w:pPr>
              <w:rPr>
                <w:szCs w:val="18"/>
              </w:rPr>
            </w:pPr>
            <w:r w:rsidRPr="00300E1F">
              <w:rPr>
                <w:szCs w:val="18"/>
              </w:rPr>
              <w:t>SIZE(128)</w:t>
            </w:r>
          </w:p>
        </w:tc>
        <w:tc>
          <w:tcPr>
            <w:tcW w:w="490" w:type="pct"/>
          </w:tcPr>
          <w:p w:rsidR="00FD550D" w:rsidRPr="00185B78" w:rsidRDefault="00FD550D" w:rsidP="00AC29C8">
            <w:pPr>
              <w:rPr>
                <w:rFonts w:eastAsiaTheme="minorEastAsia"/>
                <w:szCs w:val="18"/>
              </w:rPr>
            </w:pPr>
            <w:r>
              <w:rPr>
                <w:rFonts w:eastAsiaTheme="minorEastAsia" w:hint="eastAsia"/>
                <w:szCs w:val="18"/>
              </w:rPr>
              <w:t>C</w:t>
            </w:r>
          </w:p>
        </w:tc>
        <w:tc>
          <w:tcPr>
            <w:tcW w:w="1449" w:type="pct"/>
          </w:tcPr>
          <w:p w:rsidR="00FD550D" w:rsidRPr="00F174FC" w:rsidRDefault="00FD550D" w:rsidP="00300E1F">
            <w:pPr>
              <w:rPr>
                <w:rFonts w:eastAsiaTheme="minorEastAsia"/>
                <w:szCs w:val="18"/>
              </w:rPr>
            </w:pPr>
            <w:r>
              <w:rPr>
                <w:szCs w:val="18"/>
              </w:rPr>
              <w:t>OLT IP</w:t>
            </w:r>
            <w:r>
              <w:rPr>
                <w:rFonts w:ascii="宋体" w:eastAsia="宋体" w:hAnsi="宋体" w:cs="宋体" w:hint="eastAsia"/>
                <w:szCs w:val="18"/>
              </w:rPr>
              <w:t>地址或名称</w:t>
            </w:r>
          </w:p>
        </w:tc>
      </w:tr>
      <w:tr w:rsidR="00FD550D" w:rsidRPr="00300E1F" w:rsidTr="00FD550D">
        <w:tc>
          <w:tcPr>
            <w:tcW w:w="921" w:type="pct"/>
          </w:tcPr>
          <w:p w:rsidR="00FD550D" w:rsidRPr="00300E1F" w:rsidRDefault="00FD550D" w:rsidP="00300E1F">
            <w:pPr>
              <w:rPr>
                <w:szCs w:val="18"/>
              </w:rPr>
            </w:pPr>
            <w:r w:rsidRPr="00300E1F">
              <w:rPr>
                <w:szCs w:val="18"/>
              </w:rPr>
              <w:t>PONID</w:t>
            </w:r>
          </w:p>
        </w:tc>
        <w:tc>
          <w:tcPr>
            <w:tcW w:w="1088" w:type="pct"/>
          </w:tcPr>
          <w:p w:rsidR="00FD550D" w:rsidRPr="00300E1F" w:rsidRDefault="00FD550D" w:rsidP="00300E1F">
            <w:pPr>
              <w:rPr>
                <w:szCs w:val="18"/>
              </w:rPr>
            </w:pPr>
            <w:r w:rsidRPr="00300E1F">
              <w:rPr>
                <w:szCs w:val="18"/>
              </w:rPr>
              <w:t xml:space="preserve">OCTET STRING </w:t>
            </w:r>
          </w:p>
        </w:tc>
        <w:tc>
          <w:tcPr>
            <w:tcW w:w="1053" w:type="pct"/>
          </w:tcPr>
          <w:p w:rsidR="00FD550D" w:rsidRPr="00300E1F" w:rsidRDefault="00FD550D" w:rsidP="00300E1F">
            <w:pPr>
              <w:rPr>
                <w:szCs w:val="18"/>
              </w:rPr>
            </w:pPr>
            <w:r w:rsidRPr="00300E1F">
              <w:rPr>
                <w:szCs w:val="18"/>
              </w:rPr>
              <w:t>SIZE(128)</w:t>
            </w:r>
          </w:p>
          <w:p w:rsidR="00FD550D" w:rsidRPr="00300E1F" w:rsidRDefault="00FD550D" w:rsidP="00300E1F">
            <w:pPr>
              <w:rPr>
                <w:szCs w:val="18"/>
              </w:rPr>
            </w:pPr>
          </w:p>
        </w:tc>
        <w:tc>
          <w:tcPr>
            <w:tcW w:w="490" w:type="pct"/>
          </w:tcPr>
          <w:p w:rsidR="00FD550D" w:rsidRPr="00185B78" w:rsidRDefault="00FD550D" w:rsidP="00AC29C8">
            <w:pPr>
              <w:rPr>
                <w:rFonts w:eastAsiaTheme="minorEastAsia"/>
                <w:szCs w:val="18"/>
              </w:rPr>
            </w:pPr>
            <w:r>
              <w:rPr>
                <w:rFonts w:eastAsiaTheme="minorEastAsia" w:hint="eastAsia"/>
                <w:szCs w:val="18"/>
              </w:rPr>
              <w:t>C</w:t>
            </w:r>
          </w:p>
        </w:tc>
        <w:tc>
          <w:tcPr>
            <w:tcW w:w="1449" w:type="pct"/>
          </w:tcPr>
          <w:p w:rsidR="00FD550D" w:rsidRPr="00300E1F" w:rsidRDefault="00FD550D" w:rsidP="00300E1F">
            <w:pPr>
              <w:rPr>
                <w:szCs w:val="18"/>
              </w:rPr>
            </w:pPr>
            <w:r w:rsidRPr="000228FC">
              <w:rPr>
                <w:rFonts w:hint="eastAsia"/>
                <w:szCs w:val="18"/>
              </w:rPr>
              <w:t>PON</w:t>
            </w:r>
            <w:r w:rsidRPr="000228FC">
              <w:rPr>
                <w:rFonts w:ascii="宋体" w:eastAsia="宋体" w:hAnsi="宋体" w:cs="宋体" w:hint="eastAsia"/>
                <w:szCs w:val="18"/>
              </w:rPr>
              <w:t>口定位信息。格式为</w:t>
            </w:r>
            <w:r w:rsidRPr="000228FC">
              <w:rPr>
                <w:szCs w:val="18"/>
              </w:rPr>
              <w:t>“</w:t>
            </w:r>
            <w:r w:rsidRPr="000228FC">
              <w:rPr>
                <w:rFonts w:ascii="宋体" w:eastAsia="宋体" w:hAnsi="宋体" w:cs="宋体" w:hint="eastAsia"/>
                <w:szCs w:val="18"/>
              </w:rPr>
              <w:t>机架</w:t>
            </w:r>
            <w:r w:rsidRPr="000228FC">
              <w:rPr>
                <w:szCs w:val="18"/>
              </w:rPr>
              <w:t>-</w:t>
            </w:r>
            <w:r w:rsidRPr="000228FC">
              <w:rPr>
                <w:rFonts w:ascii="宋体" w:eastAsia="宋体" w:hAnsi="宋体" w:cs="宋体" w:hint="eastAsia"/>
                <w:szCs w:val="18"/>
              </w:rPr>
              <w:t>框</w:t>
            </w:r>
            <w:r w:rsidRPr="000228FC">
              <w:rPr>
                <w:szCs w:val="18"/>
              </w:rPr>
              <w:t>-</w:t>
            </w:r>
            <w:r w:rsidRPr="000228FC">
              <w:rPr>
                <w:rFonts w:ascii="宋体" w:eastAsia="宋体" w:hAnsi="宋体" w:cs="宋体" w:hint="eastAsia"/>
                <w:szCs w:val="18"/>
              </w:rPr>
              <w:t>槽</w:t>
            </w:r>
            <w:r w:rsidRPr="000228FC">
              <w:rPr>
                <w:szCs w:val="18"/>
              </w:rPr>
              <w:t>-</w:t>
            </w:r>
            <w:r w:rsidRPr="000228FC">
              <w:rPr>
                <w:rFonts w:ascii="宋体" w:eastAsia="宋体" w:hAnsi="宋体" w:cs="宋体" w:hint="eastAsia"/>
                <w:szCs w:val="18"/>
              </w:rPr>
              <w:t>端口号</w:t>
            </w:r>
            <w:r w:rsidRPr="000228FC">
              <w:rPr>
                <w:szCs w:val="18"/>
              </w:rPr>
              <w:t>”</w:t>
            </w:r>
            <w:r w:rsidRPr="000228FC">
              <w:rPr>
                <w:rFonts w:ascii="宋体" w:eastAsia="宋体" w:hAnsi="宋体" w:cs="宋体" w:hint="eastAsia"/>
                <w:szCs w:val="18"/>
              </w:rPr>
              <w:t>，没有则使用</w:t>
            </w:r>
            <w:r w:rsidRPr="000228FC">
              <w:rPr>
                <w:szCs w:val="18"/>
              </w:rPr>
              <w:t>NA</w:t>
            </w:r>
            <w:r w:rsidRPr="000228FC">
              <w:rPr>
                <w:rFonts w:ascii="宋体" w:eastAsia="宋体" w:hAnsi="宋体" w:cs="宋体" w:hint="eastAsia"/>
                <w:szCs w:val="18"/>
              </w:rPr>
              <w:t>代替，如</w:t>
            </w:r>
            <w:r w:rsidRPr="000228FC">
              <w:rPr>
                <w:szCs w:val="18"/>
              </w:rPr>
              <w:t>0</w:t>
            </w:r>
            <w:r w:rsidRPr="000228FC">
              <w:rPr>
                <w:rFonts w:ascii="宋体" w:eastAsia="宋体" w:hAnsi="宋体" w:cs="宋体" w:hint="eastAsia"/>
                <w:szCs w:val="18"/>
              </w:rPr>
              <w:t>框</w:t>
            </w:r>
            <w:r w:rsidRPr="000228FC">
              <w:rPr>
                <w:szCs w:val="18"/>
              </w:rPr>
              <w:t>0</w:t>
            </w:r>
            <w:r w:rsidRPr="000228FC">
              <w:rPr>
                <w:rFonts w:ascii="宋体" w:eastAsia="宋体" w:hAnsi="宋体" w:cs="宋体" w:hint="eastAsia"/>
                <w:szCs w:val="18"/>
              </w:rPr>
              <w:t>槽</w:t>
            </w:r>
            <w:r w:rsidRPr="000228FC">
              <w:rPr>
                <w:rFonts w:hint="eastAsia"/>
                <w:szCs w:val="18"/>
              </w:rPr>
              <w:t>0</w:t>
            </w:r>
            <w:r w:rsidRPr="000228FC">
              <w:rPr>
                <w:rFonts w:ascii="宋体" w:eastAsia="宋体" w:hAnsi="宋体" w:cs="宋体" w:hint="eastAsia"/>
                <w:szCs w:val="18"/>
              </w:rPr>
              <w:t>端口为</w:t>
            </w:r>
            <w:r w:rsidRPr="000228FC">
              <w:rPr>
                <w:szCs w:val="18"/>
              </w:rPr>
              <w:t>NA-0-0-0</w:t>
            </w:r>
            <w:r w:rsidRPr="000228FC">
              <w:rPr>
                <w:rFonts w:ascii="宋体" w:eastAsia="宋体" w:hAnsi="宋体" w:cs="宋体" w:hint="eastAsia"/>
                <w:szCs w:val="18"/>
              </w:rPr>
              <w:t>。</w:t>
            </w:r>
          </w:p>
        </w:tc>
      </w:tr>
      <w:tr w:rsidR="00FD550D" w:rsidRPr="00300E1F" w:rsidTr="00FD550D">
        <w:tc>
          <w:tcPr>
            <w:tcW w:w="921" w:type="pct"/>
          </w:tcPr>
          <w:p w:rsidR="00FD550D" w:rsidRPr="00300E1F" w:rsidRDefault="00FD550D" w:rsidP="00300E1F">
            <w:pPr>
              <w:rPr>
                <w:szCs w:val="18"/>
              </w:rPr>
            </w:pPr>
            <w:r w:rsidRPr="00300E1F">
              <w:rPr>
                <w:szCs w:val="18"/>
              </w:rPr>
              <w:t>ONUIDTYPE</w:t>
            </w:r>
          </w:p>
        </w:tc>
        <w:tc>
          <w:tcPr>
            <w:tcW w:w="1088" w:type="pct"/>
          </w:tcPr>
          <w:p w:rsidR="00FD550D" w:rsidRPr="00300E1F" w:rsidRDefault="00FD550D" w:rsidP="00300E1F">
            <w:pPr>
              <w:rPr>
                <w:szCs w:val="18"/>
              </w:rPr>
            </w:pPr>
            <w:r w:rsidRPr="00300E1F">
              <w:rPr>
                <w:szCs w:val="18"/>
              </w:rPr>
              <w:t>OCTET STRING</w:t>
            </w:r>
          </w:p>
        </w:tc>
        <w:tc>
          <w:tcPr>
            <w:tcW w:w="1053" w:type="pct"/>
          </w:tcPr>
          <w:p w:rsidR="00FD550D" w:rsidRPr="00300E1F" w:rsidRDefault="00FD550D" w:rsidP="00300E1F">
            <w:pPr>
              <w:rPr>
                <w:szCs w:val="18"/>
              </w:rPr>
            </w:pPr>
            <w:r>
              <w:rPr>
                <w:szCs w:val="18"/>
              </w:rPr>
              <w:t>ONU_NAME</w:t>
            </w:r>
          </w:p>
          <w:p w:rsidR="00FD550D" w:rsidRPr="00300E1F" w:rsidRDefault="00FD550D" w:rsidP="00300E1F">
            <w:pPr>
              <w:rPr>
                <w:szCs w:val="18"/>
              </w:rPr>
            </w:pPr>
            <w:r>
              <w:rPr>
                <w:szCs w:val="18"/>
              </w:rPr>
              <w:t>MAC</w:t>
            </w:r>
          </w:p>
          <w:p w:rsidR="00FD550D" w:rsidRDefault="00FD550D" w:rsidP="00300E1F">
            <w:pPr>
              <w:rPr>
                <w:rFonts w:eastAsiaTheme="minorEastAsia"/>
                <w:szCs w:val="18"/>
              </w:rPr>
            </w:pPr>
            <w:r>
              <w:rPr>
                <w:szCs w:val="18"/>
              </w:rPr>
              <w:t>LOID</w:t>
            </w:r>
          </w:p>
          <w:p w:rsidR="00FD550D" w:rsidRPr="00931FE4" w:rsidRDefault="00FD550D" w:rsidP="00300E1F">
            <w:pPr>
              <w:rPr>
                <w:rFonts w:eastAsiaTheme="minorEastAsia"/>
                <w:szCs w:val="18"/>
              </w:rPr>
            </w:pPr>
            <w:r>
              <w:rPr>
                <w:rFonts w:eastAsiaTheme="minorEastAsia" w:hint="eastAsia"/>
                <w:szCs w:val="18"/>
              </w:rPr>
              <w:t>PASSWORD</w:t>
            </w:r>
          </w:p>
          <w:p w:rsidR="00FD550D" w:rsidRPr="00300E1F" w:rsidRDefault="00FD550D" w:rsidP="00300E1F">
            <w:pPr>
              <w:rPr>
                <w:szCs w:val="18"/>
              </w:rPr>
            </w:pPr>
            <w:r w:rsidRPr="00300E1F">
              <w:rPr>
                <w:szCs w:val="18"/>
              </w:rPr>
              <w:t>ONU_NUMBER</w:t>
            </w:r>
          </w:p>
        </w:tc>
        <w:tc>
          <w:tcPr>
            <w:tcW w:w="490" w:type="pct"/>
          </w:tcPr>
          <w:p w:rsidR="00FD550D" w:rsidRPr="00144469" w:rsidRDefault="00FD550D" w:rsidP="00AC29C8">
            <w:pPr>
              <w:rPr>
                <w:rFonts w:eastAsiaTheme="minorEastAsia"/>
                <w:szCs w:val="18"/>
              </w:rPr>
            </w:pPr>
            <w:r>
              <w:rPr>
                <w:rFonts w:eastAsiaTheme="minorEastAsia" w:hint="eastAsia"/>
                <w:szCs w:val="18"/>
              </w:rPr>
              <w:t>O</w:t>
            </w:r>
          </w:p>
        </w:tc>
        <w:tc>
          <w:tcPr>
            <w:tcW w:w="1449" w:type="pct"/>
          </w:tcPr>
          <w:p w:rsidR="00FD550D" w:rsidRPr="006B594E" w:rsidRDefault="00FD550D" w:rsidP="00300E1F">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FD550D" w:rsidRPr="00300E1F" w:rsidTr="00FD550D">
        <w:tc>
          <w:tcPr>
            <w:tcW w:w="921" w:type="pct"/>
          </w:tcPr>
          <w:p w:rsidR="00FD550D" w:rsidRPr="00300E1F" w:rsidRDefault="00FD550D" w:rsidP="00300E1F">
            <w:pPr>
              <w:rPr>
                <w:szCs w:val="18"/>
              </w:rPr>
            </w:pPr>
            <w:r w:rsidRPr="00300E1F">
              <w:rPr>
                <w:szCs w:val="18"/>
              </w:rPr>
              <w:t>ONUID</w:t>
            </w:r>
          </w:p>
        </w:tc>
        <w:tc>
          <w:tcPr>
            <w:tcW w:w="1088" w:type="pct"/>
          </w:tcPr>
          <w:p w:rsidR="00FD550D" w:rsidRPr="00300E1F" w:rsidRDefault="00FD550D" w:rsidP="00300E1F">
            <w:pPr>
              <w:rPr>
                <w:szCs w:val="18"/>
              </w:rPr>
            </w:pPr>
            <w:r w:rsidRPr="00300E1F">
              <w:rPr>
                <w:szCs w:val="18"/>
              </w:rPr>
              <w:t>OCTET STRING</w:t>
            </w:r>
          </w:p>
        </w:tc>
        <w:tc>
          <w:tcPr>
            <w:tcW w:w="1053" w:type="pct"/>
          </w:tcPr>
          <w:p w:rsidR="00FD550D" w:rsidRPr="00300E1F" w:rsidRDefault="00FD550D" w:rsidP="00300E1F">
            <w:pPr>
              <w:rPr>
                <w:szCs w:val="18"/>
              </w:rPr>
            </w:pPr>
            <w:r w:rsidRPr="00300E1F">
              <w:rPr>
                <w:szCs w:val="18"/>
              </w:rPr>
              <w:t>SIZE(128)</w:t>
            </w:r>
          </w:p>
        </w:tc>
        <w:tc>
          <w:tcPr>
            <w:tcW w:w="490" w:type="pct"/>
          </w:tcPr>
          <w:p w:rsidR="00FD550D" w:rsidRPr="00300E1F" w:rsidRDefault="00FD550D" w:rsidP="00AC29C8">
            <w:pPr>
              <w:rPr>
                <w:szCs w:val="18"/>
              </w:rPr>
            </w:pPr>
            <w:r>
              <w:rPr>
                <w:rFonts w:eastAsiaTheme="minorEastAsia" w:hint="eastAsia"/>
                <w:szCs w:val="18"/>
              </w:rPr>
              <w:t>O</w:t>
            </w:r>
          </w:p>
        </w:tc>
        <w:tc>
          <w:tcPr>
            <w:tcW w:w="1449" w:type="pct"/>
          </w:tcPr>
          <w:p w:rsidR="00FD550D" w:rsidRPr="00300E1F" w:rsidRDefault="00FD550D" w:rsidP="00D763FA">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 MAC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sidRPr="00300E1F">
              <w:rPr>
                <w:szCs w:val="18"/>
              </w:rPr>
              <w:t>5</w:t>
            </w:r>
            <w:r w:rsidRPr="00300E1F">
              <w:rPr>
                <w:rFonts w:ascii="宋体" w:eastAsia="宋体" w:hAnsi="宋体" w:cs="宋体" w:hint="eastAsia"/>
                <w:szCs w:val="18"/>
              </w:rPr>
              <w:t>选一，</w:t>
            </w:r>
            <w:r w:rsidRPr="00300E1F">
              <w:rPr>
                <w:szCs w:val="18"/>
              </w:rPr>
              <w:t xml:space="preserve"> </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bl>
    <w:p w:rsidR="00146E6F" w:rsidRPr="009E44FF" w:rsidRDefault="00146E6F" w:rsidP="00DC7607"/>
    <w:p w:rsidR="00146E6F" w:rsidRPr="00931120" w:rsidRDefault="00146E6F" w:rsidP="00CE4D8A">
      <w:pPr>
        <w:spacing w:beforeLines="50"/>
        <w:ind w:firstLine="420"/>
      </w:pPr>
      <w:r w:rsidRPr="00931120">
        <w:t>响应格式</w:t>
      </w:r>
    </w:p>
    <w:p w:rsidR="00146E6F" w:rsidRPr="009E44FF" w:rsidRDefault="00146E6F"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146E6F" w:rsidRPr="00931120" w:rsidRDefault="00146E6F" w:rsidP="00CE4D8A">
      <w:pPr>
        <w:spacing w:beforeLines="50"/>
        <w:ind w:firstLine="420"/>
      </w:pPr>
      <w:r w:rsidRPr="00931120">
        <w:lastRenderedPageBreak/>
        <w:t>输出参数</w:t>
      </w:r>
    </w:p>
    <w:tbl>
      <w:tblPr>
        <w:tblStyle w:val="afffffd"/>
        <w:tblW w:w="9269" w:type="dxa"/>
        <w:tblInd w:w="-849" w:type="dxa"/>
        <w:tblLayout w:type="fixed"/>
        <w:tblLook w:val="01E0"/>
      </w:tblPr>
      <w:tblGrid>
        <w:gridCol w:w="1717"/>
        <w:gridCol w:w="1963"/>
        <w:gridCol w:w="1969"/>
        <w:gridCol w:w="1266"/>
        <w:gridCol w:w="2354"/>
      </w:tblGrid>
      <w:tr w:rsidR="00144469" w:rsidRPr="00D763FA" w:rsidTr="00144469">
        <w:trPr>
          <w:cnfStyle w:val="100000000000"/>
        </w:trPr>
        <w:tc>
          <w:tcPr>
            <w:tcW w:w="926" w:type="pct"/>
          </w:tcPr>
          <w:p w:rsidR="00144469" w:rsidRPr="00D763FA" w:rsidRDefault="00144469" w:rsidP="00D763FA">
            <w:pPr>
              <w:rPr>
                <w:szCs w:val="18"/>
              </w:rPr>
            </w:pPr>
            <w:r w:rsidRPr="00D763FA">
              <w:rPr>
                <w:szCs w:val="18"/>
              </w:rPr>
              <w:t>参数名称</w:t>
            </w:r>
          </w:p>
        </w:tc>
        <w:tc>
          <w:tcPr>
            <w:tcW w:w="1059" w:type="pct"/>
          </w:tcPr>
          <w:p w:rsidR="00144469" w:rsidRPr="00D763FA" w:rsidRDefault="00144469" w:rsidP="00D763FA">
            <w:pPr>
              <w:rPr>
                <w:szCs w:val="18"/>
              </w:rPr>
            </w:pPr>
            <w:r w:rsidRPr="00D763FA">
              <w:rPr>
                <w:szCs w:val="18"/>
              </w:rPr>
              <w:t>数据类型</w:t>
            </w:r>
          </w:p>
        </w:tc>
        <w:tc>
          <w:tcPr>
            <w:tcW w:w="1062" w:type="pct"/>
          </w:tcPr>
          <w:p w:rsidR="00144469" w:rsidRPr="00D763FA" w:rsidRDefault="00144469" w:rsidP="00D763FA">
            <w:pPr>
              <w:rPr>
                <w:szCs w:val="18"/>
              </w:rPr>
            </w:pPr>
            <w:r w:rsidRPr="00D763FA">
              <w:rPr>
                <w:szCs w:val="18"/>
              </w:rPr>
              <w:t>取值范围</w:t>
            </w:r>
          </w:p>
        </w:tc>
        <w:tc>
          <w:tcPr>
            <w:tcW w:w="683" w:type="pct"/>
          </w:tcPr>
          <w:p w:rsidR="00144469" w:rsidRPr="00144469" w:rsidRDefault="00144469" w:rsidP="00D763FA">
            <w:pPr>
              <w:rPr>
                <w:rFonts w:eastAsiaTheme="minorEastAsia"/>
                <w:szCs w:val="18"/>
              </w:rPr>
            </w:pPr>
            <w:r>
              <w:rPr>
                <w:rFonts w:eastAsiaTheme="minorEastAsia" w:hint="eastAsia"/>
                <w:szCs w:val="18"/>
              </w:rPr>
              <w:t>限定</w:t>
            </w:r>
          </w:p>
        </w:tc>
        <w:tc>
          <w:tcPr>
            <w:tcW w:w="1270" w:type="pct"/>
          </w:tcPr>
          <w:p w:rsidR="00144469" w:rsidRPr="00D763FA" w:rsidRDefault="00144469" w:rsidP="00D763FA">
            <w:pPr>
              <w:rPr>
                <w:szCs w:val="18"/>
              </w:rPr>
            </w:pPr>
            <w:r w:rsidRPr="00D763FA">
              <w:rPr>
                <w:szCs w:val="18"/>
              </w:rPr>
              <w:t>参数说明</w:t>
            </w:r>
          </w:p>
        </w:tc>
      </w:tr>
      <w:tr w:rsidR="00144469" w:rsidRPr="00D763FA" w:rsidTr="00144469">
        <w:tc>
          <w:tcPr>
            <w:tcW w:w="926" w:type="pct"/>
          </w:tcPr>
          <w:p w:rsidR="00144469" w:rsidRPr="00D763FA" w:rsidRDefault="00144469" w:rsidP="00D763FA">
            <w:pPr>
              <w:rPr>
                <w:szCs w:val="18"/>
              </w:rPr>
            </w:pPr>
            <w:r w:rsidRPr="00D763FA">
              <w:rPr>
                <w:szCs w:val="18"/>
              </w:rPr>
              <w:t>ONUID</w:t>
            </w:r>
          </w:p>
        </w:tc>
        <w:tc>
          <w:tcPr>
            <w:tcW w:w="1059" w:type="pct"/>
          </w:tcPr>
          <w:p w:rsidR="00144469" w:rsidRPr="00D763FA" w:rsidRDefault="00144469" w:rsidP="00D763FA">
            <w:pPr>
              <w:rPr>
                <w:szCs w:val="18"/>
              </w:rPr>
            </w:pPr>
            <w:r w:rsidRPr="00D763FA">
              <w:rPr>
                <w:szCs w:val="18"/>
              </w:rPr>
              <w:t>OCTET STRING</w:t>
            </w:r>
          </w:p>
        </w:tc>
        <w:tc>
          <w:tcPr>
            <w:tcW w:w="1062" w:type="pct"/>
          </w:tcPr>
          <w:p w:rsidR="00144469" w:rsidRPr="00D763FA" w:rsidRDefault="00144469" w:rsidP="00D763FA">
            <w:pPr>
              <w:rPr>
                <w:szCs w:val="18"/>
              </w:rPr>
            </w:pPr>
            <w:r w:rsidRPr="00D763FA">
              <w:rPr>
                <w:szCs w:val="18"/>
              </w:rPr>
              <w:t>SIZE(128)</w:t>
            </w:r>
          </w:p>
        </w:tc>
        <w:tc>
          <w:tcPr>
            <w:tcW w:w="683" w:type="pct"/>
          </w:tcPr>
          <w:p w:rsidR="00144469" w:rsidRPr="00144469" w:rsidRDefault="00144469" w:rsidP="00D763FA">
            <w:pPr>
              <w:rPr>
                <w:rFonts w:eastAsiaTheme="minorEastAsia"/>
                <w:szCs w:val="18"/>
              </w:rPr>
            </w:pPr>
            <w:r>
              <w:rPr>
                <w:rFonts w:eastAsiaTheme="minorEastAsia" w:hint="eastAsia"/>
                <w:szCs w:val="18"/>
              </w:rPr>
              <w:t>M</w:t>
            </w:r>
          </w:p>
        </w:tc>
        <w:tc>
          <w:tcPr>
            <w:tcW w:w="1270" w:type="pct"/>
          </w:tcPr>
          <w:p w:rsidR="00144469" w:rsidRPr="00D763FA" w:rsidRDefault="00144469" w:rsidP="00D763FA">
            <w:pPr>
              <w:rPr>
                <w:szCs w:val="18"/>
              </w:rPr>
            </w:pPr>
            <w:r w:rsidRPr="00D763FA">
              <w:rPr>
                <w:szCs w:val="18"/>
              </w:rPr>
              <w:t>ONU标识，取值：ONU_Number， 用来唯一标识PON口的ONU</w:t>
            </w:r>
          </w:p>
        </w:tc>
      </w:tr>
      <w:tr w:rsidR="00144469" w:rsidRPr="00D763FA" w:rsidTr="00144469">
        <w:tc>
          <w:tcPr>
            <w:tcW w:w="926" w:type="pct"/>
          </w:tcPr>
          <w:p w:rsidR="00144469" w:rsidRPr="00D763FA" w:rsidRDefault="00144469" w:rsidP="00D763FA">
            <w:pPr>
              <w:rPr>
                <w:szCs w:val="18"/>
              </w:rPr>
            </w:pPr>
            <w:r w:rsidRPr="00D763FA">
              <w:rPr>
                <w:szCs w:val="18"/>
              </w:rPr>
              <w:t>AdminState</w:t>
            </w:r>
          </w:p>
        </w:tc>
        <w:tc>
          <w:tcPr>
            <w:tcW w:w="1059" w:type="pct"/>
          </w:tcPr>
          <w:p w:rsidR="00144469" w:rsidRPr="00D763FA" w:rsidRDefault="00144469" w:rsidP="00D763FA">
            <w:pPr>
              <w:rPr>
                <w:szCs w:val="18"/>
              </w:rPr>
            </w:pPr>
            <w:r w:rsidRPr="00D763FA">
              <w:rPr>
                <w:szCs w:val="18"/>
              </w:rPr>
              <w:t>OCTET STRING</w:t>
            </w:r>
          </w:p>
        </w:tc>
        <w:tc>
          <w:tcPr>
            <w:tcW w:w="1062" w:type="pct"/>
          </w:tcPr>
          <w:p w:rsidR="00144469" w:rsidRPr="00D763FA" w:rsidRDefault="00144469" w:rsidP="00D763FA">
            <w:pPr>
              <w:rPr>
                <w:szCs w:val="18"/>
              </w:rPr>
            </w:pPr>
            <w:r w:rsidRPr="00D763FA">
              <w:rPr>
                <w:szCs w:val="18"/>
              </w:rPr>
              <w:t>UP</w:t>
            </w:r>
          </w:p>
          <w:p w:rsidR="00144469" w:rsidRPr="00D763FA" w:rsidRDefault="00144469" w:rsidP="00D763FA">
            <w:pPr>
              <w:rPr>
                <w:szCs w:val="18"/>
              </w:rPr>
            </w:pPr>
            <w:r w:rsidRPr="00D763FA">
              <w:rPr>
                <w:szCs w:val="18"/>
              </w:rPr>
              <w:t>DOWN</w:t>
            </w:r>
          </w:p>
        </w:tc>
        <w:tc>
          <w:tcPr>
            <w:tcW w:w="683" w:type="pct"/>
          </w:tcPr>
          <w:p w:rsidR="00144469" w:rsidRPr="00D763FA" w:rsidRDefault="00144469" w:rsidP="00D763FA">
            <w:pPr>
              <w:rPr>
                <w:szCs w:val="18"/>
              </w:rPr>
            </w:pPr>
            <w:r>
              <w:rPr>
                <w:rFonts w:eastAsiaTheme="minorEastAsia" w:hint="eastAsia"/>
                <w:szCs w:val="18"/>
              </w:rPr>
              <w:t>M</w:t>
            </w:r>
          </w:p>
        </w:tc>
        <w:tc>
          <w:tcPr>
            <w:tcW w:w="1270" w:type="pct"/>
          </w:tcPr>
          <w:p w:rsidR="00144469" w:rsidRDefault="00144469" w:rsidP="00D763FA">
            <w:pPr>
              <w:rPr>
                <w:rFonts w:eastAsiaTheme="minorEastAsia"/>
                <w:szCs w:val="18"/>
              </w:rPr>
            </w:pPr>
            <w:r w:rsidRPr="00D763FA">
              <w:rPr>
                <w:szCs w:val="18"/>
              </w:rPr>
              <w:t>管理状态</w:t>
            </w:r>
          </w:p>
          <w:p w:rsidR="00144469" w:rsidRPr="001B4276" w:rsidRDefault="00144469" w:rsidP="001B4276">
            <w:pPr>
              <w:rPr>
                <w:rFonts w:eastAsiaTheme="minorEastAsia"/>
                <w:szCs w:val="18"/>
              </w:rPr>
            </w:pPr>
            <w:r w:rsidRPr="001B4276">
              <w:rPr>
                <w:rFonts w:eastAsiaTheme="minorEastAsia" w:hint="eastAsia"/>
                <w:szCs w:val="18"/>
              </w:rPr>
              <w:t>UP</w:t>
            </w:r>
            <w:r w:rsidRPr="001B4276">
              <w:rPr>
                <w:rFonts w:eastAsiaTheme="minorEastAsia" w:hint="eastAsia"/>
                <w:szCs w:val="18"/>
              </w:rPr>
              <w:t>：激活</w:t>
            </w:r>
          </w:p>
          <w:p w:rsidR="00144469" w:rsidRPr="001B4276" w:rsidRDefault="00144469" w:rsidP="001B4276">
            <w:pPr>
              <w:rPr>
                <w:rFonts w:eastAsiaTheme="minorEastAsia"/>
                <w:szCs w:val="18"/>
              </w:rPr>
            </w:pPr>
            <w:r w:rsidRPr="001B4276">
              <w:rPr>
                <w:rFonts w:eastAsiaTheme="minorEastAsia" w:hint="eastAsia"/>
                <w:szCs w:val="18"/>
              </w:rPr>
              <w:t>DOWN</w:t>
            </w:r>
            <w:r w:rsidRPr="001B4276">
              <w:rPr>
                <w:rFonts w:eastAsiaTheme="minorEastAsia" w:hint="eastAsia"/>
                <w:szCs w:val="18"/>
              </w:rPr>
              <w:t>：去激活</w:t>
            </w:r>
          </w:p>
        </w:tc>
      </w:tr>
      <w:tr w:rsidR="00144469" w:rsidRPr="00D763FA" w:rsidTr="00144469">
        <w:tc>
          <w:tcPr>
            <w:tcW w:w="926" w:type="pct"/>
          </w:tcPr>
          <w:p w:rsidR="00144469" w:rsidRPr="00D763FA" w:rsidRDefault="00144469" w:rsidP="00D763FA">
            <w:pPr>
              <w:rPr>
                <w:szCs w:val="18"/>
              </w:rPr>
            </w:pPr>
            <w:r w:rsidRPr="00D763FA">
              <w:rPr>
                <w:szCs w:val="18"/>
              </w:rPr>
              <w:t>OperState</w:t>
            </w:r>
          </w:p>
        </w:tc>
        <w:tc>
          <w:tcPr>
            <w:tcW w:w="1059" w:type="pct"/>
          </w:tcPr>
          <w:p w:rsidR="00144469" w:rsidRPr="00D763FA" w:rsidRDefault="00144469" w:rsidP="00D763FA">
            <w:pPr>
              <w:rPr>
                <w:szCs w:val="18"/>
              </w:rPr>
            </w:pPr>
            <w:r w:rsidRPr="00D763FA">
              <w:rPr>
                <w:szCs w:val="18"/>
              </w:rPr>
              <w:t>OCTET STRING</w:t>
            </w:r>
          </w:p>
        </w:tc>
        <w:tc>
          <w:tcPr>
            <w:tcW w:w="1062" w:type="pct"/>
          </w:tcPr>
          <w:p w:rsidR="00144469" w:rsidRPr="00D763FA" w:rsidRDefault="00144469" w:rsidP="00D763FA">
            <w:pPr>
              <w:rPr>
                <w:szCs w:val="18"/>
              </w:rPr>
            </w:pPr>
            <w:r w:rsidRPr="00D763FA">
              <w:rPr>
                <w:szCs w:val="18"/>
              </w:rPr>
              <w:t>UP</w:t>
            </w:r>
          </w:p>
          <w:p w:rsidR="00144469" w:rsidRPr="00D763FA" w:rsidRDefault="00144469" w:rsidP="00D763FA">
            <w:pPr>
              <w:rPr>
                <w:szCs w:val="18"/>
              </w:rPr>
            </w:pPr>
            <w:r w:rsidRPr="00D763FA">
              <w:rPr>
                <w:szCs w:val="18"/>
              </w:rPr>
              <w:t>Power-Off</w:t>
            </w:r>
          </w:p>
          <w:p w:rsidR="00144469" w:rsidRDefault="00144469" w:rsidP="00D763FA">
            <w:pPr>
              <w:rPr>
                <w:rFonts w:eastAsiaTheme="minorEastAsia"/>
                <w:szCs w:val="18"/>
              </w:rPr>
            </w:pPr>
            <w:r w:rsidRPr="00D763FA">
              <w:rPr>
                <w:szCs w:val="18"/>
              </w:rPr>
              <w:t>LOS</w:t>
            </w:r>
          </w:p>
          <w:p w:rsidR="00144469" w:rsidRPr="001B4276" w:rsidRDefault="00144469" w:rsidP="00D763FA">
            <w:pPr>
              <w:rPr>
                <w:rFonts w:eastAsiaTheme="minorEastAsia"/>
                <w:szCs w:val="18"/>
              </w:rPr>
            </w:pPr>
            <w:r>
              <w:rPr>
                <w:rFonts w:eastAsiaTheme="minorEastAsia" w:hint="eastAsia"/>
                <w:szCs w:val="18"/>
              </w:rPr>
              <w:t>other</w:t>
            </w:r>
          </w:p>
        </w:tc>
        <w:tc>
          <w:tcPr>
            <w:tcW w:w="683" w:type="pct"/>
          </w:tcPr>
          <w:p w:rsidR="00144469" w:rsidRPr="00D763FA" w:rsidRDefault="00144469" w:rsidP="00D763FA">
            <w:pPr>
              <w:rPr>
                <w:szCs w:val="18"/>
              </w:rPr>
            </w:pPr>
            <w:r>
              <w:rPr>
                <w:rFonts w:eastAsiaTheme="minorEastAsia" w:hint="eastAsia"/>
                <w:szCs w:val="18"/>
              </w:rPr>
              <w:t>M</w:t>
            </w:r>
          </w:p>
        </w:tc>
        <w:tc>
          <w:tcPr>
            <w:tcW w:w="1270" w:type="pct"/>
          </w:tcPr>
          <w:p w:rsidR="00144469" w:rsidRDefault="00144469" w:rsidP="00D763FA">
            <w:pPr>
              <w:rPr>
                <w:rFonts w:eastAsiaTheme="minorEastAsia"/>
                <w:szCs w:val="18"/>
              </w:rPr>
            </w:pPr>
            <w:r w:rsidRPr="00D763FA">
              <w:rPr>
                <w:szCs w:val="18"/>
              </w:rPr>
              <w:t>运行状态</w:t>
            </w:r>
          </w:p>
          <w:p w:rsidR="00144469" w:rsidRPr="001B4276" w:rsidRDefault="00144469" w:rsidP="001B4276">
            <w:pPr>
              <w:rPr>
                <w:rFonts w:eastAsiaTheme="minorEastAsia"/>
                <w:szCs w:val="18"/>
              </w:rPr>
            </w:pPr>
            <w:r w:rsidRPr="001B4276">
              <w:rPr>
                <w:rFonts w:eastAsiaTheme="minorEastAsia" w:hint="eastAsia"/>
                <w:szCs w:val="18"/>
              </w:rPr>
              <w:t>UP</w:t>
            </w:r>
            <w:r w:rsidRPr="001B4276">
              <w:rPr>
                <w:rFonts w:eastAsiaTheme="minorEastAsia" w:hint="eastAsia"/>
                <w:szCs w:val="18"/>
              </w:rPr>
              <w:t>：在线</w:t>
            </w:r>
          </w:p>
          <w:p w:rsidR="00144469" w:rsidRPr="001B4276" w:rsidRDefault="00144469" w:rsidP="001B4276">
            <w:pPr>
              <w:rPr>
                <w:rFonts w:eastAsiaTheme="minorEastAsia"/>
                <w:szCs w:val="18"/>
              </w:rPr>
            </w:pPr>
            <w:r w:rsidRPr="001B4276">
              <w:rPr>
                <w:rFonts w:eastAsiaTheme="minorEastAsia" w:hint="eastAsia"/>
                <w:szCs w:val="18"/>
              </w:rPr>
              <w:t>Power-Off</w:t>
            </w:r>
            <w:r w:rsidRPr="001B4276">
              <w:rPr>
                <w:rFonts w:eastAsiaTheme="minorEastAsia" w:hint="eastAsia"/>
                <w:szCs w:val="18"/>
              </w:rPr>
              <w:t>：掉电</w:t>
            </w:r>
          </w:p>
          <w:p w:rsidR="00144469" w:rsidRPr="001B4276" w:rsidRDefault="00144469" w:rsidP="001B4276">
            <w:pPr>
              <w:rPr>
                <w:rFonts w:eastAsiaTheme="minorEastAsia"/>
                <w:szCs w:val="18"/>
              </w:rPr>
            </w:pPr>
            <w:r w:rsidRPr="001B4276">
              <w:rPr>
                <w:rFonts w:eastAsiaTheme="minorEastAsia" w:hint="eastAsia"/>
                <w:szCs w:val="18"/>
              </w:rPr>
              <w:t>LOS</w:t>
            </w:r>
            <w:r w:rsidRPr="001B4276">
              <w:rPr>
                <w:rFonts w:eastAsiaTheme="minorEastAsia" w:hint="eastAsia"/>
                <w:szCs w:val="18"/>
              </w:rPr>
              <w:t>：断纤</w:t>
            </w:r>
          </w:p>
          <w:p w:rsidR="00144469" w:rsidRPr="001B4276" w:rsidRDefault="00144469" w:rsidP="001B4276">
            <w:pPr>
              <w:rPr>
                <w:rFonts w:eastAsiaTheme="minorEastAsia"/>
                <w:szCs w:val="18"/>
              </w:rPr>
            </w:pPr>
            <w:r w:rsidRPr="001B4276">
              <w:rPr>
                <w:rFonts w:eastAsiaTheme="minorEastAsia" w:hint="eastAsia"/>
                <w:szCs w:val="18"/>
              </w:rPr>
              <w:t>other</w:t>
            </w:r>
            <w:r w:rsidRPr="001B4276">
              <w:rPr>
                <w:rFonts w:eastAsiaTheme="minorEastAsia" w:hint="eastAsia"/>
                <w:szCs w:val="18"/>
              </w:rPr>
              <w:t>：其它</w:t>
            </w:r>
          </w:p>
        </w:tc>
      </w:tr>
      <w:tr w:rsidR="00144469" w:rsidRPr="00D763FA" w:rsidTr="00144469">
        <w:tc>
          <w:tcPr>
            <w:tcW w:w="926" w:type="pct"/>
          </w:tcPr>
          <w:p w:rsidR="00144469" w:rsidRPr="00D763FA" w:rsidRDefault="00144469" w:rsidP="00D763FA">
            <w:pPr>
              <w:rPr>
                <w:szCs w:val="18"/>
              </w:rPr>
            </w:pPr>
            <w:r w:rsidRPr="00D763FA">
              <w:rPr>
                <w:szCs w:val="18"/>
              </w:rPr>
              <w:t>AUTH</w:t>
            </w:r>
          </w:p>
        </w:tc>
        <w:tc>
          <w:tcPr>
            <w:tcW w:w="1059" w:type="pct"/>
          </w:tcPr>
          <w:p w:rsidR="00144469" w:rsidRPr="00D763FA" w:rsidRDefault="00144469" w:rsidP="00D763FA">
            <w:pPr>
              <w:rPr>
                <w:szCs w:val="18"/>
              </w:rPr>
            </w:pPr>
            <w:r w:rsidRPr="00D763FA">
              <w:rPr>
                <w:szCs w:val="18"/>
              </w:rPr>
              <w:t>OCTET STRING</w:t>
            </w:r>
          </w:p>
        </w:tc>
        <w:tc>
          <w:tcPr>
            <w:tcW w:w="1062" w:type="pct"/>
          </w:tcPr>
          <w:p w:rsidR="00144469" w:rsidRPr="007C2A65" w:rsidRDefault="00144469" w:rsidP="001F3121">
            <w:pPr>
              <w:pStyle w:val="ItemListinTable"/>
              <w:widowControl w:val="0"/>
              <w:numPr>
                <w:ilvl w:val="0"/>
                <w:numId w:val="0"/>
              </w:numPr>
              <w:tabs>
                <w:tab w:val="num" w:pos="2126"/>
              </w:tabs>
              <w:adjustRightInd/>
              <w:spacing w:line="300" w:lineRule="auto"/>
              <w:ind w:left="170" w:hanging="170"/>
              <w:rPr>
                <w:rFonts w:cs="Times New Roman"/>
                <w:noProof/>
                <w:kern w:val="2"/>
                <w:szCs w:val="18"/>
              </w:rPr>
            </w:pPr>
            <w:r w:rsidRPr="007C2A65">
              <w:rPr>
                <w:rFonts w:cs="Times New Roman"/>
                <w:noProof/>
                <w:kern w:val="2"/>
                <w:szCs w:val="18"/>
              </w:rPr>
              <w:t>MAC</w:t>
            </w:r>
          </w:p>
          <w:p w:rsidR="00144469" w:rsidRPr="007C2A65" w:rsidRDefault="00144469" w:rsidP="001F3121">
            <w:pPr>
              <w:pStyle w:val="ItemListinTable"/>
              <w:widowControl w:val="0"/>
              <w:numPr>
                <w:ilvl w:val="0"/>
                <w:numId w:val="0"/>
              </w:numPr>
              <w:tabs>
                <w:tab w:val="num" w:pos="2126"/>
              </w:tabs>
              <w:adjustRightInd/>
              <w:spacing w:line="300" w:lineRule="auto"/>
              <w:ind w:left="170" w:hanging="170"/>
              <w:rPr>
                <w:rFonts w:cs="Times New Roman"/>
                <w:noProof/>
                <w:szCs w:val="18"/>
              </w:rPr>
            </w:pPr>
            <w:r w:rsidRPr="007C2A65">
              <w:rPr>
                <w:rFonts w:cs="Times New Roman"/>
                <w:noProof/>
                <w:kern w:val="2"/>
                <w:szCs w:val="18"/>
              </w:rPr>
              <w:t>LOID</w:t>
            </w:r>
          </w:p>
          <w:p w:rsidR="00144469" w:rsidRPr="007C2A65" w:rsidRDefault="00144469" w:rsidP="001F3121">
            <w:pPr>
              <w:pStyle w:val="ItemListinTable"/>
              <w:widowControl w:val="0"/>
              <w:numPr>
                <w:ilvl w:val="0"/>
                <w:numId w:val="0"/>
              </w:numPr>
              <w:tabs>
                <w:tab w:val="num" w:pos="2126"/>
              </w:tabs>
              <w:adjustRightInd/>
              <w:spacing w:line="300" w:lineRule="auto"/>
              <w:ind w:left="170" w:hanging="170"/>
              <w:rPr>
                <w:rFonts w:cs="Times New Roman"/>
                <w:noProof/>
                <w:szCs w:val="18"/>
              </w:rPr>
            </w:pPr>
            <w:r w:rsidRPr="007C2A65">
              <w:rPr>
                <w:rFonts w:cs="Times New Roman"/>
                <w:noProof/>
                <w:kern w:val="2"/>
                <w:szCs w:val="18"/>
              </w:rPr>
              <w:t>LOIDONCEON</w:t>
            </w:r>
          </w:p>
          <w:p w:rsidR="00144469" w:rsidRDefault="00144469" w:rsidP="001F3121">
            <w:pPr>
              <w:pStyle w:val="ItemListinTable"/>
              <w:widowControl w:val="0"/>
              <w:numPr>
                <w:ilvl w:val="0"/>
                <w:numId w:val="0"/>
              </w:numPr>
              <w:tabs>
                <w:tab w:val="num" w:pos="2126"/>
              </w:tabs>
              <w:adjustRightInd/>
              <w:spacing w:line="300" w:lineRule="auto"/>
              <w:ind w:left="170" w:hanging="170"/>
              <w:rPr>
                <w:rFonts w:eastAsiaTheme="minorEastAsia" w:cs="Times New Roman"/>
                <w:noProof/>
                <w:kern w:val="2"/>
                <w:szCs w:val="18"/>
              </w:rPr>
            </w:pPr>
            <w:r w:rsidRPr="007C2A65">
              <w:rPr>
                <w:rFonts w:cs="Times New Roman"/>
                <w:noProof/>
                <w:kern w:val="2"/>
                <w:szCs w:val="18"/>
              </w:rPr>
              <w:t>PASSWORD</w:t>
            </w:r>
          </w:p>
          <w:p w:rsidR="00144469" w:rsidRPr="005C74BE" w:rsidRDefault="00144469" w:rsidP="001F3121">
            <w:pPr>
              <w:pStyle w:val="ItemListinTable"/>
              <w:widowControl w:val="0"/>
              <w:numPr>
                <w:ilvl w:val="0"/>
                <w:numId w:val="0"/>
              </w:numPr>
              <w:tabs>
                <w:tab w:val="num" w:pos="2126"/>
              </w:tabs>
              <w:adjustRightInd/>
              <w:spacing w:line="300" w:lineRule="auto"/>
              <w:ind w:left="170" w:hanging="170"/>
              <w:rPr>
                <w:rFonts w:eastAsiaTheme="minorEastAsia" w:cs="Times New Roman"/>
                <w:noProof/>
                <w:szCs w:val="18"/>
              </w:rPr>
            </w:pPr>
            <w:r w:rsidRPr="005C74BE">
              <w:rPr>
                <w:rFonts w:eastAsiaTheme="minorEastAsia" w:cs="Times New Roman"/>
                <w:noProof/>
                <w:szCs w:val="18"/>
              </w:rPr>
              <w:t>PASSWORDONCEON</w:t>
            </w:r>
          </w:p>
        </w:tc>
        <w:tc>
          <w:tcPr>
            <w:tcW w:w="683" w:type="pct"/>
          </w:tcPr>
          <w:p w:rsidR="00144469" w:rsidRPr="007C2A65" w:rsidRDefault="00144469" w:rsidP="001F3121">
            <w:pPr>
              <w:spacing w:line="300" w:lineRule="auto"/>
              <w:rPr>
                <w:rFonts w:ascii="宋体" w:hAnsi="宋体" w:cs="宋体"/>
                <w:noProof/>
                <w:szCs w:val="18"/>
              </w:rPr>
            </w:pPr>
            <w:r>
              <w:rPr>
                <w:rFonts w:eastAsiaTheme="minorEastAsia" w:hint="eastAsia"/>
                <w:szCs w:val="18"/>
              </w:rPr>
              <w:t>M</w:t>
            </w:r>
          </w:p>
        </w:tc>
        <w:tc>
          <w:tcPr>
            <w:tcW w:w="1270" w:type="pct"/>
          </w:tcPr>
          <w:p w:rsidR="00144469" w:rsidRPr="007C2A65" w:rsidRDefault="00144469" w:rsidP="001F3121">
            <w:pPr>
              <w:spacing w:line="300" w:lineRule="auto"/>
              <w:rPr>
                <w:noProof/>
                <w:szCs w:val="18"/>
              </w:rPr>
            </w:pPr>
            <w:r w:rsidRPr="007C2A65">
              <w:rPr>
                <w:rFonts w:ascii="宋体" w:eastAsia="宋体" w:hAnsi="宋体" w:cs="宋体" w:hint="eastAsia"/>
                <w:noProof/>
                <w:szCs w:val="18"/>
              </w:rPr>
              <w:t>认证方式</w:t>
            </w:r>
          </w:p>
        </w:tc>
      </w:tr>
      <w:tr w:rsidR="00144469" w:rsidRPr="00D763FA" w:rsidTr="00144469">
        <w:tc>
          <w:tcPr>
            <w:tcW w:w="926" w:type="pct"/>
          </w:tcPr>
          <w:p w:rsidR="00144469" w:rsidRPr="00D763FA" w:rsidRDefault="00144469" w:rsidP="00D763FA">
            <w:pPr>
              <w:rPr>
                <w:szCs w:val="18"/>
              </w:rPr>
            </w:pPr>
            <w:r w:rsidRPr="00D763FA">
              <w:rPr>
                <w:szCs w:val="18"/>
              </w:rPr>
              <w:t>AUTHINFO</w:t>
            </w:r>
          </w:p>
        </w:tc>
        <w:tc>
          <w:tcPr>
            <w:tcW w:w="1059" w:type="pct"/>
          </w:tcPr>
          <w:p w:rsidR="00144469" w:rsidRPr="00D763FA" w:rsidRDefault="00144469" w:rsidP="00D763FA">
            <w:pPr>
              <w:rPr>
                <w:szCs w:val="18"/>
              </w:rPr>
            </w:pPr>
            <w:r w:rsidRPr="00D763FA">
              <w:rPr>
                <w:szCs w:val="18"/>
              </w:rPr>
              <w:t>OCTET STRING</w:t>
            </w:r>
          </w:p>
        </w:tc>
        <w:tc>
          <w:tcPr>
            <w:tcW w:w="1062" w:type="pct"/>
          </w:tcPr>
          <w:p w:rsidR="00144469" w:rsidRPr="00D763FA" w:rsidRDefault="00144469" w:rsidP="00D763FA">
            <w:pPr>
              <w:rPr>
                <w:szCs w:val="18"/>
              </w:rPr>
            </w:pPr>
            <w:r w:rsidRPr="00D763FA">
              <w:rPr>
                <w:szCs w:val="18"/>
              </w:rPr>
              <w:t>SIZE(64)</w:t>
            </w:r>
          </w:p>
        </w:tc>
        <w:tc>
          <w:tcPr>
            <w:tcW w:w="683" w:type="pct"/>
          </w:tcPr>
          <w:p w:rsidR="00144469" w:rsidRPr="00D763FA" w:rsidRDefault="00144469" w:rsidP="00117CF1">
            <w:pPr>
              <w:rPr>
                <w:rFonts w:ascii="宋体" w:hAnsi="宋体" w:cs="宋体"/>
                <w:szCs w:val="18"/>
              </w:rPr>
            </w:pPr>
            <w:r>
              <w:rPr>
                <w:rFonts w:eastAsiaTheme="minorEastAsia" w:hint="eastAsia"/>
                <w:szCs w:val="18"/>
              </w:rPr>
              <w:t>M</w:t>
            </w:r>
          </w:p>
        </w:tc>
        <w:tc>
          <w:tcPr>
            <w:tcW w:w="1270" w:type="pct"/>
          </w:tcPr>
          <w:p w:rsidR="00144469" w:rsidRDefault="00144469" w:rsidP="00117CF1">
            <w:pPr>
              <w:rPr>
                <w:rFonts w:ascii="宋体" w:eastAsia="宋体" w:hAnsi="宋体" w:cs="宋体"/>
                <w:szCs w:val="18"/>
              </w:rPr>
            </w:pPr>
            <w:r w:rsidRPr="00D763FA">
              <w:rPr>
                <w:rFonts w:ascii="宋体" w:eastAsia="宋体" w:hAnsi="宋体" w:cs="宋体" w:hint="eastAsia"/>
                <w:szCs w:val="18"/>
              </w:rPr>
              <w:t>认证信息</w:t>
            </w:r>
          </w:p>
          <w:p w:rsidR="00144469" w:rsidRPr="00117CF1" w:rsidRDefault="00144469" w:rsidP="00117CF1">
            <w:pPr>
              <w:rPr>
                <w:szCs w:val="18"/>
              </w:rPr>
            </w:pPr>
            <w:r w:rsidRPr="00117CF1">
              <w:rPr>
                <w:rFonts w:ascii="宋体" w:eastAsia="宋体" w:hAnsi="宋体" w:cs="宋体" w:hint="eastAsia"/>
                <w:szCs w:val="18"/>
              </w:rPr>
              <w:t>若</w:t>
            </w:r>
            <w:r w:rsidRPr="00117CF1">
              <w:rPr>
                <w:szCs w:val="18"/>
              </w:rPr>
              <w:t>AUTHTYPE=MAC</w:t>
            </w:r>
            <w:r w:rsidRPr="00117CF1">
              <w:rPr>
                <w:rFonts w:ascii="宋体" w:eastAsia="宋体" w:hAnsi="宋体" w:cs="宋体" w:hint="eastAsia"/>
                <w:szCs w:val="18"/>
              </w:rPr>
              <w:t>，则</w:t>
            </w:r>
            <w:r w:rsidRPr="00117CF1">
              <w:rPr>
                <w:szCs w:val="18"/>
              </w:rPr>
              <w:t>AUTHINFO</w:t>
            </w:r>
            <w:r w:rsidRPr="00117CF1">
              <w:rPr>
                <w:rFonts w:ascii="宋体" w:eastAsia="宋体" w:hAnsi="宋体" w:cs="宋体" w:hint="eastAsia"/>
                <w:szCs w:val="18"/>
              </w:rPr>
              <w:t>为</w:t>
            </w:r>
            <w:r w:rsidRPr="00117CF1">
              <w:rPr>
                <w:szCs w:val="18"/>
              </w:rPr>
              <w:t>EPON</w:t>
            </w:r>
            <w:r w:rsidRPr="00117CF1">
              <w:rPr>
                <w:rFonts w:ascii="宋体" w:eastAsia="宋体" w:hAnsi="宋体" w:cs="宋体" w:hint="eastAsia"/>
                <w:szCs w:val="18"/>
              </w:rPr>
              <w:t>的</w:t>
            </w:r>
            <w:r w:rsidRPr="00117CF1">
              <w:rPr>
                <w:szCs w:val="18"/>
              </w:rPr>
              <w:t>MAC</w:t>
            </w:r>
            <w:r w:rsidRPr="00117CF1">
              <w:rPr>
                <w:rFonts w:ascii="宋体" w:eastAsia="宋体" w:hAnsi="宋体" w:cs="宋体" w:hint="eastAsia"/>
                <w:szCs w:val="18"/>
              </w:rPr>
              <w:t>地址或</w:t>
            </w:r>
            <w:r w:rsidRPr="00117CF1">
              <w:rPr>
                <w:szCs w:val="18"/>
              </w:rPr>
              <w:t>GPON</w:t>
            </w:r>
            <w:r w:rsidRPr="00117CF1">
              <w:rPr>
                <w:rFonts w:ascii="宋体" w:eastAsia="宋体" w:hAnsi="宋体" w:cs="宋体" w:hint="eastAsia"/>
                <w:szCs w:val="18"/>
              </w:rPr>
              <w:t>的</w:t>
            </w:r>
            <w:r w:rsidRPr="00117CF1">
              <w:rPr>
                <w:szCs w:val="18"/>
              </w:rPr>
              <w:t>SN</w:t>
            </w:r>
            <w:r w:rsidRPr="00117CF1">
              <w:rPr>
                <w:rFonts w:ascii="宋体" w:eastAsia="宋体" w:hAnsi="宋体" w:cs="宋体" w:hint="eastAsia"/>
                <w:szCs w:val="18"/>
              </w:rPr>
              <w:t>信息。</w:t>
            </w:r>
          </w:p>
          <w:p w:rsidR="00144469" w:rsidRPr="00117CF1" w:rsidRDefault="00144469" w:rsidP="00117CF1">
            <w:pPr>
              <w:rPr>
                <w:szCs w:val="18"/>
              </w:rPr>
            </w:pPr>
            <w:r w:rsidRPr="00117CF1">
              <w:rPr>
                <w:rFonts w:ascii="宋体" w:eastAsia="宋体" w:hAnsi="宋体" w:cs="宋体" w:hint="eastAsia"/>
                <w:szCs w:val="18"/>
              </w:rPr>
              <w:t>若</w:t>
            </w:r>
            <w:r w:rsidRPr="00117CF1">
              <w:rPr>
                <w:szCs w:val="18"/>
              </w:rPr>
              <w:t>AUTHTYPE=LOID</w:t>
            </w:r>
            <w:r w:rsidRPr="00117CF1">
              <w:rPr>
                <w:rFonts w:ascii="宋体" w:eastAsia="宋体" w:hAnsi="宋体" w:cs="宋体" w:hint="eastAsia"/>
                <w:szCs w:val="18"/>
              </w:rPr>
              <w:t>或</w:t>
            </w:r>
            <w:r w:rsidRPr="00117CF1">
              <w:rPr>
                <w:szCs w:val="18"/>
              </w:rPr>
              <w:t>LOIDONCEON</w:t>
            </w:r>
            <w:r w:rsidRPr="00117CF1">
              <w:rPr>
                <w:rFonts w:ascii="宋体" w:eastAsia="宋体" w:hAnsi="宋体" w:cs="宋体" w:hint="eastAsia"/>
                <w:szCs w:val="18"/>
              </w:rPr>
              <w:t>，则</w:t>
            </w:r>
            <w:r w:rsidRPr="00117CF1">
              <w:rPr>
                <w:szCs w:val="18"/>
              </w:rPr>
              <w:t>AUTHINFO</w:t>
            </w:r>
            <w:r w:rsidRPr="00117CF1">
              <w:rPr>
                <w:rFonts w:ascii="宋体" w:eastAsia="宋体" w:hAnsi="宋体" w:cs="宋体" w:hint="eastAsia"/>
                <w:szCs w:val="18"/>
              </w:rPr>
              <w:t>为</w:t>
            </w:r>
            <w:r w:rsidRPr="00117CF1">
              <w:rPr>
                <w:szCs w:val="18"/>
              </w:rPr>
              <w:t>LOID</w:t>
            </w:r>
            <w:r w:rsidRPr="00117CF1">
              <w:rPr>
                <w:rFonts w:ascii="宋体" w:eastAsia="宋体" w:hAnsi="宋体" w:cs="宋体" w:hint="eastAsia"/>
                <w:szCs w:val="18"/>
              </w:rPr>
              <w:t>。</w:t>
            </w:r>
          </w:p>
          <w:p w:rsidR="00144469" w:rsidRPr="00D763FA" w:rsidRDefault="00144469" w:rsidP="00117CF1">
            <w:pPr>
              <w:rPr>
                <w:szCs w:val="18"/>
              </w:rPr>
            </w:pPr>
            <w:r w:rsidRPr="00117CF1">
              <w:rPr>
                <w:rFonts w:ascii="宋体" w:eastAsia="宋体" w:hAnsi="宋体" w:cs="宋体" w:hint="eastAsia"/>
                <w:szCs w:val="18"/>
              </w:rPr>
              <w:t>若</w:t>
            </w:r>
            <w:r w:rsidRPr="00117CF1">
              <w:rPr>
                <w:szCs w:val="18"/>
              </w:rPr>
              <w:t>AUTHTYPE=PASSWORD</w:t>
            </w:r>
            <w:r w:rsidRPr="00117CF1">
              <w:rPr>
                <w:rFonts w:ascii="宋体" w:eastAsia="宋体" w:hAnsi="宋体" w:cs="宋体" w:hint="eastAsia"/>
                <w:szCs w:val="18"/>
              </w:rPr>
              <w:t>或</w:t>
            </w:r>
            <w:r w:rsidRPr="00117CF1">
              <w:rPr>
                <w:szCs w:val="18"/>
              </w:rPr>
              <w:t>PASSWORDONCEON</w:t>
            </w:r>
            <w:r w:rsidRPr="00117CF1">
              <w:rPr>
                <w:rFonts w:ascii="宋体" w:eastAsia="宋体" w:hAnsi="宋体" w:cs="宋体" w:hint="eastAsia"/>
                <w:szCs w:val="18"/>
              </w:rPr>
              <w:t>，则</w:t>
            </w:r>
            <w:r w:rsidRPr="00117CF1">
              <w:rPr>
                <w:szCs w:val="18"/>
              </w:rPr>
              <w:t>AUTHINFO</w:t>
            </w:r>
            <w:r w:rsidRPr="00117CF1">
              <w:rPr>
                <w:rFonts w:ascii="宋体" w:eastAsia="宋体" w:hAnsi="宋体" w:cs="宋体" w:hint="eastAsia"/>
                <w:szCs w:val="18"/>
              </w:rPr>
              <w:t>为</w:t>
            </w:r>
            <w:r w:rsidRPr="00117CF1">
              <w:rPr>
                <w:szCs w:val="18"/>
              </w:rPr>
              <w:t>PASSWORD</w:t>
            </w:r>
            <w:r w:rsidRPr="00117CF1">
              <w:rPr>
                <w:rFonts w:hint="eastAsia"/>
                <w:szCs w:val="18"/>
              </w:rPr>
              <w:t>。</w:t>
            </w:r>
          </w:p>
        </w:tc>
      </w:tr>
      <w:tr w:rsidR="00144469" w:rsidRPr="00D763FA" w:rsidTr="00144469">
        <w:tc>
          <w:tcPr>
            <w:tcW w:w="926" w:type="pct"/>
          </w:tcPr>
          <w:p w:rsidR="00144469" w:rsidRPr="00D763FA" w:rsidRDefault="00144469" w:rsidP="00D763FA">
            <w:pPr>
              <w:rPr>
                <w:szCs w:val="18"/>
              </w:rPr>
            </w:pPr>
            <w:r w:rsidRPr="00D763FA">
              <w:rPr>
                <w:szCs w:val="18"/>
              </w:rPr>
              <w:t>ONUIP</w:t>
            </w:r>
          </w:p>
        </w:tc>
        <w:tc>
          <w:tcPr>
            <w:tcW w:w="1059" w:type="pct"/>
          </w:tcPr>
          <w:p w:rsidR="00144469" w:rsidRPr="00D763FA" w:rsidRDefault="00144469" w:rsidP="00D763FA">
            <w:pPr>
              <w:rPr>
                <w:szCs w:val="18"/>
              </w:rPr>
            </w:pPr>
            <w:r w:rsidRPr="00D763FA">
              <w:rPr>
                <w:szCs w:val="18"/>
              </w:rPr>
              <w:t>OCTET STRING</w:t>
            </w:r>
          </w:p>
        </w:tc>
        <w:tc>
          <w:tcPr>
            <w:tcW w:w="1062" w:type="pct"/>
          </w:tcPr>
          <w:p w:rsidR="00144469" w:rsidRPr="00D763FA" w:rsidRDefault="00144469" w:rsidP="00D763FA">
            <w:pPr>
              <w:rPr>
                <w:szCs w:val="18"/>
              </w:rPr>
            </w:pPr>
            <w:r w:rsidRPr="00D763FA">
              <w:rPr>
                <w:szCs w:val="18"/>
              </w:rPr>
              <w:t>SIZE(128)</w:t>
            </w:r>
          </w:p>
        </w:tc>
        <w:tc>
          <w:tcPr>
            <w:tcW w:w="683" w:type="pct"/>
          </w:tcPr>
          <w:p w:rsidR="00144469" w:rsidRPr="00D763FA" w:rsidRDefault="00144469" w:rsidP="00D763FA">
            <w:pPr>
              <w:rPr>
                <w:szCs w:val="18"/>
              </w:rPr>
            </w:pPr>
            <w:r>
              <w:rPr>
                <w:rFonts w:eastAsiaTheme="minorEastAsia" w:hint="eastAsia"/>
                <w:szCs w:val="18"/>
              </w:rPr>
              <w:t>M</w:t>
            </w:r>
          </w:p>
        </w:tc>
        <w:tc>
          <w:tcPr>
            <w:tcW w:w="1270" w:type="pct"/>
          </w:tcPr>
          <w:p w:rsidR="00144469" w:rsidRPr="00D763FA" w:rsidRDefault="00144469" w:rsidP="00D763FA">
            <w:pPr>
              <w:rPr>
                <w:szCs w:val="18"/>
              </w:rPr>
            </w:pPr>
            <w:r w:rsidRPr="00D763FA">
              <w:rPr>
                <w:szCs w:val="18"/>
              </w:rPr>
              <w:t>ONU 管理IP</w:t>
            </w:r>
          </w:p>
        </w:tc>
      </w:tr>
      <w:tr w:rsidR="00144469" w:rsidRPr="00D763FA" w:rsidTr="00144469">
        <w:tc>
          <w:tcPr>
            <w:tcW w:w="926" w:type="pct"/>
          </w:tcPr>
          <w:p w:rsidR="00144469" w:rsidRPr="00D763FA" w:rsidRDefault="00144469" w:rsidP="00D763FA">
            <w:pPr>
              <w:rPr>
                <w:szCs w:val="18"/>
              </w:rPr>
            </w:pPr>
            <w:r w:rsidRPr="00D763FA">
              <w:rPr>
                <w:szCs w:val="18"/>
              </w:rPr>
              <w:t>LASTOFFTIME</w:t>
            </w:r>
          </w:p>
        </w:tc>
        <w:tc>
          <w:tcPr>
            <w:tcW w:w="1059" w:type="pct"/>
          </w:tcPr>
          <w:p w:rsidR="00144469" w:rsidRPr="00D763FA" w:rsidRDefault="00144469" w:rsidP="00D763FA">
            <w:pPr>
              <w:rPr>
                <w:szCs w:val="18"/>
              </w:rPr>
            </w:pPr>
            <w:r w:rsidRPr="00D763FA">
              <w:rPr>
                <w:szCs w:val="18"/>
              </w:rPr>
              <w:t>OCTET STRING</w:t>
            </w:r>
          </w:p>
        </w:tc>
        <w:tc>
          <w:tcPr>
            <w:tcW w:w="1062" w:type="pct"/>
          </w:tcPr>
          <w:p w:rsidR="00144469" w:rsidRPr="00D763FA" w:rsidRDefault="00144469" w:rsidP="00D763FA">
            <w:pPr>
              <w:rPr>
                <w:szCs w:val="18"/>
              </w:rPr>
            </w:pPr>
            <w:r w:rsidRPr="00D763FA">
              <w:rPr>
                <w:szCs w:val="18"/>
              </w:rPr>
              <w:t>SIZE(128)</w:t>
            </w:r>
          </w:p>
        </w:tc>
        <w:tc>
          <w:tcPr>
            <w:tcW w:w="683" w:type="pct"/>
          </w:tcPr>
          <w:p w:rsidR="00144469" w:rsidRPr="00E31D5B" w:rsidRDefault="00144469" w:rsidP="00E31D5B">
            <w:pPr>
              <w:rPr>
                <w:szCs w:val="18"/>
              </w:rPr>
            </w:pPr>
            <w:r>
              <w:rPr>
                <w:rFonts w:eastAsiaTheme="minorEastAsia" w:hint="eastAsia"/>
                <w:szCs w:val="18"/>
              </w:rPr>
              <w:t>M</w:t>
            </w:r>
          </w:p>
        </w:tc>
        <w:tc>
          <w:tcPr>
            <w:tcW w:w="1270" w:type="pct"/>
          </w:tcPr>
          <w:p w:rsidR="00144469" w:rsidRPr="00D763FA" w:rsidRDefault="00144469" w:rsidP="00E31D5B">
            <w:pPr>
              <w:rPr>
                <w:szCs w:val="18"/>
              </w:rPr>
            </w:pPr>
            <w:r w:rsidRPr="00E31D5B">
              <w:rPr>
                <w:szCs w:val="18"/>
              </w:rPr>
              <w:t>ONU</w:t>
            </w:r>
            <w:r w:rsidRPr="00E31D5B">
              <w:rPr>
                <w:rFonts w:ascii="宋体" w:eastAsia="宋体" w:hAnsi="宋体" w:cs="宋体" w:hint="eastAsia"/>
                <w:szCs w:val="18"/>
              </w:rPr>
              <w:t>最后一次脱网时间。该时间为</w:t>
            </w:r>
            <w:r w:rsidRPr="00E31D5B">
              <w:rPr>
                <w:szCs w:val="18"/>
              </w:rPr>
              <w:t>UTC</w:t>
            </w:r>
            <w:r w:rsidRPr="00E31D5B">
              <w:rPr>
                <w:rFonts w:ascii="宋体" w:eastAsia="宋体" w:hAnsi="宋体" w:cs="宋体" w:hint="eastAsia"/>
                <w:szCs w:val="18"/>
              </w:rPr>
              <w:t>时间。</w:t>
            </w:r>
          </w:p>
        </w:tc>
      </w:tr>
    </w:tbl>
    <w:p w:rsidR="006550FD" w:rsidRPr="009E44FF" w:rsidRDefault="006550FD" w:rsidP="006550FD"/>
    <w:p w:rsidR="008A392C" w:rsidRPr="00980B53" w:rsidRDefault="008A392C" w:rsidP="00980B53">
      <w:pPr>
        <w:pStyle w:val="TimesNewRoman050"/>
        <w:ind w:left="0"/>
        <w:rPr>
          <w:rFonts w:cs="Times New Roman"/>
        </w:rPr>
      </w:pPr>
      <w:bookmarkStart w:id="309" w:name="_Toc422211140"/>
      <w:bookmarkStart w:id="310" w:name="_Toc410329028"/>
      <w:bookmarkStart w:id="311" w:name="_Toc400632497"/>
      <w:r w:rsidRPr="00980B53">
        <w:rPr>
          <w:rFonts w:cs="Times New Roman"/>
        </w:rPr>
        <w:t>查询</w:t>
      </w:r>
      <w:r w:rsidRPr="00980B53">
        <w:rPr>
          <w:rFonts w:cs="Times New Roman"/>
        </w:rPr>
        <w:t>ONU</w:t>
      </w:r>
      <w:r w:rsidRPr="00980B53">
        <w:rPr>
          <w:rFonts w:cs="Times New Roman"/>
        </w:rPr>
        <w:t>配置信息</w:t>
      </w:r>
      <w:bookmarkEnd w:id="309"/>
    </w:p>
    <w:p w:rsidR="00B40F68" w:rsidRPr="00931120" w:rsidRDefault="00B40F68" w:rsidP="00CE4D8A">
      <w:pPr>
        <w:spacing w:beforeLines="50"/>
        <w:ind w:firstLine="420"/>
      </w:pPr>
      <w:r w:rsidRPr="00931120">
        <w:t>功能描述</w:t>
      </w:r>
    </w:p>
    <w:p w:rsidR="00B40F68" w:rsidRPr="009E44FF" w:rsidRDefault="00B40F68" w:rsidP="00FF3114">
      <w:pPr>
        <w:spacing w:line="360" w:lineRule="auto"/>
        <w:ind w:left="420" w:firstLine="420"/>
        <w:rPr>
          <w:szCs w:val="21"/>
        </w:rPr>
      </w:pPr>
      <w:r w:rsidRPr="009E44FF">
        <w:rPr>
          <w:szCs w:val="21"/>
        </w:rPr>
        <w:t>从</w:t>
      </w:r>
      <w:r w:rsidRPr="009E44FF">
        <w:rPr>
          <w:szCs w:val="21"/>
        </w:rPr>
        <w:t>OLT</w:t>
      </w:r>
      <w:r w:rsidRPr="009E44FF">
        <w:rPr>
          <w:szCs w:val="21"/>
        </w:rPr>
        <w:t>查询某个</w:t>
      </w:r>
      <w:r w:rsidRPr="009E44FF">
        <w:rPr>
          <w:szCs w:val="21"/>
        </w:rPr>
        <w:t>ONU</w:t>
      </w:r>
      <w:r w:rsidRPr="009E44FF">
        <w:rPr>
          <w:szCs w:val="21"/>
        </w:rPr>
        <w:t>的配置信息，包括</w:t>
      </w:r>
      <w:r w:rsidRPr="009E44FF">
        <w:rPr>
          <w:szCs w:val="21"/>
        </w:rPr>
        <w:t>ONU</w:t>
      </w:r>
      <w:r w:rsidRPr="009E44FF">
        <w:rPr>
          <w:szCs w:val="21"/>
        </w:rPr>
        <w:t>状态、光纤长度、认证信息等。</w:t>
      </w:r>
    </w:p>
    <w:p w:rsidR="00B40F68" w:rsidRPr="00931120" w:rsidRDefault="00B40F68" w:rsidP="00CE4D8A">
      <w:pPr>
        <w:spacing w:beforeLines="50"/>
        <w:ind w:firstLine="420"/>
      </w:pPr>
      <w:r w:rsidRPr="00931120">
        <w:lastRenderedPageBreak/>
        <w:t>命令格式</w:t>
      </w:r>
    </w:p>
    <w:p w:rsidR="00B40F68" w:rsidRPr="009E44FF" w:rsidRDefault="00B40F68" w:rsidP="00FF3114">
      <w:pPr>
        <w:spacing w:line="360" w:lineRule="auto"/>
        <w:ind w:left="420" w:firstLine="420"/>
        <w:rPr>
          <w:szCs w:val="21"/>
        </w:rPr>
      </w:pPr>
      <w:r w:rsidRPr="009E44FF">
        <w:rPr>
          <w:szCs w:val="21"/>
        </w:rPr>
        <w:t>LST-ONUCFG::ONUIP=onu-name|OLTID=olt-name,PONID=ponport_location,ONUIDTYPE=id-type,ONUID=onu-index:CTAG::;</w:t>
      </w:r>
    </w:p>
    <w:p w:rsidR="00B40F68" w:rsidRPr="00931120" w:rsidRDefault="00B40F68" w:rsidP="00CE4D8A">
      <w:pPr>
        <w:spacing w:beforeLines="50"/>
        <w:ind w:firstLine="420"/>
      </w:pPr>
      <w:r w:rsidRPr="00931120">
        <w:t>输入参数</w:t>
      </w:r>
    </w:p>
    <w:tbl>
      <w:tblPr>
        <w:tblStyle w:val="afffffd"/>
        <w:tblW w:w="8790" w:type="dxa"/>
        <w:tblInd w:w="-558" w:type="dxa"/>
        <w:tblLayout w:type="fixed"/>
        <w:tblLook w:val="01E0"/>
      </w:tblPr>
      <w:tblGrid>
        <w:gridCol w:w="1564"/>
        <w:gridCol w:w="1839"/>
        <w:gridCol w:w="1704"/>
        <w:gridCol w:w="849"/>
        <w:gridCol w:w="2834"/>
      </w:tblGrid>
      <w:tr w:rsidR="002279ED" w:rsidRPr="00D763FA" w:rsidTr="002279ED">
        <w:trPr>
          <w:cnfStyle w:val="100000000000"/>
        </w:trPr>
        <w:tc>
          <w:tcPr>
            <w:tcW w:w="890" w:type="pct"/>
          </w:tcPr>
          <w:p w:rsidR="002279ED" w:rsidRPr="00D763FA" w:rsidRDefault="002279ED" w:rsidP="00D763FA">
            <w:pPr>
              <w:rPr>
                <w:szCs w:val="18"/>
              </w:rPr>
            </w:pPr>
            <w:r w:rsidRPr="00D763FA">
              <w:rPr>
                <w:rFonts w:ascii="宋体" w:eastAsia="宋体" w:hAnsi="宋体" w:cs="宋体" w:hint="eastAsia"/>
                <w:szCs w:val="18"/>
              </w:rPr>
              <w:t>参数名称</w:t>
            </w:r>
          </w:p>
        </w:tc>
        <w:tc>
          <w:tcPr>
            <w:tcW w:w="1046" w:type="pct"/>
          </w:tcPr>
          <w:p w:rsidR="002279ED" w:rsidRPr="00D763FA" w:rsidRDefault="002279ED" w:rsidP="00D763FA">
            <w:pPr>
              <w:rPr>
                <w:szCs w:val="18"/>
              </w:rPr>
            </w:pPr>
            <w:r w:rsidRPr="00D763FA">
              <w:rPr>
                <w:rFonts w:ascii="宋体" w:eastAsia="宋体" w:hAnsi="宋体" w:cs="宋体" w:hint="eastAsia"/>
                <w:szCs w:val="18"/>
              </w:rPr>
              <w:t>数据类型</w:t>
            </w:r>
          </w:p>
        </w:tc>
        <w:tc>
          <w:tcPr>
            <w:tcW w:w="969" w:type="pct"/>
          </w:tcPr>
          <w:p w:rsidR="002279ED" w:rsidRPr="00D763FA" w:rsidRDefault="002279ED" w:rsidP="00D763FA">
            <w:pPr>
              <w:rPr>
                <w:szCs w:val="18"/>
              </w:rPr>
            </w:pPr>
            <w:r w:rsidRPr="00D763FA">
              <w:rPr>
                <w:rFonts w:ascii="宋体" w:eastAsia="宋体" w:hAnsi="宋体" w:cs="宋体" w:hint="eastAsia"/>
                <w:szCs w:val="18"/>
              </w:rPr>
              <w:t>取值范围</w:t>
            </w:r>
          </w:p>
        </w:tc>
        <w:tc>
          <w:tcPr>
            <w:tcW w:w="483" w:type="pct"/>
          </w:tcPr>
          <w:p w:rsidR="002279ED" w:rsidRPr="008E5674" w:rsidRDefault="002279ED" w:rsidP="002279ED">
            <w:pPr>
              <w:rPr>
                <w:rFonts w:eastAsiaTheme="minorEastAsia"/>
                <w:szCs w:val="18"/>
              </w:rPr>
            </w:pPr>
            <w:r>
              <w:rPr>
                <w:rFonts w:eastAsiaTheme="minorEastAsia" w:hint="eastAsia"/>
                <w:szCs w:val="18"/>
              </w:rPr>
              <w:t>限定</w:t>
            </w:r>
          </w:p>
        </w:tc>
        <w:tc>
          <w:tcPr>
            <w:tcW w:w="1612" w:type="pct"/>
          </w:tcPr>
          <w:p w:rsidR="002279ED" w:rsidRPr="00D763FA" w:rsidRDefault="002279ED" w:rsidP="00D763FA">
            <w:pPr>
              <w:rPr>
                <w:szCs w:val="18"/>
              </w:rPr>
            </w:pPr>
            <w:r w:rsidRPr="00D763FA">
              <w:rPr>
                <w:rFonts w:ascii="宋体" w:eastAsia="宋体" w:hAnsi="宋体" w:cs="宋体" w:hint="eastAsia"/>
                <w:szCs w:val="18"/>
              </w:rPr>
              <w:t>参数说明</w:t>
            </w:r>
          </w:p>
        </w:tc>
      </w:tr>
      <w:tr w:rsidR="00FD550D" w:rsidRPr="00D763FA" w:rsidTr="002279ED">
        <w:tc>
          <w:tcPr>
            <w:tcW w:w="890" w:type="pct"/>
          </w:tcPr>
          <w:p w:rsidR="00FD550D" w:rsidRPr="00D763FA" w:rsidRDefault="00FD550D" w:rsidP="00D763FA">
            <w:pPr>
              <w:rPr>
                <w:szCs w:val="18"/>
              </w:rPr>
            </w:pPr>
            <w:r w:rsidRPr="00D763FA">
              <w:rPr>
                <w:szCs w:val="18"/>
              </w:rPr>
              <w:t>ONUIP</w:t>
            </w:r>
          </w:p>
        </w:tc>
        <w:tc>
          <w:tcPr>
            <w:tcW w:w="1046" w:type="pct"/>
          </w:tcPr>
          <w:p w:rsidR="00FD550D" w:rsidRPr="00D763FA" w:rsidRDefault="00FD550D" w:rsidP="00D763FA">
            <w:pPr>
              <w:rPr>
                <w:szCs w:val="18"/>
              </w:rPr>
            </w:pPr>
            <w:r w:rsidRPr="00D763FA">
              <w:rPr>
                <w:szCs w:val="18"/>
              </w:rPr>
              <w:t>OCTET STRING</w:t>
            </w:r>
          </w:p>
        </w:tc>
        <w:tc>
          <w:tcPr>
            <w:tcW w:w="969" w:type="pct"/>
          </w:tcPr>
          <w:p w:rsidR="00FD550D" w:rsidRPr="00D763FA" w:rsidRDefault="00FD550D" w:rsidP="00D763FA">
            <w:pPr>
              <w:rPr>
                <w:szCs w:val="18"/>
              </w:rPr>
            </w:pPr>
            <w:r w:rsidRPr="00D763FA">
              <w:rPr>
                <w:szCs w:val="18"/>
              </w:rPr>
              <w:t>SIZE(128)</w:t>
            </w:r>
          </w:p>
        </w:tc>
        <w:tc>
          <w:tcPr>
            <w:tcW w:w="483" w:type="pct"/>
          </w:tcPr>
          <w:p w:rsidR="00FD550D" w:rsidRDefault="00FD550D">
            <w:r w:rsidRPr="00F847AC">
              <w:rPr>
                <w:rFonts w:eastAsiaTheme="minorEastAsia" w:hint="eastAsia"/>
                <w:szCs w:val="18"/>
              </w:rPr>
              <w:t>C</w:t>
            </w:r>
          </w:p>
        </w:tc>
        <w:tc>
          <w:tcPr>
            <w:tcW w:w="1612" w:type="pct"/>
          </w:tcPr>
          <w:p w:rsidR="00FD550D" w:rsidRPr="00D763FA" w:rsidRDefault="00FD550D" w:rsidP="00D763FA">
            <w:pPr>
              <w:rPr>
                <w:szCs w:val="18"/>
              </w:rPr>
            </w:pPr>
            <w:r w:rsidRPr="00D763FA">
              <w:rPr>
                <w:rFonts w:ascii="宋体" w:eastAsia="宋体" w:hAnsi="宋体" w:cs="宋体" w:hint="eastAsia"/>
                <w:szCs w:val="18"/>
              </w:rPr>
              <w:t>具有管理</w:t>
            </w:r>
            <w:r w:rsidRPr="00D763FA">
              <w:rPr>
                <w:szCs w:val="18"/>
              </w:rPr>
              <w:t>IP</w:t>
            </w:r>
            <w:r w:rsidRPr="00D763FA">
              <w:rPr>
                <w:rFonts w:ascii="宋体" w:eastAsia="宋体" w:hAnsi="宋体" w:cs="宋体" w:hint="eastAsia"/>
                <w:szCs w:val="18"/>
              </w:rPr>
              <w:t>的</w:t>
            </w:r>
            <w:r w:rsidRPr="00D763FA">
              <w:rPr>
                <w:szCs w:val="18"/>
              </w:rPr>
              <w:t>ONU</w:t>
            </w:r>
            <w:r w:rsidRPr="00D763FA">
              <w:rPr>
                <w:rFonts w:ascii="宋体" w:eastAsia="宋体" w:hAnsi="宋体" w:cs="宋体" w:hint="eastAsia"/>
                <w:szCs w:val="18"/>
              </w:rPr>
              <w:t>的</w:t>
            </w:r>
            <w:r w:rsidRPr="00D763FA">
              <w:rPr>
                <w:szCs w:val="18"/>
              </w:rPr>
              <w:t>IP</w:t>
            </w:r>
            <w:r w:rsidRPr="00D763FA">
              <w:rPr>
                <w:rFonts w:ascii="宋体" w:eastAsia="宋体" w:hAnsi="宋体" w:cs="宋体" w:hint="eastAsia"/>
                <w:szCs w:val="18"/>
              </w:rPr>
              <w:t>地址或名称</w:t>
            </w:r>
          </w:p>
        </w:tc>
      </w:tr>
      <w:tr w:rsidR="00FD550D" w:rsidRPr="00D763FA" w:rsidTr="002279ED">
        <w:tc>
          <w:tcPr>
            <w:tcW w:w="890" w:type="pct"/>
          </w:tcPr>
          <w:p w:rsidR="00FD550D" w:rsidRPr="00D763FA" w:rsidRDefault="00FD550D" w:rsidP="00D763FA">
            <w:pPr>
              <w:rPr>
                <w:szCs w:val="18"/>
              </w:rPr>
            </w:pPr>
            <w:r w:rsidRPr="00D763FA">
              <w:rPr>
                <w:szCs w:val="18"/>
              </w:rPr>
              <w:t>OLTID</w:t>
            </w:r>
          </w:p>
        </w:tc>
        <w:tc>
          <w:tcPr>
            <w:tcW w:w="1046" w:type="pct"/>
          </w:tcPr>
          <w:p w:rsidR="00FD550D" w:rsidRPr="00D763FA" w:rsidRDefault="00FD550D" w:rsidP="00D763FA">
            <w:pPr>
              <w:rPr>
                <w:szCs w:val="18"/>
              </w:rPr>
            </w:pPr>
            <w:r w:rsidRPr="00D763FA">
              <w:rPr>
                <w:szCs w:val="18"/>
              </w:rPr>
              <w:t>OCTET STRING</w:t>
            </w:r>
          </w:p>
        </w:tc>
        <w:tc>
          <w:tcPr>
            <w:tcW w:w="969" w:type="pct"/>
          </w:tcPr>
          <w:p w:rsidR="00FD550D" w:rsidRPr="00D763FA" w:rsidRDefault="00FD550D" w:rsidP="00D763FA">
            <w:pPr>
              <w:rPr>
                <w:szCs w:val="18"/>
              </w:rPr>
            </w:pPr>
            <w:r w:rsidRPr="00D763FA">
              <w:rPr>
                <w:szCs w:val="18"/>
              </w:rPr>
              <w:t>SIZE(128)</w:t>
            </w:r>
          </w:p>
        </w:tc>
        <w:tc>
          <w:tcPr>
            <w:tcW w:w="483" w:type="pct"/>
          </w:tcPr>
          <w:p w:rsidR="00FD550D" w:rsidRDefault="00FD550D">
            <w:r w:rsidRPr="00F847AC">
              <w:rPr>
                <w:rFonts w:eastAsiaTheme="minorEastAsia" w:hint="eastAsia"/>
                <w:szCs w:val="18"/>
              </w:rPr>
              <w:t>C</w:t>
            </w:r>
          </w:p>
        </w:tc>
        <w:tc>
          <w:tcPr>
            <w:tcW w:w="1612" w:type="pct"/>
          </w:tcPr>
          <w:p w:rsidR="00FD550D" w:rsidRPr="00D763FA" w:rsidRDefault="00FD550D" w:rsidP="00D763FA">
            <w:pPr>
              <w:rPr>
                <w:szCs w:val="18"/>
              </w:rPr>
            </w:pPr>
            <w:r w:rsidRPr="00D763FA">
              <w:rPr>
                <w:szCs w:val="18"/>
              </w:rPr>
              <w:t>OLT IP</w:t>
            </w:r>
            <w:r w:rsidRPr="00D763FA">
              <w:rPr>
                <w:rFonts w:ascii="宋体" w:eastAsia="宋体" w:hAnsi="宋体" w:cs="宋体" w:hint="eastAsia"/>
                <w:szCs w:val="18"/>
              </w:rPr>
              <w:t>地址或名称</w:t>
            </w:r>
          </w:p>
        </w:tc>
      </w:tr>
      <w:tr w:rsidR="00FD550D" w:rsidRPr="00D763FA" w:rsidTr="002279ED">
        <w:tc>
          <w:tcPr>
            <w:tcW w:w="890" w:type="pct"/>
          </w:tcPr>
          <w:p w:rsidR="00FD550D" w:rsidRPr="00D763FA" w:rsidRDefault="00FD550D" w:rsidP="00D763FA">
            <w:pPr>
              <w:rPr>
                <w:szCs w:val="18"/>
              </w:rPr>
            </w:pPr>
            <w:r w:rsidRPr="00D763FA">
              <w:rPr>
                <w:szCs w:val="18"/>
              </w:rPr>
              <w:t>PONID</w:t>
            </w:r>
          </w:p>
        </w:tc>
        <w:tc>
          <w:tcPr>
            <w:tcW w:w="1046" w:type="pct"/>
          </w:tcPr>
          <w:p w:rsidR="00FD550D" w:rsidRPr="006B594E" w:rsidRDefault="00FD550D" w:rsidP="00D763FA">
            <w:pPr>
              <w:rPr>
                <w:rFonts w:eastAsiaTheme="minorEastAsia"/>
                <w:szCs w:val="18"/>
              </w:rPr>
            </w:pPr>
            <w:r>
              <w:rPr>
                <w:szCs w:val="18"/>
              </w:rPr>
              <w:t>OCTET STRING</w:t>
            </w:r>
          </w:p>
        </w:tc>
        <w:tc>
          <w:tcPr>
            <w:tcW w:w="969" w:type="pct"/>
          </w:tcPr>
          <w:p w:rsidR="00FD550D" w:rsidRPr="00D763FA" w:rsidRDefault="00FD550D" w:rsidP="00D763FA">
            <w:pPr>
              <w:rPr>
                <w:szCs w:val="18"/>
              </w:rPr>
            </w:pPr>
            <w:r w:rsidRPr="00D763FA">
              <w:rPr>
                <w:szCs w:val="18"/>
              </w:rPr>
              <w:t>SIZE(128)</w:t>
            </w:r>
          </w:p>
          <w:p w:rsidR="00FD550D" w:rsidRPr="00D763FA" w:rsidRDefault="00FD550D" w:rsidP="00D763FA">
            <w:pPr>
              <w:rPr>
                <w:szCs w:val="18"/>
              </w:rPr>
            </w:pPr>
          </w:p>
        </w:tc>
        <w:tc>
          <w:tcPr>
            <w:tcW w:w="483" w:type="pct"/>
          </w:tcPr>
          <w:p w:rsidR="00FD550D" w:rsidRDefault="00FD550D">
            <w:r w:rsidRPr="00F847AC">
              <w:rPr>
                <w:rFonts w:eastAsiaTheme="minorEastAsia" w:hint="eastAsia"/>
                <w:szCs w:val="18"/>
              </w:rPr>
              <w:t>C</w:t>
            </w:r>
          </w:p>
        </w:tc>
        <w:tc>
          <w:tcPr>
            <w:tcW w:w="1612" w:type="pct"/>
          </w:tcPr>
          <w:p w:rsidR="00FD550D" w:rsidRPr="00D763FA" w:rsidRDefault="00FD550D" w:rsidP="00D763FA">
            <w:pPr>
              <w:rPr>
                <w:szCs w:val="18"/>
              </w:rPr>
            </w:pPr>
            <w:r w:rsidRPr="00FD550D">
              <w:rPr>
                <w:rFonts w:hint="eastAsia"/>
                <w:szCs w:val="18"/>
              </w:rPr>
              <w:t>PON</w:t>
            </w:r>
            <w:r w:rsidRPr="00FD550D">
              <w:rPr>
                <w:rFonts w:ascii="宋体" w:eastAsia="宋体" w:hAnsi="宋体" w:cs="宋体" w:hint="eastAsia"/>
                <w:szCs w:val="18"/>
              </w:rPr>
              <w:t>口定位信息。格式为</w:t>
            </w:r>
            <w:r w:rsidRPr="00FD550D">
              <w:rPr>
                <w:szCs w:val="18"/>
              </w:rPr>
              <w:t>“</w:t>
            </w:r>
            <w:r w:rsidRPr="00FD550D">
              <w:rPr>
                <w:rFonts w:ascii="宋体" w:eastAsia="宋体" w:hAnsi="宋体" w:cs="宋体" w:hint="eastAsia"/>
                <w:szCs w:val="18"/>
              </w:rPr>
              <w:t>机架</w:t>
            </w:r>
            <w:r w:rsidRPr="00FD550D">
              <w:rPr>
                <w:rFonts w:hint="eastAsia"/>
                <w:szCs w:val="18"/>
              </w:rPr>
              <w:t>-</w:t>
            </w:r>
            <w:r w:rsidRPr="00FD550D">
              <w:rPr>
                <w:rFonts w:ascii="宋体" w:eastAsia="宋体" w:hAnsi="宋体" w:cs="宋体" w:hint="eastAsia"/>
                <w:szCs w:val="18"/>
              </w:rPr>
              <w:t>框</w:t>
            </w:r>
            <w:r w:rsidRPr="00FD550D">
              <w:rPr>
                <w:rFonts w:hint="eastAsia"/>
                <w:szCs w:val="18"/>
              </w:rPr>
              <w:t>-</w:t>
            </w:r>
            <w:r w:rsidRPr="00FD550D">
              <w:rPr>
                <w:rFonts w:ascii="宋体" w:eastAsia="宋体" w:hAnsi="宋体" w:cs="宋体" w:hint="eastAsia"/>
                <w:szCs w:val="18"/>
              </w:rPr>
              <w:t>槽</w:t>
            </w:r>
            <w:r w:rsidRPr="00FD550D">
              <w:rPr>
                <w:rFonts w:hint="eastAsia"/>
                <w:szCs w:val="18"/>
              </w:rPr>
              <w:t>-</w:t>
            </w:r>
            <w:r w:rsidRPr="00FD550D">
              <w:rPr>
                <w:rFonts w:ascii="宋体" w:eastAsia="宋体" w:hAnsi="宋体" w:cs="宋体" w:hint="eastAsia"/>
                <w:szCs w:val="18"/>
              </w:rPr>
              <w:t>端口号</w:t>
            </w:r>
            <w:r w:rsidRPr="00FD550D">
              <w:rPr>
                <w:szCs w:val="18"/>
              </w:rPr>
              <w:t>”</w:t>
            </w:r>
            <w:r w:rsidRPr="00FD550D">
              <w:rPr>
                <w:rFonts w:ascii="宋体" w:eastAsia="宋体" w:hAnsi="宋体" w:cs="宋体" w:hint="eastAsia"/>
                <w:szCs w:val="18"/>
              </w:rPr>
              <w:t>，没有则使用</w:t>
            </w:r>
            <w:r w:rsidRPr="00FD550D">
              <w:rPr>
                <w:rFonts w:hint="eastAsia"/>
                <w:szCs w:val="18"/>
              </w:rPr>
              <w:t>NA</w:t>
            </w:r>
            <w:r w:rsidRPr="00FD550D">
              <w:rPr>
                <w:rFonts w:ascii="宋体" w:eastAsia="宋体" w:hAnsi="宋体" w:cs="宋体" w:hint="eastAsia"/>
                <w:szCs w:val="18"/>
              </w:rPr>
              <w:t>代替，如</w:t>
            </w:r>
            <w:r w:rsidRPr="00FD550D">
              <w:rPr>
                <w:rFonts w:hint="eastAsia"/>
                <w:szCs w:val="18"/>
              </w:rPr>
              <w:t>0</w:t>
            </w:r>
            <w:r w:rsidRPr="00FD550D">
              <w:rPr>
                <w:rFonts w:ascii="宋体" w:eastAsia="宋体" w:hAnsi="宋体" w:cs="宋体" w:hint="eastAsia"/>
                <w:szCs w:val="18"/>
              </w:rPr>
              <w:t>框</w:t>
            </w:r>
            <w:r w:rsidRPr="00FD550D">
              <w:rPr>
                <w:rFonts w:hint="eastAsia"/>
                <w:szCs w:val="18"/>
              </w:rPr>
              <w:t>0</w:t>
            </w:r>
            <w:r w:rsidRPr="00FD550D">
              <w:rPr>
                <w:rFonts w:ascii="宋体" w:eastAsia="宋体" w:hAnsi="宋体" w:cs="宋体" w:hint="eastAsia"/>
                <w:szCs w:val="18"/>
              </w:rPr>
              <w:t>槽</w:t>
            </w:r>
            <w:r w:rsidRPr="00FD550D">
              <w:rPr>
                <w:rFonts w:hint="eastAsia"/>
                <w:szCs w:val="18"/>
              </w:rPr>
              <w:t>0</w:t>
            </w:r>
            <w:r w:rsidRPr="00FD550D">
              <w:rPr>
                <w:rFonts w:ascii="宋体" w:eastAsia="宋体" w:hAnsi="宋体" w:cs="宋体" w:hint="eastAsia"/>
                <w:szCs w:val="18"/>
              </w:rPr>
              <w:t>端口为</w:t>
            </w:r>
            <w:r w:rsidRPr="00FD550D">
              <w:rPr>
                <w:rFonts w:hint="eastAsia"/>
                <w:szCs w:val="18"/>
              </w:rPr>
              <w:t>NA-0-0-0</w:t>
            </w:r>
            <w:r w:rsidRPr="00FD550D">
              <w:rPr>
                <w:rFonts w:ascii="宋体" w:eastAsia="宋体" w:hAnsi="宋体" w:cs="宋体" w:hint="eastAsia"/>
                <w:szCs w:val="18"/>
              </w:rPr>
              <w:t>。</w:t>
            </w:r>
          </w:p>
        </w:tc>
      </w:tr>
      <w:tr w:rsidR="00FD550D" w:rsidRPr="00D763FA" w:rsidTr="002279ED">
        <w:tc>
          <w:tcPr>
            <w:tcW w:w="890" w:type="pct"/>
          </w:tcPr>
          <w:p w:rsidR="00FD550D" w:rsidRPr="00D763FA" w:rsidRDefault="00FD550D" w:rsidP="00D763FA">
            <w:pPr>
              <w:rPr>
                <w:szCs w:val="18"/>
              </w:rPr>
            </w:pPr>
            <w:r w:rsidRPr="00D763FA">
              <w:rPr>
                <w:szCs w:val="18"/>
              </w:rPr>
              <w:t>ONUIDTYPE</w:t>
            </w:r>
          </w:p>
        </w:tc>
        <w:tc>
          <w:tcPr>
            <w:tcW w:w="1046" w:type="pct"/>
          </w:tcPr>
          <w:p w:rsidR="00FD550D" w:rsidRPr="00D763FA" w:rsidRDefault="00FD550D" w:rsidP="00D763FA">
            <w:pPr>
              <w:rPr>
                <w:szCs w:val="18"/>
              </w:rPr>
            </w:pPr>
            <w:r w:rsidRPr="00D763FA">
              <w:rPr>
                <w:szCs w:val="18"/>
              </w:rPr>
              <w:t>OCTET STRING</w:t>
            </w:r>
          </w:p>
        </w:tc>
        <w:tc>
          <w:tcPr>
            <w:tcW w:w="969" w:type="pct"/>
          </w:tcPr>
          <w:p w:rsidR="00FD550D" w:rsidRPr="00D763FA" w:rsidRDefault="00FD550D" w:rsidP="00D763FA">
            <w:pPr>
              <w:rPr>
                <w:szCs w:val="18"/>
              </w:rPr>
            </w:pPr>
            <w:r w:rsidRPr="00D763FA">
              <w:rPr>
                <w:szCs w:val="18"/>
              </w:rPr>
              <w:t>ONU_NAME</w:t>
            </w:r>
          </w:p>
          <w:p w:rsidR="00FD550D" w:rsidRPr="00D763FA" w:rsidRDefault="00FD550D" w:rsidP="00D763FA">
            <w:pPr>
              <w:rPr>
                <w:szCs w:val="18"/>
              </w:rPr>
            </w:pPr>
            <w:r w:rsidRPr="00D763FA">
              <w:rPr>
                <w:szCs w:val="18"/>
              </w:rPr>
              <w:t>MAC</w:t>
            </w:r>
          </w:p>
          <w:p w:rsidR="00FD550D" w:rsidRPr="00D763FA" w:rsidRDefault="00FD550D" w:rsidP="00D763FA">
            <w:pPr>
              <w:rPr>
                <w:szCs w:val="18"/>
              </w:rPr>
            </w:pPr>
            <w:r w:rsidRPr="00D763FA">
              <w:rPr>
                <w:szCs w:val="18"/>
              </w:rPr>
              <w:t>LOID</w:t>
            </w:r>
          </w:p>
          <w:p w:rsidR="00FD550D" w:rsidRPr="00D763FA" w:rsidRDefault="00FD550D" w:rsidP="00D763FA">
            <w:pPr>
              <w:rPr>
                <w:szCs w:val="18"/>
              </w:rPr>
            </w:pPr>
            <w:r w:rsidRPr="00D763FA">
              <w:rPr>
                <w:szCs w:val="18"/>
              </w:rPr>
              <w:t>ONU_NUMBER</w:t>
            </w:r>
          </w:p>
          <w:p w:rsidR="00FD550D" w:rsidRPr="00D763FA" w:rsidRDefault="00FD550D" w:rsidP="00D763FA">
            <w:pPr>
              <w:rPr>
                <w:szCs w:val="18"/>
              </w:rPr>
            </w:pPr>
            <w:r w:rsidRPr="00D763FA">
              <w:rPr>
                <w:szCs w:val="18"/>
              </w:rPr>
              <w:t>PASSWORD</w:t>
            </w:r>
          </w:p>
        </w:tc>
        <w:tc>
          <w:tcPr>
            <w:tcW w:w="483" w:type="pct"/>
          </w:tcPr>
          <w:p w:rsidR="00FD550D" w:rsidRDefault="00FD550D">
            <w:r w:rsidRPr="00F847AC">
              <w:rPr>
                <w:rFonts w:eastAsiaTheme="minorEastAsia" w:hint="eastAsia"/>
                <w:szCs w:val="18"/>
              </w:rPr>
              <w:t>C</w:t>
            </w:r>
          </w:p>
        </w:tc>
        <w:tc>
          <w:tcPr>
            <w:tcW w:w="1612" w:type="pct"/>
          </w:tcPr>
          <w:p w:rsidR="00FD550D" w:rsidRPr="00D763FA" w:rsidRDefault="00FD550D" w:rsidP="00D763FA">
            <w:pPr>
              <w:rPr>
                <w:szCs w:val="18"/>
              </w:rPr>
            </w:pPr>
            <w:r w:rsidRPr="00D763FA">
              <w:rPr>
                <w:szCs w:val="18"/>
              </w:rPr>
              <w:t>ONU</w:t>
            </w:r>
            <w:r w:rsidRPr="00D763FA">
              <w:rPr>
                <w:rFonts w:ascii="宋体" w:eastAsia="宋体" w:hAnsi="宋体" w:cs="宋体" w:hint="eastAsia"/>
                <w:szCs w:val="18"/>
              </w:rPr>
              <w:t>标识类型</w:t>
            </w:r>
            <w:r w:rsidRPr="00D763FA">
              <w:rPr>
                <w:szCs w:val="18"/>
              </w:rPr>
              <w:t xml:space="preserve"> </w:t>
            </w:r>
          </w:p>
        </w:tc>
      </w:tr>
      <w:tr w:rsidR="00FD550D" w:rsidRPr="00D763FA" w:rsidTr="002279ED">
        <w:tc>
          <w:tcPr>
            <w:tcW w:w="890" w:type="pct"/>
          </w:tcPr>
          <w:p w:rsidR="00FD550D" w:rsidRPr="00D763FA" w:rsidRDefault="00FD550D" w:rsidP="00D763FA">
            <w:pPr>
              <w:rPr>
                <w:szCs w:val="18"/>
              </w:rPr>
            </w:pPr>
            <w:r w:rsidRPr="00D763FA">
              <w:rPr>
                <w:szCs w:val="18"/>
              </w:rPr>
              <w:t>ONUID</w:t>
            </w:r>
          </w:p>
        </w:tc>
        <w:tc>
          <w:tcPr>
            <w:tcW w:w="1046" w:type="pct"/>
          </w:tcPr>
          <w:p w:rsidR="00FD550D" w:rsidRPr="00D763FA" w:rsidRDefault="00FD550D" w:rsidP="00D763FA">
            <w:pPr>
              <w:rPr>
                <w:szCs w:val="18"/>
              </w:rPr>
            </w:pPr>
            <w:r w:rsidRPr="00D763FA">
              <w:rPr>
                <w:szCs w:val="18"/>
              </w:rPr>
              <w:t>OCTET STRING</w:t>
            </w:r>
          </w:p>
        </w:tc>
        <w:tc>
          <w:tcPr>
            <w:tcW w:w="969" w:type="pct"/>
          </w:tcPr>
          <w:p w:rsidR="00FD550D" w:rsidRPr="00D763FA" w:rsidRDefault="00FD550D" w:rsidP="00D763FA">
            <w:pPr>
              <w:rPr>
                <w:szCs w:val="18"/>
              </w:rPr>
            </w:pPr>
            <w:r w:rsidRPr="00D763FA">
              <w:rPr>
                <w:szCs w:val="18"/>
              </w:rPr>
              <w:t>SIZE(128)</w:t>
            </w:r>
          </w:p>
        </w:tc>
        <w:tc>
          <w:tcPr>
            <w:tcW w:w="483" w:type="pct"/>
          </w:tcPr>
          <w:p w:rsidR="00FD550D" w:rsidRDefault="00FD550D">
            <w:r w:rsidRPr="00F847AC">
              <w:rPr>
                <w:rFonts w:eastAsiaTheme="minorEastAsia" w:hint="eastAsia"/>
                <w:szCs w:val="18"/>
              </w:rPr>
              <w:t>C</w:t>
            </w:r>
          </w:p>
        </w:tc>
        <w:tc>
          <w:tcPr>
            <w:tcW w:w="1612" w:type="pct"/>
          </w:tcPr>
          <w:p w:rsidR="00FD550D" w:rsidRPr="00D763FA" w:rsidRDefault="00FD550D" w:rsidP="00D763FA">
            <w:pPr>
              <w:rPr>
                <w:szCs w:val="18"/>
              </w:rPr>
            </w:pPr>
            <w:r w:rsidRPr="00D763FA">
              <w:rPr>
                <w:szCs w:val="18"/>
              </w:rPr>
              <w:t>ONU</w:t>
            </w:r>
            <w:r w:rsidRPr="00D763FA">
              <w:rPr>
                <w:rFonts w:ascii="宋体" w:eastAsia="宋体" w:hAnsi="宋体" w:cs="宋体" w:hint="eastAsia"/>
                <w:szCs w:val="18"/>
              </w:rPr>
              <w:t>标识，可以取值：</w:t>
            </w:r>
            <w:r w:rsidRPr="00D763FA">
              <w:rPr>
                <w:szCs w:val="18"/>
              </w:rPr>
              <w:t>ONU_NAME</w:t>
            </w:r>
            <w:r w:rsidRPr="00D763FA">
              <w:rPr>
                <w:rFonts w:ascii="宋体" w:eastAsia="宋体" w:hAnsi="宋体" w:cs="宋体" w:hint="eastAsia"/>
                <w:szCs w:val="18"/>
              </w:rPr>
              <w:t>，</w:t>
            </w:r>
            <w:r w:rsidRPr="00D763FA">
              <w:rPr>
                <w:szCs w:val="18"/>
              </w:rPr>
              <w:t>MAC</w:t>
            </w:r>
            <w:r w:rsidRPr="00D763FA">
              <w:rPr>
                <w:rFonts w:ascii="宋体" w:eastAsia="宋体" w:hAnsi="宋体" w:cs="宋体" w:hint="eastAsia"/>
                <w:szCs w:val="18"/>
              </w:rPr>
              <w:t>，</w:t>
            </w:r>
            <w:r w:rsidRPr="00D763FA">
              <w:rPr>
                <w:szCs w:val="18"/>
              </w:rPr>
              <w:t>LOID</w:t>
            </w:r>
            <w:r w:rsidRPr="00D763FA">
              <w:rPr>
                <w:rFonts w:ascii="宋体" w:eastAsia="宋体" w:hAnsi="宋体" w:cs="宋体" w:hint="eastAsia"/>
                <w:szCs w:val="18"/>
              </w:rPr>
              <w:t>，</w:t>
            </w:r>
            <w:r w:rsidRPr="00D763FA">
              <w:rPr>
                <w:szCs w:val="18"/>
              </w:rPr>
              <w:t>PASSWORD</w:t>
            </w:r>
            <w:r w:rsidRPr="00D763FA">
              <w:rPr>
                <w:rFonts w:ascii="宋体" w:eastAsia="宋体" w:hAnsi="宋体" w:cs="宋体" w:hint="eastAsia"/>
                <w:szCs w:val="18"/>
              </w:rPr>
              <w:t>，</w:t>
            </w:r>
            <w:r w:rsidRPr="00D763FA">
              <w:rPr>
                <w:szCs w:val="18"/>
              </w:rPr>
              <w:t>ONU_NUMBER</w:t>
            </w:r>
            <w:r w:rsidRPr="00D763FA">
              <w:rPr>
                <w:rFonts w:ascii="宋体" w:eastAsia="宋体" w:hAnsi="宋体" w:cs="宋体" w:hint="eastAsia"/>
                <w:szCs w:val="18"/>
              </w:rPr>
              <w:t>，</w:t>
            </w:r>
            <w:r w:rsidRPr="00D763FA">
              <w:rPr>
                <w:szCs w:val="18"/>
              </w:rPr>
              <w:t>5</w:t>
            </w:r>
            <w:r w:rsidRPr="00D763FA">
              <w:rPr>
                <w:rFonts w:ascii="宋体" w:eastAsia="宋体" w:hAnsi="宋体" w:cs="宋体" w:hint="eastAsia"/>
                <w:szCs w:val="18"/>
              </w:rPr>
              <w:t>选一，</w:t>
            </w:r>
            <w:r w:rsidRPr="00D763FA">
              <w:rPr>
                <w:szCs w:val="18"/>
              </w:rPr>
              <w:t xml:space="preserve"> </w:t>
            </w:r>
            <w:r w:rsidRPr="00D763FA">
              <w:rPr>
                <w:rFonts w:ascii="宋体" w:eastAsia="宋体" w:hAnsi="宋体" w:cs="宋体" w:hint="eastAsia"/>
                <w:szCs w:val="18"/>
              </w:rPr>
              <w:t>用来唯一标识</w:t>
            </w:r>
            <w:r w:rsidRPr="00D763FA">
              <w:rPr>
                <w:szCs w:val="18"/>
              </w:rPr>
              <w:t>PON</w:t>
            </w:r>
            <w:r w:rsidRPr="00D763FA">
              <w:rPr>
                <w:rFonts w:ascii="宋体" w:eastAsia="宋体" w:hAnsi="宋体" w:cs="宋体" w:hint="eastAsia"/>
                <w:szCs w:val="18"/>
              </w:rPr>
              <w:t>口的</w:t>
            </w:r>
            <w:r w:rsidRPr="00D763FA">
              <w:rPr>
                <w:szCs w:val="18"/>
              </w:rPr>
              <w:t>ONU</w:t>
            </w:r>
          </w:p>
        </w:tc>
      </w:tr>
    </w:tbl>
    <w:p w:rsidR="00B40F68" w:rsidRPr="009E44FF" w:rsidRDefault="00B40F68" w:rsidP="00B40F68">
      <w:pPr>
        <w:spacing w:line="360" w:lineRule="auto"/>
        <w:rPr>
          <w:b/>
          <w:bCs/>
          <w:szCs w:val="21"/>
        </w:rPr>
      </w:pPr>
    </w:p>
    <w:p w:rsidR="00B40F68" w:rsidRPr="00931120" w:rsidRDefault="00B40F68" w:rsidP="00CE4D8A">
      <w:pPr>
        <w:spacing w:beforeLines="50"/>
        <w:ind w:firstLine="420"/>
      </w:pPr>
      <w:r w:rsidRPr="00931120">
        <w:t>响应格式</w:t>
      </w:r>
    </w:p>
    <w:p w:rsidR="00B40F68" w:rsidRPr="009E44FF" w:rsidRDefault="00B40F68"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B40F68" w:rsidRPr="00931120" w:rsidRDefault="00B40F68" w:rsidP="00CE4D8A">
      <w:pPr>
        <w:spacing w:beforeLines="50"/>
        <w:ind w:firstLine="420"/>
      </w:pPr>
      <w:r w:rsidRPr="00931120">
        <w:t>输出参数</w:t>
      </w:r>
    </w:p>
    <w:tbl>
      <w:tblPr>
        <w:tblStyle w:val="afffffd"/>
        <w:tblW w:w="9066" w:type="dxa"/>
        <w:tblInd w:w="-333" w:type="dxa"/>
        <w:tblLayout w:type="fixed"/>
        <w:tblLook w:val="01E0"/>
      </w:tblPr>
      <w:tblGrid>
        <w:gridCol w:w="1318"/>
        <w:gridCol w:w="1846"/>
        <w:gridCol w:w="1966"/>
        <w:gridCol w:w="1102"/>
        <w:gridCol w:w="2834"/>
      </w:tblGrid>
      <w:tr w:rsidR="00EB5DF9" w:rsidRPr="00B96ECA" w:rsidTr="002279ED">
        <w:trPr>
          <w:cnfStyle w:val="100000000000"/>
        </w:trPr>
        <w:tc>
          <w:tcPr>
            <w:tcW w:w="727" w:type="pct"/>
          </w:tcPr>
          <w:p w:rsidR="00EB5DF9" w:rsidRPr="00B96ECA" w:rsidRDefault="00EB5DF9" w:rsidP="00B96ECA">
            <w:pPr>
              <w:rPr>
                <w:szCs w:val="18"/>
              </w:rPr>
            </w:pPr>
            <w:r w:rsidRPr="00B96ECA">
              <w:rPr>
                <w:szCs w:val="18"/>
              </w:rPr>
              <w:t>参数名称</w:t>
            </w:r>
          </w:p>
        </w:tc>
        <w:tc>
          <w:tcPr>
            <w:tcW w:w="1018" w:type="pct"/>
          </w:tcPr>
          <w:p w:rsidR="00EB5DF9" w:rsidRPr="00B96ECA" w:rsidRDefault="00EB5DF9" w:rsidP="00B96ECA">
            <w:pPr>
              <w:rPr>
                <w:szCs w:val="18"/>
              </w:rPr>
            </w:pPr>
            <w:r w:rsidRPr="00B96ECA">
              <w:rPr>
                <w:szCs w:val="18"/>
              </w:rPr>
              <w:t>数据类型</w:t>
            </w:r>
          </w:p>
        </w:tc>
        <w:tc>
          <w:tcPr>
            <w:tcW w:w="1084" w:type="pct"/>
          </w:tcPr>
          <w:p w:rsidR="00EB5DF9" w:rsidRPr="00B96ECA" w:rsidRDefault="00EB5DF9" w:rsidP="00B96ECA">
            <w:pPr>
              <w:rPr>
                <w:szCs w:val="18"/>
              </w:rPr>
            </w:pPr>
            <w:r w:rsidRPr="00B96ECA">
              <w:rPr>
                <w:szCs w:val="18"/>
              </w:rPr>
              <w:t>取值范围</w:t>
            </w:r>
          </w:p>
        </w:tc>
        <w:tc>
          <w:tcPr>
            <w:tcW w:w="608" w:type="pct"/>
          </w:tcPr>
          <w:p w:rsidR="00EB5DF9" w:rsidRPr="00EB5DF9" w:rsidRDefault="00EB5DF9" w:rsidP="00B96ECA">
            <w:pPr>
              <w:rPr>
                <w:rFonts w:eastAsiaTheme="minorEastAsia"/>
                <w:szCs w:val="18"/>
              </w:rPr>
            </w:pPr>
            <w:r>
              <w:rPr>
                <w:rFonts w:eastAsiaTheme="minorEastAsia" w:hint="eastAsia"/>
                <w:szCs w:val="18"/>
              </w:rPr>
              <w:t>限定</w:t>
            </w:r>
          </w:p>
        </w:tc>
        <w:tc>
          <w:tcPr>
            <w:tcW w:w="1563" w:type="pct"/>
          </w:tcPr>
          <w:p w:rsidR="00EB5DF9" w:rsidRPr="00B96ECA" w:rsidRDefault="00EB5DF9" w:rsidP="00B96ECA">
            <w:pPr>
              <w:rPr>
                <w:szCs w:val="18"/>
              </w:rPr>
            </w:pPr>
            <w:r w:rsidRPr="00B96ECA">
              <w:rPr>
                <w:szCs w:val="18"/>
              </w:rPr>
              <w:t>参数说明</w:t>
            </w:r>
          </w:p>
        </w:tc>
      </w:tr>
      <w:tr w:rsidR="00FD550D" w:rsidRPr="00B96ECA" w:rsidTr="002279ED">
        <w:tc>
          <w:tcPr>
            <w:tcW w:w="727" w:type="pct"/>
          </w:tcPr>
          <w:p w:rsidR="00FD550D" w:rsidRPr="00B96ECA" w:rsidRDefault="00FD550D" w:rsidP="00B96ECA">
            <w:pPr>
              <w:rPr>
                <w:szCs w:val="18"/>
              </w:rPr>
            </w:pPr>
            <w:r w:rsidRPr="00B96ECA">
              <w:rPr>
                <w:szCs w:val="18"/>
              </w:rPr>
              <w:t>AUTHTYPE</w:t>
            </w:r>
          </w:p>
        </w:tc>
        <w:tc>
          <w:tcPr>
            <w:tcW w:w="1018" w:type="pct"/>
          </w:tcPr>
          <w:p w:rsidR="00FD550D" w:rsidRPr="00B96ECA" w:rsidRDefault="00FD550D" w:rsidP="00B96ECA">
            <w:pPr>
              <w:rPr>
                <w:szCs w:val="18"/>
              </w:rPr>
            </w:pPr>
            <w:r w:rsidRPr="00B96ECA">
              <w:rPr>
                <w:szCs w:val="18"/>
              </w:rPr>
              <w:t>OCTET STRING</w:t>
            </w:r>
          </w:p>
        </w:tc>
        <w:tc>
          <w:tcPr>
            <w:tcW w:w="1084" w:type="pct"/>
          </w:tcPr>
          <w:p w:rsidR="00FD550D" w:rsidRPr="007C2A65" w:rsidRDefault="00FD550D" w:rsidP="001F3121">
            <w:pPr>
              <w:pStyle w:val="ItemListinTable"/>
              <w:widowControl w:val="0"/>
              <w:numPr>
                <w:ilvl w:val="0"/>
                <w:numId w:val="0"/>
              </w:numPr>
              <w:tabs>
                <w:tab w:val="num" w:pos="2126"/>
              </w:tabs>
              <w:adjustRightInd/>
              <w:spacing w:line="300" w:lineRule="auto"/>
              <w:ind w:left="170" w:hanging="170"/>
              <w:rPr>
                <w:rFonts w:cs="Times New Roman"/>
                <w:noProof/>
                <w:kern w:val="2"/>
                <w:szCs w:val="18"/>
              </w:rPr>
            </w:pPr>
            <w:r w:rsidRPr="007C2A65">
              <w:rPr>
                <w:rFonts w:cs="Times New Roman"/>
                <w:noProof/>
                <w:kern w:val="2"/>
                <w:szCs w:val="18"/>
              </w:rPr>
              <w:t>MAC</w:t>
            </w:r>
          </w:p>
          <w:p w:rsidR="00FD550D" w:rsidRPr="007C2A65" w:rsidRDefault="00FD550D" w:rsidP="001F3121">
            <w:pPr>
              <w:pStyle w:val="ItemListinTable"/>
              <w:widowControl w:val="0"/>
              <w:numPr>
                <w:ilvl w:val="0"/>
                <w:numId w:val="0"/>
              </w:numPr>
              <w:tabs>
                <w:tab w:val="num" w:pos="2126"/>
              </w:tabs>
              <w:adjustRightInd/>
              <w:spacing w:line="300" w:lineRule="auto"/>
              <w:ind w:left="170" w:hanging="170"/>
              <w:rPr>
                <w:rFonts w:cs="Times New Roman"/>
                <w:noProof/>
                <w:szCs w:val="18"/>
              </w:rPr>
            </w:pPr>
            <w:r w:rsidRPr="007C2A65">
              <w:rPr>
                <w:rFonts w:cs="Times New Roman"/>
                <w:noProof/>
                <w:kern w:val="2"/>
                <w:szCs w:val="18"/>
              </w:rPr>
              <w:t>LOID</w:t>
            </w:r>
          </w:p>
          <w:p w:rsidR="00FD550D" w:rsidRPr="007C2A65" w:rsidRDefault="00FD550D" w:rsidP="001F3121">
            <w:pPr>
              <w:pStyle w:val="ItemListinTable"/>
              <w:widowControl w:val="0"/>
              <w:numPr>
                <w:ilvl w:val="0"/>
                <w:numId w:val="0"/>
              </w:numPr>
              <w:tabs>
                <w:tab w:val="num" w:pos="2126"/>
              </w:tabs>
              <w:adjustRightInd/>
              <w:spacing w:line="300" w:lineRule="auto"/>
              <w:ind w:left="170" w:hanging="170"/>
              <w:rPr>
                <w:rFonts w:cs="Times New Roman"/>
                <w:noProof/>
                <w:szCs w:val="18"/>
              </w:rPr>
            </w:pPr>
            <w:r w:rsidRPr="007C2A65">
              <w:rPr>
                <w:rFonts w:cs="Times New Roman"/>
                <w:noProof/>
                <w:kern w:val="2"/>
                <w:szCs w:val="18"/>
              </w:rPr>
              <w:t>LOIDONCEON</w:t>
            </w:r>
          </w:p>
          <w:p w:rsidR="00FD550D" w:rsidRDefault="00FD550D" w:rsidP="001F3121">
            <w:pPr>
              <w:pStyle w:val="ItemListinTable"/>
              <w:widowControl w:val="0"/>
              <w:numPr>
                <w:ilvl w:val="0"/>
                <w:numId w:val="0"/>
              </w:numPr>
              <w:tabs>
                <w:tab w:val="num" w:pos="2126"/>
              </w:tabs>
              <w:adjustRightInd/>
              <w:spacing w:line="300" w:lineRule="auto"/>
              <w:ind w:left="170" w:hanging="170"/>
              <w:rPr>
                <w:rFonts w:eastAsiaTheme="minorEastAsia" w:cs="Times New Roman"/>
                <w:noProof/>
                <w:kern w:val="2"/>
                <w:szCs w:val="18"/>
              </w:rPr>
            </w:pPr>
            <w:r w:rsidRPr="007C2A65">
              <w:rPr>
                <w:rFonts w:cs="Times New Roman"/>
                <w:noProof/>
                <w:kern w:val="2"/>
                <w:szCs w:val="18"/>
              </w:rPr>
              <w:t>PASSWORD</w:t>
            </w:r>
          </w:p>
          <w:p w:rsidR="00FD550D" w:rsidRPr="005C74BE" w:rsidRDefault="00FD550D" w:rsidP="001F3121">
            <w:pPr>
              <w:pStyle w:val="ItemListinTable"/>
              <w:widowControl w:val="0"/>
              <w:numPr>
                <w:ilvl w:val="0"/>
                <w:numId w:val="0"/>
              </w:numPr>
              <w:tabs>
                <w:tab w:val="num" w:pos="2126"/>
              </w:tabs>
              <w:adjustRightInd/>
              <w:spacing w:line="300" w:lineRule="auto"/>
              <w:ind w:left="170" w:hanging="170"/>
              <w:rPr>
                <w:rFonts w:eastAsiaTheme="minorEastAsia" w:cs="Times New Roman"/>
                <w:noProof/>
                <w:szCs w:val="18"/>
              </w:rPr>
            </w:pPr>
            <w:r w:rsidRPr="005C74BE">
              <w:rPr>
                <w:rFonts w:eastAsiaTheme="minorEastAsia" w:cs="Times New Roman"/>
                <w:noProof/>
                <w:szCs w:val="18"/>
              </w:rPr>
              <w:t>PASSWORDONCEON</w:t>
            </w:r>
          </w:p>
        </w:tc>
        <w:tc>
          <w:tcPr>
            <w:tcW w:w="608" w:type="pct"/>
          </w:tcPr>
          <w:p w:rsidR="00FD550D" w:rsidRDefault="001C434D">
            <w:r>
              <w:rPr>
                <w:rFonts w:eastAsiaTheme="minorEastAsia" w:hint="eastAsia"/>
                <w:szCs w:val="18"/>
              </w:rPr>
              <w:t>M</w:t>
            </w:r>
          </w:p>
        </w:tc>
        <w:tc>
          <w:tcPr>
            <w:tcW w:w="1563" w:type="pct"/>
          </w:tcPr>
          <w:p w:rsidR="00FD550D" w:rsidRPr="007C2A65" w:rsidRDefault="00FD550D" w:rsidP="001F3121">
            <w:pPr>
              <w:spacing w:line="300" w:lineRule="auto"/>
              <w:rPr>
                <w:noProof/>
                <w:szCs w:val="18"/>
              </w:rPr>
            </w:pPr>
            <w:r w:rsidRPr="007C2A65">
              <w:rPr>
                <w:rFonts w:ascii="宋体" w:eastAsia="宋体" w:hAnsi="宋体" w:cs="宋体" w:hint="eastAsia"/>
                <w:noProof/>
                <w:szCs w:val="18"/>
              </w:rPr>
              <w:t>认证方式</w:t>
            </w:r>
          </w:p>
        </w:tc>
      </w:tr>
      <w:tr w:rsidR="001C434D" w:rsidRPr="00B96ECA" w:rsidTr="002279ED">
        <w:tc>
          <w:tcPr>
            <w:tcW w:w="727" w:type="pct"/>
          </w:tcPr>
          <w:p w:rsidR="001C434D" w:rsidRPr="00B96ECA" w:rsidRDefault="001C434D" w:rsidP="00B96ECA">
            <w:pPr>
              <w:rPr>
                <w:szCs w:val="18"/>
              </w:rPr>
            </w:pPr>
            <w:r w:rsidRPr="00B96ECA">
              <w:rPr>
                <w:szCs w:val="18"/>
              </w:rPr>
              <w:t>AUTHINFO</w:t>
            </w:r>
          </w:p>
        </w:tc>
        <w:tc>
          <w:tcPr>
            <w:tcW w:w="1018" w:type="pct"/>
          </w:tcPr>
          <w:p w:rsidR="001C434D" w:rsidRPr="00B96ECA" w:rsidRDefault="001C434D" w:rsidP="00B96ECA">
            <w:pPr>
              <w:rPr>
                <w:szCs w:val="18"/>
              </w:rPr>
            </w:pPr>
            <w:r w:rsidRPr="00B96ECA">
              <w:rPr>
                <w:szCs w:val="18"/>
              </w:rPr>
              <w:t>OCTET STRING</w:t>
            </w:r>
          </w:p>
        </w:tc>
        <w:tc>
          <w:tcPr>
            <w:tcW w:w="1084" w:type="pct"/>
          </w:tcPr>
          <w:p w:rsidR="001C434D" w:rsidRPr="00B96ECA" w:rsidRDefault="001C434D" w:rsidP="00B96ECA">
            <w:pPr>
              <w:rPr>
                <w:szCs w:val="18"/>
              </w:rPr>
            </w:pPr>
            <w:r w:rsidRPr="00B96ECA">
              <w:rPr>
                <w:szCs w:val="18"/>
              </w:rPr>
              <w:t>SIZE(64)</w:t>
            </w:r>
          </w:p>
        </w:tc>
        <w:tc>
          <w:tcPr>
            <w:tcW w:w="608" w:type="pct"/>
          </w:tcPr>
          <w:p w:rsidR="001C434D" w:rsidRDefault="001C434D">
            <w:r w:rsidRPr="0045127D">
              <w:rPr>
                <w:rFonts w:eastAsiaTheme="minorEastAsia" w:hint="eastAsia"/>
                <w:szCs w:val="18"/>
              </w:rPr>
              <w:t>M</w:t>
            </w:r>
          </w:p>
        </w:tc>
        <w:tc>
          <w:tcPr>
            <w:tcW w:w="1563" w:type="pct"/>
          </w:tcPr>
          <w:p w:rsidR="001C434D" w:rsidRDefault="001C434D" w:rsidP="00B96ECA">
            <w:pPr>
              <w:rPr>
                <w:rFonts w:eastAsiaTheme="minorEastAsia"/>
                <w:szCs w:val="18"/>
              </w:rPr>
            </w:pPr>
            <w:r>
              <w:rPr>
                <w:rFonts w:ascii="宋体" w:eastAsia="宋体" w:hAnsi="宋体" w:cs="宋体" w:hint="eastAsia"/>
                <w:szCs w:val="18"/>
              </w:rPr>
              <w:t>认证信息</w:t>
            </w:r>
          </w:p>
          <w:p w:rsidR="001C434D" w:rsidRPr="005E198C" w:rsidRDefault="001C434D" w:rsidP="005E198C">
            <w:pPr>
              <w:rPr>
                <w:szCs w:val="18"/>
              </w:rPr>
            </w:pPr>
            <w:r w:rsidRPr="005E198C">
              <w:rPr>
                <w:rFonts w:ascii="宋体" w:eastAsia="宋体" w:hAnsi="宋体" w:cs="宋体" w:hint="eastAsia"/>
                <w:szCs w:val="18"/>
              </w:rPr>
              <w:t>若</w:t>
            </w:r>
            <w:r w:rsidRPr="005E198C">
              <w:rPr>
                <w:szCs w:val="18"/>
              </w:rPr>
              <w:t>AUTHTYPE=MAC</w:t>
            </w:r>
            <w:r w:rsidRPr="005E198C">
              <w:rPr>
                <w:rFonts w:ascii="宋体" w:eastAsia="宋体" w:hAnsi="宋体" w:cs="宋体" w:hint="eastAsia"/>
                <w:szCs w:val="18"/>
              </w:rPr>
              <w:t>，则</w:t>
            </w:r>
            <w:r w:rsidRPr="005E198C">
              <w:rPr>
                <w:szCs w:val="18"/>
              </w:rPr>
              <w:t>AUTHINFO</w:t>
            </w:r>
            <w:r w:rsidRPr="005E198C">
              <w:rPr>
                <w:rFonts w:ascii="宋体" w:eastAsia="宋体" w:hAnsi="宋体" w:cs="宋体" w:hint="eastAsia"/>
                <w:szCs w:val="18"/>
              </w:rPr>
              <w:t>为</w:t>
            </w:r>
            <w:r w:rsidRPr="005E198C">
              <w:rPr>
                <w:szCs w:val="18"/>
              </w:rPr>
              <w:t>EPON</w:t>
            </w:r>
            <w:r w:rsidRPr="005E198C">
              <w:rPr>
                <w:rFonts w:ascii="宋体" w:eastAsia="宋体" w:hAnsi="宋体" w:cs="宋体" w:hint="eastAsia"/>
                <w:szCs w:val="18"/>
              </w:rPr>
              <w:t>的</w:t>
            </w:r>
            <w:r w:rsidRPr="005E198C">
              <w:rPr>
                <w:szCs w:val="18"/>
              </w:rPr>
              <w:t>MAC</w:t>
            </w:r>
            <w:r w:rsidRPr="005E198C">
              <w:rPr>
                <w:rFonts w:ascii="宋体" w:eastAsia="宋体" w:hAnsi="宋体" w:cs="宋体" w:hint="eastAsia"/>
                <w:szCs w:val="18"/>
              </w:rPr>
              <w:t>地址或</w:t>
            </w:r>
            <w:r w:rsidRPr="005E198C">
              <w:rPr>
                <w:szCs w:val="18"/>
              </w:rPr>
              <w:t>GPON</w:t>
            </w:r>
            <w:r w:rsidRPr="005E198C">
              <w:rPr>
                <w:rFonts w:ascii="宋体" w:eastAsia="宋体" w:hAnsi="宋体" w:cs="宋体" w:hint="eastAsia"/>
                <w:szCs w:val="18"/>
              </w:rPr>
              <w:t>的</w:t>
            </w:r>
            <w:r w:rsidRPr="005E198C">
              <w:rPr>
                <w:szCs w:val="18"/>
              </w:rPr>
              <w:t>SN</w:t>
            </w:r>
            <w:r w:rsidRPr="005E198C">
              <w:rPr>
                <w:rFonts w:ascii="宋体" w:eastAsia="宋体" w:hAnsi="宋体" w:cs="宋体" w:hint="eastAsia"/>
                <w:szCs w:val="18"/>
              </w:rPr>
              <w:t>信息。</w:t>
            </w:r>
          </w:p>
          <w:p w:rsidR="001C434D" w:rsidRPr="005E198C" w:rsidRDefault="001C434D" w:rsidP="005E198C">
            <w:pPr>
              <w:rPr>
                <w:szCs w:val="18"/>
              </w:rPr>
            </w:pPr>
            <w:r w:rsidRPr="005E198C">
              <w:rPr>
                <w:rFonts w:ascii="宋体" w:eastAsia="宋体" w:hAnsi="宋体" w:cs="宋体" w:hint="eastAsia"/>
                <w:szCs w:val="18"/>
              </w:rPr>
              <w:t>若</w:t>
            </w:r>
            <w:r w:rsidRPr="005E198C">
              <w:rPr>
                <w:szCs w:val="18"/>
              </w:rPr>
              <w:t>AUTHTYPE=LOID</w:t>
            </w:r>
            <w:r w:rsidRPr="005E198C">
              <w:rPr>
                <w:rFonts w:ascii="宋体" w:eastAsia="宋体" w:hAnsi="宋体" w:cs="宋体" w:hint="eastAsia"/>
                <w:szCs w:val="18"/>
              </w:rPr>
              <w:t>或</w:t>
            </w:r>
            <w:r w:rsidRPr="005E198C">
              <w:rPr>
                <w:szCs w:val="18"/>
              </w:rPr>
              <w:t>LOIDONCEON</w:t>
            </w:r>
            <w:r w:rsidRPr="005E198C">
              <w:rPr>
                <w:rFonts w:ascii="宋体" w:eastAsia="宋体" w:hAnsi="宋体" w:cs="宋体" w:hint="eastAsia"/>
                <w:szCs w:val="18"/>
              </w:rPr>
              <w:t>，则</w:t>
            </w:r>
            <w:r w:rsidRPr="005E198C">
              <w:rPr>
                <w:szCs w:val="18"/>
              </w:rPr>
              <w:lastRenderedPageBreak/>
              <w:t>AUTHINFO</w:t>
            </w:r>
            <w:r w:rsidRPr="005E198C">
              <w:rPr>
                <w:rFonts w:ascii="宋体" w:eastAsia="宋体" w:hAnsi="宋体" w:cs="宋体" w:hint="eastAsia"/>
                <w:szCs w:val="18"/>
              </w:rPr>
              <w:t>为</w:t>
            </w:r>
            <w:r w:rsidRPr="005E198C">
              <w:rPr>
                <w:szCs w:val="18"/>
              </w:rPr>
              <w:t>LOID</w:t>
            </w:r>
            <w:r w:rsidRPr="005E198C">
              <w:rPr>
                <w:rFonts w:ascii="宋体" w:eastAsia="宋体" w:hAnsi="宋体" w:cs="宋体" w:hint="eastAsia"/>
                <w:szCs w:val="18"/>
              </w:rPr>
              <w:t>。</w:t>
            </w:r>
          </w:p>
          <w:p w:rsidR="001C434D" w:rsidRPr="00B96ECA" w:rsidRDefault="001C434D" w:rsidP="005E198C">
            <w:pPr>
              <w:rPr>
                <w:szCs w:val="18"/>
              </w:rPr>
            </w:pPr>
            <w:r w:rsidRPr="005E198C">
              <w:rPr>
                <w:rFonts w:ascii="宋体" w:eastAsia="宋体" w:hAnsi="宋体" w:cs="宋体" w:hint="eastAsia"/>
                <w:szCs w:val="18"/>
              </w:rPr>
              <w:t>若</w:t>
            </w:r>
            <w:r w:rsidRPr="005E198C">
              <w:rPr>
                <w:szCs w:val="18"/>
              </w:rPr>
              <w:t>AUTHTYPE=PASSWORD</w:t>
            </w:r>
            <w:r w:rsidRPr="005E198C">
              <w:rPr>
                <w:rFonts w:ascii="宋体" w:eastAsia="宋体" w:hAnsi="宋体" w:cs="宋体" w:hint="eastAsia"/>
                <w:szCs w:val="18"/>
              </w:rPr>
              <w:t>或</w:t>
            </w:r>
            <w:r w:rsidRPr="005E198C">
              <w:rPr>
                <w:szCs w:val="18"/>
              </w:rPr>
              <w:t>PASSWORDONCEON</w:t>
            </w:r>
            <w:r w:rsidRPr="005E198C">
              <w:rPr>
                <w:rFonts w:ascii="宋体" w:eastAsia="宋体" w:hAnsi="宋体" w:cs="宋体" w:hint="eastAsia"/>
                <w:szCs w:val="18"/>
              </w:rPr>
              <w:t>，则</w:t>
            </w:r>
            <w:r w:rsidRPr="005E198C">
              <w:rPr>
                <w:szCs w:val="18"/>
              </w:rPr>
              <w:t>AUTHINFO</w:t>
            </w:r>
            <w:r w:rsidRPr="005E198C">
              <w:rPr>
                <w:rFonts w:ascii="宋体" w:eastAsia="宋体" w:hAnsi="宋体" w:cs="宋体" w:hint="eastAsia"/>
                <w:szCs w:val="18"/>
              </w:rPr>
              <w:t>为</w:t>
            </w:r>
            <w:r w:rsidRPr="005E198C">
              <w:rPr>
                <w:szCs w:val="18"/>
              </w:rPr>
              <w:t>PASSWORD</w:t>
            </w:r>
            <w:r w:rsidRPr="005E198C">
              <w:rPr>
                <w:rFonts w:ascii="宋体" w:eastAsia="宋体" w:hAnsi="宋体" w:cs="宋体" w:hint="eastAsia"/>
                <w:szCs w:val="18"/>
              </w:rPr>
              <w:t>。</w:t>
            </w:r>
          </w:p>
        </w:tc>
      </w:tr>
      <w:tr w:rsidR="001C434D" w:rsidRPr="00B96ECA" w:rsidTr="002279ED">
        <w:tc>
          <w:tcPr>
            <w:tcW w:w="727" w:type="pct"/>
          </w:tcPr>
          <w:p w:rsidR="001C434D" w:rsidRPr="00B96ECA" w:rsidRDefault="001C434D" w:rsidP="00B96ECA">
            <w:pPr>
              <w:rPr>
                <w:szCs w:val="18"/>
              </w:rPr>
            </w:pPr>
            <w:r w:rsidRPr="00B96ECA">
              <w:rPr>
                <w:szCs w:val="18"/>
              </w:rPr>
              <w:lastRenderedPageBreak/>
              <w:t>Length</w:t>
            </w:r>
          </w:p>
        </w:tc>
        <w:tc>
          <w:tcPr>
            <w:tcW w:w="1018" w:type="pct"/>
          </w:tcPr>
          <w:p w:rsidR="001C434D" w:rsidRPr="00B96ECA" w:rsidRDefault="001C434D" w:rsidP="00B96ECA">
            <w:pPr>
              <w:rPr>
                <w:szCs w:val="18"/>
              </w:rPr>
            </w:pPr>
            <w:r w:rsidRPr="00B96ECA">
              <w:rPr>
                <w:szCs w:val="18"/>
              </w:rPr>
              <w:t>DOUBLE</w:t>
            </w:r>
          </w:p>
        </w:tc>
        <w:tc>
          <w:tcPr>
            <w:tcW w:w="1084" w:type="pct"/>
          </w:tcPr>
          <w:p w:rsidR="001C434D" w:rsidRPr="004876C6" w:rsidRDefault="001C434D" w:rsidP="001F3121">
            <w:pPr>
              <w:rPr>
                <w:szCs w:val="18"/>
              </w:rPr>
            </w:pPr>
            <w:r w:rsidRPr="004876C6">
              <w:rPr>
                <w:szCs w:val="18"/>
              </w:rPr>
              <w:t>0</w:t>
            </w:r>
            <w:r w:rsidRPr="004876C6">
              <w:rPr>
                <w:rFonts w:ascii="宋体" w:eastAsia="宋体" w:hAnsi="宋体" w:cs="宋体" w:hint="eastAsia"/>
                <w:szCs w:val="18"/>
              </w:rPr>
              <w:t>～</w:t>
            </w:r>
            <w:r w:rsidRPr="004876C6">
              <w:rPr>
                <w:szCs w:val="18"/>
              </w:rPr>
              <w:t>100</w:t>
            </w:r>
          </w:p>
        </w:tc>
        <w:tc>
          <w:tcPr>
            <w:tcW w:w="608" w:type="pct"/>
          </w:tcPr>
          <w:p w:rsidR="001C434D" w:rsidRDefault="001C434D">
            <w:r w:rsidRPr="0045127D">
              <w:rPr>
                <w:rFonts w:eastAsiaTheme="minorEastAsia" w:hint="eastAsia"/>
                <w:szCs w:val="18"/>
              </w:rPr>
              <w:t>M</w:t>
            </w:r>
          </w:p>
        </w:tc>
        <w:tc>
          <w:tcPr>
            <w:tcW w:w="1563" w:type="pct"/>
          </w:tcPr>
          <w:p w:rsidR="001C434D" w:rsidRPr="00B96ECA" w:rsidRDefault="001C434D" w:rsidP="00B96ECA">
            <w:pPr>
              <w:rPr>
                <w:szCs w:val="18"/>
              </w:rPr>
            </w:pPr>
            <w:r w:rsidRPr="00B96ECA">
              <w:rPr>
                <w:rFonts w:ascii="宋体" w:eastAsia="宋体" w:hAnsi="宋体" w:cs="宋体" w:hint="eastAsia"/>
                <w:szCs w:val="18"/>
              </w:rPr>
              <w:t>光纤长度</w:t>
            </w:r>
          </w:p>
          <w:p w:rsidR="001C434D" w:rsidRPr="00B96ECA" w:rsidRDefault="001C434D" w:rsidP="00B96ECA">
            <w:pPr>
              <w:rPr>
                <w:szCs w:val="18"/>
              </w:rPr>
            </w:pPr>
            <w:r w:rsidRPr="00B96ECA">
              <w:rPr>
                <w:rFonts w:ascii="宋体" w:eastAsia="宋体" w:hAnsi="宋体" w:cs="宋体" w:hint="eastAsia"/>
                <w:szCs w:val="18"/>
              </w:rPr>
              <w:t>单位：</w:t>
            </w:r>
            <w:r w:rsidRPr="00B96ECA">
              <w:rPr>
                <w:szCs w:val="18"/>
              </w:rPr>
              <w:t>km</w:t>
            </w:r>
          </w:p>
        </w:tc>
      </w:tr>
      <w:tr w:rsidR="001C434D" w:rsidRPr="00B96ECA" w:rsidTr="002279ED">
        <w:tc>
          <w:tcPr>
            <w:tcW w:w="727" w:type="pct"/>
          </w:tcPr>
          <w:p w:rsidR="001C434D" w:rsidRPr="00B96ECA" w:rsidRDefault="001C434D" w:rsidP="00B96ECA">
            <w:pPr>
              <w:rPr>
                <w:szCs w:val="18"/>
              </w:rPr>
            </w:pPr>
            <w:r w:rsidRPr="00B96ECA">
              <w:rPr>
                <w:szCs w:val="18"/>
              </w:rPr>
              <w:t>UsFixedBw</w:t>
            </w:r>
          </w:p>
        </w:tc>
        <w:tc>
          <w:tcPr>
            <w:tcW w:w="1018" w:type="pct"/>
          </w:tcPr>
          <w:p w:rsidR="001C434D" w:rsidRPr="00B96ECA" w:rsidRDefault="001C434D" w:rsidP="00B96ECA">
            <w:pPr>
              <w:rPr>
                <w:szCs w:val="18"/>
              </w:rPr>
            </w:pPr>
            <w:r w:rsidRPr="00B96ECA">
              <w:rPr>
                <w:szCs w:val="18"/>
              </w:rPr>
              <w:t>INTEGER</w:t>
            </w:r>
          </w:p>
        </w:tc>
        <w:tc>
          <w:tcPr>
            <w:tcW w:w="1084" w:type="pct"/>
          </w:tcPr>
          <w:p w:rsidR="001C434D" w:rsidRPr="004876C6" w:rsidRDefault="001C434D" w:rsidP="001F3121">
            <w:pPr>
              <w:rPr>
                <w:szCs w:val="18"/>
              </w:rPr>
            </w:pPr>
            <w:r w:rsidRPr="004876C6">
              <w:rPr>
                <w:szCs w:val="18"/>
              </w:rPr>
              <w:t>0</w:t>
            </w:r>
            <w:r w:rsidRPr="004876C6">
              <w:rPr>
                <w:rFonts w:ascii="宋体" w:eastAsia="宋体" w:hAnsi="宋体" w:cs="宋体" w:hint="eastAsia"/>
                <w:szCs w:val="18"/>
              </w:rPr>
              <w:t>～</w:t>
            </w:r>
            <w:r w:rsidRPr="004876C6">
              <w:rPr>
                <w:szCs w:val="18"/>
              </w:rPr>
              <w:t>40000</w:t>
            </w:r>
          </w:p>
        </w:tc>
        <w:tc>
          <w:tcPr>
            <w:tcW w:w="608" w:type="pct"/>
          </w:tcPr>
          <w:p w:rsidR="001C434D" w:rsidRDefault="001C434D">
            <w:r w:rsidRPr="0045127D">
              <w:rPr>
                <w:rFonts w:eastAsiaTheme="minorEastAsia" w:hint="eastAsia"/>
                <w:szCs w:val="18"/>
              </w:rPr>
              <w:t>M</w:t>
            </w:r>
          </w:p>
        </w:tc>
        <w:tc>
          <w:tcPr>
            <w:tcW w:w="1563" w:type="pct"/>
          </w:tcPr>
          <w:p w:rsidR="001C434D" w:rsidRPr="00B96ECA" w:rsidRDefault="001C434D" w:rsidP="00B96ECA">
            <w:pPr>
              <w:rPr>
                <w:szCs w:val="18"/>
              </w:rPr>
            </w:pPr>
            <w:r w:rsidRPr="00B96ECA">
              <w:rPr>
                <w:rFonts w:ascii="宋体" w:eastAsia="宋体" w:hAnsi="宋体" w:cs="宋体" w:hint="eastAsia"/>
                <w:szCs w:val="18"/>
              </w:rPr>
              <w:t>上行固定带宽</w:t>
            </w:r>
          </w:p>
          <w:p w:rsidR="001C434D" w:rsidRPr="00B96ECA" w:rsidRDefault="001C434D" w:rsidP="00B96ECA">
            <w:pPr>
              <w:rPr>
                <w:szCs w:val="18"/>
              </w:rPr>
            </w:pPr>
            <w:r w:rsidRPr="00B96ECA">
              <w:rPr>
                <w:rFonts w:ascii="宋体" w:eastAsia="宋体" w:hAnsi="宋体" w:cs="宋体" w:hint="eastAsia"/>
                <w:szCs w:val="18"/>
              </w:rPr>
              <w:t>单位：</w:t>
            </w:r>
            <w:r w:rsidRPr="00B96ECA">
              <w:rPr>
                <w:szCs w:val="18"/>
              </w:rPr>
              <w:t>Mbit/s</w:t>
            </w:r>
          </w:p>
        </w:tc>
      </w:tr>
      <w:tr w:rsidR="001C434D" w:rsidRPr="00B96ECA" w:rsidTr="002279ED">
        <w:tc>
          <w:tcPr>
            <w:tcW w:w="727" w:type="pct"/>
          </w:tcPr>
          <w:p w:rsidR="001C434D" w:rsidRPr="00B96ECA" w:rsidRDefault="001C434D" w:rsidP="00B96ECA">
            <w:pPr>
              <w:rPr>
                <w:szCs w:val="18"/>
              </w:rPr>
            </w:pPr>
            <w:r w:rsidRPr="00B96ECA">
              <w:rPr>
                <w:szCs w:val="18"/>
              </w:rPr>
              <w:t>UsAssuredBw</w:t>
            </w:r>
          </w:p>
        </w:tc>
        <w:tc>
          <w:tcPr>
            <w:tcW w:w="1018" w:type="pct"/>
          </w:tcPr>
          <w:p w:rsidR="001C434D" w:rsidRPr="00B96ECA" w:rsidRDefault="001C434D" w:rsidP="00B96ECA">
            <w:pPr>
              <w:rPr>
                <w:szCs w:val="18"/>
              </w:rPr>
            </w:pPr>
            <w:r w:rsidRPr="00B96ECA">
              <w:rPr>
                <w:szCs w:val="18"/>
              </w:rPr>
              <w:t>INTEGER</w:t>
            </w:r>
          </w:p>
        </w:tc>
        <w:tc>
          <w:tcPr>
            <w:tcW w:w="1084" w:type="pct"/>
          </w:tcPr>
          <w:p w:rsidR="001C434D" w:rsidRPr="004876C6" w:rsidRDefault="001C434D" w:rsidP="001F3121">
            <w:pPr>
              <w:rPr>
                <w:szCs w:val="18"/>
              </w:rPr>
            </w:pPr>
            <w:r w:rsidRPr="004876C6">
              <w:rPr>
                <w:szCs w:val="18"/>
              </w:rPr>
              <w:t>0</w:t>
            </w:r>
            <w:r w:rsidRPr="004876C6">
              <w:rPr>
                <w:rFonts w:ascii="宋体" w:eastAsia="宋体" w:hAnsi="宋体" w:cs="宋体" w:hint="eastAsia"/>
                <w:szCs w:val="18"/>
              </w:rPr>
              <w:t>～</w:t>
            </w:r>
            <w:r w:rsidRPr="004876C6">
              <w:rPr>
                <w:szCs w:val="18"/>
              </w:rPr>
              <w:t>40000</w:t>
            </w:r>
          </w:p>
        </w:tc>
        <w:tc>
          <w:tcPr>
            <w:tcW w:w="608" w:type="pct"/>
          </w:tcPr>
          <w:p w:rsidR="001C434D" w:rsidRDefault="001C434D">
            <w:r w:rsidRPr="0045127D">
              <w:rPr>
                <w:rFonts w:eastAsiaTheme="minorEastAsia" w:hint="eastAsia"/>
                <w:szCs w:val="18"/>
              </w:rPr>
              <w:t>M</w:t>
            </w:r>
          </w:p>
        </w:tc>
        <w:tc>
          <w:tcPr>
            <w:tcW w:w="1563" w:type="pct"/>
          </w:tcPr>
          <w:p w:rsidR="001C434D" w:rsidRPr="00B96ECA" w:rsidRDefault="001C434D" w:rsidP="00B96ECA">
            <w:pPr>
              <w:rPr>
                <w:szCs w:val="18"/>
              </w:rPr>
            </w:pPr>
            <w:r w:rsidRPr="00B96ECA">
              <w:rPr>
                <w:rFonts w:ascii="宋体" w:eastAsia="宋体" w:hAnsi="宋体" w:cs="宋体" w:hint="eastAsia"/>
                <w:szCs w:val="18"/>
              </w:rPr>
              <w:t>上行保证带宽</w:t>
            </w:r>
          </w:p>
          <w:p w:rsidR="001C434D" w:rsidRPr="00B96ECA" w:rsidRDefault="001C434D" w:rsidP="00B96ECA">
            <w:pPr>
              <w:rPr>
                <w:szCs w:val="18"/>
              </w:rPr>
            </w:pPr>
            <w:r w:rsidRPr="00B96ECA">
              <w:rPr>
                <w:rFonts w:ascii="宋体" w:eastAsia="宋体" w:hAnsi="宋体" w:cs="宋体" w:hint="eastAsia"/>
                <w:szCs w:val="18"/>
              </w:rPr>
              <w:t>单位：</w:t>
            </w:r>
            <w:r w:rsidRPr="00B96ECA">
              <w:rPr>
                <w:szCs w:val="18"/>
              </w:rPr>
              <w:t>Mbit/s</w:t>
            </w:r>
          </w:p>
        </w:tc>
      </w:tr>
      <w:tr w:rsidR="001C434D" w:rsidRPr="00B96ECA" w:rsidTr="002279ED">
        <w:tc>
          <w:tcPr>
            <w:tcW w:w="727" w:type="pct"/>
          </w:tcPr>
          <w:p w:rsidR="001C434D" w:rsidRPr="00B96ECA" w:rsidRDefault="001C434D" w:rsidP="00B96ECA">
            <w:pPr>
              <w:rPr>
                <w:szCs w:val="18"/>
              </w:rPr>
            </w:pPr>
            <w:r w:rsidRPr="00B96ECA">
              <w:rPr>
                <w:szCs w:val="18"/>
              </w:rPr>
              <w:t>UsMaxBw</w:t>
            </w:r>
          </w:p>
        </w:tc>
        <w:tc>
          <w:tcPr>
            <w:tcW w:w="1018" w:type="pct"/>
          </w:tcPr>
          <w:p w:rsidR="001C434D" w:rsidRPr="00B96ECA" w:rsidRDefault="001C434D" w:rsidP="00B96ECA">
            <w:pPr>
              <w:rPr>
                <w:szCs w:val="18"/>
              </w:rPr>
            </w:pPr>
            <w:r w:rsidRPr="00B96ECA">
              <w:rPr>
                <w:szCs w:val="18"/>
              </w:rPr>
              <w:t>INTEGER</w:t>
            </w:r>
          </w:p>
        </w:tc>
        <w:tc>
          <w:tcPr>
            <w:tcW w:w="1084" w:type="pct"/>
          </w:tcPr>
          <w:p w:rsidR="001C434D" w:rsidRPr="004876C6" w:rsidRDefault="001C434D" w:rsidP="001F3121">
            <w:pPr>
              <w:rPr>
                <w:szCs w:val="18"/>
              </w:rPr>
            </w:pPr>
            <w:r w:rsidRPr="004876C6">
              <w:rPr>
                <w:szCs w:val="18"/>
              </w:rPr>
              <w:t>0</w:t>
            </w:r>
            <w:r w:rsidRPr="004876C6">
              <w:rPr>
                <w:rFonts w:ascii="宋体" w:eastAsia="宋体" w:hAnsi="宋体" w:cs="宋体" w:hint="eastAsia"/>
                <w:szCs w:val="18"/>
              </w:rPr>
              <w:t>～</w:t>
            </w:r>
            <w:r w:rsidRPr="004876C6">
              <w:rPr>
                <w:szCs w:val="18"/>
              </w:rPr>
              <w:t>40000</w:t>
            </w:r>
          </w:p>
        </w:tc>
        <w:tc>
          <w:tcPr>
            <w:tcW w:w="608" w:type="pct"/>
          </w:tcPr>
          <w:p w:rsidR="001C434D" w:rsidRDefault="001C434D">
            <w:r w:rsidRPr="0045127D">
              <w:rPr>
                <w:rFonts w:eastAsiaTheme="minorEastAsia" w:hint="eastAsia"/>
                <w:szCs w:val="18"/>
              </w:rPr>
              <w:t>M</w:t>
            </w:r>
          </w:p>
        </w:tc>
        <w:tc>
          <w:tcPr>
            <w:tcW w:w="1563" w:type="pct"/>
          </w:tcPr>
          <w:p w:rsidR="001C434D" w:rsidRPr="00B96ECA" w:rsidRDefault="001C434D" w:rsidP="00B96ECA">
            <w:pPr>
              <w:rPr>
                <w:szCs w:val="18"/>
              </w:rPr>
            </w:pPr>
            <w:r w:rsidRPr="00B96ECA">
              <w:rPr>
                <w:rFonts w:ascii="宋体" w:eastAsia="宋体" w:hAnsi="宋体" w:cs="宋体" w:hint="eastAsia"/>
                <w:szCs w:val="18"/>
              </w:rPr>
              <w:t>上行最大带宽</w:t>
            </w:r>
          </w:p>
          <w:p w:rsidR="001C434D" w:rsidRPr="00B96ECA" w:rsidRDefault="001C434D" w:rsidP="00B96ECA">
            <w:pPr>
              <w:rPr>
                <w:szCs w:val="18"/>
              </w:rPr>
            </w:pPr>
            <w:r w:rsidRPr="00B96ECA">
              <w:rPr>
                <w:rFonts w:ascii="宋体" w:eastAsia="宋体" w:hAnsi="宋体" w:cs="宋体" w:hint="eastAsia"/>
                <w:szCs w:val="18"/>
              </w:rPr>
              <w:t>单位：</w:t>
            </w:r>
            <w:r w:rsidRPr="00B96ECA">
              <w:rPr>
                <w:szCs w:val="18"/>
              </w:rPr>
              <w:t>Mbit/s</w:t>
            </w:r>
          </w:p>
        </w:tc>
      </w:tr>
      <w:tr w:rsidR="001C434D" w:rsidRPr="00B96ECA" w:rsidTr="002279ED">
        <w:tc>
          <w:tcPr>
            <w:tcW w:w="727" w:type="pct"/>
          </w:tcPr>
          <w:p w:rsidR="001C434D" w:rsidRPr="00B96ECA" w:rsidRDefault="001C434D" w:rsidP="00B96ECA">
            <w:pPr>
              <w:rPr>
                <w:szCs w:val="18"/>
              </w:rPr>
            </w:pPr>
            <w:r w:rsidRPr="00B96ECA">
              <w:rPr>
                <w:szCs w:val="18"/>
              </w:rPr>
              <w:t>DsMaxBw</w:t>
            </w:r>
          </w:p>
        </w:tc>
        <w:tc>
          <w:tcPr>
            <w:tcW w:w="1018" w:type="pct"/>
          </w:tcPr>
          <w:p w:rsidR="001C434D" w:rsidRPr="00B96ECA" w:rsidRDefault="001C434D" w:rsidP="00B96ECA">
            <w:pPr>
              <w:rPr>
                <w:szCs w:val="18"/>
              </w:rPr>
            </w:pPr>
            <w:r w:rsidRPr="00B96ECA">
              <w:rPr>
                <w:szCs w:val="18"/>
              </w:rPr>
              <w:t>INTEGER</w:t>
            </w:r>
          </w:p>
        </w:tc>
        <w:tc>
          <w:tcPr>
            <w:tcW w:w="1084" w:type="pct"/>
          </w:tcPr>
          <w:p w:rsidR="001C434D" w:rsidRPr="004876C6" w:rsidRDefault="001C434D" w:rsidP="001F3121">
            <w:pPr>
              <w:rPr>
                <w:szCs w:val="18"/>
              </w:rPr>
            </w:pPr>
            <w:r w:rsidRPr="004876C6">
              <w:rPr>
                <w:szCs w:val="18"/>
              </w:rPr>
              <w:t>0</w:t>
            </w:r>
            <w:r w:rsidRPr="004876C6">
              <w:rPr>
                <w:rFonts w:ascii="宋体" w:eastAsia="宋体" w:hAnsi="宋体" w:cs="宋体" w:hint="eastAsia"/>
                <w:szCs w:val="18"/>
              </w:rPr>
              <w:t>～</w:t>
            </w:r>
            <w:r w:rsidRPr="004876C6">
              <w:rPr>
                <w:szCs w:val="18"/>
              </w:rPr>
              <w:t>40000</w:t>
            </w:r>
          </w:p>
        </w:tc>
        <w:tc>
          <w:tcPr>
            <w:tcW w:w="608" w:type="pct"/>
          </w:tcPr>
          <w:p w:rsidR="001C434D" w:rsidRDefault="001C434D">
            <w:r w:rsidRPr="0045127D">
              <w:rPr>
                <w:rFonts w:eastAsiaTheme="minorEastAsia" w:hint="eastAsia"/>
                <w:szCs w:val="18"/>
              </w:rPr>
              <w:t>M</w:t>
            </w:r>
          </w:p>
        </w:tc>
        <w:tc>
          <w:tcPr>
            <w:tcW w:w="1563" w:type="pct"/>
          </w:tcPr>
          <w:p w:rsidR="001C434D" w:rsidRPr="00B96ECA" w:rsidRDefault="001C434D" w:rsidP="00B96ECA">
            <w:pPr>
              <w:rPr>
                <w:szCs w:val="18"/>
              </w:rPr>
            </w:pPr>
            <w:r w:rsidRPr="00B96ECA">
              <w:rPr>
                <w:rFonts w:ascii="宋体" w:eastAsia="宋体" w:hAnsi="宋体" w:cs="宋体" w:hint="eastAsia"/>
                <w:szCs w:val="18"/>
              </w:rPr>
              <w:t>下行最大带宽</w:t>
            </w:r>
          </w:p>
          <w:p w:rsidR="001C434D" w:rsidRPr="00B96ECA" w:rsidRDefault="001C434D" w:rsidP="00B96ECA">
            <w:pPr>
              <w:rPr>
                <w:szCs w:val="18"/>
              </w:rPr>
            </w:pPr>
            <w:r w:rsidRPr="00B96ECA">
              <w:rPr>
                <w:rFonts w:ascii="宋体" w:eastAsia="宋体" w:hAnsi="宋体" w:cs="宋体" w:hint="eastAsia"/>
                <w:szCs w:val="18"/>
              </w:rPr>
              <w:t>单位：</w:t>
            </w:r>
            <w:r w:rsidRPr="00B96ECA">
              <w:rPr>
                <w:szCs w:val="18"/>
              </w:rPr>
              <w:t>Mbit/s</w:t>
            </w:r>
          </w:p>
        </w:tc>
      </w:tr>
      <w:bookmarkEnd w:id="310"/>
    </w:tbl>
    <w:p w:rsidR="006550FD" w:rsidRPr="009E44FF" w:rsidRDefault="006550FD" w:rsidP="006550FD"/>
    <w:p w:rsidR="000A4B6B" w:rsidRPr="00980B53" w:rsidRDefault="008A392C" w:rsidP="00980B53">
      <w:pPr>
        <w:pStyle w:val="TimesNewRoman050"/>
        <w:ind w:left="0"/>
        <w:rPr>
          <w:rFonts w:cs="Times New Roman"/>
        </w:rPr>
      </w:pPr>
      <w:bookmarkStart w:id="312" w:name="_Toc422211141"/>
      <w:r w:rsidRPr="00980B53">
        <w:rPr>
          <w:rFonts w:cs="Times New Roman"/>
        </w:rPr>
        <w:t>重启</w:t>
      </w:r>
      <w:r w:rsidRPr="00980B53">
        <w:rPr>
          <w:rFonts w:cs="Times New Roman"/>
        </w:rPr>
        <w:t>ONU</w:t>
      </w:r>
      <w:bookmarkEnd w:id="311"/>
      <w:bookmarkEnd w:id="312"/>
    </w:p>
    <w:p w:rsidR="002A3D27" w:rsidRDefault="00876FC8" w:rsidP="00CE4D8A">
      <w:pPr>
        <w:spacing w:beforeLines="50"/>
        <w:ind w:firstLine="420"/>
      </w:pPr>
      <w:r w:rsidRPr="00931120">
        <w:t>功能描述</w:t>
      </w:r>
    </w:p>
    <w:p w:rsidR="00876FC8" w:rsidRPr="009E44FF" w:rsidRDefault="00876FC8" w:rsidP="00FF3114">
      <w:pPr>
        <w:spacing w:line="360" w:lineRule="auto"/>
        <w:ind w:left="420" w:firstLine="420"/>
        <w:rPr>
          <w:szCs w:val="21"/>
        </w:rPr>
      </w:pPr>
      <w:r w:rsidRPr="009E44FF">
        <w:rPr>
          <w:szCs w:val="21"/>
        </w:rPr>
        <w:t>重启某个</w:t>
      </w:r>
      <w:r w:rsidRPr="009E44FF">
        <w:rPr>
          <w:szCs w:val="21"/>
        </w:rPr>
        <w:t>ONU</w:t>
      </w:r>
    </w:p>
    <w:p w:rsidR="002A3D27" w:rsidRDefault="00876FC8" w:rsidP="00CE4D8A">
      <w:pPr>
        <w:spacing w:beforeLines="50"/>
        <w:ind w:firstLine="420"/>
      </w:pPr>
      <w:r w:rsidRPr="00931120">
        <w:t>命令格式</w:t>
      </w:r>
    </w:p>
    <w:p w:rsidR="00876FC8" w:rsidRPr="009E44FF" w:rsidRDefault="00876FC8" w:rsidP="00FF3114">
      <w:pPr>
        <w:spacing w:line="360" w:lineRule="auto"/>
        <w:ind w:left="420" w:firstLine="420"/>
        <w:rPr>
          <w:szCs w:val="21"/>
        </w:rPr>
      </w:pPr>
      <w:r w:rsidRPr="009E44FF">
        <w:rPr>
          <w:szCs w:val="21"/>
        </w:rPr>
        <w:t>RST-ONU::OLTID=olt-name,PONID=ponport_location,ONUIDTYPE=id-type,ONUID=onu-index:CTAG::;</w:t>
      </w:r>
    </w:p>
    <w:p w:rsidR="002A3D27" w:rsidRDefault="00876FC8" w:rsidP="00CE4D8A">
      <w:pPr>
        <w:spacing w:beforeLines="50"/>
        <w:ind w:firstLine="420"/>
      </w:pPr>
      <w:r w:rsidRPr="00E91B33">
        <w:t>输入参数</w:t>
      </w:r>
    </w:p>
    <w:tbl>
      <w:tblPr>
        <w:tblStyle w:val="afffffd"/>
        <w:tblW w:w="8436" w:type="dxa"/>
        <w:tblInd w:w="-553" w:type="dxa"/>
        <w:tblLayout w:type="fixed"/>
        <w:tblLook w:val="01E0"/>
      </w:tblPr>
      <w:tblGrid>
        <w:gridCol w:w="1564"/>
        <w:gridCol w:w="1832"/>
        <w:gridCol w:w="1849"/>
        <w:gridCol w:w="923"/>
        <w:gridCol w:w="2268"/>
      </w:tblGrid>
      <w:tr w:rsidR="002279ED" w:rsidRPr="00311494" w:rsidTr="002279ED">
        <w:trPr>
          <w:cnfStyle w:val="100000000000"/>
        </w:trPr>
        <w:tc>
          <w:tcPr>
            <w:tcW w:w="927" w:type="pct"/>
          </w:tcPr>
          <w:p w:rsidR="002279ED" w:rsidRPr="00311494" w:rsidRDefault="002279ED" w:rsidP="00311494">
            <w:pPr>
              <w:rPr>
                <w:szCs w:val="18"/>
              </w:rPr>
            </w:pPr>
            <w:r w:rsidRPr="00311494">
              <w:rPr>
                <w:rFonts w:ascii="宋体" w:eastAsia="宋体" w:hAnsi="宋体" w:cs="宋体" w:hint="eastAsia"/>
                <w:szCs w:val="18"/>
              </w:rPr>
              <w:t>参数名称</w:t>
            </w:r>
          </w:p>
        </w:tc>
        <w:tc>
          <w:tcPr>
            <w:tcW w:w="1086" w:type="pct"/>
          </w:tcPr>
          <w:p w:rsidR="002279ED" w:rsidRPr="00311494" w:rsidRDefault="002279ED" w:rsidP="00311494">
            <w:pPr>
              <w:rPr>
                <w:szCs w:val="18"/>
              </w:rPr>
            </w:pPr>
            <w:r w:rsidRPr="00311494">
              <w:rPr>
                <w:rFonts w:ascii="宋体" w:eastAsia="宋体" w:hAnsi="宋体" w:cs="宋体" w:hint="eastAsia"/>
                <w:szCs w:val="18"/>
              </w:rPr>
              <w:t>数据类型</w:t>
            </w:r>
          </w:p>
        </w:tc>
        <w:tc>
          <w:tcPr>
            <w:tcW w:w="1096" w:type="pct"/>
          </w:tcPr>
          <w:p w:rsidR="002279ED" w:rsidRPr="00311494" w:rsidRDefault="002279ED" w:rsidP="00311494">
            <w:pPr>
              <w:rPr>
                <w:szCs w:val="18"/>
              </w:rPr>
            </w:pPr>
            <w:r w:rsidRPr="00311494">
              <w:rPr>
                <w:rFonts w:ascii="宋体" w:eastAsia="宋体" w:hAnsi="宋体" w:cs="宋体" w:hint="eastAsia"/>
                <w:szCs w:val="18"/>
              </w:rPr>
              <w:t>取值范围</w:t>
            </w:r>
          </w:p>
        </w:tc>
        <w:tc>
          <w:tcPr>
            <w:tcW w:w="547" w:type="pct"/>
          </w:tcPr>
          <w:p w:rsidR="002279ED" w:rsidRPr="00C22624" w:rsidRDefault="002279ED" w:rsidP="002279ED">
            <w:pPr>
              <w:rPr>
                <w:rFonts w:eastAsiaTheme="minorEastAsia"/>
                <w:szCs w:val="18"/>
              </w:rPr>
            </w:pPr>
            <w:r>
              <w:rPr>
                <w:rFonts w:eastAsiaTheme="minorEastAsia" w:hint="eastAsia"/>
                <w:szCs w:val="18"/>
              </w:rPr>
              <w:t>限定</w:t>
            </w:r>
          </w:p>
        </w:tc>
        <w:tc>
          <w:tcPr>
            <w:tcW w:w="1344" w:type="pct"/>
          </w:tcPr>
          <w:p w:rsidR="002279ED" w:rsidRPr="00311494" w:rsidRDefault="002279ED" w:rsidP="00311494">
            <w:pPr>
              <w:rPr>
                <w:szCs w:val="18"/>
              </w:rPr>
            </w:pPr>
            <w:r w:rsidRPr="00311494">
              <w:rPr>
                <w:rFonts w:ascii="宋体" w:eastAsia="宋体" w:hAnsi="宋体" w:cs="宋体" w:hint="eastAsia"/>
                <w:szCs w:val="18"/>
              </w:rPr>
              <w:t>参数说明</w:t>
            </w:r>
          </w:p>
        </w:tc>
      </w:tr>
      <w:tr w:rsidR="002279ED" w:rsidRPr="00311494" w:rsidTr="002279ED">
        <w:tc>
          <w:tcPr>
            <w:tcW w:w="927" w:type="pct"/>
          </w:tcPr>
          <w:p w:rsidR="002279ED" w:rsidRPr="00311494" w:rsidRDefault="002279ED" w:rsidP="00311494">
            <w:pPr>
              <w:rPr>
                <w:szCs w:val="18"/>
              </w:rPr>
            </w:pPr>
            <w:r w:rsidRPr="00311494">
              <w:rPr>
                <w:szCs w:val="18"/>
              </w:rPr>
              <w:t>OLTID</w:t>
            </w:r>
          </w:p>
        </w:tc>
        <w:tc>
          <w:tcPr>
            <w:tcW w:w="1086" w:type="pct"/>
          </w:tcPr>
          <w:p w:rsidR="002279ED" w:rsidRPr="00311494" w:rsidRDefault="002279ED" w:rsidP="00311494">
            <w:pPr>
              <w:rPr>
                <w:szCs w:val="18"/>
              </w:rPr>
            </w:pPr>
            <w:r w:rsidRPr="00311494">
              <w:rPr>
                <w:szCs w:val="18"/>
              </w:rPr>
              <w:t>OCTET STRING</w:t>
            </w:r>
          </w:p>
        </w:tc>
        <w:tc>
          <w:tcPr>
            <w:tcW w:w="1096" w:type="pct"/>
          </w:tcPr>
          <w:p w:rsidR="002279ED" w:rsidRPr="00311494" w:rsidRDefault="002279ED" w:rsidP="00311494">
            <w:pPr>
              <w:rPr>
                <w:szCs w:val="18"/>
              </w:rPr>
            </w:pPr>
            <w:r w:rsidRPr="00311494">
              <w:rPr>
                <w:szCs w:val="18"/>
              </w:rPr>
              <w:t>SIZE(128)</w:t>
            </w:r>
          </w:p>
        </w:tc>
        <w:tc>
          <w:tcPr>
            <w:tcW w:w="547" w:type="pct"/>
          </w:tcPr>
          <w:p w:rsidR="002279ED" w:rsidRPr="003B0F81" w:rsidRDefault="002279ED" w:rsidP="002279ED">
            <w:pPr>
              <w:rPr>
                <w:rFonts w:eastAsiaTheme="minorEastAsia"/>
                <w:szCs w:val="18"/>
              </w:rPr>
            </w:pPr>
            <w:r>
              <w:rPr>
                <w:rFonts w:eastAsiaTheme="minorEastAsia" w:hint="eastAsia"/>
                <w:szCs w:val="18"/>
              </w:rPr>
              <w:t>M</w:t>
            </w:r>
          </w:p>
        </w:tc>
        <w:tc>
          <w:tcPr>
            <w:tcW w:w="1344" w:type="pct"/>
          </w:tcPr>
          <w:p w:rsidR="002279ED" w:rsidRPr="00311494" w:rsidRDefault="002279ED" w:rsidP="00311494">
            <w:pPr>
              <w:rPr>
                <w:szCs w:val="18"/>
              </w:rPr>
            </w:pPr>
            <w:r w:rsidRPr="00311494">
              <w:rPr>
                <w:szCs w:val="18"/>
              </w:rPr>
              <w:t>OLT IP</w:t>
            </w:r>
            <w:r w:rsidRPr="00311494">
              <w:rPr>
                <w:rFonts w:ascii="宋体" w:eastAsia="宋体" w:hAnsi="宋体" w:cs="宋体" w:hint="eastAsia"/>
                <w:szCs w:val="18"/>
              </w:rPr>
              <w:t>地址或名称</w:t>
            </w:r>
          </w:p>
        </w:tc>
      </w:tr>
      <w:tr w:rsidR="002279ED" w:rsidRPr="00311494" w:rsidTr="002279ED">
        <w:tc>
          <w:tcPr>
            <w:tcW w:w="927" w:type="pct"/>
          </w:tcPr>
          <w:p w:rsidR="002279ED" w:rsidRPr="00311494" w:rsidRDefault="002279ED" w:rsidP="00311494">
            <w:pPr>
              <w:rPr>
                <w:szCs w:val="18"/>
              </w:rPr>
            </w:pPr>
            <w:r w:rsidRPr="00311494">
              <w:rPr>
                <w:szCs w:val="18"/>
              </w:rPr>
              <w:t>PONID</w:t>
            </w:r>
          </w:p>
        </w:tc>
        <w:tc>
          <w:tcPr>
            <w:tcW w:w="1086" w:type="pct"/>
          </w:tcPr>
          <w:p w:rsidR="002279ED" w:rsidRPr="00311494" w:rsidRDefault="002279ED" w:rsidP="002A41B1">
            <w:pPr>
              <w:jc w:val="left"/>
              <w:rPr>
                <w:szCs w:val="18"/>
              </w:rPr>
            </w:pPr>
            <w:r w:rsidRPr="00311494">
              <w:rPr>
                <w:szCs w:val="18"/>
              </w:rPr>
              <w:t>OCTET STRING</w:t>
            </w:r>
          </w:p>
        </w:tc>
        <w:tc>
          <w:tcPr>
            <w:tcW w:w="1096" w:type="pct"/>
          </w:tcPr>
          <w:p w:rsidR="002279ED" w:rsidRPr="00311494" w:rsidRDefault="002279ED" w:rsidP="00311494">
            <w:pPr>
              <w:rPr>
                <w:szCs w:val="18"/>
              </w:rPr>
            </w:pPr>
            <w:r w:rsidRPr="00311494">
              <w:rPr>
                <w:szCs w:val="18"/>
              </w:rPr>
              <w:t>SIZE(128)</w:t>
            </w:r>
          </w:p>
          <w:p w:rsidR="002279ED" w:rsidRPr="00311494" w:rsidRDefault="002279ED" w:rsidP="00311494">
            <w:pPr>
              <w:rPr>
                <w:szCs w:val="18"/>
              </w:rPr>
            </w:pPr>
          </w:p>
        </w:tc>
        <w:tc>
          <w:tcPr>
            <w:tcW w:w="547" w:type="pct"/>
          </w:tcPr>
          <w:p w:rsidR="002279ED" w:rsidRPr="00311494" w:rsidRDefault="002279ED" w:rsidP="002279ED">
            <w:pPr>
              <w:rPr>
                <w:szCs w:val="18"/>
              </w:rPr>
            </w:pPr>
            <w:r>
              <w:rPr>
                <w:rFonts w:eastAsiaTheme="minorEastAsia" w:hint="eastAsia"/>
                <w:szCs w:val="18"/>
              </w:rPr>
              <w:t>M</w:t>
            </w:r>
          </w:p>
        </w:tc>
        <w:tc>
          <w:tcPr>
            <w:tcW w:w="1344" w:type="pct"/>
          </w:tcPr>
          <w:p w:rsidR="002279ED" w:rsidRPr="00311494" w:rsidRDefault="002279ED" w:rsidP="00311494">
            <w:pPr>
              <w:rPr>
                <w:szCs w:val="18"/>
              </w:rPr>
            </w:pPr>
            <w:r w:rsidRPr="00B800D5">
              <w:rPr>
                <w:rFonts w:ascii="宋体" w:cs="宋体" w:hint="eastAsia"/>
                <w:kern w:val="0"/>
                <w:sz w:val="20"/>
                <w:szCs w:val="20"/>
              </w:rPr>
              <w:t>PON</w:t>
            </w:r>
            <w:r w:rsidRPr="00B800D5">
              <w:rPr>
                <w:rFonts w:ascii="宋体" w:eastAsia="宋体" w:hAnsi="宋体" w:cs="宋体" w:hint="eastAsia"/>
                <w:kern w:val="0"/>
                <w:sz w:val="20"/>
                <w:szCs w:val="20"/>
              </w:rPr>
              <w:t>口定位信息。格式为</w:t>
            </w:r>
            <w:r w:rsidRPr="00B800D5">
              <w:rPr>
                <w:kern w:val="0"/>
                <w:sz w:val="20"/>
                <w:szCs w:val="20"/>
              </w:rPr>
              <w:t>“</w:t>
            </w:r>
            <w:r w:rsidRPr="00B800D5">
              <w:rPr>
                <w:rFonts w:ascii="宋体" w:eastAsia="宋体" w:hAnsi="宋体" w:cs="宋体" w:hint="eastAsia"/>
                <w:kern w:val="0"/>
                <w:sz w:val="20"/>
                <w:szCs w:val="20"/>
              </w:rPr>
              <w:t>机架</w:t>
            </w:r>
            <w:r w:rsidRPr="00B800D5">
              <w:rPr>
                <w:rFonts w:ascii="宋体" w:cs="宋体" w:hint="eastAsia"/>
                <w:kern w:val="0"/>
                <w:sz w:val="20"/>
                <w:szCs w:val="20"/>
              </w:rPr>
              <w:t>-</w:t>
            </w:r>
            <w:r w:rsidRPr="00B800D5">
              <w:rPr>
                <w:rFonts w:ascii="宋体" w:eastAsia="宋体" w:hAnsi="宋体" w:cs="宋体" w:hint="eastAsia"/>
                <w:kern w:val="0"/>
                <w:sz w:val="20"/>
                <w:szCs w:val="20"/>
              </w:rPr>
              <w:t>框</w:t>
            </w:r>
            <w:r w:rsidRPr="00B800D5">
              <w:rPr>
                <w:rFonts w:ascii="宋体" w:cs="宋体" w:hint="eastAsia"/>
                <w:kern w:val="0"/>
                <w:sz w:val="20"/>
                <w:szCs w:val="20"/>
              </w:rPr>
              <w:t>-</w:t>
            </w:r>
            <w:r w:rsidRPr="00B800D5">
              <w:rPr>
                <w:rFonts w:ascii="宋体" w:eastAsia="宋体" w:hAnsi="宋体" w:cs="宋体" w:hint="eastAsia"/>
                <w:kern w:val="0"/>
                <w:sz w:val="20"/>
                <w:szCs w:val="20"/>
              </w:rPr>
              <w:t>槽</w:t>
            </w:r>
            <w:r w:rsidRPr="00B800D5">
              <w:rPr>
                <w:rFonts w:ascii="宋体" w:cs="宋体" w:hint="eastAsia"/>
                <w:kern w:val="0"/>
                <w:sz w:val="20"/>
                <w:szCs w:val="20"/>
              </w:rPr>
              <w:t>-</w:t>
            </w:r>
            <w:r w:rsidRPr="00B800D5">
              <w:rPr>
                <w:rFonts w:ascii="宋体" w:eastAsia="宋体" w:hAnsi="宋体" w:cs="宋体" w:hint="eastAsia"/>
                <w:kern w:val="0"/>
                <w:sz w:val="20"/>
                <w:szCs w:val="20"/>
              </w:rPr>
              <w:t>端口号</w:t>
            </w:r>
            <w:r w:rsidRPr="00B800D5">
              <w:rPr>
                <w:kern w:val="0"/>
                <w:sz w:val="20"/>
                <w:szCs w:val="20"/>
              </w:rPr>
              <w:t>”</w:t>
            </w:r>
            <w:r w:rsidRPr="00B800D5">
              <w:rPr>
                <w:rFonts w:ascii="宋体" w:eastAsia="宋体" w:hAnsi="宋体" w:cs="宋体" w:hint="eastAsia"/>
                <w:kern w:val="0"/>
                <w:sz w:val="20"/>
                <w:szCs w:val="20"/>
              </w:rPr>
              <w:t>，没有则使用</w:t>
            </w:r>
            <w:r w:rsidRPr="00B800D5">
              <w:rPr>
                <w:rFonts w:ascii="宋体" w:cs="宋体" w:hint="eastAsia"/>
                <w:kern w:val="0"/>
                <w:sz w:val="20"/>
                <w:szCs w:val="20"/>
              </w:rPr>
              <w:t>NA</w:t>
            </w:r>
            <w:r w:rsidRPr="00B800D5">
              <w:rPr>
                <w:rFonts w:ascii="宋体" w:eastAsia="宋体" w:hAnsi="宋体" w:cs="宋体" w:hint="eastAsia"/>
                <w:kern w:val="0"/>
                <w:sz w:val="20"/>
                <w:szCs w:val="20"/>
              </w:rPr>
              <w:t>代替，如</w:t>
            </w:r>
            <w:r w:rsidRPr="00B800D5">
              <w:rPr>
                <w:rFonts w:ascii="宋体" w:cs="宋体" w:hint="eastAsia"/>
                <w:kern w:val="0"/>
                <w:sz w:val="20"/>
                <w:szCs w:val="20"/>
              </w:rPr>
              <w:t>0</w:t>
            </w:r>
            <w:r w:rsidRPr="00B800D5">
              <w:rPr>
                <w:rFonts w:ascii="宋体" w:eastAsia="宋体" w:hAnsi="宋体" w:cs="宋体" w:hint="eastAsia"/>
                <w:kern w:val="0"/>
                <w:sz w:val="20"/>
                <w:szCs w:val="20"/>
              </w:rPr>
              <w:t>框</w:t>
            </w:r>
            <w:r w:rsidRPr="00B800D5">
              <w:rPr>
                <w:rFonts w:ascii="宋体" w:cs="宋体" w:hint="eastAsia"/>
                <w:kern w:val="0"/>
                <w:sz w:val="20"/>
                <w:szCs w:val="20"/>
              </w:rPr>
              <w:t>0</w:t>
            </w:r>
            <w:r w:rsidRPr="00B800D5">
              <w:rPr>
                <w:rFonts w:ascii="宋体" w:eastAsia="宋体" w:hAnsi="宋体" w:cs="宋体" w:hint="eastAsia"/>
                <w:kern w:val="0"/>
                <w:sz w:val="20"/>
                <w:szCs w:val="20"/>
              </w:rPr>
              <w:t>槽</w:t>
            </w:r>
            <w:r w:rsidRPr="00B800D5">
              <w:rPr>
                <w:rFonts w:ascii="宋体" w:cs="宋体" w:hint="eastAsia"/>
                <w:kern w:val="0"/>
                <w:sz w:val="20"/>
                <w:szCs w:val="20"/>
              </w:rPr>
              <w:t>0</w:t>
            </w:r>
            <w:r w:rsidRPr="00B800D5">
              <w:rPr>
                <w:rFonts w:ascii="宋体" w:eastAsia="宋体" w:hAnsi="宋体" w:cs="宋体" w:hint="eastAsia"/>
                <w:kern w:val="0"/>
                <w:sz w:val="20"/>
                <w:szCs w:val="20"/>
              </w:rPr>
              <w:t>端口为</w:t>
            </w:r>
            <w:r w:rsidRPr="00B800D5">
              <w:rPr>
                <w:rFonts w:ascii="宋体" w:cs="宋体" w:hint="eastAsia"/>
                <w:kern w:val="0"/>
                <w:sz w:val="20"/>
                <w:szCs w:val="20"/>
              </w:rPr>
              <w:t>NA-0-0-0</w:t>
            </w:r>
            <w:r w:rsidRPr="00B800D5">
              <w:rPr>
                <w:rFonts w:ascii="宋体" w:eastAsia="宋体" w:hAnsi="宋体" w:cs="宋体" w:hint="eastAsia"/>
                <w:kern w:val="0"/>
                <w:sz w:val="20"/>
                <w:szCs w:val="20"/>
              </w:rPr>
              <w:t>。</w:t>
            </w:r>
          </w:p>
        </w:tc>
      </w:tr>
      <w:tr w:rsidR="002279ED" w:rsidRPr="00311494" w:rsidTr="002279ED">
        <w:tc>
          <w:tcPr>
            <w:tcW w:w="927" w:type="pct"/>
          </w:tcPr>
          <w:p w:rsidR="002279ED" w:rsidRPr="00311494" w:rsidRDefault="002279ED" w:rsidP="00311494">
            <w:pPr>
              <w:rPr>
                <w:szCs w:val="18"/>
              </w:rPr>
            </w:pPr>
            <w:r w:rsidRPr="00311494">
              <w:rPr>
                <w:szCs w:val="18"/>
              </w:rPr>
              <w:t>ONUIDTYPE</w:t>
            </w:r>
          </w:p>
        </w:tc>
        <w:tc>
          <w:tcPr>
            <w:tcW w:w="1086" w:type="pct"/>
          </w:tcPr>
          <w:p w:rsidR="002279ED" w:rsidRPr="00311494" w:rsidRDefault="002279ED" w:rsidP="00311494">
            <w:pPr>
              <w:rPr>
                <w:szCs w:val="18"/>
              </w:rPr>
            </w:pPr>
            <w:r w:rsidRPr="00311494">
              <w:rPr>
                <w:szCs w:val="18"/>
              </w:rPr>
              <w:t>OCTET STRING</w:t>
            </w:r>
          </w:p>
        </w:tc>
        <w:tc>
          <w:tcPr>
            <w:tcW w:w="1096" w:type="pct"/>
          </w:tcPr>
          <w:p w:rsidR="002279ED" w:rsidRPr="00311494" w:rsidRDefault="002279ED" w:rsidP="00311494">
            <w:pPr>
              <w:rPr>
                <w:szCs w:val="18"/>
              </w:rPr>
            </w:pPr>
            <w:r w:rsidRPr="00311494">
              <w:rPr>
                <w:szCs w:val="18"/>
              </w:rPr>
              <w:t>ONU_NAME</w:t>
            </w:r>
          </w:p>
          <w:p w:rsidR="002279ED" w:rsidRPr="00311494" w:rsidRDefault="002279ED" w:rsidP="00311494">
            <w:pPr>
              <w:rPr>
                <w:szCs w:val="18"/>
              </w:rPr>
            </w:pPr>
            <w:r w:rsidRPr="00311494">
              <w:rPr>
                <w:szCs w:val="18"/>
              </w:rPr>
              <w:t>MAC</w:t>
            </w:r>
          </w:p>
          <w:p w:rsidR="002279ED" w:rsidRPr="00311494" w:rsidRDefault="002279ED" w:rsidP="00311494">
            <w:pPr>
              <w:rPr>
                <w:szCs w:val="18"/>
              </w:rPr>
            </w:pPr>
            <w:r w:rsidRPr="00311494">
              <w:rPr>
                <w:szCs w:val="18"/>
              </w:rPr>
              <w:t>LOID</w:t>
            </w:r>
          </w:p>
          <w:p w:rsidR="002279ED" w:rsidRPr="00311494" w:rsidRDefault="002279ED" w:rsidP="00311494">
            <w:pPr>
              <w:rPr>
                <w:szCs w:val="18"/>
              </w:rPr>
            </w:pPr>
            <w:r w:rsidRPr="00311494">
              <w:rPr>
                <w:szCs w:val="18"/>
              </w:rPr>
              <w:t>ONU_NUMBER</w:t>
            </w:r>
          </w:p>
          <w:p w:rsidR="002279ED" w:rsidRPr="00311494" w:rsidRDefault="002279ED" w:rsidP="00311494">
            <w:pPr>
              <w:rPr>
                <w:szCs w:val="18"/>
              </w:rPr>
            </w:pPr>
            <w:r w:rsidRPr="00311494">
              <w:rPr>
                <w:szCs w:val="18"/>
              </w:rPr>
              <w:t>PASSWORD</w:t>
            </w:r>
          </w:p>
        </w:tc>
        <w:tc>
          <w:tcPr>
            <w:tcW w:w="547" w:type="pct"/>
          </w:tcPr>
          <w:p w:rsidR="002279ED" w:rsidRPr="00311494" w:rsidRDefault="002279ED" w:rsidP="002279ED">
            <w:pPr>
              <w:rPr>
                <w:szCs w:val="18"/>
              </w:rPr>
            </w:pPr>
            <w:r>
              <w:rPr>
                <w:rFonts w:eastAsiaTheme="minorEastAsia" w:hint="eastAsia"/>
                <w:szCs w:val="18"/>
              </w:rPr>
              <w:t>M</w:t>
            </w:r>
          </w:p>
        </w:tc>
        <w:tc>
          <w:tcPr>
            <w:tcW w:w="1344" w:type="pct"/>
          </w:tcPr>
          <w:p w:rsidR="002279ED" w:rsidRPr="00311494" w:rsidRDefault="002279ED" w:rsidP="00311494">
            <w:pPr>
              <w:rPr>
                <w:szCs w:val="18"/>
              </w:rPr>
            </w:pPr>
            <w:r w:rsidRPr="00311494">
              <w:rPr>
                <w:szCs w:val="18"/>
              </w:rPr>
              <w:t>ONU</w:t>
            </w:r>
            <w:r w:rsidRPr="00311494">
              <w:rPr>
                <w:rFonts w:ascii="宋体" w:eastAsia="宋体" w:hAnsi="宋体" w:cs="宋体" w:hint="eastAsia"/>
                <w:szCs w:val="18"/>
              </w:rPr>
              <w:t>标识类型</w:t>
            </w:r>
            <w:r w:rsidRPr="00311494">
              <w:rPr>
                <w:szCs w:val="18"/>
              </w:rPr>
              <w:t xml:space="preserve"> </w:t>
            </w:r>
          </w:p>
        </w:tc>
      </w:tr>
      <w:tr w:rsidR="002279ED" w:rsidRPr="00311494" w:rsidTr="002279ED">
        <w:tc>
          <w:tcPr>
            <w:tcW w:w="927" w:type="pct"/>
          </w:tcPr>
          <w:p w:rsidR="002279ED" w:rsidRPr="00311494" w:rsidRDefault="002279ED" w:rsidP="00311494">
            <w:pPr>
              <w:rPr>
                <w:szCs w:val="18"/>
              </w:rPr>
            </w:pPr>
            <w:r w:rsidRPr="00311494">
              <w:rPr>
                <w:szCs w:val="18"/>
              </w:rPr>
              <w:t>ONUID</w:t>
            </w:r>
          </w:p>
        </w:tc>
        <w:tc>
          <w:tcPr>
            <w:tcW w:w="1086" w:type="pct"/>
          </w:tcPr>
          <w:p w:rsidR="002279ED" w:rsidRPr="00311494" w:rsidRDefault="002279ED" w:rsidP="00311494">
            <w:pPr>
              <w:rPr>
                <w:szCs w:val="18"/>
              </w:rPr>
            </w:pPr>
            <w:r w:rsidRPr="00311494">
              <w:rPr>
                <w:szCs w:val="18"/>
              </w:rPr>
              <w:t>OCTET STRING</w:t>
            </w:r>
          </w:p>
        </w:tc>
        <w:tc>
          <w:tcPr>
            <w:tcW w:w="1096" w:type="pct"/>
          </w:tcPr>
          <w:p w:rsidR="002279ED" w:rsidRPr="00311494" w:rsidRDefault="002279ED" w:rsidP="00311494">
            <w:pPr>
              <w:rPr>
                <w:szCs w:val="18"/>
              </w:rPr>
            </w:pPr>
            <w:r w:rsidRPr="00311494">
              <w:rPr>
                <w:szCs w:val="18"/>
              </w:rPr>
              <w:t>SIZE(128)</w:t>
            </w:r>
          </w:p>
        </w:tc>
        <w:tc>
          <w:tcPr>
            <w:tcW w:w="547" w:type="pct"/>
          </w:tcPr>
          <w:p w:rsidR="002279ED" w:rsidRPr="00311494" w:rsidRDefault="002279ED" w:rsidP="002279ED">
            <w:pPr>
              <w:rPr>
                <w:szCs w:val="18"/>
              </w:rPr>
            </w:pPr>
            <w:r>
              <w:rPr>
                <w:rFonts w:eastAsiaTheme="minorEastAsia" w:hint="eastAsia"/>
                <w:szCs w:val="18"/>
              </w:rPr>
              <w:t>M</w:t>
            </w:r>
          </w:p>
        </w:tc>
        <w:tc>
          <w:tcPr>
            <w:tcW w:w="1344" w:type="pct"/>
          </w:tcPr>
          <w:p w:rsidR="002279ED" w:rsidRPr="00311494" w:rsidRDefault="002279ED" w:rsidP="00311494">
            <w:pPr>
              <w:rPr>
                <w:szCs w:val="18"/>
              </w:rPr>
            </w:pPr>
            <w:r w:rsidRPr="00311494">
              <w:rPr>
                <w:szCs w:val="18"/>
              </w:rPr>
              <w:t>ONU</w:t>
            </w:r>
            <w:r w:rsidRPr="00311494">
              <w:rPr>
                <w:rFonts w:ascii="宋体" w:eastAsia="宋体" w:hAnsi="宋体" w:cs="宋体" w:hint="eastAsia"/>
                <w:szCs w:val="18"/>
              </w:rPr>
              <w:t>标识，可以取值：</w:t>
            </w:r>
            <w:r w:rsidRPr="00311494">
              <w:rPr>
                <w:szCs w:val="18"/>
              </w:rPr>
              <w:t>ONU_NAME</w:t>
            </w:r>
            <w:r w:rsidRPr="00311494">
              <w:rPr>
                <w:rFonts w:ascii="宋体" w:eastAsia="宋体" w:hAnsi="宋体" w:cs="宋体" w:hint="eastAsia"/>
                <w:szCs w:val="18"/>
              </w:rPr>
              <w:t>，</w:t>
            </w:r>
            <w:r w:rsidRPr="00311494">
              <w:rPr>
                <w:szCs w:val="18"/>
              </w:rPr>
              <w:t>MAC</w:t>
            </w:r>
            <w:r w:rsidRPr="00311494">
              <w:rPr>
                <w:rFonts w:ascii="宋体" w:eastAsia="宋体" w:hAnsi="宋体" w:cs="宋体" w:hint="eastAsia"/>
                <w:szCs w:val="18"/>
              </w:rPr>
              <w:t>，</w:t>
            </w:r>
            <w:r w:rsidRPr="00311494">
              <w:rPr>
                <w:szCs w:val="18"/>
              </w:rPr>
              <w:t>LOID</w:t>
            </w:r>
            <w:r w:rsidRPr="00311494">
              <w:rPr>
                <w:rFonts w:ascii="宋体" w:eastAsia="宋体" w:hAnsi="宋体" w:cs="宋体" w:hint="eastAsia"/>
                <w:szCs w:val="18"/>
              </w:rPr>
              <w:t>，</w:t>
            </w:r>
            <w:r w:rsidRPr="00311494">
              <w:rPr>
                <w:szCs w:val="18"/>
              </w:rPr>
              <w:t>PASSWORD</w:t>
            </w:r>
            <w:r w:rsidRPr="00311494">
              <w:rPr>
                <w:rFonts w:ascii="宋体" w:eastAsia="宋体" w:hAnsi="宋体" w:cs="宋体" w:hint="eastAsia"/>
                <w:szCs w:val="18"/>
              </w:rPr>
              <w:t>，</w:t>
            </w:r>
            <w:r w:rsidRPr="00311494">
              <w:rPr>
                <w:szCs w:val="18"/>
              </w:rPr>
              <w:t>ONU_NUMBER</w:t>
            </w:r>
            <w:r w:rsidRPr="00311494">
              <w:rPr>
                <w:rFonts w:ascii="宋体" w:eastAsia="宋体" w:hAnsi="宋体" w:cs="宋体" w:hint="eastAsia"/>
                <w:szCs w:val="18"/>
              </w:rPr>
              <w:t>，</w:t>
            </w:r>
            <w:r w:rsidRPr="00311494">
              <w:rPr>
                <w:szCs w:val="18"/>
              </w:rPr>
              <w:t>5</w:t>
            </w:r>
            <w:r w:rsidRPr="00311494">
              <w:rPr>
                <w:rFonts w:ascii="宋体" w:eastAsia="宋体" w:hAnsi="宋体" w:cs="宋体" w:hint="eastAsia"/>
                <w:szCs w:val="18"/>
              </w:rPr>
              <w:t>选一，</w:t>
            </w:r>
            <w:r w:rsidRPr="00311494">
              <w:rPr>
                <w:szCs w:val="18"/>
              </w:rPr>
              <w:t xml:space="preserve"> </w:t>
            </w:r>
            <w:r w:rsidRPr="00311494">
              <w:rPr>
                <w:rFonts w:ascii="宋体" w:eastAsia="宋体" w:hAnsi="宋体" w:cs="宋体" w:hint="eastAsia"/>
                <w:szCs w:val="18"/>
              </w:rPr>
              <w:t>用来唯一标识</w:t>
            </w:r>
            <w:r w:rsidRPr="00311494">
              <w:rPr>
                <w:szCs w:val="18"/>
              </w:rPr>
              <w:t>PON</w:t>
            </w:r>
            <w:r w:rsidRPr="00311494">
              <w:rPr>
                <w:rFonts w:ascii="宋体" w:eastAsia="宋体" w:hAnsi="宋体" w:cs="宋体" w:hint="eastAsia"/>
                <w:szCs w:val="18"/>
              </w:rPr>
              <w:t>口的</w:t>
            </w:r>
            <w:r w:rsidRPr="00311494">
              <w:rPr>
                <w:szCs w:val="18"/>
              </w:rPr>
              <w:t>ONU</w:t>
            </w:r>
          </w:p>
        </w:tc>
      </w:tr>
    </w:tbl>
    <w:p w:rsidR="00876FC8" w:rsidRPr="009E44FF" w:rsidRDefault="00876FC8" w:rsidP="00876FC8">
      <w:pPr>
        <w:spacing w:line="360" w:lineRule="auto"/>
        <w:rPr>
          <w:b/>
          <w:bCs/>
          <w:szCs w:val="21"/>
        </w:rPr>
      </w:pPr>
    </w:p>
    <w:p w:rsidR="00000000" w:rsidRDefault="00876FC8" w:rsidP="00CE4D8A">
      <w:pPr>
        <w:spacing w:beforeLines="50"/>
        <w:ind w:firstLine="420"/>
        <w:pPrChange w:id="313" w:author="CMDI-LVLIANGDONG" w:date="2015-07-22T10:29:00Z">
          <w:pPr>
            <w:spacing w:beforeLines="50"/>
            <w:ind w:firstLine="420"/>
          </w:pPr>
        </w:pPrChange>
      </w:pPr>
      <w:r w:rsidRPr="00931120">
        <w:lastRenderedPageBreak/>
        <w:t>响应格式</w:t>
      </w:r>
    </w:p>
    <w:p w:rsidR="00876FC8" w:rsidRPr="009E44FF" w:rsidRDefault="00876FC8"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000000" w:rsidRDefault="00876FC8" w:rsidP="00CE4D8A">
      <w:pPr>
        <w:spacing w:beforeLines="50"/>
        <w:ind w:firstLine="420"/>
        <w:pPrChange w:id="314" w:author="CMDI-LVLIANGDONG" w:date="2015-07-22T10:29:00Z">
          <w:pPr>
            <w:spacing w:beforeLines="50"/>
            <w:ind w:firstLine="420"/>
          </w:pPr>
        </w:pPrChange>
      </w:pPr>
      <w:r w:rsidRPr="00931120">
        <w:t>输出参数</w:t>
      </w:r>
    </w:p>
    <w:p w:rsidR="006550FD" w:rsidRPr="009E44FF" w:rsidRDefault="00876FC8" w:rsidP="00FF3114">
      <w:pPr>
        <w:spacing w:line="360" w:lineRule="auto"/>
        <w:ind w:left="420" w:firstLine="420"/>
        <w:rPr>
          <w:szCs w:val="21"/>
        </w:rPr>
      </w:pPr>
      <w:r w:rsidRPr="009E44FF">
        <w:rPr>
          <w:szCs w:val="21"/>
        </w:rPr>
        <w:t>无</w:t>
      </w:r>
    </w:p>
    <w:p w:rsidR="000A4B6B" w:rsidRPr="00980B53" w:rsidRDefault="00F600CF" w:rsidP="00980B53">
      <w:pPr>
        <w:pStyle w:val="TimesNewRoman050"/>
        <w:ind w:left="0"/>
        <w:rPr>
          <w:rFonts w:cs="Times New Roman"/>
        </w:rPr>
      </w:pPr>
      <w:bookmarkStart w:id="315" w:name="_Toc422211142"/>
      <w:r w:rsidRPr="00980B53">
        <w:rPr>
          <w:rFonts w:cs="Times New Roman"/>
        </w:rPr>
        <w:t>创建</w:t>
      </w:r>
      <w:r w:rsidRPr="00980B53">
        <w:rPr>
          <w:rFonts w:cs="Times New Roman"/>
        </w:rPr>
        <w:t>ONU</w:t>
      </w:r>
      <w:bookmarkEnd w:id="315"/>
    </w:p>
    <w:p w:rsidR="002A3D27" w:rsidRDefault="00876FC8" w:rsidP="00CE4D8A">
      <w:pPr>
        <w:spacing w:beforeLines="50"/>
        <w:ind w:firstLine="420"/>
      </w:pPr>
      <w:r w:rsidRPr="00931120">
        <w:t>功能描述</w:t>
      </w:r>
    </w:p>
    <w:p w:rsidR="00876FC8" w:rsidRPr="009E44FF" w:rsidRDefault="00876FC8" w:rsidP="00FF3114">
      <w:pPr>
        <w:spacing w:line="360" w:lineRule="auto"/>
        <w:ind w:left="420" w:firstLine="420"/>
        <w:rPr>
          <w:szCs w:val="21"/>
        </w:rPr>
      </w:pPr>
      <w:r w:rsidRPr="009E44FF">
        <w:rPr>
          <w:szCs w:val="21"/>
        </w:rPr>
        <w:t>该命令用于添加</w:t>
      </w:r>
      <w:r w:rsidRPr="009E44FF">
        <w:rPr>
          <w:szCs w:val="21"/>
        </w:rPr>
        <w:t>ONU</w:t>
      </w:r>
    </w:p>
    <w:p w:rsidR="002A3D27" w:rsidRDefault="00876FC8" w:rsidP="00CE4D8A">
      <w:pPr>
        <w:spacing w:beforeLines="50"/>
        <w:ind w:firstLine="420"/>
      </w:pPr>
      <w:r w:rsidRPr="00931120">
        <w:t>命令格式</w:t>
      </w:r>
    </w:p>
    <w:p w:rsidR="00876FC8" w:rsidRPr="009E44FF" w:rsidRDefault="00876FC8" w:rsidP="00FF3114">
      <w:pPr>
        <w:spacing w:line="360" w:lineRule="auto"/>
        <w:ind w:left="420" w:firstLine="420"/>
        <w:rPr>
          <w:szCs w:val="21"/>
        </w:rPr>
      </w:pPr>
      <w:r w:rsidRPr="009E44FF">
        <w:rPr>
          <w:szCs w:val="21"/>
        </w:rPr>
        <w:t>ADD-ONU::OLTID=olt-name,PONID=ponport_location:CTAG::[AUTHTYPE=auth-type],ONUID=onu-index[,ONUNO=onu-no][,NAME=name][,DESC=onu description],ONUTYPE=onu type;</w:t>
      </w:r>
    </w:p>
    <w:p w:rsidR="002A3D27" w:rsidRDefault="00876FC8" w:rsidP="00CE4D8A">
      <w:pPr>
        <w:spacing w:beforeLines="50"/>
        <w:ind w:firstLine="420"/>
      </w:pPr>
      <w:r w:rsidRPr="00931120">
        <w:t>输入参数</w:t>
      </w:r>
    </w:p>
    <w:tbl>
      <w:tblPr>
        <w:tblStyle w:val="afffffd"/>
        <w:tblW w:w="8641" w:type="dxa"/>
        <w:tblLayout w:type="fixed"/>
        <w:tblLook w:val="01E0"/>
      </w:tblPr>
      <w:tblGrid>
        <w:gridCol w:w="1269"/>
        <w:gridCol w:w="1703"/>
        <w:gridCol w:w="1986"/>
        <w:gridCol w:w="781"/>
        <w:gridCol w:w="2902"/>
      </w:tblGrid>
      <w:tr w:rsidR="00715F8F" w:rsidRPr="00311494" w:rsidTr="00715F8F">
        <w:trPr>
          <w:cnfStyle w:val="100000000000"/>
        </w:trPr>
        <w:tc>
          <w:tcPr>
            <w:tcW w:w="734" w:type="pct"/>
          </w:tcPr>
          <w:p w:rsidR="00715F8F" w:rsidRPr="00311494" w:rsidRDefault="00715F8F" w:rsidP="00311494">
            <w:pPr>
              <w:rPr>
                <w:szCs w:val="18"/>
              </w:rPr>
            </w:pPr>
            <w:r w:rsidRPr="00311494">
              <w:rPr>
                <w:rFonts w:ascii="宋体" w:eastAsia="宋体" w:hAnsi="宋体" w:cs="宋体" w:hint="eastAsia"/>
                <w:szCs w:val="18"/>
              </w:rPr>
              <w:t>参数名称</w:t>
            </w:r>
          </w:p>
        </w:tc>
        <w:tc>
          <w:tcPr>
            <w:tcW w:w="985" w:type="pct"/>
          </w:tcPr>
          <w:p w:rsidR="00715F8F" w:rsidRPr="00311494" w:rsidRDefault="00715F8F" w:rsidP="00311494">
            <w:pPr>
              <w:rPr>
                <w:szCs w:val="18"/>
              </w:rPr>
            </w:pPr>
            <w:r w:rsidRPr="00311494">
              <w:rPr>
                <w:rFonts w:ascii="宋体" w:eastAsia="宋体" w:hAnsi="宋体" w:cs="宋体" w:hint="eastAsia"/>
                <w:szCs w:val="18"/>
              </w:rPr>
              <w:t>数据类型</w:t>
            </w:r>
          </w:p>
        </w:tc>
        <w:tc>
          <w:tcPr>
            <w:tcW w:w="1149" w:type="pct"/>
          </w:tcPr>
          <w:p w:rsidR="00715F8F" w:rsidRPr="00311494" w:rsidRDefault="00715F8F" w:rsidP="00311494">
            <w:pPr>
              <w:rPr>
                <w:szCs w:val="18"/>
              </w:rPr>
            </w:pPr>
            <w:r w:rsidRPr="00311494">
              <w:rPr>
                <w:rFonts w:ascii="宋体" w:eastAsia="宋体" w:hAnsi="宋体" w:cs="宋体" w:hint="eastAsia"/>
                <w:szCs w:val="18"/>
              </w:rPr>
              <w:t>取值范围</w:t>
            </w:r>
          </w:p>
        </w:tc>
        <w:tc>
          <w:tcPr>
            <w:tcW w:w="452" w:type="pct"/>
          </w:tcPr>
          <w:p w:rsidR="00715F8F" w:rsidRPr="00A32078" w:rsidRDefault="00715F8F" w:rsidP="00715F8F">
            <w:pPr>
              <w:rPr>
                <w:rFonts w:eastAsiaTheme="minorEastAsia"/>
                <w:szCs w:val="18"/>
              </w:rPr>
            </w:pPr>
            <w:r>
              <w:rPr>
                <w:rFonts w:eastAsiaTheme="minorEastAsia" w:hint="eastAsia"/>
                <w:szCs w:val="18"/>
              </w:rPr>
              <w:t>限定</w:t>
            </w:r>
          </w:p>
        </w:tc>
        <w:tc>
          <w:tcPr>
            <w:tcW w:w="1679" w:type="pct"/>
          </w:tcPr>
          <w:p w:rsidR="00715F8F" w:rsidRPr="00311494" w:rsidRDefault="00715F8F" w:rsidP="00311494">
            <w:pPr>
              <w:rPr>
                <w:szCs w:val="18"/>
              </w:rPr>
            </w:pPr>
            <w:r w:rsidRPr="00311494">
              <w:rPr>
                <w:rFonts w:ascii="宋体" w:eastAsia="宋体" w:hAnsi="宋体" w:cs="宋体" w:hint="eastAsia"/>
                <w:szCs w:val="18"/>
              </w:rPr>
              <w:t>参数说明</w:t>
            </w:r>
          </w:p>
        </w:tc>
      </w:tr>
      <w:tr w:rsidR="00715F8F" w:rsidRPr="00311494" w:rsidTr="00715F8F">
        <w:tc>
          <w:tcPr>
            <w:tcW w:w="734" w:type="pct"/>
          </w:tcPr>
          <w:p w:rsidR="00715F8F" w:rsidRPr="00311494" w:rsidRDefault="00715F8F" w:rsidP="00311494">
            <w:pPr>
              <w:rPr>
                <w:szCs w:val="18"/>
              </w:rPr>
            </w:pPr>
            <w:r w:rsidRPr="00311494">
              <w:rPr>
                <w:szCs w:val="18"/>
              </w:rPr>
              <w:t>OLTID</w:t>
            </w:r>
          </w:p>
        </w:tc>
        <w:tc>
          <w:tcPr>
            <w:tcW w:w="985" w:type="pct"/>
          </w:tcPr>
          <w:p w:rsidR="00715F8F" w:rsidRPr="00311494" w:rsidRDefault="00715F8F" w:rsidP="00311494">
            <w:pPr>
              <w:rPr>
                <w:szCs w:val="18"/>
              </w:rPr>
            </w:pPr>
            <w:r w:rsidRPr="00311494">
              <w:rPr>
                <w:szCs w:val="18"/>
              </w:rPr>
              <w:t>OCTET STRING</w:t>
            </w:r>
          </w:p>
        </w:tc>
        <w:tc>
          <w:tcPr>
            <w:tcW w:w="1149" w:type="pct"/>
          </w:tcPr>
          <w:p w:rsidR="00715F8F" w:rsidRPr="00311494" w:rsidRDefault="00715F8F" w:rsidP="00311494">
            <w:pPr>
              <w:rPr>
                <w:szCs w:val="18"/>
              </w:rPr>
            </w:pPr>
            <w:r w:rsidRPr="00311494">
              <w:rPr>
                <w:szCs w:val="18"/>
              </w:rPr>
              <w:t>SIZE(128)</w:t>
            </w:r>
          </w:p>
        </w:tc>
        <w:tc>
          <w:tcPr>
            <w:tcW w:w="452" w:type="pct"/>
          </w:tcPr>
          <w:p w:rsidR="00715F8F" w:rsidRPr="00A32078" w:rsidRDefault="00715F8F" w:rsidP="00715F8F">
            <w:pPr>
              <w:rPr>
                <w:rFonts w:eastAsiaTheme="minorEastAsia"/>
                <w:szCs w:val="18"/>
              </w:rPr>
            </w:pPr>
            <w:r>
              <w:rPr>
                <w:rFonts w:eastAsiaTheme="minorEastAsia" w:hint="eastAsia"/>
                <w:szCs w:val="18"/>
              </w:rPr>
              <w:t>M</w:t>
            </w:r>
          </w:p>
        </w:tc>
        <w:tc>
          <w:tcPr>
            <w:tcW w:w="1679" w:type="pct"/>
          </w:tcPr>
          <w:p w:rsidR="00715F8F" w:rsidRPr="00311494" w:rsidRDefault="00715F8F" w:rsidP="00311494">
            <w:pPr>
              <w:rPr>
                <w:szCs w:val="18"/>
              </w:rPr>
            </w:pPr>
            <w:r w:rsidRPr="00311494">
              <w:rPr>
                <w:szCs w:val="18"/>
              </w:rPr>
              <w:t>OLT IP</w:t>
            </w:r>
            <w:r w:rsidRPr="00311494">
              <w:rPr>
                <w:rFonts w:ascii="宋体" w:eastAsia="宋体" w:hAnsi="宋体" w:cs="宋体" w:hint="eastAsia"/>
                <w:szCs w:val="18"/>
              </w:rPr>
              <w:t>地址或名称</w:t>
            </w:r>
          </w:p>
        </w:tc>
      </w:tr>
      <w:tr w:rsidR="00715F8F" w:rsidRPr="00311494" w:rsidTr="00715F8F">
        <w:tc>
          <w:tcPr>
            <w:tcW w:w="734" w:type="pct"/>
          </w:tcPr>
          <w:p w:rsidR="00715F8F" w:rsidRPr="00311494" w:rsidRDefault="00715F8F" w:rsidP="00311494">
            <w:pPr>
              <w:rPr>
                <w:szCs w:val="18"/>
              </w:rPr>
            </w:pPr>
            <w:r w:rsidRPr="00311494">
              <w:rPr>
                <w:szCs w:val="18"/>
              </w:rPr>
              <w:t>PONID</w:t>
            </w:r>
          </w:p>
        </w:tc>
        <w:tc>
          <w:tcPr>
            <w:tcW w:w="985" w:type="pct"/>
          </w:tcPr>
          <w:p w:rsidR="00715F8F" w:rsidRPr="00311494" w:rsidRDefault="00715F8F" w:rsidP="00311494">
            <w:pPr>
              <w:rPr>
                <w:szCs w:val="18"/>
              </w:rPr>
            </w:pPr>
            <w:r w:rsidRPr="00311494">
              <w:rPr>
                <w:szCs w:val="18"/>
              </w:rPr>
              <w:t xml:space="preserve">OCTET STRING </w:t>
            </w:r>
          </w:p>
        </w:tc>
        <w:tc>
          <w:tcPr>
            <w:tcW w:w="1149" w:type="pct"/>
          </w:tcPr>
          <w:p w:rsidR="00715F8F" w:rsidRPr="00311494" w:rsidRDefault="00715F8F" w:rsidP="00311494">
            <w:pPr>
              <w:rPr>
                <w:szCs w:val="18"/>
              </w:rPr>
            </w:pPr>
            <w:r w:rsidRPr="00311494">
              <w:rPr>
                <w:szCs w:val="18"/>
              </w:rPr>
              <w:t>SIZE(128)</w:t>
            </w:r>
          </w:p>
          <w:p w:rsidR="00715F8F" w:rsidRPr="00311494" w:rsidRDefault="00715F8F" w:rsidP="00311494">
            <w:pPr>
              <w:rPr>
                <w:szCs w:val="18"/>
              </w:rPr>
            </w:pPr>
          </w:p>
        </w:tc>
        <w:tc>
          <w:tcPr>
            <w:tcW w:w="452" w:type="pct"/>
          </w:tcPr>
          <w:p w:rsidR="00715F8F" w:rsidRPr="00311494" w:rsidRDefault="00715F8F" w:rsidP="00715F8F">
            <w:pPr>
              <w:rPr>
                <w:szCs w:val="18"/>
              </w:rPr>
            </w:pPr>
            <w:r>
              <w:rPr>
                <w:rFonts w:eastAsiaTheme="minorEastAsia" w:hint="eastAsia"/>
                <w:szCs w:val="18"/>
              </w:rPr>
              <w:t>M</w:t>
            </w:r>
          </w:p>
        </w:tc>
        <w:tc>
          <w:tcPr>
            <w:tcW w:w="1679" w:type="pct"/>
          </w:tcPr>
          <w:p w:rsidR="00715F8F" w:rsidRPr="00311494" w:rsidRDefault="00715F8F" w:rsidP="00311494">
            <w:pPr>
              <w:rPr>
                <w:szCs w:val="18"/>
              </w:rPr>
            </w:pPr>
            <w:r w:rsidRPr="000228FC">
              <w:rPr>
                <w:rFonts w:hint="eastAsia"/>
                <w:szCs w:val="18"/>
              </w:rPr>
              <w:t>PON</w:t>
            </w:r>
            <w:r w:rsidRPr="000228FC">
              <w:rPr>
                <w:rFonts w:ascii="宋体" w:eastAsia="宋体" w:hAnsi="宋体" w:cs="宋体" w:hint="eastAsia"/>
                <w:szCs w:val="18"/>
              </w:rPr>
              <w:t>口定位信息。格式为</w:t>
            </w:r>
            <w:r w:rsidRPr="000228FC">
              <w:rPr>
                <w:szCs w:val="18"/>
              </w:rPr>
              <w:t>“</w:t>
            </w:r>
            <w:r w:rsidRPr="000228FC">
              <w:rPr>
                <w:rFonts w:ascii="宋体" w:eastAsia="宋体" w:hAnsi="宋体" w:cs="宋体" w:hint="eastAsia"/>
                <w:szCs w:val="18"/>
              </w:rPr>
              <w:t>机架</w:t>
            </w:r>
            <w:r w:rsidRPr="000228FC">
              <w:rPr>
                <w:szCs w:val="18"/>
              </w:rPr>
              <w:t>-</w:t>
            </w:r>
            <w:r w:rsidRPr="000228FC">
              <w:rPr>
                <w:rFonts w:ascii="宋体" w:eastAsia="宋体" w:hAnsi="宋体" w:cs="宋体" w:hint="eastAsia"/>
                <w:szCs w:val="18"/>
              </w:rPr>
              <w:t>框</w:t>
            </w:r>
            <w:r w:rsidRPr="000228FC">
              <w:rPr>
                <w:szCs w:val="18"/>
              </w:rPr>
              <w:t>-</w:t>
            </w:r>
            <w:r w:rsidRPr="000228FC">
              <w:rPr>
                <w:rFonts w:ascii="宋体" w:eastAsia="宋体" w:hAnsi="宋体" w:cs="宋体" w:hint="eastAsia"/>
                <w:szCs w:val="18"/>
              </w:rPr>
              <w:t>槽</w:t>
            </w:r>
            <w:r w:rsidRPr="000228FC">
              <w:rPr>
                <w:szCs w:val="18"/>
              </w:rPr>
              <w:t>-</w:t>
            </w:r>
            <w:r w:rsidRPr="000228FC">
              <w:rPr>
                <w:rFonts w:ascii="宋体" w:eastAsia="宋体" w:hAnsi="宋体" w:cs="宋体" w:hint="eastAsia"/>
                <w:szCs w:val="18"/>
              </w:rPr>
              <w:t>端口号</w:t>
            </w:r>
            <w:r w:rsidRPr="000228FC">
              <w:rPr>
                <w:szCs w:val="18"/>
              </w:rPr>
              <w:t>”</w:t>
            </w:r>
            <w:r w:rsidRPr="000228FC">
              <w:rPr>
                <w:rFonts w:ascii="宋体" w:eastAsia="宋体" w:hAnsi="宋体" w:cs="宋体" w:hint="eastAsia"/>
                <w:szCs w:val="18"/>
              </w:rPr>
              <w:t>，没有则使用</w:t>
            </w:r>
            <w:r w:rsidRPr="000228FC">
              <w:rPr>
                <w:szCs w:val="18"/>
              </w:rPr>
              <w:t>NA</w:t>
            </w:r>
            <w:r w:rsidRPr="000228FC">
              <w:rPr>
                <w:rFonts w:ascii="宋体" w:eastAsia="宋体" w:hAnsi="宋体" w:cs="宋体" w:hint="eastAsia"/>
                <w:szCs w:val="18"/>
              </w:rPr>
              <w:t>代替，如</w:t>
            </w:r>
            <w:r w:rsidRPr="000228FC">
              <w:rPr>
                <w:szCs w:val="18"/>
              </w:rPr>
              <w:t>0</w:t>
            </w:r>
            <w:r w:rsidRPr="000228FC">
              <w:rPr>
                <w:rFonts w:ascii="宋体" w:eastAsia="宋体" w:hAnsi="宋体" w:cs="宋体" w:hint="eastAsia"/>
                <w:szCs w:val="18"/>
              </w:rPr>
              <w:t>框</w:t>
            </w:r>
            <w:r w:rsidRPr="000228FC">
              <w:rPr>
                <w:szCs w:val="18"/>
              </w:rPr>
              <w:t>0</w:t>
            </w:r>
            <w:r w:rsidRPr="000228FC">
              <w:rPr>
                <w:rFonts w:ascii="宋体" w:eastAsia="宋体" w:hAnsi="宋体" w:cs="宋体" w:hint="eastAsia"/>
                <w:szCs w:val="18"/>
              </w:rPr>
              <w:t>槽</w:t>
            </w:r>
            <w:r w:rsidRPr="000228FC">
              <w:rPr>
                <w:szCs w:val="18"/>
              </w:rPr>
              <w:t>0</w:t>
            </w:r>
            <w:r w:rsidRPr="000228FC">
              <w:rPr>
                <w:rFonts w:ascii="宋体" w:eastAsia="宋体" w:hAnsi="宋体" w:cs="宋体" w:hint="eastAsia"/>
                <w:szCs w:val="18"/>
              </w:rPr>
              <w:t>端口为</w:t>
            </w:r>
            <w:r w:rsidRPr="000228FC">
              <w:rPr>
                <w:szCs w:val="18"/>
              </w:rPr>
              <w:t>NA-0-0-0</w:t>
            </w:r>
            <w:r w:rsidRPr="000228FC">
              <w:rPr>
                <w:rFonts w:ascii="宋体" w:eastAsia="宋体" w:hAnsi="宋体" w:cs="宋体" w:hint="eastAsia"/>
                <w:szCs w:val="18"/>
              </w:rPr>
              <w:t>。</w:t>
            </w:r>
          </w:p>
        </w:tc>
      </w:tr>
      <w:tr w:rsidR="00715F8F" w:rsidRPr="00311494" w:rsidTr="00715F8F">
        <w:tc>
          <w:tcPr>
            <w:tcW w:w="734" w:type="pct"/>
          </w:tcPr>
          <w:p w:rsidR="00715F8F" w:rsidRPr="00311494" w:rsidRDefault="00715F8F" w:rsidP="00311494">
            <w:pPr>
              <w:rPr>
                <w:szCs w:val="18"/>
              </w:rPr>
            </w:pPr>
            <w:r w:rsidRPr="00311494">
              <w:rPr>
                <w:szCs w:val="18"/>
              </w:rPr>
              <w:t>AUTHTYPE</w:t>
            </w:r>
          </w:p>
        </w:tc>
        <w:tc>
          <w:tcPr>
            <w:tcW w:w="985" w:type="pct"/>
          </w:tcPr>
          <w:p w:rsidR="00715F8F" w:rsidRPr="00311494" w:rsidRDefault="00715F8F" w:rsidP="00311494">
            <w:pPr>
              <w:rPr>
                <w:szCs w:val="18"/>
              </w:rPr>
            </w:pPr>
            <w:r w:rsidRPr="00311494">
              <w:rPr>
                <w:szCs w:val="18"/>
              </w:rPr>
              <w:t>OCTET STRING</w:t>
            </w:r>
          </w:p>
        </w:tc>
        <w:tc>
          <w:tcPr>
            <w:tcW w:w="1149" w:type="pct"/>
          </w:tcPr>
          <w:p w:rsidR="00715F8F" w:rsidRPr="00311494" w:rsidRDefault="00715F8F" w:rsidP="00311494">
            <w:pPr>
              <w:rPr>
                <w:szCs w:val="18"/>
              </w:rPr>
            </w:pPr>
            <w:r w:rsidRPr="00311494">
              <w:rPr>
                <w:szCs w:val="18"/>
              </w:rPr>
              <w:t>MAC</w:t>
            </w:r>
          </w:p>
          <w:p w:rsidR="00715F8F" w:rsidRPr="00311494" w:rsidRDefault="00715F8F" w:rsidP="00311494">
            <w:pPr>
              <w:rPr>
                <w:szCs w:val="18"/>
              </w:rPr>
            </w:pPr>
            <w:r w:rsidRPr="00311494">
              <w:rPr>
                <w:szCs w:val="18"/>
              </w:rPr>
              <w:t>LOID</w:t>
            </w:r>
          </w:p>
          <w:p w:rsidR="00715F8F" w:rsidRPr="00311494" w:rsidRDefault="00715F8F" w:rsidP="00311494">
            <w:pPr>
              <w:rPr>
                <w:szCs w:val="18"/>
              </w:rPr>
            </w:pPr>
            <w:r w:rsidRPr="00311494">
              <w:rPr>
                <w:szCs w:val="18"/>
              </w:rPr>
              <w:t>LOIDONCEON</w:t>
            </w:r>
          </w:p>
          <w:p w:rsidR="00715F8F" w:rsidRDefault="00715F8F" w:rsidP="00311494">
            <w:pPr>
              <w:rPr>
                <w:rFonts w:eastAsiaTheme="minorEastAsia"/>
                <w:szCs w:val="18"/>
              </w:rPr>
            </w:pPr>
            <w:r w:rsidRPr="00311494">
              <w:rPr>
                <w:szCs w:val="18"/>
              </w:rPr>
              <w:t>PASSWORD</w:t>
            </w:r>
          </w:p>
          <w:p w:rsidR="00715F8F" w:rsidRPr="00334F57" w:rsidRDefault="00715F8F" w:rsidP="00311494">
            <w:pPr>
              <w:rPr>
                <w:rFonts w:eastAsiaTheme="minorEastAsia"/>
                <w:szCs w:val="18"/>
              </w:rPr>
            </w:pPr>
            <w:r w:rsidRPr="00311494">
              <w:rPr>
                <w:szCs w:val="18"/>
              </w:rPr>
              <w:t>PASSWORD</w:t>
            </w:r>
            <w:r>
              <w:rPr>
                <w:rFonts w:eastAsiaTheme="minorEastAsia" w:hint="eastAsia"/>
                <w:szCs w:val="18"/>
              </w:rPr>
              <w:t>ONCEON</w:t>
            </w:r>
          </w:p>
        </w:tc>
        <w:tc>
          <w:tcPr>
            <w:tcW w:w="452" w:type="pct"/>
          </w:tcPr>
          <w:p w:rsidR="00715F8F" w:rsidRPr="00A32078" w:rsidRDefault="00715F8F" w:rsidP="00715F8F">
            <w:pPr>
              <w:rPr>
                <w:rFonts w:eastAsiaTheme="minorEastAsia"/>
                <w:szCs w:val="18"/>
              </w:rPr>
            </w:pPr>
            <w:r>
              <w:rPr>
                <w:rFonts w:eastAsiaTheme="minorEastAsia" w:hint="eastAsia"/>
                <w:szCs w:val="18"/>
              </w:rPr>
              <w:t>O</w:t>
            </w:r>
          </w:p>
        </w:tc>
        <w:tc>
          <w:tcPr>
            <w:tcW w:w="1679" w:type="pct"/>
          </w:tcPr>
          <w:p w:rsidR="00715F8F" w:rsidRPr="00311494" w:rsidRDefault="00715F8F" w:rsidP="00334F57">
            <w:pPr>
              <w:rPr>
                <w:szCs w:val="18"/>
              </w:rPr>
            </w:pPr>
            <w:r w:rsidRPr="00311494">
              <w:rPr>
                <w:rFonts w:ascii="宋体" w:eastAsia="宋体" w:hAnsi="宋体" w:cs="宋体" w:hint="eastAsia"/>
                <w:szCs w:val="18"/>
              </w:rPr>
              <w:t>认证方式，默认为</w:t>
            </w:r>
            <w:r w:rsidRPr="00311494">
              <w:rPr>
                <w:szCs w:val="18"/>
              </w:rPr>
              <w:t>LOID</w:t>
            </w:r>
          </w:p>
        </w:tc>
      </w:tr>
      <w:tr w:rsidR="00715F8F" w:rsidRPr="00311494" w:rsidTr="00715F8F">
        <w:tc>
          <w:tcPr>
            <w:tcW w:w="734" w:type="pct"/>
          </w:tcPr>
          <w:p w:rsidR="00715F8F" w:rsidRPr="00311494" w:rsidRDefault="00715F8F" w:rsidP="00311494">
            <w:pPr>
              <w:rPr>
                <w:szCs w:val="18"/>
              </w:rPr>
            </w:pPr>
            <w:r w:rsidRPr="00311494">
              <w:rPr>
                <w:szCs w:val="18"/>
              </w:rPr>
              <w:t>ONUID</w:t>
            </w:r>
          </w:p>
        </w:tc>
        <w:tc>
          <w:tcPr>
            <w:tcW w:w="985" w:type="pct"/>
          </w:tcPr>
          <w:p w:rsidR="00715F8F" w:rsidRPr="00311494" w:rsidRDefault="00715F8F" w:rsidP="00311494">
            <w:pPr>
              <w:rPr>
                <w:szCs w:val="18"/>
              </w:rPr>
            </w:pPr>
            <w:r w:rsidRPr="00311494">
              <w:rPr>
                <w:szCs w:val="18"/>
              </w:rPr>
              <w:t>OCTET STRING</w:t>
            </w:r>
          </w:p>
        </w:tc>
        <w:tc>
          <w:tcPr>
            <w:tcW w:w="1149" w:type="pct"/>
          </w:tcPr>
          <w:p w:rsidR="00715F8F" w:rsidRPr="00311494" w:rsidRDefault="00715F8F" w:rsidP="00311494">
            <w:pPr>
              <w:rPr>
                <w:szCs w:val="18"/>
              </w:rPr>
            </w:pPr>
            <w:r w:rsidRPr="00311494">
              <w:rPr>
                <w:szCs w:val="18"/>
              </w:rPr>
              <w:t>SIZE(64)</w:t>
            </w:r>
          </w:p>
        </w:tc>
        <w:tc>
          <w:tcPr>
            <w:tcW w:w="452" w:type="pct"/>
          </w:tcPr>
          <w:p w:rsidR="00715F8F" w:rsidRPr="00311494" w:rsidRDefault="00715F8F" w:rsidP="00715F8F">
            <w:pPr>
              <w:rPr>
                <w:szCs w:val="18"/>
              </w:rPr>
            </w:pPr>
            <w:r>
              <w:rPr>
                <w:rFonts w:eastAsiaTheme="minorEastAsia" w:hint="eastAsia"/>
                <w:szCs w:val="18"/>
              </w:rPr>
              <w:t>M</w:t>
            </w:r>
          </w:p>
        </w:tc>
        <w:tc>
          <w:tcPr>
            <w:tcW w:w="1679" w:type="pct"/>
          </w:tcPr>
          <w:p w:rsidR="00715F8F" w:rsidRPr="00311494" w:rsidRDefault="00715F8F" w:rsidP="00311494">
            <w:pPr>
              <w:rPr>
                <w:szCs w:val="18"/>
              </w:rPr>
            </w:pPr>
            <w:r w:rsidRPr="00311494">
              <w:rPr>
                <w:rFonts w:ascii="宋体" w:eastAsia="宋体" w:hAnsi="宋体" w:cs="宋体" w:hint="eastAsia"/>
                <w:szCs w:val="18"/>
              </w:rPr>
              <w:t>认证信息。如果</w:t>
            </w:r>
            <w:r w:rsidRPr="00311494">
              <w:rPr>
                <w:szCs w:val="18"/>
              </w:rPr>
              <w:t>AUTHTYPE</w:t>
            </w:r>
            <w:r w:rsidRPr="00311494">
              <w:rPr>
                <w:rFonts w:ascii="宋体" w:eastAsia="宋体" w:hAnsi="宋体" w:cs="宋体" w:hint="eastAsia"/>
                <w:szCs w:val="18"/>
              </w:rPr>
              <w:t>是</w:t>
            </w:r>
            <w:r w:rsidRPr="00311494">
              <w:rPr>
                <w:szCs w:val="18"/>
              </w:rPr>
              <w:t>MAC</w:t>
            </w:r>
            <w:r w:rsidRPr="00311494">
              <w:rPr>
                <w:rFonts w:ascii="宋体" w:eastAsia="宋体" w:hAnsi="宋体" w:cs="宋体" w:hint="eastAsia"/>
                <w:szCs w:val="18"/>
              </w:rPr>
              <w:t>认证，则</w:t>
            </w:r>
            <w:r w:rsidRPr="00311494">
              <w:rPr>
                <w:szCs w:val="18"/>
              </w:rPr>
              <w:t>ONUID</w:t>
            </w:r>
            <w:r w:rsidRPr="00311494">
              <w:rPr>
                <w:rFonts w:ascii="宋体" w:eastAsia="宋体" w:hAnsi="宋体" w:cs="宋体" w:hint="eastAsia"/>
                <w:szCs w:val="18"/>
              </w:rPr>
              <w:t>是</w:t>
            </w:r>
            <w:r w:rsidRPr="00311494">
              <w:rPr>
                <w:szCs w:val="18"/>
              </w:rPr>
              <w:t>MAC</w:t>
            </w:r>
            <w:r w:rsidRPr="00311494">
              <w:rPr>
                <w:rFonts w:ascii="宋体" w:eastAsia="宋体" w:hAnsi="宋体" w:cs="宋体" w:hint="eastAsia"/>
                <w:szCs w:val="18"/>
              </w:rPr>
              <w:t>地址；如果</w:t>
            </w:r>
            <w:r w:rsidRPr="00311494">
              <w:rPr>
                <w:szCs w:val="18"/>
              </w:rPr>
              <w:t>AUTHTYPE</w:t>
            </w:r>
            <w:r w:rsidRPr="00311494">
              <w:rPr>
                <w:rFonts w:ascii="宋体" w:eastAsia="宋体" w:hAnsi="宋体" w:cs="宋体" w:hint="eastAsia"/>
                <w:szCs w:val="18"/>
              </w:rPr>
              <w:t>是</w:t>
            </w:r>
            <w:r w:rsidRPr="00311494">
              <w:rPr>
                <w:szCs w:val="18"/>
              </w:rPr>
              <w:t>LOID</w:t>
            </w:r>
            <w:r w:rsidRPr="00311494">
              <w:rPr>
                <w:rFonts w:ascii="宋体" w:eastAsia="宋体" w:hAnsi="宋体" w:cs="宋体" w:hint="eastAsia"/>
                <w:szCs w:val="18"/>
              </w:rPr>
              <w:t>认证，则</w:t>
            </w:r>
            <w:r w:rsidRPr="00311494">
              <w:rPr>
                <w:szCs w:val="18"/>
              </w:rPr>
              <w:t>ONUID</w:t>
            </w:r>
            <w:r w:rsidRPr="00311494">
              <w:rPr>
                <w:rFonts w:ascii="宋体" w:eastAsia="宋体" w:hAnsi="宋体" w:cs="宋体" w:hint="eastAsia"/>
                <w:szCs w:val="18"/>
              </w:rPr>
              <w:t>是</w:t>
            </w:r>
            <w:r w:rsidRPr="00311494">
              <w:rPr>
                <w:szCs w:val="18"/>
              </w:rPr>
              <w:t>LOID</w:t>
            </w:r>
            <w:r w:rsidRPr="00311494">
              <w:rPr>
                <w:rFonts w:ascii="宋体" w:eastAsia="宋体" w:hAnsi="宋体" w:cs="宋体" w:hint="eastAsia"/>
                <w:szCs w:val="18"/>
              </w:rPr>
              <w:t>；</w:t>
            </w:r>
          </w:p>
          <w:p w:rsidR="00715F8F" w:rsidRPr="00311494" w:rsidRDefault="00715F8F" w:rsidP="00311494">
            <w:pPr>
              <w:rPr>
                <w:szCs w:val="18"/>
              </w:rPr>
            </w:pPr>
            <w:r w:rsidRPr="00311494">
              <w:rPr>
                <w:rFonts w:ascii="宋体" w:eastAsia="宋体" w:hAnsi="宋体" w:cs="宋体" w:hint="eastAsia"/>
                <w:szCs w:val="18"/>
              </w:rPr>
              <w:t>如果</w:t>
            </w:r>
            <w:r w:rsidRPr="00311494">
              <w:rPr>
                <w:szCs w:val="18"/>
              </w:rPr>
              <w:t>AUTHTYPE</w:t>
            </w:r>
            <w:r w:rsidRPr="00311494">
              <w:rPr>
                <w:rFonts w:ascii="宋体" w:eastAsia="宋体" w:hAnsi="宋体" w:cs="宋体" w:hint="eastAsia"/>
                <w:szCs w:val="18"/>
              </w:rPr>
              <w:t>是</w:t>
            </w:r>
            <w:r w:rsidRPr="00311494">
              <w:rPr>
                <w:szCs w:val="18"/>
              </w:rPr>
              <w:t>PASSWORD</w:t>
            </w:r>
            <w:r w:rsidRPr="00311494">
              <w:rPr>
                <w:rFonts w:ascii="宋体" w:eastAsia="宋体" w:hAnsi="宋体" w:cs="宋体" w:hint="eastAsia"/>
                <w:szCs w:val="18"/>
              </w:rPr>
              <w:t>认证，则</w:t>
            </w:r>
            <w:r w:rsidRPr="00311494">
              <w:rPr>
                <w:szCs w:val="18"/>
              </w:rPr>
              <w:t>ONUID</w:t>
            </w:r>
            <w:r w:rsidRPr="00311494">
              <w:rPr>
                <w:rFonts w:ascii="宋体" w:eastAsia="宋体" w:hAnsi="宋体" w:cs="宋体" w:hint="eastAsia"/>
                <w:szCs w:val="18"/>
              </w:rPr>
              <w:t>是密码；</w:t>
            </w:r>
          </w:p>
        </w:tc>
      </w:tr>
      <w:tr w:rsidR="00715F8F" w:rsidRPr="00311494" w:rsidTr="00715F8F">
        <w:tc>
          <w:tcPr>
            <w:tcW w:w="734" w:type="pct"/>
          </w:tcPr>
          <w:p w:rsidR="00715F8F" w:rsidRPr="00311494" w:rsidRDefault="00715F8F" w:rsidP="00311494">
            <w:pPr>
              <w:rPr>
                <w:szCs w:val="18"/>
              </w:rPr>
            </w:pPr>
            <w:r w:rsidRPr="00311494">
              <w:rPr>
                <w:szCs w:val="18"/>
              </w:rPr>
              <w:t>ONUNO</w:t>
            </w:r>
          </w:p>
        </w:tc>
        <w:tc>
          <w:tcPr>
            <w:tcW w:w="985" w:type="pct"/>
          </w:tcPr>
          <w:p w:rsidR="00715F8F" w:rsidRPr="00311494" w:rsidRDefault="00715F8F" w:rsidP="00311494">
            <w:pPr>
              <w:rPr>
                <w:szCs w:val="18"/>
              </w:rPr>
            </w:pPr>
            <w:r w:rsidRPr="00311494">
              <w:rPr>
                <w:szCs w:val="18"/>
              </w:rPr>
              <w:t>INTEGER</w:t>
            </w:r>
          </w:p>
        </w:tc>
        <w:tc>
          <w:tcPr>
            <w:tcW w:w="1149" w:type="pct"/>
          </w:tcPr>
          <w:p w:rsidR="00715F8F" w:rsidRPr="00311494" w:rsidRDefault="00715F8F" w:rsidP="00311494">
            <w:pPr>
              <w:rPr>
                <w:szCs w:val="18"/>
              </w:rPr>
            </w:pPr>
            <w:r w:rsidRPr="00311494">
              <w:rPr>
                <w:szCs w:val="18"/>
              </w:rPr>
              <w:t>1-512</w:t>
            </w:r>
          </w:p>
        </w:tc>
        <w:tc>
          <w:tcPr>
            <w:tcW w:w="452" w:type="pct"/>
          </w:tcPr>
          <w:p w:rsidR="00715F8F" w:rsidRPr="00A32078" w:rsidRDefault="00715F8F" w:rsidP="00715F8F">
            <w:pPr>
              <w:rPr>
                <w:rFonts w:eastAsiaTheme="minorEastAsia"/>
                <w:szCs w:val="18"/>
              </w:rPr>
            </w:pPr>
            <w:r>
              <w:rPr>
                <w:rFonts w:eastAsiaTheme="minorEastAsia" w:hint="eastAsia"/>
                <w:szCs w:val="18"/>
              </w:rPr>
              <w:t>O</w:t>
            </w:r>
          </w:p>
        </w:tc>
        <w:tc>
          <w:tcPr>
            <w:tcW w:w="1679" w:type="pct"/>
          </w:tcPr>
          <w:p w:rsidR="00715F8F" w:rsidRPr="00311494" w:rsidRDefault="00715F8F" w:rsidP="00311494">
            <w:pPr>
              <w:rPr>
                <w:szCs w:val="18"/>
              </w:rPr>
            </w:pPr>
            <w:r w:rsidRPr="00311494">
              <w:rPr>
                <w:szCs w:val="18"/>
              </w:rPr>
              <w:t>ONU</w:t>
            </w:r>
            <w:r w:rsidRPr="00311494">
              <w:rPr>
                <w:rFonts w:ascii="宋体" w:eastAsia="宋体" w:hAnsi="宋体" w:cs="宋体" w:hint="eastAsia"/>
                <w:szCs w:val="18"/>
              </w:rPr>
              <w:t>授权号</w:t>
            </w:r>
          </w:p>
        </w:tc>
      </w:tr>
      <w:tr w:rsidR="00715F8F" w:rsidRPr="00311494" w:rsidTr="00715F8F">
        <w:tc>
          <w:tcPr>
            <w:tcW w:w="734" w:type="pct"/>
          </w:tcPr>
          <w:p w:rsidR="00715F8F" w:rsidRPr="00311494" w:rsidRDefault="00715F8F" w:rsidP="00311494">
            <w:pPr>
              <w:rPr>
                <w:szCs w:val="18"/>
              </w:rPr>
            </w:pPr>
            <w:r w:rsidRPr="00311494">
              <w:rPr>
                <w:szCs w:val="18"/>
              </w:rPr>
              <w:t>NAME</w:t>
            </w:r>
          </w:p>
        </w:tc>
        <w:tc>
          <w:tcPr>
            <w:tcW w:w="985" w:type="pct"/>
          </w:tcPr>
          <w:p w:rsidR="00715F8F" w:rsidRPr="00311494" w:rsidRDefault="00715F8F" w:rsidP="00311494">
            <w:pPr>
              <w:rPr>
                <w:szCs w:val="18"/>
              </w:rPr>
            </w:pPr>
            <w:r w:rsidRPr="00311494">
              <w:rPr>
                <w:szCs w:val="18"/>
              </w:rPr>
              <w:t>OCTET STRING</w:t>
            </w:r>
          </w:p>
        </w:tc>
        <w:tc>
          <w:tcPr>
            <w:tcW w:w="1149" w:type="pct"/>
          </w:tcPr>
          <w:p w:rsidR="00715F8F" w:rsidRPr="00311494" w:rsidRDefault="00715F8F" w:rsidP="00311494">
            <w:pPr>
              <w:rPr>
                <w:szCs w:val="18"/>
              </w:rPr>
            </w:pPr>
            <w:r w:rsidRPr="00311494">
              <w:rPr>
                <w:szCs w:val="18"/>
              </w:rPr>
              <w:t>SIZE(128)</w:t>
            </w:r>
          </w:p>
        </w:tc>
        <w:tc>
          <w:tcPr>
            <w:tcW w:w="452" w:type="pct"/>
          </w:tcPr>
          <w:p w:rsidR="00715F8F" w:rsidRPr="00A32078" w:rsidRDefault="00715F8F" w:rsidP="00715F8F">
            <w:pPr>
              <w:rPr>
                <w:rFonts w:eastAsiaTheme="minorEastAsia"/>
                <w:szCs w:val="18"/>
              </w:rPr>
            </w:pPr>
            <w:r>
              <w:rPr>
                <w:rFonts w:eastAsiaTheme="minorEastAsia" w:hint="eastAsia"/>
                <w:szCs w:val="18"/>
              </w:rPr>
              <w:t>O</w:t>
            </w:r>
          </w:p>
        </w:tc>
        <w:tc>
          <w:tcPr>
            <w:tcW w:w="1679" w:type="pct"/>
          </w:tcPr>
          <w:p w:rsidR="00715F8F" w:rsidRPr="00311494" w:rsidRDefault="00715F8F" w:rsidP="00311494">
            <w:pPr>
              <w:rPr>
                <w:szCs w:val="18"/>
              </w:rPr>
            </w:pPr>
            <w:r w:rsidRPr="00311494">
              <w:rPr>
                <w:szCs w:val="18"/>
              </w:rPr>
              <w:t>ONU</w:t>
            </w:r>
            <w:r w:rsidRPr="00311494">
              <w:rPr>
                <w:rFonts w:ascii="宋体" w:eastAsia="宋体" w:hAnsi="宋体" w:cs="宋体" w:hint="eastAsia"/>
                <w:szCs w:val="18"/>
              </w:rPr>
              <w:t>名称</w:t>
            </w:r>
          </w:p>
        </w:tc>
      </w:tr>
      <w:tr w:rsidR="00715F8F" w:rsidRPr="00311494" w:rsidTr="00715F8F">
        <w:tc>
          <w:tcPr>
            <w:tcW w:w="734" w:type="pct"/>
          </w:tcPr>
          <w:p w:rsidR="00715F8F" w:rsidRPr="00311494" w:rsidRDefault="00715F8F" w:rsidP="00311494">
            <w:pPr>
              <w:rPr>
                <w:szCs w:val="18"/>
              </w:rPr>
            </w:pPr>
            <w:r w:rsidRPr="00311494">
              <w:rPr>
                <w:szCs w:val="18"/>
              </w:rPr>
              <w:t>DESC</w:t>
            </w:r>
          </w:p>
        </w:tc>
        <w:tc>
          <w:tcPr>
            <w:tcW w:w="985" w:type="pct"/>
          </w:tcPr>
          <w:p w:rsidR="00715F8F" w:rsidRPr="00311494" w:rsidRDefault="00715F8F" w:rsidP="00311494">
            <w:pPr>
              <w:rPr>
                <w:szCs w:val="18"/>
              </w:rPr>
            </w:pPr>
            <w:r w:rsidRPr="00311494">
              <w:rPr>
                <w:szCs w:val="18"/>
              </w:rPr>
              <w:t>OCTET STRING</w:t>
            </w:r>
          </w:p>
        </w:tc>
        <w:tc>
          <w:tcPr>
            <w:tcW w:w="1149" w:type="pct"/>
          </w:tcPr>
          <w:p w:rsidR="00715F8F" w:rsidRPr="00311494" w:rsidRDefault="00715F8F" w:rsidP="00DE2C8D">
            <w:pPr>
              <w:rPr>
                <w:szCs w:val="18"/>
              </w:rPr>
            </w:pPr>
            <w:r w:rsidRPr="00311494">
              <w:rPr>
                <w:szCs w:val="18"/>
              </w:rPr>
              <w:t>SIZE(</w:t>
            </w:r>
            <w:r>
              <w:rPr>
                <w:rFonts w:eastAsiaTheme="minorEastAsia" w:hint="eastAsia"/>
                <w:szCs w:val="18"/>
              </w:rPr>
              <w:t>128</w:t>
            </w:r>
            <w:r w:rsidRPr="00311494">
              <w:rPr>
                <w:szCs w:val="18"/>
              </w:rPr>
              <w:t>)</w:t>
            </w:r>
          </w:p>
        </w:tc>
        <w:tc>
          <w:tcPr>
            <w:tcW w:w="452" w:type="pct"/>
          </w:tcPr>
          <w:p w:rsidR="00715F8F" w:rsidRPr="00A32078" w:rsidRDefault="00715F8F" w:rsidP="00715F8F">
            <w:pPr>
              <w:rPr>
                <w:rFonts w:eastAsiaTheme="minorEastAsia"/>
                <w:szCs w:val="18"/>
              </w:rPr>
            </w:pPr>
            <w:r>
              <w:rPr>
                <w:rFonts w:eastAsiaTheme="minorEastAsia" w:hint="eastAsia"/>
                <w:szCs w:val="18"/>
              </w:rPr>
              <w:t>O</w:t>
            </w:r>
          </w:p>
        </w:tc>
        <w:tc>
          <w:tcPr>
            <w:tcW w:w="1679" w:type="pct"/>
          </w:tcPr>
          <w:p w:rsidR="00715F8F" w:rsidRPr="00311494" w:rsidRDefault="00715F8F" w:rsidP="00311494">
            <w:pPr>
              <w:rPr>
                <w:szCs w:val="18"/>
              </w:rPr>
            </w:pPr>
            <w:r w:rsidRPr="00311494">
              <w:rPr>
                <w:szCs w:val="18"/>
              </w:rPr>
              <w:t>ONU</w:t>
            </w:r>
            <w:r w:rsidRPr="00311494">
              <w:rPr>
                <w:rFonts w:ascii="宋体" w:eastAsia="宋体" w:hAnsi="宋体" w:cs="宋体" w:hint="eastAsia"/>
                <w:szCs w:val="18"/>
              </w:rPr>
              <w:t>描述，当需要将网管和设备描述保持一致时，描述字段不允许为中文</w:t>
            </w:r>
          </w:p>
        </w:tc>
      </w:tr>
      <w:tr w:rsidR="00715F8F" w:rsidRPr="00311494" w:rsidTr="00715F8F">
        <w:tc>
          <w:tcPr>
            <w:tcW w:w="734" w:type="pct"/>
          </w:tcPr>
          <w:p w:rsidR="00715F8F" w:rsidRPr="00311494" w:rsidRDefault="00715F8F" w:rsidP="00311494">
            <w:pPr>
              <w:rPr>
                <w:szCs w:val="18"/>
              </w:rPr>
            </w:pPr>
            <w:r w:rsidRPr="00311494">
              <w:rPr>
                <w:szCs w:val="18"/>
              </w:rPr>
              <w:t>ONUTYPE</w:t>
            </w:r>
          </w:p>
        </w:tc>
        <w:tc>
          <w:tcPr>
            <w:tcW w:w="985" w:type="pct"/>
          </w:tcPr>
          <w:p w:rsidR="00715F8F" w:rsidRPr="00311494" w:rsidRDefault="00715F8F" w:rsidP="00311494">
            <w:pPr>
              <w:rPr>
                <w:szCs w:val="18"/>
              </w:rPr>
            </w:pPr>
            <w:r w:rsidRPr="00311494">
              <w:rPr>
                <w:szCs w:val="18"/>
              </w:rPr>
              <w:t>OCTET STRING</w:t>
            </w:r>
          </w:p>
        </w:tc>
        <w:tc>
          <w:tcPr>
            <w:tcW w:w="1149" w:type="pct"/>
          </w:tcPr>
          <w:p w:rsidR="00715F8F" w:rsidRPr="00311494" w:rsidRDefault="00715F8F" w:rsidP="00DE2C8D">
            <w:pPr>
              <w:rPr>
                <w:szCs w:val="18"/>
              </w:rPr>
            </w:pPr>
            <w:r w:rsidRPr="00311494">
              <w:rPr>
                <w:szCs w:val="18"/>
              </w:rPr>
              <w:t>SIZE(</w:t>
            </w:r>
            <w:r>
              <w:rPr>
                <w:rFonts w:eastAsiaTheme="minorEastAsia" w:hint="eastAsia"/>
                <w:szCs w:val="18"/>
              </w:rPr>
              <w:t>128</w:t>
            </w:r>
            <w:r w:rsidRPr="00311494">
              <w:rPr>
                <w:szCs w:val="18"/>
              </w:rPr>
              <w:t>)</w:t>
            </w:r>
          </w:p>
        </w:tc>
        <w:tc>
          <w:tcPr>
            <w:tcW w:w="452" w:type="pct"/>
          </w:tcPr>
          <w:p w:rsidR="00715F8F" w:rsidRPr="00311494" w:rsidRDefault="00715F8F" w:rsidP="00715F8F">
            <w:pPr>
              <w:rPr>
                <w:szCs w:val="18"/>
              </w:rPr>
            </w:pPr>
            <w:r>
              <w:rPr>
                <w:rFonts w:eastAsiaTheme="minorEastAsia" w:hint="eastAsia"/>
                <w:szCs w:val="18"/>
              </w:rPr>
              <w:t>M</w:t>
            </w:r>
          </w:p>
        </w:tc>
        <w:tc>
          <w:tcPr>
            <w:tcW w:w="1679" w:type="pct"/>
          </w:tcPr>
          <w:p w:rsidR="00715F8F" w:rsidRPr="00311494" w:rsidRDefault="00715F8F" w:rsidP="00311494">
            <w:pPr>
              <w:rPr>
                <w:szCs w:val="18"/>
              </w:rPr>
            </w:pPr>
            <w:r w:rsidRPr="00311494">
              <w:rPr>
                <w:szCs w:val="18"/>
              </w:rPr>
              <w:t>ONU</w:t>
            </w:r>
            <w:r w:rsidRPr="00311494">
              <w:rPr>
                <w:rFonts w:ascii="宋体" w:eastAsia="宋体" w:hAnsi="宋体" w:cs="宋体" w:hint="eastAsia"/>
                <w:szCs w:val="18"/>
              </w:rPr>
              <w:t>类型</w:t>
            </w:r>
          </w:p>
        </w:tc>
      </w:tr>
    </w:tbl>
    <w:p w:rsidR="00876FC8" w:rsidRPr="009E44FF" w:rsidRDefault="00876FC8" w:rsidP="00876FC8">
      <w:pPr>
        <w:rPr>
          <w:szCs w:val="21"/>
        </w:rPr>
      </w:pPr>
    </w:p>
    <w:p w:rsidR="00876FC8" w:rsidRPr="009E44FF" w:rsidRDefault="00876FC8" w:rsidP="00876FC8">
      <w:pPr>
        <w:rPr>
          <w:szCs w:val="21"/>
        </w:rPr>
      </w:pPr>
    </w:p>
    <w:p w:rsidR="00000000" w:rsidRDefault="00876FC8" w:rsidP="00CE4D8A">
      <w:pPr>
        <w:spacing w:beforeLines="50"/>
        <w:ind w:firstLine="420"/>
        <w:pPrChange w:id="316" w:author="CMDI-LVLIANGDONG" w:date="2015-07-22T10:29:00Z">
          <w:pPr>
            <w:spacing w:beforeLines="50"/>
            <w:ind w:firstLine="420"/>
          </w:pPr>
        </w:pPrChange>
      </w:pPr>
      <w:r w:rsidRPr="00931120">
        <w:lastRenderedPageBreak/>
        <w:t>响应格式</w:t>
      </w:r>
    </w:p>
    <w:p w:rsidR="00876FC8" w:rsidRPr="009E44FF" w:rsidRDefault="00876FC8"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000000" w:rsidRDefault="00876FC8" w:rsidP="00CE4D8A">
      <w:pPr>
        <w:spacing w:beforeLines="50"/>
        <w:ind w:firstLine="420"/>
        <w:pPrChange w:id="317" w:author="CMDI-LVLIANGDONG" w:date="2015-07-22T10:29:00Z">
          <w:pPr>
            <w:spacing w:beforeLines="50"/>
            <w:ind w:firstLine="420"/>
          </w:pPr>
        </w:pPrChange>
      </w:pPr>
      <w:r w:rsidRPr="00931120">
        <w:t>输出参数</w:t>
      </w:r>
    </w:p>
    <w:p w:rsidR="006550FD" w:rsidRPr="009E44FF" w:rsidRDefault="00876FC8" w:rsidP="00FF3114">
      <w:pPr>
        <w:spacing w:line="360" w:lineRule="auto"/>
        <w:ind w:left="420" w:firstLine="420"/>
        <w:rPr>
          <w:szCs w:val="21"/>
        </w:rPr>
      </w:pPr>
      <w:r w:rsidRPr="009E44FF">
        <w:rPr>
          <w:szCs w:val="21"/>
        </w:rPr>
        <w:t>无。</w:t>
      </w:r>
    </w:p>
    <w:p w:rsidR="003A2012" w:rsidRPr="00980B53" w:rsidRDefault="003A2012" w:rsidP="00980B53">
      <w:pPr>
        <w:pStyle w:val="TimesNewRoman050"/>
        <w:ind w:left="0"/>
        <w:rPr>
          <w:rFonts w:cs="Times New Roman"/>
        </w:rPr>
      </w:pPr>
      <w:bookmarkStart w:id="318" w:name="_Toc410329030"/>
      <w:bookmarkStart w:id="319" w:name="_Toc422211143"/>
      <w:r w:rsidRPr="00980B53">
        <w:rPr>
          <w:rFonts w:cs="Times New Roman"/>
        </w:rPr>
        <w:t>删除</w:t>
      </w:r>
      <w:r w:rsidRPr="00980B53">
        <w:rPr>
          <w:rFonts w:cs="Times New Roman"/>
        </w:rPr>
        <w:t>ONU</w:t>
      </w:r>
      <w:bookmarkEnd w:id="318"/>
      <w:bookmarkEnd w:id="319"/>
    </w:p>
    <w:p w:rsidR="00000000" w:rsidRDefault="00E25762" w:rsidP="00CE4D8A">
      <w:pPr>
        <w:spacing w:beforeLines="50"/>
        <w:ind w:firstLine="420"/>
        <w:pPrChange w:id="320" w:author="CMDI-LVLIANGDONG" w:date="2015-07-22T10:29:00Z">
          <w:pPr>
            <w:spacing w:beforeLines="50"/>
            <w:ind w:firstLine="420"/>
          </w:pPr>
        </w:pPrChange>
      </w:pPr>
      <w:r w:rsidRPr="00931120">
        <w:t>功能描述</w:t>
      </w:r>
    </w:p>
    <w:p w:rsidR="00E25762" w:rsidRPr="009E44FF" w:rsidRDefault="00E25762" w:rsidP="00FF3114">
      <w:pPr>
        <w:spacing w:line="360" w:lineRule="auto"/>
        <w:ind w:left="420" w:firstLine="420"/>
        <w:rPr>
          <w:szCs w:val="21"/>
        </w:rPr>
      </w:pPr>
      <w:r w:rsidRPr="009E44FF">
        <w:rPr>
          <w:szCs w:val="21"/>
        </w:rPr>
        <w:t>该命令用于删除</w:t>
      </w:r>
      <w:r w:rsidRPr="009E44FF">
        <w:rPr>
          <w:szCs w:val="21"/>
        </w:rPr>
        <w:t>ONU</w:t>
      </w:r>
    </w:p>
    <w:p w:rsidR="00000000" w:rsidRDefault="00E25762" w:rsidP="00CE4D8A">
      <w:pPr>
        <w:spacing w:beforeLines="50"/>
        <w:ind w:firstLine="420"/>
        <w:pPrChange w:id="321" w:author="CMDI-LVLIANGDONG" w:date="2015-07-22T10:29:00Z">
          <w:pPr>
            <w:spacing w:beforeLines="50"/>
            <w:ind w:firstLine="420"/>
          </w:pPr>
        </w:pPrChange>
      </w:pPr>
      <w:r w:rsidRPr="00931120">
        <w:t>命令格式</w:t>
      </w:r>
    </w:p>
    <w:p w:rsidR="00E25762" w:rsidRPr="009E44FF" w:rsidRDefault="00E25762" w:rsidP="00FF3114">
      <w:pPr>
        <w:spacing w:line="360" w:lineRule="auto"/>
        <w:ind w:left="420" w:firstLine="420"/>
        <w:rPr>
          <w:szCs w:val="21"/>
        </w:rPr>
      </w:pPr>
      <w:r w:rsidRPr="009E44FF">
        <w:rPr>
          <w:szCs w:val="21"/>
        </w:rPr>
        <w:t>DEL-ONU::OLTID=olt-name,PONID=ponport_location:CTAG::ONUIDTYPE=onuid-type,ONUID=onu-index;</w:t>
      </w:r>
    </w:p>
    <w:p w:rsidR="00000000" w:rsidRDefault="00E25762" w:rsidP="00CE4D8A">
      <w:pPr>
        <w:spacing w:beforeLines="50"/>
        <w:ind w:firstLine="420"/>
        <w:pPrChange w:id="322" w:author="CMDI-LVLIANGDONG" w:date="2015-07-22T10:29:00Z">
          <w:pPr>
            <w:spacing w:beforeLines="50"/>
            <w:ind w:firstLine="420"/>
          </w:pPr>
        </w:pPrChange>
      </w:pPr>
      <w:r w:rsidRPr="00931120">
        <w:t>输入参数</w:t>
      </w:r>
    </w:p>
    <w:tbl>
      <w:tblPr>
        <w:tblStyle w:val="afffffd"/>
        <w:tblW w:w="8932" w:type="dxa"/>
        <w:tblLayout w:type="fixed"/>
        <w:tblLook w:val="01E0"/>
      </w:tblPr>
      <w:tblGrid>
        <w:gridCol w:w="1295"/>
        <w:gridCol w:w="1561"/>
        <w:gridCol w:w="1533"/>
        <w:gridCol w:w="1072"/>
        <w:gridCol w:w="3471"/>
      </w:tblGrid>
      <w:tr w:rsidR="00715F8F" w:rsidRPr="00311494" w:rsidTr="00715F8F">
        <w:trPr>
          <w:cnfStyle w:val="100000000000"/>
        </w:trPr>
        <w:tc>
          <w:tcPr>
            <w:tcW w:w="725" w:type="pct"/>
          </w:tcPr>
          <w:p w:rsidR="00715F8F" w:rsidRPr="00311494" w:rsidRDefault="00715F8F" w:rsidP="00311494">
            <w:pPr>
              <w:rPr>
                <w:szCs w:val="18"/>
              </w:rPr>
            </w:pPr>
            <w:r w:rsidRPr="00311494">
              <w:rPr>
                <w:rFonts w:ascii="宋体" w:eastAsia="宋体" w:hAnsi="宋体" w:cs="宋体" w:hint="eastAsia"/>
                <w:szCs w:val="18"/>
              </w:rPr>
              <w:t>参数名称</w:t>
            </w:r>
          </w:p>
        </w:tc>
        <w:tc>
          <w:tcPr>
            <w:tcW w:w="874" w:type="pct"/>
          </w:tcPr>
          <w:p w:rsidR="00715F8F" w:rsidRPr="00311494" w:rsidRDefault="00715F8F" w:rsidP="00311494">
            <w:pPr>
              <w:rPr>
                <w:szCs w:val="18"/>
              </w:rPr>
            </w:pPr>
            <w:r w:rsidRPr="00311494">
              <w:rPr>
                <w:rFonts w:ascii="宋体" w:eastAsia="宋体" w:hAnsi="宋体" w:cs="宋体" w:hint="eastAsia"/>
                <w:szCs w:val="18"/>
              </w:rPr>
              <w:t>数据类型</w:t>
            </w:r>
          </w:p>
        </w:tc>
        <w:tc>
          <w:tcPr>
            <w:tcW w:w="858" w:type="pct"/>
          </w:tcPr>
          <w:p w:rsidR="00715F8F" w:rsidRPr="00311494" w:rsidRDefault="00715F8F" w:rsidP="00311494">
            <w:pPr>
              <w:rPr>
                <w:szCs w:val="18"/>
              </w:rPr>
            </w:pPr>
            <w:r w:rsidRPr="00311494">
              <w:rPr>
                <w:rFonts w:ascii="宋体" w:eastAsia="宋体" w:hAnsi="宋体" w:cs="宋体" w:hint="eastAsia"/>
                <w:szCs w:val="18"/>
              </w:rPr>
              <w:t>取值范围</w:t>
            </w:r>
          </w:p>
        </w:tc>
        <w:tc>
          <w:tcPr>
            <w:tcW w:w="600" w:type="pct"/>
          </w:tcPr>
          <w:p w:rsidR="00715F8F" w:rsidRPr="009A0601" w:rsidRDefault="00715F8F" w:rsidP="00715F8F">
            <w:pPr>
              <w:rPr>
                <w:rFonts w:eastAsiaTheme="minorEastAsia"/>
                <w:szCs w:val="18"/>
              </w:rPr>
            </w:pPr>
            <w:r>
              <w:rPr>
                <w:rFonts w:eastAsiaTheme="minorEastAsia" w:hint="eastAsia"/>
                <w:szCs w:val="18"/>
              </w:rPr>
              <w:t>限定</w:t>
            </w:r>
          </w:p>
        </w:tc>
        <w:tc>
          <w:tcPr>
            <w:tcW w:w="1944" w:type="pct"/>
          </w:tcPr>
          <w:p w:rsidR="00715F8F" w:rsidRPr="00311494" w:rsidRDefault="00715F8F" w:rsidP="00311494">
            <w:pPr>
              <w:rPr>
                <w:szCs w:val="18"/>
              </w:rPr>
            </w:pPr>
            <w:r w:rsidRPr="00311494">
              <w:rPr>
                <w:rFonts w:ascii="宋体" w:eastAsia="宋体" w:hAnsi="宋体" w:cs="宋体" w:hint="eastAsia"/>
                <w:szCs w:val="18"/>
              </w:rPr>
              <w:t>参数说明</w:t>
            </w:r>
          </w:p>
        </w:tc>
      </w:tr>
      <w:tr w:rsidR="00715F8F" w:rsidRPr="00311494" w:rsidTr="00715F8F">
        <w:tc>
          <w:tcPr>
            <w:tcW w:w="725" w:type="pct"/>
          </w:tcPr>
          <w:p w:rsidR="00715F8F" w:rsidRPr="00311494" w:rsidRDefault="00715F8F" w:rsidP="00311494">
            <w:pPr>
              <w:rPr>
                <w:szCs w:val="18"/>
              </w:rPr>
            </w:pPr>
            <w:r w:rsidRPr="00311494">
              <w:rPr>
                <w:szCs w:val="18"/>
              </w:rPr>
              <w:t>OLTID</w:t>
            </w:r>
          </w:p>
        </w:tc>
        <w:tc>
          <w:tcPr>
            <w:tcW w:w="874" w:type="pct"/>
          </w:tcPr>
          <w:p w:rsidR="00715F8F" w:rsidRPr="00311494" w:rsidRDefault="00715F8F" w:rsidP="00311494">
            <w:pPr>
              <w:rPr>
                <w:szCs w:val="18"/>
              </w:rPr>
            </w:pPr>
            <w:r w:rsidRPr="00311494">
              <w:rPr>
                <w:szCs w:val="18"/>
              </w:rPr>
              <w:t>OCTET STRING</w:t>
            </w:r>
          </w:p>
        </w:tc>
        <w:tc>
          <w:tcPr>
            <w:tcW w:w="858" w:type="pct"/>
          </w:tcPr>
          <w:p w:rsidR="00715F8F" w:rsidRPr="00311494" w:rsidRDefault="00715F8F" w:rsidP="00311494">
            <w:pPr>
              <w:rPr>
                <w:szCs w:val="18"/>
              </w:rPr>
            </w:pPr>
            <w:r w:rsidRPr="00311494">
              <w:rPr>
                <w:szCs w:val="18"/>
              </w:rPr>
              <w:t>SIZE(128)</w:t>
            </w:r>
          </w:p>
        </w:tc>
        <w:tc>
          <w:tcPr>
            <w:tcW w:w="600" w:type="pct"/>
          </w:tcPr>
          <w:p w:rsidR="00715F8F" w:rsidRPr="009A0601" w:rsidRDefault="00715F8F" w:rsidP="00715F8F">
            <w:pPr>
              <w:rPr>
                <w:rFonts w:eastAsiaTheme="minorEastAsia"/>
                <w:szCs w:val="18"/>
              </w:rPr>
            </w:pPr>
            <w:r>
              <w:rPr>
                <w:rFonts w:eastAsiaTheme="minorEastAsia" w:hint="eastAsia"/>
                <w:szCs w:val="18"/>
              </w:rPr>
              <w:t>M</w:t>
            </w:r>
          </w:p>
        </w:tc>
        <w:tc>
          <w:tcPr>
            <w:tcW w:w="1944" w:type="pct"/>
          </w:tcPr>
          <w:p w:rsidR="00715F8F" w:rsidRPr="00311494" w:rsidRDefault="00715F8F" w:rsidP="00311494">
            <w:pPr>
              <w:rPr>
                <w:szCs w:val="18"/>
              </w:rPr>
            </w:pPr>
            <w:r w:rsidRPr="00311494">
              <w:rPr>
                <w:szCs w:val="18"/>
              </w:rPr>
              <w:t>OLT IP</w:t>
            </w:r>
            <w:r w:rsidRPr="00311494">
              <w:rPr>
                <w:rFonts w:ascii="宋体" w:eastAsia="宋体" w:hAnsi="宋体" w:cs="宋体" w:hint="eastAsia"/>
                <w:szCs w:val="18"/>
              </w:rPr>
              <w:t>地址或名称</w:t>
            </w:r>
          </w:p>
        </w:tc>
      </w:tr>
      <w:tr w:rsidR="00715F8F" w:rsidRPr="00311494" w:rsidTr="00715F8F">
        <w:tc>
          <w:tcPr>
            <w:tcW w:w="725" w:type="pct"/>
          </w:tcPr>
          <w:p w:rsidR="00715F8F" w:rsidRPr="00311494" w:rsidRDefault="00715F8F" w:rsidP="00311494">
            <w:pPr>
              <w:rPr>
                <w:szCs w:val="18"/>
              </w:rPr>
            </w:pPr>
            <w:r w:rsidRPr="00311494">
              <w:rPr>
                <w:szCs w:val="18"/>
              </w:rPr>
              <w:t>PONID</w:t>
            </w:r>
          </w:p>
        </w:tc>
        <w:tc>
          <w:tcPr>
            <w:tcW w:w="874" w:type="pct"/>
          </w:tcPr>
          <w:p w:rsidR="00715F8F" w:rsidRPr="00311494" w:rsidRDefault="00715F8F" w:rsidP="00311494">
            <w:pPr>
              <w:rPr>
                <w:szCs w:val="18"/>
              </w:rPr>
            </w:pPr>
            <w:r w:rsidRPr="00311494">
              <w:rPr>
                <w:szCs w:val="18"/>
              </w:rPr>
              <w:t xml:space="preserve">OCTET STRING </w:t>
            </w:r>
          </w:p>
        </w:tc>
        <w:tc>
          <w:tcPr>
            <w:tcW w:w="858" w:type="pct"/>
          </w:tcPr>
          <w:p w:rsidR="00715F8F" w:rsidRPr="00311494" w:rsidRDefault="00715F8F" w:rsidP="00311494">
            <w:pPr>
              <w:rPr>
                <w:szCs w:val="18"/>
              </w:rPr>
            </w:pPr>
            <w:r w:rsidRPr="00311494">
              <w:rPr>
                <w:szCs w:val="18"/>
              </w:rPr>
              <w:t>SIZE(128)</w:t>
            </w:r>
          </w:p>
          <w:p w:rsidR="00715F8F" w:rsidRPr="00311494" w:rsidRDefault="00715F8F" w:rsidP="00311494">
            <w:pPr>
              <w:jc w:val="left"/>
              <w:rPr>
                <w:szCs w:val="18"/>
              </w:rPr>
            </w:pPr>
          </w:p>
        </w:tc>
        <w:tc>
          <w:tcPr>
            <w:tcW w:w="600" w:type="pct"/>
          </w:tcPr>
          <w:p w:rsidR="00715F8F" w:rsidRPr="00311494" w:rsidRDefault="00715F8F" w:rsidP="00715F8F">
            <w:pPr>
              <w:rPr>
                <w:szCs w:val="18"/>
              </w:rPr>
            </w:pPr>
            <w:r>
              <w:rPr>
                <w:rFonts w:eastAsiaTheme="minorEastAsia" w:hint="eastAsia"/>
                <w:szCs w:val="18"/>
              </w:rPr>
              <w:t>M</w:t>
            </w:r>
          </w:p>
        </w:tc>
        <w:tc>
          <w:tcPr>
            <w:tcW w:w="1944" w:type="pct"/>
          </w:tcPr>
          <w:p w:rsidR="00715F8F" w:rsidRPr="00311494" w:rsidRDefault="00715F8F" w:rsidP="00311494">
            <w:pPr>
              <w:rPr>
                <w:szCs w:val="18"/>
              </w:rPr>
            </w:pPr>
            <w:r w:rsidRPr="00B800D5">
              <w:rPr>
                <w:rFonts w:ascii="宋体" w:cs="宋体" w:hint="eastAsia"/>
                <w:kern w:val="0"/>
                <w:sz w:val="20"/>
                <w:szCs w:val="20"/>
              </w:rPr>
              <w:t>PON</w:t>
            </w:r>
            <w:r w:rsidRPr="00B800D5">
              <w:rPr>
                <w:rFonts w:ascii="宋体" w:eastAsia="宋体" w:hAnsi="宋体" w:cs="宋体" w:hint="eastAsia"/>
                <w:kern w:val="0"/>
                <w:sz w:val="20"/>
                <w:szCs w:val="20"/>
              </w:rPr>
              <w:t>口定位信息。格式为</w:t>
            </w:r>
            <w:r w:rsidRPr="00B800D5">
              <w:rPr>
                <w:kern w:val="0"/>
                <w:sz w:val="20"/>
                <w:szCs w:val="20"/>
              </w:rPr>
              <w:t>“</w:t>
            </w:r>
            <w:r w:rsidRPr="00B800D5">
              <w:rPr>
                <w:rFonts w:ascii="宋体" w:eastAsia="宋体" w:hAnsi="宋体" w:cs="宋体" w:hint="eastAsia"/>
                <w:kern w:val="0"/>
                <w:sz w:val="20"/>
                <w:szCs w:val="20"/>
              </w:rPr>
              <w:t>机架</w:t>
            </w:r>
            <w:r w:rsidRPr="00B800D5">
              <w:rPr>
                <w:rFonts w:ascii="宋体" w:cs="宋体" w:hint="eastAsia"/>
                <w:kern w:val="0"/>
                <w:sz w:val="20"/>
                <w:szCs w:val="20"/>
              </w:rPr>
              <w:t>-</w:t>
            </w:r>
            <w:r w:rsidRPr="00B800D5">
              <w:rPr>
                <w:rFonts w:ascii="宋体" w:eastAsia="宋体" w:hAnsi="宋体" w:cs="宋体" w:hint="eastAsia"/>
                <w:kern w:val="0"/>
                <w:sz w:val="20"/>
                <w:szCs w:val="20"/>
              </w:rPr>
              <w:t>框</w:t>
            </w:r>
            <w:r w:rsidRPr="00B800D5">
              <w:rPr>
                <w:rFonts w:ascii="宋体" w:cs="宋体" w:hint="eastAsia"/>
                <w:kern w:val="0"/>
                <w:sz w:val="20"/>
                <w:szCs w:val="20"/>
              </w:rPr>
              <w:t>-</w:t>
            </w:r>
            <w:r w:rsidRPr="00B800D5">
              <w:rPr>
                <w:rFonts w:ascii="宋体" w:eastAsia="宋体" w:hAnsi="宋体" w:cs="宋体" w:hint="eastAsia"/>
                <w:kern w:val="0"/>
                <w:sz w:val="20"/>
                <w:szCs w:val="20"/>
              </w:rPr>
              <w:t>槽</w:t>
            </w:r>
            <w:r w:rsidRPr="00B800D5">
              <w:rPr>
                <w:rFonts w:ascii="宋体" w:cs="宋体" w:hint="eastAsia"/>
                <w:kern w:val="0"/>
                <w:sz w:val="20"/>
                <w:szCs w:val="20"/>
              </w:rPr>
              <w:t>-</w:t>
            </w:r>
            <w:r w:rsidRPr="00B800D5">
              <w:rPr>
                <w:rFonts w:ascii="宋体" w:eastAsia="宋体" w:hAnsi="宋体" w:cs="宋体" w:hint="eastAsia"/>
                <w:kern w:val="0"/>
                <w:sz w:val="20"/>
                <w:szCs w:val="20"/>
              </w:rPr>
              <w:t>端口号</w:t>
            </w:r>
            <w:r w:rsidRPr="00B800D5">
              <w:rPr>
                <w:kern w:val="0"/>
                <w:sz w:val="20"/>
                <w:szCs w:val="20"/>
              </w:rPr>
              <w:t>”</w:t>
            </w:r>
            <w:r w:rsidRPr="00B800D5">
              <w:rPr>
                <w:rFonts w:ascii="宋体" w:eastAsia="宋体" w:hAnsi="宋体" w:cs="宋体" w:hint="eastAsia"/>
                <w:kern w:val="0"/>
                <w:sz w:val="20"/>
                <w:szCs w:val="20"/>
              </w:rPr>
              <w:t>，没有则使用</w:t>
            </w:r>
            <w:r w:rsidRPr="00B800D5">
              <w:rPr>
                <w:rFonts w:ascii="宋体" w:cs="宋体" w:hint="eastAsia"/>
                <w:kern w:val="0"/>
                <w:sz w:val="20"/>
                <w:szCs w:val="20"/>
              </w:rPr>
              <w:t>NA</w:t>
            </w:r>
            <w:r w:rsidRPr="00B800D5">
              <w:rPr>
                <w:rFonts w:ascii="宋体" w:eastAsia="宋体" w:hAnsi="宋体" w:cs="宋体" w:hint="eastAsia"/>
                <w:kern w:val="0"/>
                <w:sz w:val="20"/>
                <w:szCs w:val="20"/>
              </w:rPr>
              <w:t>代替，如</w:t>
            </w:r>
            <w:r w:rsidRPr="00B800D5">
              <w:rPr>
                <w:rFonts w:ascii="宋体" w:cs="宋体" w:hint="eastAsia"/>
                <w:kern w:val="0"/>
                <w:sz w:val="20"/>
                <w:szCs w:val="20"/>
              </w:rPr>
              <w:t>0</w:t>
            </w:r>
            <w:r w:rsidRPr="00B800D5">
              <w:rPr>
                <w:rFonts w:ascii="宋体" w:eastAsia="宋体" w:hAnsi="宋体" w:cs="宋体" w:hint="eastAsia"/>
                <w:kern w:val="0"/>
                <w:sz w:val="20"/>
                <w:szCs w:val="20"/>
              </w:rPr>
              <w:t>框</w:t>
            </w:r>
            <w:r w:rsidRPr="00B800D5">
              <w:rPr>
                <w:rFonts w:ascii="宋体" w:cs="宋体" w:hint="eastAsia"/>
                <w:kern w:val="0"/>
                <w:sz w:val="20"/>
                <w:szCs w:val="20"/>
              </w:rPr>
              <w:t>0</w:t>
            </w:r>
            <w:r w:rsidRPr="00B800D5">
              <w:rPr>
                <w:rFonts w:ascii="宋体" w:eastAsia="宋体" w:hAnsi="宋体" w:cs="宋体" w:hint="eastAsia"/>
                <w:kern w:val="0"/>
                <w:sz w:val="20"/>
                <w:szCs w:val="20"/>
              </w:rPr>
              <w:t>槽</w:t>
            </w:r>
            <w:r w:rsidRPr="00B800D5">
              <w:rPr>
                <w:rFonts w:ascii="宋体" w:cs="宋体" w:hint="eastAsia"/>
                <w:kern w:val="0"/>
                <w:sz w:val="20"/>
                <w:szCs w:val="20"/>
              </w:rPr>
              <w:t>0</w:t>
            </w:r>
            <w:r w:rsidRPr="00B800D5">
              <w:rPr>
                <w:rFonts w:ascii="宋体" w:eastAsia="宋体" w:hAnsi="宋体" w:cs="宋体" w:hint="eastAsia"/>
                <w:kern w:val="0"/>
                <w:sz w:val="20"/>
                <w:szCs w:val="20"/>
              </w:rPr>
              <w:t>端口为</w:t>
            </w:r>
            <w:r w:rsidRPr="00B800D5">
              <w:rPr>
                <w:rFonts w:ascii="宋体" w:cs="宋体" w:hint="eastAsia"/>
                <w:kern w:val="0"/>
                <w:sz w:val="20"/>
                <w:szCs w:val="20"/>
              </w:rPr>
              <w:t>NA-0-0-0</w:t>
            </w:r>
            <w:r w:rsidRPr="00B800D5">
              <w:rPr>
                <w:rFonts w:ascii="宋体" w:eastAsia="宋体" w:hAnsi="宋体" w:cs="宋体" w:hint="eastAsia"/>
                <w:kern w:val="0"/>
                <w:sz w:val="20"/>
                <w:szCs w:val="20"/>
              </w:rPr>
              <w:t>。</w:t>
            </w:r>
          </w:p>
        </w:tc>
      </w:tr>
      <w:tr w:rsidR="00715F8F" w:rsidRPr="00311494" w:rsidTr="00715F8F">
        <w:tc>
          <w:tcPr>
            <w:tcW w:w="725" w:type="pct"/>
          </w:tcPr>
          <w:p w:rsidR="00715F8F" w:rsidRPr="00311494" w:rsidRDefault="00715F8F" w:rsidP="00311494">
            <w:pPr>
              <w:rPr>
                <w:szCs w:val="18"/>
              </w:rPr>
            </w:pPr>
            <w:r w:rsidRPr="00311494">
              <w:rPr>
                <w:szCs w:val="18"/>
              </w:rPr>
              <w:t>ONUIDTYPE</w:t>
            </w:r>
          </w:p>
        </w:tc>
        <w:tc>
          <w:tcPr>
            <w:tcW w:w="874" w:type="pct"/>
          </w:tcPr>
          <w:p w:rsidR="00715F8F" w:rsidRPr="00311494" w:rsidRDefault="00715F8F" w:rsidP="00311494">
            <w:pPr>
              <w:rPr>
                <w:szCs w:val="18"/>
              </w:rPr>
            </w:pPr>
            <w:r w:rsidRPr="00311494">
              <w:rPr>
                <w:szCs w:val="18"/>
              </w:rPr>
              <w:t>OCTET STRING</w:t>
            </w:r>
          </w:p>
        </w:tc>
        <w:tc>
          <w:tcPr>
            <w:tcW w:w="858" w:type="pct"/>
          </w:tcPr>
          <w:p w:rsidR="00715F8F" w:rsidRPr="00311494" w:rsidRDefault="00715F8F" w:rsidP="00311494">
            <w:pPr>
              <w:rPr>
                <w:szCs w:val="18"/>
              </w:rPr>
            </w:pPr>
            <w:r w:rsidRPr="00311494">
              <w:rPr>
                <w:szCs w:val="18"/>
              </w:rPr>
              <w:t>ONU_NAME</w:t>
            </w:r>
          </w:p>
          <w:p w:rsidR="00715F8F" w:rsidRPr="00311494" w:rsidRDefault="00715F8F" w:rsidP="00311494">
            <w:pPr>
              <w:rPr>
                <w:szCs w:val="18"/>
              </w:rPr>
            </w:pPr>
            <w:r w:rsidRPr="00311494">
              <w:rPr>
                <w:szCs w:val="18"/>
              </w:rPr>
              <w:t>MAC</w:t>
            </w:r>
          </w:p>
          <w:p w:rsidR="00715F8F" w:rsidRPr="00311494" w:rsidRDefault="00715F8F" w:rsidP="00311494">
            <w:pPr>
              <w:rPr>
                <w:szCs w:val="18"/>
              </w:rPr>
            </w:pPr>
            <w:r w:rsidRPr="00311494">
              <w:rPr>
                <w:szCs w:val="18"/>
              </w:rPr>
              <w:t>LOID</w:t>
            </w:r>
          </w:p>
          <w:p w:rsidR="00715F8F" w:rsidRPr="00311494" w:rsidRDefault="00715F8F" w:rsidP="00311494">
            <w:pPr>
              <w:rPr>
                <w:szCs w:val="18"/>
              </w:rPr>
            </w:pPr>
            <w:r w:rsidRPr="00311494">
              <w:rPr>
                <w:szCs w:val="18"/>
              </w:rPr>
              <w:t>ONU_NUMBER</w:t>
            </w:r>
          </w:p>
          <w:p w:rsidR="00715F8F" w:rsidRPr="00311494" w:rsidRDefault="00715F8F" w:rsidP="00311494">
            <w:pPr>
              <w:rPr>
                <w:szCs w:val="18"/>
              </w:rPr>
            </w:pPr>
            <w:r w:rsidRPr="00311494">
              <w:rPr>
                <w:szCs w:val="18"/>
              </w:rPr>
              <w:t>PASSWORD</w:t>
            </w:r>
          </w:p>
        </w:tc>
        <w:tc>
          <w:tcPr>
            <w:tcW w:w="600" w:type="pct"/>
          </w:tcPr>
          <w:p w:rsidR="00715F8F" w:rsidRPr="00311494" w:rsidRDefault="00715F8F" w:rsidP="00715F8F">
            <w:pPr>
              <w:rPr>
                <w:szCs w:val="18"/>
              </w:rPr>
            </w:pPr>
            <w:r>
              <w:rPr>
                <w:rFonts w:eastAsiaTheme="minorEastAsia" w:hint="eastAsia"/>
                <w:szCs w:val="18"/>
              </w:rPr>
              <w:t>M</w:t>
            </w:r>
          </w:p>
        </w:tc>
        <w:tc>
          <w:tcPr>
            <w:tcW w:w="1944" w:type="pct"/>
          </w:tcPr>
          <w:p w:rsidR="00715F8F" w:rsidRPr="00311494" w:rsidRDefault="00715F8F" w:rsidP="00311494">
            <w:pPr>
              <w:rPr>
                <w:szCs w:val="18"/>
              </w:rPr>
            </w:pPr>
            <w:r w:rsidRPr="00311494">
              <w:rPr>
                <w:szCs w:val="18"/>
              </w:rPr>
              <w:t>ONU</w:t>
            </w:r>
            <w:r w:rsidRPr="00311494">
              <w:rPr>
                <w:rFonts w:ascii="宋体" w:eastAsia="宋体" w:hAnsi="宋体" w:cs="宋体" w:hint="eastAsia"/>
                <w:szCs w:val="18"/>
              </w:rPr>
              <w:t>标识类型</w:t>
            </w:r>
            <w:r w:rsidRPr="00311494">
              <w:rPr>
                <w:szCs w:val="18"/>
              </w:rPr>
              <w:t xml:space="preserve"> </w:t>
            </w:r>
          </w:p>
        </w:tc>
      </w:tr>
      <w:tr w:rsidR="00715F8F" w:rsidRPr="00311494" w:rsidTr="00715F8F">
        <w:tc>
          <w:tcPr>
            <w:tcW w:w="725" w:type="pct"/>
          </w:tcPr>
          <w:p w:rsidR="00715F8F" w:rsidRPr="00311494" w:rsidRDefault="00715F8F" w:rsidP="00311494">
            <w:pPr>
              <w:rPr>
                <w:szCs w:val="18"/>
              </w:rPr>
            </w:pPr>
            <w:r w:rsidRPr="00311494">
              <w:rPr>
                <w:szCs w:val="18"/>
              </w:rPr>
              <w:t>ONUID</w:t>
            </w:r>
          </w:p>
        </w:tc>
        <w:tc>
          <w:tcPr>
            <w:tcW w:w="874" w:type="pct"/>
          </w:tcPr>
          <w:p w:rsidR="00715F8F" w:rsidRPr="00311494" w:rsidRDefault="00715F8F" w:rsidP="00311494">
            <w:pPr>
              <w:rPr>
                <w:szCs w:val="18"/>
              </w:rPr>
            </w:pPr>
            <w:r w:rsidRPr="00311494">
              <w:rPr>
                <w:szCs w:val="18"/>
              </w:rPr>
              <w:t>OCTET STRING</w:t>
            </w:r>
          </w:p>
        </w:tc>
        <w:tc>
          <w:tcPr>
            <w:tcW w:w="858" w:type="pct"/>
          </w:tcPr>
          <w:p w:rsidR="00715F8F" w:rsidRPr="00311494" w:rsidRDefault="00715F8F" w:rsidP="00311494">
            <w:pPr>
              <w:rPr>
                <w:szCs w:val="18"/>
              </w:rPr>
            </w:pPr>
            <w:r w:rsidRPr="00311494">
              <w:rPr>
                <w:szCs w:val="18"/>
              </w:rPr>
              <w:t>SIZE(128)</w:t>
            </w:r>
          </w:p>
        </w:tc>
        <w:tc>
          <w:tcPr>
            <w:tcW w:w="600" w:type="pct"/>
          </w:tcPr>
          <w:p w:rsidR="00715F8F" w:rsidRPr="00311494" w:rsidRDefault="00715F8F" w:rsidP="00715F8F">
            <w:pPr>
              <w:rPr>
                <w:szCs w:val="18"/>
              </w:rPr>
            </w:pPr>
            <w:r>
              <w:rPr>
                <w:rFonts w:eastAsiaTheme="minorEastAsia" w:hint="eastAsia"/>
                <w:szCs w:val="18"/>
              </w:rPr>
              <w:t>M</w:t>
            </w:r>
          </w:p>
        </w:tc>
        <w:tc>
          <w:tcPr>
            <w:tcW w:w="1944" w:type="pct"/>
          </w:tcPr>
          <w:p w:rsidR="00715F8F" w:rsidRPr="00311494" w:rsidRDefault="00715F8F" w:rsidP="00311494">
            <w:pPr>
              <w:rPr>
                <w:szCs w:val="18"/>
              </w:rPr>
            </w:pPr>
            <w:r w:rsidRPr="00311494">
              <w:rPr>
                <w:szCs w:val="18"/>
              </w:rPr>
              <w:t>ONU</w:t>
            </w:r>
            <w:r w:rsidRPr="00311494">
              <w:rPr>
                <w:rFonts w:ascii="宋体" w:eastAsia="宋体" w:hAnsi="宋体" w:cs="宋体" w:hint="eastAsia"/>
                <w:szCs w:val="18"/>
              </w:rPr>
              <w:t>标识，可以取值：</w:t>
            </w:r>
            <w:r w:rsidRPr="00311494">
              <w:rPr>
                <w:szCs w:val="18"/>
              </w:rPr>
              <w:t>ONU_NAME</w:t>
            </w:r>
            <w:r w:rsidRPr="00311494">
              <w:rPr>
                <w:rFonts w:ascii="宋体" w:eastAsia="宋体" w:hAnsi="宋体" w:cs="宋体" w:hint="eastAsia"/>
                <w:szCs w:val="18"/>
              </w:rPr>
              <w:t>，</w:t>
            </w:r>
            <w:r w:rsidRPr="00311494">
              <w:rPr>
                <w:szCs w:val="18"/>
              </w:rPr>
              <w:t>MAC</w:t>
            </w:r>
            <w:r w:rsidRPr="00311494">
              <w:rPr>
                <w:rFonts w:ascii="宋体" w:eastAsia="宋体" w:hAnsi="宋体" w:cs="宋体" w:hint="eastAsia"/>
                <w:szCs w:val="18"/>
              </w:rPr>
              <w:t>，</w:t>
            </w:r>
            <w:r w:rsidRPr="00311494">
              <w:rPr>
                <w:szCs w:val="18"/>
              </w:rPr>
              <w:t>LOID</w:t>
            </w:r>
            <w:r w:rsidRPr="00311494">
              <w:rPr>
                <w:rFonts w:ascii="宋体" w:eastAsia="宋体" w:hAnsi="宋体" w:cs="宋体" w:hint="eastAsia"/>
                <w:szCs w:val="18"/>
              </w:rPr>
              <w:t>，</w:t>
            </w:r>
            <w:r w:rsidRPr="00311494">
              <w:rPr>
                <w:szCs w:val="18"/>
              </w:rPr>
              <w:t>PASSWORD</w:t>
            </w:r>
            <w:r w:rsidRPr="00311494">
              <w:rPr>
                <w:rFonts w:ascii="宋体" w:eastAsia="宋体" w:hAnsi="宋体" w:cs="宋体" w:hint="eastAsia"/>
                <w:szCs w:val="18"/>
              </w:rPr>
              <w:t>，</w:t>
            </w:r>
            <w:r w:rsidRPr="00311494">
              <w:rPr>
                <w:szCs w:val="18"/>
              </w:rPr>
              <w:t>ONU_NUMBER</w:t>
            </w:r>
            <w:r w:rsidRPr="00311494">
              <w:rPr>
                <w:rFonts w:ascii="宋体" w:eastAsia="宋体" w:hAnsi="宋体" w:cs="宋体" w:hint="eastAsia"/>
                <w:szCs w:val="18"/>
              </w:rPr>
              <w:t>，</w:t>
            </w:r>
            <w:r w:rsidRPr="00311494">
              <w:rPr>
                <w:szCs w:val="18"/>
              </w:rPr>
              <w:t>5</w:t>
            </w:r>
            <w:r w:rsidRPr="00311494">
              <w:rPr>
                <w:rFonts w:ascii="宋体" w:eastAsia="宋体" w:hAnsi="宋体" w:cs="宋体" w:hint="eastAsia"/>
                <w:szCs w:val="18"/>
              </w:rPr>
              <w:t>选一，</w:t>
            </w:r>
            <w:r w:rsidRPr="00311494">
              <w:rPr>
                <w:szCs w:val="18"/>
              </w:rPr>
              <w:t xml:space="preserve"> </w:t>
            </w:r>
            <w:r w:rsidRPr="00311494">
              <w:rPr>
                <w:rFonts w:ascii="宋体" w:eastAsia="宋体" w:hAnsi="宋体" w:cs="宋体" w:hint="eastAsia"/>
                <w:szCs w:val="18"/>
              </w:rPr>
              <w:t>用来唯一标识</w:t>
            </w:r>
            <w:r w:rsidRPr="00311494">
              <w:rPr>
                <w:szCs w:val="18"/>
              </w:rPr>
              <w:t>PON</w:t>
            </w:r>
            <w:r w:rsidRPr="00311494">
              <w:rPr>
                <w:rFonts w:ascii="宋体" w:eastAsia="宋体" w:hAnsi="宋体" w:cs="宋体" w:hint="eastAsia"/>
                <w:szCs w:val="18"/>
              </w:rPr>
              <w:t>口的</w:t>
            </w:r>
            <w:r w:rsidRPr="00311494">
              <w:rPr>
                <w:szCs w:val="18"/>
              </w:rPr>
              <w:t>ONU</w:t>
            </w:r>
          </w:p>
        </w:tc>
      </w:tr>
    </w:tbl>
    <w:p w:rsidR="00000000" w:rsidRDefault="00E25762" w:rsidP="00CE4D8A">
      <w:pPr>
        <w:spacing w:beforeLines="50"/>
        <w:ind w:firstLine="420"/>
        <w:pPrChange w:id="323" w:author="CMDI-LVLIANGDONG" w:date="2015-07-22T10:29:00Z">
          <w:pPr>
            <w:spacing w:beforeLines="50"/>
            <w:ind w:firstLine="420"/>
          </w:pPr>
        </w:pPrChange>
      </w:pPr>
      <w:r w:rsidRPr="00931120">
        <w:t>响应格式</w:t>
      </w:r>
    </w:p>
    <w:p w:rsidR="00E25762" w:rsidRPr="009E44FF" w:rsidRDefault="00E25762"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000000" w:rsidRDefault="00E25762" w:rsidP="00CE4D8A">
      <w:pPr>
        <w:spacing w:beforeLines="50"/>
        <w:ind w:firstLine="420"/>
        <w:pPrChange w:id="324" w:author="CMDI-LVLIANGDONG" w:date="2015-07-22T10:29:00Z">
          <w:pPr>
            <w:spacing w:beforeLines="50"/>
            <w:ind w:firstLine="420"/>
          </w:pPr>
        </w:pPrChange>
      </w:pPr>
      <w:r w:rsidRPr="00931120">
        <w:t>输出参数</w:t>
      </w:r>
    </w:p>
    <w:p w:rsidR="006550FD" w:rsidRPr="009E44FF" w:rsidRDefault="00E25762" w:rsidP="00FF3114">
      <w:pPr>
        <w:spacing w:line="360" w:lineRule="auto"/>
        <w:ind w:left="420" w:firstLine="420"/>
        <w:rPr>
          <w:szCs w:val="21"/>
        </w:rPr>
      </w:pPr>
      <w:r w:rsidRPr="009E44FF">
        <w:rPr>
          <w:szCs w:val="21"/>
        </w:rPr>
        <w:t>无。</w:t>
      </w:r>
    </w:p>
    <w:p w:rsidR="00981234" w:rsidRPr="00980B53" w:rsidRDefault="00F600CF" w:rsidP="00980B53">
      <w:pPr>
        <w:pStyle w:val="TimesNewRoman050"/>
        <w:ind w:left="0"/>
        <w:rPr>
          <w:rFonts w:cs="Times New Roman"/>
        </w:rPr>
      </w:pPr>
      <w:bookmarkStart w:id="325" w:name="_Toc410329031"/>
      <w:bookmarkStart w:id="326" w:name="_Toc422211144"/>
      <w:r w:rsidRPr="00980B53">
        <w:rPr>
          <w:rFonts w:cs="Times New Roman"/>
        </w:rPr>
        <w:t>修改</w:t>
      </w:r>
      <w:r w:rsidR="00981234" w:rsidRPr="00980B53">
        <w:rPr>
          <w:rFonts w:cs="Times New Roman"/>
        </w:rPr>
        <w:t>ONU</w:t>
      </w:r>
      <w:r w:rsidR="00981234" w:rsidRPr="00980B53">
        <w:rPr>
          <w:rFonts w:cs="Times New Roman"/>
        </w:rPr>
        <w:t>认证信息</w:t>
      </w:r>
      <w:bookmarkEnd w:id="325"/>
      <w:bookmarkEnd w:id="326"/>
    </w:p>
    <w:p w:rsidR="00E25762" w:rsidRPr="00931120" w:rsidRDefault="00E25762" w:rsidP="00CE4D8A">
      <w:pPr>
        <w:spacing w:beforeLines="50"/>
        <w:ind w:firstLine="420"/>
      </w:pPr>
      <w:r w:rsidRPr="00931120">
        <w:t>功能描述</w:t>
      </w:r>
    </w:p>
    <w:p w:rsidR="00E25762" w:rsidRPr="009E44FF" w:rsidRDefault="00E25762" w:rsidP="00FF3114">
      <w:pPr>
        <w:spacing w:line="360" w:lineRule="auto"/>
        <w:ind w:left="420" w:firstLine="420"/>
        <w:rPr>
          <w:szCs w:val="21"/>
        </w:rPr>
      </w:pPr>
      <w:r w:rsidRPr="009E44FF">
        <w:rPr>
          <w:szCs w:val="21"/>
        </w:rPr>
        <w:t>该命令用于用于修改</w:t>
      </w:r>
      <w:r w:rsidRPr="009E44FF">
        <w:rPr>
          <w:szCs w:val="21"/>
        </w:rPr>
        <w:t>ONU</w:t>
      </w:r>
      <w:r w:rsidRPr="009E44FF">
        <w:rPr>
          <w:szCs w:val="21"/>
        </w:rPr>
        <w:t>的认证方式、认证标识信息。</w:t>
      </w:r>
    </w:p>
    <w:p w:rsidR="00E25762" w:rsidRPr="00931120" w:rsidRDefault="00E25762" w:rsidP="00CE4D8A">
      <w:pPr>
        <w:spacing w:beforeLines="50"/>
        <w:ind w:firstLine="420"/>
      </w:pPr>
      <w:r w:rsidRPr="00931120">
        <w:t>命令格式</w:t>
      </w:r>
    </w:p>
    <w:p w:rsidR="00E25762" w:rsidRPr="009E44FF" w:rsidRDefault="00E25762" w:rsidP="00FF3114">
      <w:pPr>
        <w:spacing w:line="360" w:lineRule="auto"/>
        <w:ind w:left="420" w:firstLine="420"/>
        <w:rPr>
          <w:szCs w:val="21"/>
        </w:rPr>
      </w:pPr>
      <w:r w:rsidRPr="009E44FF">
        <w:rPr>
          <w:szCs w:val="21"/>
        </w:rPr>
        <w:t>CFG-ONU::OLTID=olt-name,PONID=ponport_location,ONUIDTYPE=onuid-type,ONUID=onu-in</w:t>
      </w:r>
      <w:r w:rsidRPr="009E44FF">
        <w:rPr>
          <w:szCs w:val="21"/>
        </w:rPr>
        <w:lastRenderedPageBreak/>
        <w:t>dex:CTAG::AUTHTYPE=auth-type[,AUTHINFO=onu-index];</w:t>
      </w:r>
    </w:p>
    <w:p w:rsidR="00000000" w:rsidRDefault="00E25762" w:rsidP="00CE4D8A">
      <w:pPr>
        <w:spacing w:beforeLines="50"/>
        <w:ind w:firstLine="420"/>
        <w:pPrChange w:id="327" w:author="CMDI-LVLIANGDONG" w:date="2015-07-22T10:29:00Z">
          <w:pPr>
            <w:spacing w:beforeLines="50"/>
            <w:ind w:firstLine="420"/>
          </w:pPr>
        </w:pPrChange>
      </w:pPr>
      <w:r w:rsidRPr="00E91B33">
        <w:t>输入参数</w:t>
      </w:r>
    </w:p>
    <w:tbl>
      <w:tblPr>
        <w:tblStyle w:val="afffffd"/>
        <w:tblW w:w="8842" w:type="dxa"/>
        <w:tblLayout w:type="fixed"/>
        <w:tblLook w:val="01E0"/>
      </w:tblPr>
      <w:tblGrid>
        <w:gridCol w:w="1296"/>
        <w:gridCol w:w="1533"/>
        <w:gridCol w:w="1984"/>
        <w:gridCol w:w="743"/>
        <w:gridCol w:w="3286"/>
      </w:tblGrid>
      <w:tr w:rsidR="00715F8F" w:rsidRPr="00311494" w:rsidTr="00715F8F">
        <w:trPr>
          <w:cnfStyle w:val="100000000000"/>
        </w:trPr>
        <w:tc>
          <w:tcPr>
            <w:tcW w:w="733" w:type="pct"/>
          </w:tcPr>
          <w:p w:rsidR="00715F8F" w:rsidRPr="00311494" w:rsidRDefault="00715F8F" w:rsidP="00311494">
            <w:pPr>
              <w:rPr>
                <w:szCs w:val="18"/>
              </w:rPr>
            </w:pPr>
            <w:r w:rsidRPr="00311494">
              <w:rPr>
                <w:rFonts w:ascii="宋体" w:eastAsia="宋体" w:hAnsi="宋体" w:cs="宋体" w:hint="eastAsia"/>
                <w:szCs w:val="18"/>
              </w:rPr>
              <w:t>参数名称</w:t>
            </w:r>
          </w:p>
        </w:tc>
        <w:tc>
          <w:tcPr>
            <w:tcW w:w="867" w:type="pct"/>
          </w:tcPr>
          <w:p w:rsidR="00715F8F" w:rsidRPr="00311494" w:rsidRDefault="00715F8F" w:rsidP="00311494">
            <w:pPr>
              <w:rPr>
                <w:szCs w:val="18"/>
              </w:rPr>
            </w:pPr>
            <w:r w:rsidRPr="00311494">
              <w:rPr>
                <w:rFonts w:ascii="宋体" w:eastAsia="宋体" w:hAnsi="宋体" w:cs="宋体" w:hint="eastAsia"/>
                <w:szCs w:val="18"/>
              </w:rPr>
              <w:t>数据类型</w:t>
            </w:r>
          </w:p>
        </w:tc>
        <w:tc>
          <w:tcPr>
            <w:tcW w:w="1122" w:type="pct"/>
          </w:tcPr>
          <w:p w:rsidR="00715F8F" w:rsidRPr="00311494" w:rsidRDefault="00715F8F" w:rsidP="00311494">
            <w:pPr>
              <w:rPr>
                <w:szCs w:val="18"/>
              </w:rPr>
            </w:pPr>
            <w:r w:rsidRPr="00311494">
              <w:rPr>
                <w:rFonts w:ascii="宋体" w:eastAsia="宋体" w:hAnsi="宋体" w:cs="宋体" w:hint="eastAsia"/>
                <w:szCs w:val="18"/>
              </w:rPr>
              <w:t>取值范围</w:t>
            </w:r>
          </w:p>
        </w:tc>
        <w:tc>
          <w:tcPr>
            <w:tcW w:w="420" w:type="pct"/>
          </w:tcPr>
          <w:p w:rsidR="00715F8F" w:rsidRPr="00842965" w:rsidRDefault="00715F8F" w:rsidP="00715F8F">
            <w:pPr>
              <w:rPr>
                <w:rFonts w:eastAsiaTheme="minorEastAsia"/>
                <w:szCs w:val="18"/>
              </w:rPr>
            </w:pPr>
            <w:r>
              <w:rPr>
                <w:rFonts w:eastAsiaTheme="minorEastAsia" w:hint="eastAsia"/>
                <w:szCs w:val="18"/>
              </w:rPr>
              <w:t>限定</w:t>
            </w:r>
          </w:p>
        </w:tc>
        <w:tc>
          <w:tcPr>
            <w:tcW w:w="1858" w:type="pct"/>
          </w:tcPr>
          <w:p w:rsidR="00715F8F" w:rsidRPr="00311494" w:rsidRDefault="00715F8F" w:rsidP="00311494">
            <w:pPr>
              <w:rPr>
                <w:szCs w:val="18"/>
              </w:rPr>
            </w:pPr>
            <w:r w:rsidRPr="00311494">
              <w:rPr>
                <w:rFonts w:ascii="宋体" w:eastAsia="宋体" w:hAnsi="宋体" w:cs="宋体" w:hint="eastAsia"/>
                <w:szCs w:val="18"/>
              </w:rPr>
              <w:t>参数说明</w:t>
            </w:r>
          </w:p>
        </w:tc>
      </w:tr>
      <w:tr w:rsidR="00715F8F" w:rsidRPr="00311494" w:rsidTr="00715F8F">
        <w:tc>
          <w:tcPr>
            <w:tcW w:w="733" w:type="pct"/>
          </w:tcPr>
          <w:p w:rsidR="00715F8F" w:rsidRPr="00311494" w:rsidRDefault="00715F8F" w:rsidP="00311494">
            <w:pPr>
              <w:rPr>
                <w:szCs w:val="18"/>
              </w:rPr>
            </w:pPr>
            <w:r w:rsidRPr="00311494">
              <w:rPr>
                <w:szCs w:val="18"/>
              </w:rPr>
              <w:t>OLTID</w:t>
            </w:r>
          </w:p>
        </w:tc>
        <w:tc>
          <w:tcPr>
            <w:tcW w:w="867" w:type="pct"/>
          </w:tcPr>
          <w:p w:rsidR="00715F8F" w:rsidRPr="00311494" w:rsidRDefault="00715F8F" w:rsidP="00311494">
            <w:pPr>
              <w:rPr>
                <w:szCs w:val="18"/>
              </w:rPr>
            </w:pPr>
            <w:r w:rsidRPr="00311494">
              <w:rPr>
                <w:szCs w:val="18"/>
              </w:rPr>
              <w:t>OCTET STRING</w:t>
            </w:r>
          </w:p>
        </w:tc>
        <w:tc>
          <w:tcPr>
            <w:tcW w:w="1122" w:type="pct"/>
          </w:tcPr>
          <w:p w:rsidR="00715F8F" w:rsidRPr="00311494" w:rsidRDefault="00715F8F" w:rsidP="00311494">
            <w:pPr>
              <w:rPr>
                <w:szCs w:val="18"/>
              </w:rPr>
            </w:pPr>
            <w:r w:rsidRPr="00311494">
              <w:rPr>
                <w:szCs w:val="18"/>
              </w:rPr>
              <w:t>SIZE(128)</w:t>
            </w:r>
          </w:p>
        </w:tc>
        <w:tc>
          <w:tcPr>
            <w:tcW w:w="420" w:type="pct"/>
          </w:tcPr>
          <w:p w:rsidR="00715F8F" w:rsidRPr="00842965" w:rsidRDefault="00715F8F" w:rsidP="00715F8F">
            <w:pPr>
              <w:rPr>
                <w:rFonts w:eastAsiaTheme="minorEastAsia"/>
                <w:szCs w:val="18"/>
              </w:rPr>
            </w:pPr>
            <w:r>
              <w:rPr>
                <w:rFonts w:eastAsiaTheme="minorEastAsia" w:hint="eastAsia"/>
                <w:szCs w:val="18"/>
              </w:rPr>
              <w:t>M</w:t>
            </w:r>
          </w:p>
        </w:tc>
        <w:tc>
          <w:tcPr>
            <w:tcW w:w="1858" w:type="pct"/>
          </w:tcPr>
          <w:p w:rsidR="00715F8F" w:rsidRPr="00311494" w:rsidRDefault="00715F8F" w:rsidP="00311494">
            <w:pPr>
              <w:rPr>
                <w:szCs w:val="18"/>
              </w:rPr>
            </w:pPr>
            <w:r w:rsidRPr="00311494">
              <w:rPr>
                <w:szCs w:val="18"/>
              </w:rPr>
              <w:t>OLT IP</w:t>
            </w:r>
            <w:r w:rsidRPr="00311494">
              <w:rPr>
                <w:rFonts w:ascii="宋体" w:eastAsia="宋体" w:hAnsi="宋体" w:cs="宋体" w:hint="eastAsia"/>
                <w:szCs w:val="18"/>
              </w:rPr>
              <w:t>地址或名称</w:t>
            </w:r>
          </w:p>
        </w:tc>
      </w:tr>
      <w:tr w:rsidR="00715F8F" w:rsidRPr="00311494" w:rsidTr="00715F8F">
        <w:tc>
          <w:tcPr>
            <w:tcW w:w="733" w:type="pct"/>
          </w:tcPr>
          <w:p w:rsidR="00715F8F" w:rsidRPr="00311494" w:rsidRDefault="00715F8F" w:rsidP="00311494">
            <w:pPr>
              <w:rPr>
                <w:szCs w:val="18"/>
              </w:rPr>
            </w:pPr>
            <w:r w:rsidRPr="00311494">
              <w:rPr>
                <w:szCs w:val="18"/>
              </w:rPr>
              <w:t>PONID</w:t>
            </w:r>
          </w:p>
        </w:tc>
        <w:tc>
          <w:tcPr>
            <w:tcW w:w="867" w:type="pct"/>
          </w:tcPr>
          <w:p w:rsidR="00715F8F" w:rsidRPr="00311494" w:rsidRDefault="00715F8F" w:rsidP="00311494">
            <w:pPr>
              <w:rPr>
                <w:szCs w:val="18"/>
              </w:rPr>
            </w:pPr>
            <w:r w:rsidRPr="00311494">
              <w:rPr>
                <w:szCs w:val="18"/>
              </w:rPr>
              <w:t xml:space="preserve">OCTET STRING </w:t>
            </w:r>
          </w:p>
        </w:tc>
        <w:tc>
          <w:tcPr>
            <w:tcW w:w="1122" w:type="pct"/>
          </w:tcPr>
          <w:p w:rsidR="00715F8F" w:rsidRPr="00311494" w:rsidRDefault="00715F8F" w:rsidP="00311494">
            <w:pPr>
              <w:rPr>
                <w:szCs w:val="18"/>
              </w:rPr>
            </w:pPr>
            <w:r w:rsidRPr="00311494">
              <w:rPr>
                <w:szCs w:val="18"/>
              </w:rPr>
              <w:t>SIZE(128)</w:t>
            </w:r>
          </w:p>
          <w:p w:rsidR="00715F8F" w:rsidRPr="00311494" w:rsidRDefault="00715F8F" w:rsidP="00311494">
            <w:pPr>
              <w:rPr>
                <w:szCs w:val="18"/>
              </w:rPr>
            </w:pPr>
          </w:p>
        </w:tc>
        <w:tc>
          <w:tcPr>
            <w:tcW w:w="420" w:type="pct"/>
          </w:tcPr>
          <w:p w:rsidR="00715F8F" w:rsidRPr="00311494" w:rsidRDefault="00715F8F" w:rsidP="00715F8F">
            <w:pPr>
              <w:rPr>
                <w:szCs w:val="18"/>
              </w:rPr>
            </w:pPr>
            <w:r>
              <w:rPr>
                <w:rFonts w:eastAsiaTheme="minorEastAsia" w:hint="eastAsia"/>
                <w:szCs w:val="18"/>
              </w:rPr>
              <w:t>M</w:t>
            </w:r>
          </w:p>
        </w:tc>
        <w:tc>
          <w:tcPr>
            <w:tcW w:w="1858" w:type="pct"/>
          </w:tcPr>
          <w:p w:rsidR="00715F8F" w:rsidRPr="00311494" w:rsidRDefault="00715F8F" w:rsidP="00311494">
            <w:pPr>
              <w:rPr>
                <w:szCs w:val="18"/>
              </w:rPr>
            </w:pPr>
            <w:r w:rsidRPr="00FD550D">
              <w:rPr>
                <w:rFonts w:hint="eastAsia"/>
                <w:szCs w:val="18"/>
              </w:rPr>
              <w:t>PON口定位信息。格式为</w:t>
            </w:r>
            <w:r w:rsidRPr="00FD550D">
              <w:rPr>
                <w:szCs w:val="18"/>
              </w:rPr>
              <w:t>“</w:t>
            </w:r>
            <w:r w:rsidRPr="00FD550D">
              <w:rPr>
                <w:rFonts w:hint="eastAsia"/>
                <w:szCs w:val="18"/>
              </w:rPr>
              <w:t>机架-框-槽-端口号</w:t>
            </w:r>
            <w:r w:rsidRPr="00FD550D">
              <w:rPr>
                <w:szCs w:val="18"/>
              </w:rPr>
              <w:t>”</w:t>
            </w:r>
            <w:r w:rsidRPr="00FD550D">
              <w:rPr>
                <w:rFonts w:hint="eastAsia"/>
                <w:szCs w:val="18"/>
              </w:rPr>
              <w:t>，没有则使用NA代替，如0框0槽0端口为NA-0-0-0。</w:t>
            </w:r>
          </w:p>
        </w:tc>
      </w:tr>
      <w:tr w:rsidR="00715F8F" w:rsidRPr="00311494" w:rsidTr="00715F8F">
        <w:tc>
          <w:tcPr>
            <w:tcW w:w="733" w:type="pct"/>
          </w:tcPr>
          <w:p w:rsidR="00715F8F" w:rsidRPr="00311494" w:rsidRDefault="00715F8F" w:rsidP="00311494">
            <w:pPr>
              <w:rPr>
                <w:szCs w:val="18"/>
              </w:rPr>
            </w:pPr>
            <w:r w:rsidRPr="00311494">
              <w:rPr>
                <w:szCs w:val="18"/>
              </w:rPr>
              <w:t>ONUIDTYPE</w:t>
            </w:r>
          </w:p>
        </w:tc>
        <w:tc>
          <w:tcPr>
            <w:tcW w:w="867" w:type="pct"/>
          </w:tcPr>
          <w:p w:rsidR="00715F8F" w:rsidRPr="00311494" w:rsidRDefault="00715F8F" w:rsidP="00311494">
            <w:pPr>
              <w:rPr>
                <w:szCs w:val="18"/>
              </w:rPr>
            </w:pPr>
            <w:r w:rsidRPr="00311494">
              <w:rPr>
                <w:szCs w:val="18"/>
              </w:rPr>
              <w:t>OCTET STRING</w:t>
            </w:r>
          </w:p>
        </w:tc>
        <w:tc>
          <w:tcPr>
            <w:tcW w:w="1122" w:type="pct"/>
          </w:tcPr>
          <w:p w:rsidR="00715F8F" w:rsidRPr="00311494" w:rsidRDefault="00715F8F" w:rsidP="00311494">
            <w:pPr>
              <w:rPr>
                <w:szCs w:val="18"/>
              </w:rPr>
            </w:pPr>
            <w:r w:rsidRPr="00311494">
              <w:rPr>
                <w:szCs w:val="18"/>
              </w:rPr>
              <w:t>ONU_NAME</w:t>
            </w:r>
          </w:p>
          <w:p w:rsidR="00715F8F" w:rsidRPr="00311494" w:rsidRDefault="00715F8F" w:rsidP="00311494">
            <w:pPr>
              <w:rPr>
                <w:szCs w:val="18"/>
              </w:rPr>
            </w:pPr>
            <w:r w:rsidRPr="00311494">
              <w:rPr>
                <w:szCs w:val="18"/>
              </w:rPr>
              <w:t>MAC</w:t>
            </w:r>
          </w:p>
          <w:p w:rsidR="00715F8F" w:rsidRPr="00311494" w:rsidRDefault="00715F8F" w:rsidP="00311494">
            <w:pPr>
              <w:rPr>
                <w:szCs w:val="18"/>
              </w:rPr>
            </w:pPr>
            <w:r w:rsidRPr="00311494">
              <w:rPr>
                <w:szCs w:val="18"/>
              </w:rPr>
              <w:t>LOID</w:t>
            </w:r>
          </w:p>
          <w:p w:rsidR="00715F8F" w:rsidRPr="00311494" w:rsidRDefault="00715F8F" w:rsidP="00311494">
            <w:pPr>
              <w:rPr>
                <w:szCs w:val="18"/>
              </w:rPr>
            </w:pPr>
            <w:r w:rsidRPr="00311494">
              <w:rPr>
                <w:szCs w:val="18"/>
              </w:rPr>
              <w:t>ONU_NUMBER</w:t>
            </w:r>
          </w:p>
          <w:p w:rsidR="00715F8F" w:rsidRPr="00311494" w:rsidRDefault="00715F8F" w:rsidP="00311494">
            <w:pPr>
              <w:rPr>
                <w:szCs w:val="18"/>
              </w:rPr>
            </w:pPr>
            <w:r w:rsidRPr="00311494">
              <w:rPr>
                <w:szCs w:val="18"/>
              </w:rPr>
              <w:t>PASSWORD</w:t>
            </w:r>
          </w:p>
        </w:tc>
        <w:tc>
          <w:tcPr>
            <w:tcW w:w="420" w:type="pct"/>
          </w:tcPr>
          <w:p w:rsidR="00715F8F" w:rsidRPr="00311494" w:rsidRDefault="00715F8F" w:rsidP="00715F8F">
            <w:pPr>
              <w:rPr>
                <w:szCs w:val="18"/>
              </w:rPr>
            </w:pPr>
            <w:r>
              <w:rPr>
                <w:rFonts w:eastAsiaTheme="minorEastAsia" w:hint="eastAsia"/>
                <w:szCs w:val="18"/>
              </w:rPr>
              <w:t>M</w:t>
            </w:r>
          </w:p>
        </w:tc>
        <w:tc>
          <w:tcPr>
            <w:tcW w:w="1858" w:type="pct"/>
          </w:tcPr>
          <w:p w:rsidR="00715F8F" w:rsidRPr="00311494" w:rsidRDefault="00715F8F" w:rsidP="00311494">
            <w:pPr>
              <w:rPr>
                <w:szCs w:val="18"/>
              </w:rPr>
            </w:pPr>
            <w:r w:rsidRPr="00311494">
              <w:rPr>
                <w:szCs w:val="18"/>
              </w:rPr>
              <w:t>ONU</w:t>
            </w:r>
            <w:r w:rsidRPr="00311494">
              <w:rPr>
                <w:rFonts w:ascii="宋体" w:eastAsia="宋体" w:hAnsi="宋体" w:cs="宋体" w:hint="eastAsia"/>
                <w:szCs w:val="18"/>
              </w:rPr>
              <w:t>标识类型</w:t>
            </w:r>
            <w:r w:rsidRPr="00311494">
              <w:rPr>
                <w:szCs w:val="18"/>
              </w:rPr>
              <w:t xml:space="preserve"> </w:t>
            </w:r>
          </w:p>
        </w:tc>
      </w:tr>
      <w:tr w:rsidR="00715F8F" w:rsidRPr="00311494" w:rsidTr="00715F8F">
        <w:tc>
          <w:tcPr>
            <w:tcW w:w="733" w:type="pct"/>
          </w:tcPr>
          <w:p w:rsidR="00715F8F" w:rsidRPr="00311494" w:rsidRDefault="00715F8F" w:rsidP="00311494">
            <w:pPr>
              <w:rPr>
                <w:szCs w:val="18"/>
              </w:rPr>
            </w:pPr>
            <w:r w:rsidRPr="00311494">
              <w:rPr>
                <w:szCs w:val="18"/>
              </w:rPr>
              <w:t>ONUID</w:t>
            </w:r>
          </w:p>
        </w:tc>
        <w:tc>
          <w:tcPr>
            <w:tcW w:w="867" w:type="pct"/>
          </w:tcPr>
          <w:p w:rsidR="00715F8F" w:rsidRPr="00311494" w:rsidRDefault="00715F8F" w:rsidP="00311494">
            <w:pPr>
              <w:rPr>
                <w:szCs w:val="18"/>
              </w:rPr>
            </w:pPr>
            <w:r w:rsidRPr="00311494">
              <w:rPr>
                <w:szCs w:val="18"/>
              </w:rPr>
              <w:t>OCTET STRING</w:t>
            </w:r>
          </w:p>
        </w:tc>
        <w:tc>
          <w:tcPr>
            <w:tcW w:w="1122" w:type="pct"/>
          </w:tcPr>
          <w:p w:rsidR="00715F8F" w:rsidRPr="00311494" w:rsidRDefault="00715F8F" w:rsidP="00311494">
            <w:pPr>
              <w:rPr>
                <w:szCs w:val="18"/>
              </w:rPr>
            </w:pPr>
            <w:r w:rsidRPr="00311494">
              <w:rPr>
                <w:szCs w:val="18"/>
              </w:rPr>
              <w:t>SIZE(128)</w:t>
            </w:r>
          </w:p>
        </w:tc>
        <w:tc>
          <w:tcPr>
            <w:tcW w:w="420" w:type="pct"/>
          </w:tcPr>
          <w:p w:rsidR="00715F8F" w:rsidRPr="00311494" w:rsidRDefault="00715F8F" w:rsidP="00715F8F">
            <w:pPr>
              <w:rPr>
                <w:szCs w:val="18"/>
              </w:rPr>
            </w:pPr>
            <w:r>
              <w:rPr>
                <w:rFonts w:eastAsiaTheme="minorEastAsia" w:hint="eastAsia"/>
                <w:szCs w:val="18"/>
              </w:rPr>
              <w:t>M</w:t>
            </w:r>
          </w:p>
        </w:tc>
        <w:tc>
          <w:tcPr>
            <w:tcW w:w="1858" w:type="pct"/>
          </w:tcPr>
          <w:p w:rsidR="00715F8F" w:rsidRPr="00311494" w:rsidRDefault="00715F8F" w:rsidP="00311494">
            <w:pPr>
              <w:rPr>
                <w:szCs w:val="18"/>
              </w:rPr>
            </w:pPr>
            <w:r w:rsidRPr="00311494">
              <w:rPr>
                <w:szCs w:val="18"/>
              </w:rPr>
              <w:t>ONU</w:t>
            </w:r>
            <w:r w:rsidRPr="00311494">
              <w:rPr>
                <w:rFonts w:ascii="宋体" w:eastAsia="宋体" w:hAnsi="宋体" w:cs="宋体" w:hint="eastAsia"/>
                <w:szCs w:val="18"/>
              </w:rPr>
              <w:t>标识，可以取值：</w:t>
            </w:r>
            <w:r w:rsidRPr="00311494">
              <w:rPr>
                <w:szCs w:val="18"/>
              </w:rPr>
              <w:t>ONU_NAME</w:t>
            </w:r>
            <w:r w:rsidRPr="00311494">
              <w:rPr>
                <w:rFonts w:ascii="宋体" w:eastAsia="宋体" w:hAnsi="宋体" w:cs="宋体" w:hint="eastAsia"/>
                <w:szCs w:val="18"/>
              </w:rPr>
              <w:t>，</w:t>
            </w:r>
            <w:r w:rsidRPr="00311494">
              <w:rPr>
                <w:szCs w:val="18"/>
              </w:rPr>
              <w:t>MAC</w:t>
            </w:r>
            <w:r w:rsidRPr="00311494">
              <w:rPr>
                <w:rFonts w:ascii="宋体" w:eastAsia="宋体" w:hAnsi="宋体" w:cs="宋体" w:hint="eastAsia"/>
                <w:szCs w:val="18"/>
              </w:rPr>
              <w:t>，</w:t>
            </w:r>
            <w:r w:rsidRPr="00311494">
              <w:rPr>
                <w:szCs w:val="18"/>
              </w:rPr>
              <w:t>LOID</w:t>
            </w:r>
            <w:r w:rsidRPr="00311494">
              <w:rPr>
                <w:rFonts w:ascii="宋体" w:eastAsia="宋体" w:hAnsi="宋体" w:cs="宋体" w:hint="eastAsia"/>
                <w:szCs w:val="18"/>
              </w:rPr>
              <w:t>，</w:t>
            </w:r>
            <w:r w:rsidRPr="00311494">
              <w:rPr>
                <w:szCs w:val="18"/>
              </w:rPr>
              <w:t>PASSWORD</w:t>
            </w:r>
            <w:r w:rsidRPr="00311494">
              <w:rPr>
                <w:rFonts w:ascii="宋体" w:eastAsia="宋体" w:hAnsi="宋体" w:cs="宋体" w:hint="eastAsia"/>
                <w:szCs w:val="18"/>
              </w:rPr>
              <w:t>，</w:t>
            </w:r>
            <w:r w:rsidRPr="00311494">
              <w:rPr>
                <w:szCs w:val="18"/>
              </w:rPr>
              <w:t>ONU_NUMBER</w:t>
            </w:r>
            <w:r w:rsidRPr="00311494">
              <w:rPr>
                <w:rFonts w:ascii="宋体" w:eastAsia="宋体" w:hAnsi="宋体" w:cs="宋体" w:hint="eastAsia"/>
                <w:szCs w:val="18"/>
              </w:rPr>
              <w:t>，</w:t>
            </w:r>
            <w:r w:rsidRPr="00311494">
              <w:rPr>
                <w:szCs w:val="18"/>
              </w:rPr>
              <w:t>5</w:t>
            </w:r>
            <w:r w:rsidRPr="00311494">
              <w:rPr>
                <w:rFonts w:ascii="宋体" w:eastAsia="宋体" w:hAnsi="宋体" w:cs="宋体" w:hint="eastAsia"/>
                <w:szCs w:val="18"/>
              </w:rPr>
              <w:t>选一，</w:t>
            </w:r>
            <w:r w:rsidRPr="00311494">
              <w:rPr>
                <w:szCs w:val="18"/>
              </w:rPr>
              <w:t xml:space="preserve"> </w:t>
            </w:r>
            <w:r w:rsidRPr="00311494">
              <w:rPr>
                <w:rFonts w:ascii="宋体" w:eastAsia="宋体" w:hAnsi="宋体" w:cs="宋体" w:hint="eastAsia"/>
                <w:szCs w:val="18"/>
              </w:rPr>
              <w:t>用来唯一标识</w:t>
            </w:r>
            <w:r w:rsidRPr="00311494">
              <w:rPr>
                <w:szCs w:val="18"/>
              </w:rPr>
              <w:t>PON</w:t>
            </w:r>
            <w:r w:rsidRPr="00311494">
              <w:rPr>
                <w:rFonts w:ascii="宋体" w:eastAsia="宋体" w:hAnsi="宋体" w:cs="宋体" w:hint="eastAsia"/>
                <w:szCs w:val="18"/>
              </w:rPr>
              <w:t>口的</w:t>
            </w:r>
            <w:r w:rsidRPr="00311494">
              <w:rPr>
                <w:szCs w:val="18"/>
              </w:rPr>
              <w:t>ONU</w:t>
            </w:r>
          </w:p>
        </w:tc>
      </w:tr>
      <w:tr w:rsidR="00715F8F" w:rsidRPr="00311494" w:rsidTr="00715F8F">
        <w:tc>
          <w:tcPr>
            <w:tcW w:w="733" w:type="pct"/>
          </w:tcPr>
          <w:p w:rsidR="00715F8F" w:rsidRPr="00311494" w:rsidRDefault="00715F8F" w:rsidP="00311494">
            <w:pPr>
              <w:rPr>
                <w:szCs w:val="18"/>
              </w:rPr>
            </w:pPr>
            <w:r w:rsidRPr="00311494">
              <w:rPr>
                <w:szCs w:val="18"/>
              </w:rPr>
              <w:t>AUTHTYPE</w:t>
            </w:r>
          </w:p>
        </w:tc>
        <w:tc>
          <w:tcPr>
            <w:tcW w:w="867" w:type="pct"/>
          </w:tcPr>
          <w:p w:rsidR="00715F8F" w:rsidRPr="00311494" w:rsidRDefault="00715F8F" w:rsidP="00311494">
            <w:pPr>
              <w:rPr>
                <w:szCs w:val="18"/>
              </w:rPr>
            </w:pPr>
            <w:r w:rsidRPr="00311494">
              <w:rPr>
                <w:szCs w:val="18"/>
              </w:rPr>
              <w:t>OCTET STRING</w:t>
            </w:r>
          </w:p>
        </w:tc>
        <w:tc>
          <w:tcPr>
            <w:tcW w:w="1122" w:type="pct"/>
          </w:tcPr>
          <w:p w:rsidR="00715F8F" w:rsidRPr="00311494" w:rsidRDefault="00715F8F" w:rsidP="00311494">
            <w:pPr>
              <w:rPr>
                <w:szCs w:val="18"/>
              </w:rPr>
            </w:pPr>
            <w:r w:rsidRPr="00311494">
              <w:rPr>
                <w:szCs w:val="18"/>
              </w:rPr>
              <w:t>MAC</w:t>
            </w:r>
          </w:p>
          <w:p w:rsidR="00715F8F" w:rsidRPr="00311494" w:rsidRDefault="00715F8F" w:rsidP="00311494">
            <w:pPr>
              <w:rPr>
                <w:szCs w:val="18"/>
              </w:rPr>
            </w:pPr>
            <w:r w:rsidRPr="00311494">
              <w:rPr>
                <w:szCs w:val="18"/>
              </w:rPr>
              <w:t>LOID</w:t>
            </w:r>
          </w:p>
          <w:p w:rsidR="00715F8F" w:rsidRPr="00311494" w:rsidRDefault="00715F8F" w:rsidP="00311494">
            <w:pPr>
              <w:rPr>
                <w:szCs w:val="18"/>
              </w:rPr>
            </w:pPr>
            <w:r w:rsidRPr="00311494">
              <w:rPr>
                <w:szCs w:val="18"/>
              </w:rPr>
              <w:t>LOIDONCEON</w:t>
            </w:r>
          </w:p>
          <w:p w:rsidR="00715F8F" w:rsidRDefault="00715F8F" w:rsidP="00311494">
            <w:pPr>
              <w:rPr>
                <w:rFonts w:eastAsiaTheme="minorEastAsia"/>
                <w:szCs w:val="18"/>
              </w:rPr>
            </w:pPr>
            <w:r w:rsidRPr="00311494">
              <w:rPr>
                <w:szCs w:val="18"/>
              </w:rPr>
              <w:t>PASSWORD</w:t>
            </w:r>
          </w:p>
          <w:p w:rsidR="00715F8F" w:rsidRPr="00E24EE0" w:rsidRDefault="00715F8F" w:rsidP="00311494">
            <w:pPr>
              <w:rPr>
                <w:rFonts w:eastAsiaTheme="minorEastAsia"/>
                <w:szCs w:val="18"/>
              </w:rPr>
            </w:pPr>
            <w:r>
              <w:rPr>
                <w:rFonts w:eastAsiaTheme="minorEastAsia" w:hint="eastAsia"/>
                <w:szCs w:val="18"/>
              </w:rPr>
              <w:t>PASSWORDONCEON</w:t>
            </w:r>
          </w:p>
        </w:tc>
        <w:tc>
          <w:tcPr>
            <w:tcW w:w="420" w:type="pct"/>
          </w:tcPr>
          <w:p w:rsidR="00715F8F" w:rsidRPr="00311494" w:rsidRDefault="00715F8F" w:rsidP="00715F8F">
            <w:pPr>
              <w:rPr>
                <w:szCs w:val="18"/>
              </w:rPr>
            </w:pPr>
            <w:r>
              <w:rPr>
                <w:rFonts w:eastAsiaTheme="minorEastAsia" w:hint="eastAsia"/>
                <w:szCs w:val="18"/>
              </w:rPr>
              <w:t>M</w:t>
            </w:r>
          </w:p>
        </w:tc>
        <w:tc>
          <w:tcPr>
            <w:tcW w:w="1858" w:type="pct"/>
          </w:tcPr>
          <w:p w:rsidR="00715F8F" w:rsidRPr="00311494" w:rsidRDefault="00715F8F" w:rsidP="00E24EE0">
            <w:pPr>
              <w:rPr>
                <w:szCs w:val="18"/>
              </w:rPr>
            </w:pPr>
            <w:r w:rsidRPr="00311494">
              <w:rPr>
                <w:rFonts w:ascii="宋体" w:eastAsia="宋体" w:hAnsi="宋体" w:cs="宋体" w:hint="eastAsia"/>
                <w:szCs w:val="18"/>
              </w:rPr>
              <w:t>认证方式</w:t>
            </w:r>
          </w:p>
        </w:tc>
      </w:tr>
      <w:tr w:rsidR="00715F8F" w:rsidRPr="00311494" w:rsidTr="00715F8F">
        <w:tc>
          <w:tcPr>
            <w:tcW w:w="733" w:type="pct"/>
          </w:tcPr>
          <w:p w:rsidR="00715F8F" w:rsidRPr="00311494" w:rsidRDefault="00715F8F" w:rsidP="00311494">
            <w:pPr>
              <w:rPr>
                <w:szCs w:val="18"/>
              </w:rPr>
            </w:pPr>
            <w:r w:rsidRPr="00311494">
              <w:rPr>
                <w:szCs w:val="18"/>
              </w:rPr>
              <w:t>AUTHINFO</w:t>
            </w:r>
          </w:p>
        </w:tc>
        <w:tc>
          <w:tcPr>
            <w:tcW w:w="867" w:type="pct"/>
          </w:tcPr>
          <w:p w:rsidR="00715F8F" w:rsidRPr="00311494" w:rsidRDefault="00715F8F" w:rsidP="00311494">
            <w:pPr>
              <w:rPr>
                <w:szCs w:val="18"/>
              </w:rPr>
            </w:pPr>
            <w:r w:rsidRPr="00311494">
              <w:rPr>
                <w:szCs w:val="18"/>
              </w:rPr>
              <w:t>OCTET STRING</w:t>
            </w:r>
          </w:p>
        </w:tc>
        <w:tc>
          <w:tcPr>
            <w:tcW w:w="1122" w:type="pct"/>
          </w:tcPr>
          <w:p w:rsidR="00715F8F" w:rsidRPr="00311494" w:rsidRDefault="00715F8F" w:rsidP="00311494">
            <w:pPr>
              <w:rPr>
                <w:szCs w:val="18"/>
              </w:rPr>
            </w:pPr>
            <w:r w:rsidRPr="00311494">
              <w:rPr>
                <w:szCs w:val="18"/>
              </w:rPr>
              <w:t>SIZE(128)</w:t>
            </w:r>
          </w:p>
        </w:tc>
        <w:tc>
          <w:tcPr>
            <w:tcW w:w="420" w:type="pct"/>
          </w:tcPr>
          <w:p w:rsidR="00715F8F" w:rsidRPr="005A12A2" w:rsidRDefault="00715F8F" w:rsidP="00715F8F">
            <w:pPr>
              <w:jc w:val="left"/>
              <w:rPr>
                <w:rFonts w:eastAsiaTheme="minorEastAsia"/>
                <w:szCs w:val="18"/>
              </w:rPr>
            </w:pPr>
            <w:r>
              <w:rPr>
                <w:rFonts w:eastAsiaTheme="minorEastAsia" w:hint="eastAsia"/>
                <w:szCs w:val="18"/>
              </w:rPr>
              <w:t>O</w:t>
            </w:r>
          </w:p>
        </w:tc>
        <w:tc>
          <w:tcPr>
            <w:tcW w:w="1858" w:type="pct"/>
          </w:tcPr>
          <w:p w:rsidR="00FD550D" w:rsidRDefault="00FD550D" w:rsidP="001F3121">
            <w:pPr>
              <w:rPr>
                <w:rFonts w:ascii="宋体" w:eastAsia="宋体" w:hAnsi="宋体" w:cs="宋体"/>
                <w:szCs w:val="18"/>
              </w:rPr>
            </w:pPr>
            <w:r w:rsidRPr="00EA0CB5">
              <w:rPr>
                <w:rFonts w:hint="eastAsia"/>
              </w:rPr>
              <w:t>ONU</w:t>
            </w:r>
            <w:r w:rsidRPr="00EA0CB5">
              <w:rPr>
                <w:rFonts w:ascii="宋体" w:eastAsia="宋体" w:hAnsi="宋体" w:cs="宋体" w:hint="eastAsia"/>
              </w:rPr>
              <w:t>认证信</w:t>
            </w:r>
            <w:r w:rsidRPr="00EA0CB5">
              <w:rPr>
                <w:rFonts w:hint="eastAsia"/>
              </w:rPr>
              <w:t>息</w:t>
            </w:r>
          </w:p>
          <w:p w:rsidR="00715F8F" w:rsidRPr="005A12A2" w:rsidRDefault="00715F8F" w:rsidP="001F3121">
            <w:pPr>
              <w:rPr>
                <w:szCs w:val="18"/>
              </w:rPr>
            </w:pPr>
            <w:r w:rsidRPr="005A12A2">
              <w:rPr>
                <w:rFonts w:ascii="宋体" w:eastAsia="宋体" w:hAnsi="宋体" w:cs="宋体" w:hint="eastAsia"/>
                <w:szCs w:val="18"/>
              </w:rPr>
              <w:t>若</w:t>
            </w:r>
            <w:r w:rsidRPr="005A12A2">
              <w:rPr>
                <w:szCs w:val="18"/>
              </w:rPr>
              <w:t>AUTHTYPE=MAC</w:t>
            </w:r>
            <w:r w:rsidRPr="005A12A2">
              <w:rPr>
                <w:rFonts w:ascii="宋体" w:eastAsia="宋体" w:hAnsi="宋体" w:cs="宋体" w:hint="eastAsia"/>
                <w:szCs w:val="18"/>
              </w:rPr>
              <w:t>，则</w:t>
            </w:r>
            <w:r w:rsidRPr="005A12A2">
              <w:rPr>
                <w:szCs w:val="18"/>
              </w:rPr>
              <w:t>AUTHINFO</w:t>
            </w:r>
            <w:r w:rsidRPr="005A12A2">
              <w:rPr>
                <w:rFonts w:ascii="宋体" w:eastAsia="宋体" w:hAnsi="宋体" w:cs="宋体" w:hint="eastAsia"/>
                <w:szCs w:val="18"/>
              </w:rPr>
              <w:t>为</w:t>
            </w:r>
            <w:r w:rsidRPr="005A12A2">
              <w:rPr>
                <w:szCs w:val="18"/>
              </w:rPr>
              <w:t>EPON</w:t>
            </w:r>
            <w:r w:rsidRPr="005A12A2">
              <w:rPr>
                <w:rFonts w:ascii="宋体" w:eastAsia="宋体" w:hAnsi="宋体" w:cs="宋体" w:hint="eastAsia"/>
                <w:szCs w:val="18"/>
              </w:rPr>
              <w:t>的</w:t>
            </w:r>
            <w:r w:rsidRPr="005A12A2">
              <w:rPr>
                <w:szCs w:val="18"/>
              </w:rPr>
              <w:t>MAC</w:t>
            </w:r>
            <w:r w:rsidRPr="005A12A2">
              <w:rPr>
                <w:rFonts w:ascii="宋体" w:eastAsia="宋体" w:hAnsi="宋体" w:cs="宋体" w:hint="eastAsia"/>
                <w:szCs w:val="18"/>
              </w:rPr>
              <w:t>地址或</w:t>
            </w:r>
            <w:r w:rsidRPr="005A12A2">
              <w:rPr>
                <w:szCs w:val="18"/>
              </w:rPr>
              <w:t>GPON</w:t>
            </w:r>
            <w:r w:rsidRPr="005A12A2">
              <w:rPr>
                <w:rFonts w:ascii="宋体" w:eastAsia="宋体" w:hAnsi="宋体" w:cs="宋体" w:hint="eastAsia"/>
                <w:szCs w:val="18"/>
              </w:rPr>
              <w:t>的</w:t>
            </w:r>
            <w:r w:rsidRPr="005A12A2">
              <w:rPr>
                <w:szCs w:val="18"/>
              </w:rPr>
              <w:t>SN</w:t>
            </w:r>
            <w:r w:rsidRPr="005A12A2">
              <w:rPr>
                <w:rFonts w:ascii="宋体" w:eastAsia="宋体" w:hAnsi="宋体" w:cs="宋体" w:hint="eastAsia"/>
                <w:szCs w:val="18"/>
              </w:rPr>
              <w:t>信息。</w:t>
            </w:r>
          </w:p>
          <w:p w:rsidR="00715F8F" w:rsidRPr="005A12A2" w:rsidRDefault="00715F8F" w:rsidP="001F3121">
            <w:pPr>
              <w:rPr>
                <w:szCs w:val="18"/>
              </w:rPr>
            </w:pPr>
            <w:r w:rsidRPr="005A12A2">
              <w:rPr>
                <w:rFonts w:ascii="宋体" w:eastAsia="宋体" w:hAnsi="宋体" w:cs="宋体" w:hint="eastAsia"/>
                <w:szCs w:val="18"/>
              </w:rPr>
              <w:t>若</w:t>
            </w:r>
            <w:r w:rsidRPr="005A12A2">
              <w:rPr>
                <w:szCs w:val="18"/>
              </w:rPr>
              <w:t>AUTHTYPE=LOID</w:t>
            </w:r>
            <w:r w:rsidRPr="005A12A2">
              <w:rPr>
                <w:rFonts w:ascii="宋体" w:eastAsia="宋体" w:hAnsi="宋体" w:cs="宋体" w:hint="eastAsia"/>
                <w:szCs w:val="18"/>
              </w:rPr>
              <w:t>或</w:t>
            </w:r>
            <w:r w:rsidRPr="005A12A2">
              <w:rPr>
                <w:szCs w:val="18"/>
              </w:rPr>
              <w:t>LOIDONCEON</w:t>
            </w:r>
            <w:r w:rsidRPr="005A12A2">
              <w:rPr>
                <w:rFonts w:ascii="宋体" w:eastAsia="宋体" w:hAnsi="宋体" w:cs="宋体" w:hint="eastAsia"/>
                <w:szCs w:val="18"/>
              </w:rPr>
              <w:t>，则</w:t>
            </w:r>
            <w:r w:rsidRPr="005A12A2">
              <w:rPr>
                <w:szCs w:val="18"/>
              </w:rPr>
              <w:t>AUTHINFO</w:t>
            </w:r>
            <w:r w:rsidRPr="005A12A2">
              <w:rPr>
                <w:rFonts w:ascii="宋体" w:eastAsia="宋体" w:hAnsi="宋体" w:cs="宋体" w:hint="eastAsia"/>
                <w:szCs w:val="18"/>
              </w:rPr>
              <w:t>为</w:t>
            </w:r>
            <w:r w:rsidRPr="005A12A2">
              <w:rPr>
                <w:szCs w:val="18"/>
              </w:rPr>
              <w:t>LOID</w:t>
            </w:r>
            <w:r w:rsidRPr="005A12A2">
              <w:rPr>
                <w:rFonts w:ascii="宋体" w:eastAsia="宋体" w:hAnsi="宋体" w:cs="宋体" w:hint="eastAsia"/>
                <w:szCs w:val="18"/>
              </w:rPr>
              <w:t>。</w:t>
            </w:r>
          </w:p>
          <w:p w:rsidR="00715F8F" w:rsidRPr="005A12A2" w:rsidRDefault="00715F8F" w:rsidP="001F3121">
            <w:pPr>
              <w:rPr>
                <w:szCs w:val="18"/>
              </w:rPr>
            </w:pPr>
            <w:r w:rsidRPr="005A12A2">
              <w:rPr>
                <w:rFonts w:ascii="宋体" w:eastAsia="宋体" w:hAnsi="宋体" w:cs="宋体" w:hint="eastAsia"/>
                <w:szCs w:val="18"/>
              </w:rPr>
              <w:t>若</w:t>
            </w:r>
            <w:r w:rsidRPr="005A12A2">
              <w:rPr>
                <w:szCs w:val="18"/>
              </w:rPr>
              <w:t>AUTHTYPE=PASSWORD</w:t>
            </w:r>
            <w:r w:rsidRPr="005A12A2">
              <w:rPr>
                <w:rFonts w:ascii="宋体" w:eastAsia="宋体" w:hAnsi="宋体" w:cs="宋体" w:hint="eastAsia"/>
                <w:szCs w:val="18"/>
              </w:rPr>
              <w:t>或</w:t>
            </w:r>
            <w:r w:rsidRPr="005A12A2">
              <w:rPr>
                <w:szCs w:val="18"/>
              </w:rPr>
              <w:t>PASSWORDONCEON</w:t>
            </w:r>
            <w:r w:rsidRPr="005A12A2">
              <w:rPr>
                <w:rFonts w:ascii="宋体" w:eastAsia="宋体" w:hAnsi="宋体" w:cs="宋体" w:hint="eastAsia"/>
                <w:szCs w:val="18"/>
              </w:rPr>
              <w:t>，则</w:t>
            </w:r>
            <w:r w:rsidRPr="005A12A2">
              <w:rPr>
                <w:szCs w:val="18"/>
              </w:rPr>
              <w:t>AUTHINFO</w:t>
            </w:r>
            <w:r w:rsidRPr="005A12A2">
              <w:rPr>
                <w:rFonts w:ascii="宋体" w:eastAsia="宋体" w:hAnsi="宋体" w:cs="宋体" w:hint="eastAsia"/>
                <w:szCs w:val="18"/>
              </w:rPr>
              <w:t>为</w:t>
            </w:r>
            <w:r w:rsidRPr="005A12A2">
              <w:rPr>
                <w:szCs w:val="18"/>
              </w:rPr>
              <w:t>PASSWORD</w:t>
            </w:r>
            <w:r w:rsidRPr="005A12A2">
              <w:rPr>
                <w:rFonts w:ascii="宋体" w:eastAsia="宋体" w:hAnsi="宋体" w:cs="宋体" w:hint="eastAsia"/>
                <w:szCs w:val="18"/>
              </w:rPr>
              <w:t>。</w:t>
            </w:r>
          </w:p>
        </w:tc>
      </w:tr>
    </w:tbl>
    <w:p w:rsidR="00E25762" w:rsidRPr="009E44FF" w:rsidRDefault="00E25762" w:rsidP="00E25762">
      <w:pPr>
        <w:rPr>
          <w:szCs w:val="21"/>
        </w:rPr>
      </w:pPr>
    </w:p>
    <w:p w:rsidR="00000000" w:rsidRDefault="00E25762" w:rsidP="00CE4D8A">
      <w:pPr>
        <w:spacing w:beforeLines="50"/>
        <w:ind w:firstLine="420"/>
        <w:pPrChange w:id="328" w:author="CMDI-LVLIANGDONG" w:date="2015-07-22T10:29:00Z">
          <w:pPr>
            <w:spacing w:beforeLines="50"/>
            <w:ind w:firstLine="420"/>
          </w:pPr>
        </w:pPrChange>
      </w:pPr>
      <w:r w:rsidRPr="00931120">
        <w:t>响应格式</w:t>
      </w:r>
    </w:p>
    <w:p w:rsidR="00E25762" w:rsidRPr="009E44FF" w:rsidRDefault="00E25762"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000000" w:rsidRDefault="00E25762" w:rsidP="00CE4D8A">
      <w:pPr>
        <w:spacing w:beforeLines="50"/>
        <w:ind w:firstLine="420"/>
        <w:pPrChange w:id="329" w:author="CMDI-LVLIANGDONG" w:date="2015-07-22T10:29:00Z">
          <w:pPr>
            <w:spacing w:beforeLines="50"/>
            <w:ind w:firstLine="420"/>
          </w:pPr>
        </w:pPrChange>
      </w:pPr>
      <w:r w:rsidRPr="00931120">
        <w:t>输出参数</w:t>
      </w:r>
    </w:p>
    <w:p w:rsidR="006550FD" w:rsidRPr="009E44FF" w:rsidRDefault="00E25762" w:rsidP="00FF3114">
      <w:pPr>
        <w:spacing w:line="360" w:lineRule="auto"/>
        <w:ind w:left="420" w:firstLine="420"/>
        <w:rPr>
          <w:szCs w:val="21"/>
        </w:rPr>
      </w:pPr>
      <w:r w:rsidRPr="009E44FF">
        <w:rPr>
          <w:szCs w:val="21"/>
        </w:rPr>
        <w:t>无。</w:t>
      </w:r>
    </w:p>
    <w:p w:rsidR="00A65AC1" w:rsidRPr="00980B53" w:rsidRDefault="00981234" w:rsidP="00980B53">
      <w:pPr>
        <w:pStyle w:val="TimesNewRoman050"/>
        <w:ind w:left="0"/>
        <w:rPr>
          <w:rFonts w:cs="Times New Roman"/>
        </w:rPr>
      </w:pPr>
      <w:bookmarkStart w:id="330" w:name="_Toc410329032"/>
      <w:bookmarkStart w:id="331" w:name="_Toc422211145"/>
      <w:r w:rsidRPr="00980B53">
        <w:rPr>
          <w:rFonts w:cs="Times New Roman"/>
        </w:rPr>
        <w:t>ONU</w:t>
      </w:r>
      <w:r w:rsidRPr="00980B53">
        <w:rPr>
          <w:rFonts w:cs="Times New Roman"/>
        </w:rPr>
        <w:t>带宽</w:t>
      </w:r>
      <w:bookmarkEnd w:id="330"/>
      <w:r w:rsidR="00F600CF" w:rsidRPr="00980B53">
        <w:rPr>
          <w:rFonts w:cs="Times New Roman"/>
        </w:rPr>
        <w:t>配置</w:t>
      </w:r>
      <w:bookmarkEnd w:id="331"/>
    </w:p>
    <w:p w:rsidR="00000000" w:rsidRDefault="00644111" w:rsidP="00CE4D8A">
      <w:pPr>
        <w:spacing w:beforeLines="50"/>
        <w:ind w:firstLine="420"/>
        <w:pPrChange w:id="332" w:author="CMDI-LVLIANGDONG" w:date="2015-07-22T10:29:00Z">
          <w:pPr>
            <w:spacing w:beforeLines="50"/>
            <w:ind w:firstLine="420"/>
          </w:pPr>
        </w:pPrChange>
      </w:pPr>
      <w:r w:rsidRPr="00931120">
        <w:rPr>
          <w:rFonts w:hint="eastAsia"/>
        </w:rPr>
        <w:lastRenderedPageBreak/>
        <w:t>功能描述</w:t>
      </w:r>
    </w:p>
    <w:p w:rsidR="00644111" w:rsidRPr="00644111" w:rsidRDefault="00644111" w:rsidP="00644111">
      <w:pPr>
        <w:spacing w:line="360" w:lineRule="auto"/>
        <w:ind w:left="420" w:firstLine="420"/>
        <w:rPr>
          <w:szCs w:val="21"/>
        </w:rPr>
      </w:pPr>
      <w:r w:rsidRPr="00644111">
        <w:rPr>
          <w:rFonts w:hint="eastAsia"/>
          <w:szCs w:val="21"/>
        </w:rPr>
        <w:t>该命令用于配置</w:t>
      </w:r>
      <w:r w:rsidRPr="00644111">
        <w:rPr>
          <w:rFonts w:hint="eastAsia"/>
          <w:szCs w:val="21"/>
        </w:rPr>
        <w:t xml:space="preserve"> ONU</w:t>
      </w:r>
      <w:r w:rsidRPr="00644111">
        <w:rPr>
          <w:rFonts w:hint="eastAsia"/>
          <w:szCs w:val="21"/>
        </w:rPr>
        <w:t>上下行带宽</w:t>
      </w:r>
    </w:p>
    <w:p w:rsidR="00000000" w:rsidRDefault="00644111" w:rsidP="00CE4D8A">
      <w:pPr>
        <w:spacing w:beforeLines="50"/>
        <w:ind w:firstLine="420"/>
        <w:pPrChange w:id="333" w:author="CMDI-LVLIANGDONG" w:date="2015-07-22T10:29:00Z">
          <w:pPr>
            <w:spacing w:beforeLines="50"/>
            <w:ind w:firstLine="420"/>
          </w:pPr>
        </w:pPrChange>
      </w:pPr>
      <w:r w:rsidRPr="00931120">
        <w:rPr>
          <w:rFonts w:hint="eastAsia"/>
        </w:rPr>
        <w:t>命令格式</w:t>
      </w:r>
    </w:p>
    <w:p w:rsidR="00644111" w:rsidRPr="00644111" w:rsidRDefault="00644111" w:rsidP="00644111">
      <w:pPr>
        <w:spacing w:line="360" w:lineRule="auto"/>
        <w:ind w:left="420" w:firstLine="420"/>
        <w:rPr>
          <w:szCs w:val="21"/>
        </w:rPr>
      </w:pPr>
      <w:r w:rsidRPr="00644111">
        <w:rPr>
          <w:rFonts w:hint="eastAsia"/>
          <w:szCs w:val="21"/>
        </w:rPr>
        <w:t>CFG-ONUBW</w:t>
      </w:r>
      <w:r>
        <w:rPr>
          <w:rFonts w:hint="eastAsia"/>
          <w:szCs w:val="21"/>
        </w:rPr>
        <w:t>::ONUIP=onu-name|OLTID=olt-name</w:t>
      </w:r>
      <w:r w:rsidRPr="00644111">
        <w:rPr>
          <w:rFonts w:hint="eastAsia"/>
          <w:szCs w:val="21"/>
        </w:rPr>
        <w:t>,PONID=ponport_location,ONUID</w:t>
      </w:r>
      <w:r>
        <w:rPr>
          <w:rFonts w:hint="eastAsia"/>
          <w:szCs w:val="21"/>
        </w:rPr>
        <w:t>TYPE=onuid-type,ONUID=onu-index</w:t>
      </w:r>
      <w:r w:rsidRPr="00644111">
        <w:rPr>
          <w:rFonts w:hint="eastAsia"/>
          <w:szCs w:val="21"/>
        </w:rPr>
        <w:t>:CTAG::UPBW=onu-up-bandwidth[,DOWNBW=onu-down-bandwidth]</w:t>
      </w:r>
    </w:p>
    <w:p w:rsidR="00000000" w:rsidRDefault="00644111" w:rsidP="00CE4D8A">
      <w:pPr>
        <w:spacing w:beforeLines="50"/>
        <w:ind w:firstLine="420"/>
        <w:pPrChange w:id="334" w:author="CMDI-LVLIANGDONG" w:date="2015-07-22T10:29:00Z">
          <w:pPr>
            <w:spacing w:beforeLines="50"/>
            <w:ind w:firstLine="420"/>
          </w:pPr>
        </w:pPrChange>
      </w:pPr>
      <w:r w:rsidRPr="00931120">
        <w:rPr>
          <w:rFonts w:hint="eastAsia"/>
        </w:rPr>
        <w:t>输入参数</w:t>
      </w:r>
    </w:p>
    <w:tbl>
      <w:tblPr>
        <w:tblStyle w:val="afffffd"/>
        <w:tblW w:w="8844" w:type="dxa"/>
        <w:tblInd w:w="-327" w:type="dxa"/>
        <w:tblLayout w:type="fixed"/>
        <w:tblLook w:val="01E0"/>
      </w:tblPr>
      <w:tblGrid>
        <w:gridCol w:w="1541"/>
        <w:gridCol w:w="1562"/>
        <w:gridCol w:w="1558"/>
        <w:gridCol w:w="755"/>
        <w:gridCol w:w="3428"/>
      </w:tblGrid>
      <w:tr w:rsidR="00715F8F" w:rsidRPr="00644111" w:rsidTr="00FD550D">
        <w:trPr>
          <w:cnfStyle w:val="100000000000"/>
        </w:trPr>
        <w:tc>
          <w:tcPr>
            <w:tcW w:w="871" w:type="pct"/>
          </w:tcPr>
          <w:p w:rsidR="00715F8F" w:rsidRPr="00644111" w:rsidRDefault="00715F8F" w:rsidP="00644111">
            <w:pPr>
              <w:rPr>
                <w:szCs w:val="18"/>
              </w:rPr>
            </w:pPr>
            <w:r w:rsidRPr="00644111">
              <w:rPr>
                <w:rFonts w:ascii="宋体" w:eastAsia="宋体" w:hAnsi="宋体" w:cs="宋体" w:hint="eastAsia"/>
                <w:szCs w:val="18"/>
              </w:rPr>
              <w:t>参数名称</w:t>
            </w:r>
          </w:p>
        </w:tc>
        <w:tc>
          <w:tcPr>
            <w:tcW w:w="883" w:type="pct"/>
          </w:tcPr>
          <w:p w:rsidR="00715F8F" w:rsidRPr="00644111" w:rsidRDefault="00715F8F" w:rsidP="00644111">
            <w:pPr>
              <w:rPr>
                <w:szCs w:val="18"/>
              </w:rPr>
            </w:pPr>
            <w:r w:rsidRPr="00644111">
              <w:rPr>
                <w:rFonts w:ascii="宋体" w:eastAsia="宋体" w:hAnsi="宋体" w:cs="宋体" w:hint="eastAsia"/>
                <w:szCs w:val="18"/>
              </w:rPr>
              <w:t>数据类型</w:t>
            </w:r>
          </w:p>
        </w:tc>
        <w:tc>
          <w:tcPr>
            <w:tcW w:w="881" w:type="pct"/>
          </w:tcPr>
          <w:p w:rsidR="00715F8F" w:rsidRPr="00644111" w:rsidRDefault="00715F8F" w:rsidP="00644111">
            <w:pPr>
              <w:rPr>
                <w:szCs w:val="18"/>
              </w:rPr>
            </w:pPr>
            <w:r w:rsidRPr="00644111">
              <w:rPr>
                <w:rFonts w:ascii="宋体" w:eastAsia="宋体" w:hAnsi="宋体" w:cs="宋体" w:hint="eastAsia"/>
                <w:szCs w:val="18"/>
              </w:rPr>
              <w:t>取值范围</w:t>
            </w:r>
          </w:p>
        </w:tc>
        <w:tc>
          <w:tcPr>
            <w:tcW w:w="427" w:type="pct"/>
          </w:tcPr>
          <w:p w:rsidR="00715F8F" w:rsidRPr="00991C1D" w:rsidRDefault="00715F8F" w:rsidP="00715F8F">
            <w:pPr>
              <w:rPr>
                <w:rFonts w:eastAsiaTheme="minorEastAsia"/>
                <w:szCs w:val="18"/>
              </w:rPr>
            </w:pPr>
            <w:r>
              <w:rPr>
                <w:rFonts w:eastAsiaTheme="minorEastAsia" w:hint="eastAsia"/>
                <w:szCs w:val="18"/>
              </w:rPr>
              <w:t>限定</w:t>
            </w:r>
          </w:p>
        </w:tc>
        <w:tc>
          <w:tcPr>
            <w:tcW w:w="1938" w:type="pct"/>
          </w:tcPr>
          <w:p w:rsidR="00715F8F" w:rsidRPr="00644111" w:rsidRDefault="00715F8F" w:rsidP="00644111">
            <w:pPr>
              <w:rPr>
                <w:szCs w:val="18"/>
              </w:rPr>
            </w:pPr>
            <w:r w:rsidRPr="00644111">
              <w:rPr>
                <w:rFonts w:ascii="宋体" w:eastAsia="宋体" w:hAnsi="宋体" w:cs="宋体" w:hint="eastAsia"/>
                <w:szCs w:val="18"/>
              </w:rPr>
              <w:t>参数说明</w:t>
            </w:r>
          </w:p>
        </w:tc>
      </w:tr>
      <w:tr w:rsidR="00FD550D" w:rsidRPr="00644111" w:rsidTr="00FD550D">
        <w:tc>
          <w:tcPr>
            <w:tcW w:w="871" w:type="pct"/>
          </w:tcPr>
          <w:p w:rsidR="00FD550D" w:rsidRPr="00644111" w:rsidRDefault="00FD550D" w:rsidP="00644111">
            <w:pPr>
              <w:rPr>
                <w:szCs w:val="18"/>
              </w:rPr>
            </w:pPr>
            <w:r w:rsidRPr="00644111">
              <w:rPr>
                <w:rFonts w:hint="eastAsia"/>
                <w:szCs w:val="18"/>
              </w:rPr>
              <w:t>ONUIP</w:t>
            </w:r>
          </w:p>
        </w:tc>
        <w:tc>
          <w:tcPr>
            <w:tcW w:w="883" w:type="pct"/>
          </w:tcPr>
          <w:p w:rsidR="00FD550D" w:rsidRPr="00644111" w:rsidRDefault="00FD550D" w:rsidP="00644111">
            <w:pPr>
              <w:rPr>
                <w:szCs w:val="18"/>
              </w:rPr>
            </w:pPr>
            <w:r w:rsidRPr="00644111">
              <w:rPr>
                <w:szCs w:val="18"/>
              </w:rPr>
              <w:t>OCTET STRING</w:t>
            </w:r>
          </w:p>
        </w:tc>
        <w:tc>
          <w:tcPr>
            <w:tcW w:w="881" w:type="pct"/>
          </w:tcPr>
          <w:p w:rsidR="00FD550D" w:rsidRPr="00644111" w:rsidRDefault="00FD550D" w:rsidP="00644111">
            <w:pPr>
              <w:rPr>
                <w:szCs w:val="18"/>
              </w:rPr>
            </w:pPr>
            <w:r w:rsidRPr="00644111">
              <w:rPr>
                <w:szCs w:val="18"/>
              </w:rPr>
              <w:t>SIZE(128)</w:t>
            </w:r>
          </w:p>
        </w:tc>
        <w:tc>
          <w:tcPr>
            <w:tcW w:w="427" w:type="pct"/>
          </w:tcPr>
          <w:p w:rsidR="00FD550D" w:rsidRDefault="00FD550D">
            <w:r w:rsidRPr="001231F7">
              <w:rPr>
                <w:rFonts w:eastAsiaTheme="minorEastAsia" w:hint="eastAsia"/>
                <w:szCs w:val="18"/>
              </w:rPr>
              <w:t>C</w:t>
            </w:r>
          </w:p>
        </w:tc>
        <w:tc>
          <w:tcPr>
            <w:tcW w:w="1938" w:type="pct"/>
          </w:tcPr>
          <w:p w:rsidR="00FD550D" w:rsidRPr="00644111" w:rsidRDefault="00FD550D" w:rsidP="00644111">
            <w:pPr>
              <w:rPr>
                <w:szCs w:val="18"/>
              </w:rPr>
            </w:pPr>
            <w:r w:rsidRPr="00644111">
              <w:rPr>
                <w:rFonts w:ascii="宋体" w:eastAsia="宋体" w:hAnsi="宋体" w:cs="宋体" w:hint="eastAsia"/>
                <w:szCs w:val="18"/>
              </w:rPr>
              <w:t>具有管理</w:t>
            </w:r>
            <w:r w:rsidRPr="00644111">
              <w:rPr>
                <w:szCs w:val="18"/>
              </w:rPr>
              <w:t>IP</w:t>
            </w:r>
            <w:r w:rsidRPr="00644111">
              <w:rPr>
                <w:rFonts w:ascii="宋体" w:eastAsia="宋体" w:hAnsi="宋体" w:cs="宋体" w:hint="eastAsia"/>
                <w:szCs w:val="18"/>
              </w:rPr>
              <w:t>的</w:t>
            </w:r>
            <w:r w:rsidRPr="00644111">
              <w:rPr>
                <w:szCs w:val="18"/>
              </w:rPr>
              <w:t>ONU</w:t>
            </w:r>
            <w:r w:rsidRPr="00644111">
              <w:rPr>
                <w:rFonts w:ascii="宋体" w:eastAsia="宋体" w:hAnsi="宋体" w:cs="宋体" w:hint="eastAsia"/>
                <w:szCs w:val="18"/>
              </w:rPr>
              <w:t>的</w:t>
            </w:r>
            <w:r w:rsidRPr="00644111">
              <w:rPr>
                <w:szCs w:val="18"/>
              </w:rPr>
              <w:t>IP</w:t>
            </w:r>
            <w:r w:rsidRPr="00644111">
              <w:rPr>
                <w:rFonts w:ascii="宋体" w:eastAsia="宋体" w:hAnsi="宋体" w:cs="宋体" w:hint="eastAsia"/>
                <w:szCs w:val="18"/>
              </w:rPr>
              <w:t>地址或名称</w:t>
            </w:r>
          </w:p>
        </w:tc>
      </w:tr>
      <w:tr w:rsidR="00FD550D" w:rsidRPr="00644111" w:rsidTr="00FD550D">
        <w:tc>
          <w:tcPr>
            <w:tcW w:w="871" w:type="pct"/>
          </w:tcPr>
          <w:p w:rsidR="00FD550D" w:rsidRPr="00644111" w:rsidRDefault="00FD550D" w:rsidP="00644111">
            <w:pPr>
              <w:rPr>
                <w:szCs w:val="18"/>
              </w:rPr>
            </w:pPr>
            <w:r w:rsidRPr="00644111">
              <w:rPr>
                <w:rFonts w:hint="eastAsia"/>
                <w:szCs w:val="18"/>
              </w:rPr>
              <w:t>OLTID</w:t>
            </w:r>
          </w:p>
        </w:tc>
        <w:tc>
          <w:tcPr>
            <w:tcW w:w="883" w:type="pct"/>
          </w:tcPr>
          <w:p w:rsidR="00FD550D" w:rsidRPr="00644111" w:rsidRDefault="00FD550D" w:rsidP="00644111">
            <w:pPr>
              <w:rPr>
                <w:szCs w:val="18"/>
              </w:rPr>
            </w:pPr>
            <w:r w:rsidRPr="00644111">
              <w:rPr>
                <w:szCs w:val="18"/>
              </w:rPr>
              <w:t>OCTET STRING</w:t>
            </w:r>
          </w:p>
        </w:tc>
        <w:tc>
          <w:tcPr>
            <w:tcW w:w="881" w:type="pct"/>
          </w:tcPr>
          <w:p w:rsidR="00FD550D" w:rsidRPr="00644111" w:rsidRDefault="00FD550D" w:rsidP="00644111">
            <w:pPr>
              <w:rPr>
                <w:szCs w:val="18"/>
              </w:rPr>
            </w:pPr>
            <w:r w:rsidRPr="00644111">
              <w:rPr>
                <w:szCs w:val="18"/>
              </w:rPr>
              <w:t>SIZE(128)</w:t>
            </w:r>
          </w:p>
        </w:tc>
        <w:tc>
          <w:tcPr>
            <w:tcW w:w="427" w:type="pct"/>
          </w:tcPr>
          <w:p w:rsidR="00FD550D" w:rsidRDefault="00FD550D">
            <w:r w:rsidRPr="001231F7">
              <w:rPr>
                <w:rFonts w:eastAsiaTheme="minorEastAsia" w:hint="eastAsia"/>
                <w:szCs w:val="18"/>
              </w:rPr>
              <w:t>C</w:t>
            </w:r>
          </w:p>
        </w:tc>
        <w:tc>
          <w:tcPr>
            <w:tcW w:w="1938" w:type="pct"/>
          </w:tcPr>
          <w:p w:rsidR="00FD550D" w:rsidRPr="00644111" w:rsidRDefault="00FD550D" w:rsidP="00644111">
            <w:pPr>
              <w:rPr>
                <w:szCs w:val="18"/>
              </w:rPr>
            </w:pPr>
            <w:r w:rsidRPr="00644111">
              <w:rPr>
                <w:rFonts w:hint="eastAsia"/>
                <w:szCs w:val="18"/>
              </w:rPr>
              <w:t>OLT IP</w:t>
            </w:r>
            <w:r w:rsidRPr="00644111">
              <w:rPr>
                <w:rFonts w:ascii="宋体" w:eastAsia="宋体" w:hAnsi="宋体" w:cs="宋体" w:hint="eastAsia"/>
                <w:szCs w:val="18"/>
              </w:rPr>
              <w:t>地址或名称</w:t>
            </w:r>
          </w:p>
        </w:tc>
      </w:tr>
      <w:tr w:rsidR="00715F8F" w:rsidRPr="00644111" w:rsidTr="00FD550D">
        <w:tc>
          <w:tcPr>
            <w:tcW w:w="871" w:type="pct"/>
          </w:tcPr>
          <w:p w:rsidR="00715F8F" w:rsidRPr="00644111" w:rsidRDefault="00715F8F" w:rsidP="00644111">
            <w:pPr>
              <w:rPr>
                <w:szCs w:val="18"/>
              </w:rPr>
            </w:pPr>
            <w:r w:rsidRPr="00644111">
              <w:rPr>
                <w:rFonts w:hint="eastAsia"/>
                <w:szCs w:val="18"/>
              </w:rPr>
              <w:t>PONID</w:t>
            </w:r>
          </w:p>
        </w:tc>
        <w:tc>
          <w:tcPr>
            <w:tcW w:w="883" w:type="pct"/>
          </w:tcPr>
          <w:p w:rsidR="00715F8F" w:rsidRPr="00644111" w:rsidRDefault="00715F8F" w:rsidP="00644111">
            <w:pPr>
              <w:rPr>
                <w:szCs w:val="18"/>
              </w:rPr>
            </w:pPr>
            <w:r w:rsidRPr="00644111">
              <w:rPr>
                <w:rFonts w:hint="eastAsia"/>
                <w:szCs w:val="18"/>
              </w:rPr>
              <w:t xml:space="preserve">OCTET STRING </w:t>
            </w:r>
          </w:p>
        </w:tc>
        <w:tc>
          <w:tcPr>
            <w:tcW w:w="881" w:type="pct"/>
          </w:tcPr>
          <w:p w:rsidR="00715F8F" w:rsidRPr="00644111" w:rsidRDefault="00715F8F" w:rsidP="00644111">
            <w:pPr>
              <w:rPr>
                <w:szCs w:val="18"/>
              </w:rPr>
            </w:pPr>
            <w:r w:rsidRPr="00644111">
              <w:rPr>
                <w:rFonts w:hint="eastAsia"/>
                <w:szCs w:val="18"/>
              </w:rPr>
              <w:t>SIZE(128)</w:t>
            </w:r>
          </w:p>
          <w:p w:rsidR="00715F8F" w:rsidRPr="00644111" w:rsidRDefault="00715F8F" w:rsidP="00644111">
            <w:pPr>
              <w:rPr>
                <w:szCs w:val="18"/>
              </w:rPr>
            </w:pPr>
          </w:p>
        </w:tc>
        <w:tc>
          <w:tcPr>
            <w:tcW w:w="427" w:type="pct"/>
          </w:tcPr>
          <w:p w:rsidR="00715F8F" w:rsidRPr="0036687F" w:rsidRDefault="00715F8F" w:rsidP="00715F8F">
            <w:pPr>
              <w:rPr>
                <w:rFonts w:eastAsiaTheme="minorEastAsia"/>
                <w:szCs w:val="18"/>
              </w:rPr>
            </w:pPr>
            <w:r>
              <w:rPr>
                <w:rFonts w:eastAsiaTheme="minorEastAsia" w:hint="eastAsia"/>
                <w:szCs w:val="18"/>
              </w:rPr>
              <w:t>C</w:t>
            </w:r>
          </w:p>
        </w:tc>
        <w:tc>
          <w:tcPr>
            <w:tcW w:w="1938" w:type="pct"/>
          </w:tcPr>
          <w:p w:rsidR="00715F8F" w:rsidRPr="00644111" w:rsidRDefault="00715F8F" w:rsidP="00644111">
            <w:pPr>
              <w:rPr>
                <w:szCs w:val="18"/>
              </w:rPr>
            </w:pPr>
            <w:r w:rsidRPr="000228FC">
              <w:rPr>
                <w:rFonts w:hint="eastAsia"/>
                <w:szCs w:val="18"/>
              </w:rPr>
              <w:t>PON</w:t>
            </w:r>
            <w:r w:rsidRPr="000228FC">
              <w:rPr>
                <w:rFonts w:ascii="宋体" w:eastAsia="宋体" w:hAnsi="宋体" w:cs="宋体" w:hint="eastAsia"/>
                <w:szCs w:val="18"/>
              </w:rPr>
              <w:t>口定位信息。格式为</w:t>
            </w:r>
            <w:r w:rsidRPr="000228FC">
              <w:rPr>
                <w:szCs w:val="18"/>
              </w:rPr>
              <w:t>“</w:t>
            </w:r>
            <w:r w:rsidRPr="000228FC">
              <w:rPr>
                <w:rFonts w:ascii="宋体" w:eastAsia="宋体" w:hAnsi="宋体" w:cs="宋体" w:hint="eastAsia"/>
                <w:szCs w:val="18"/>
              </w:rPr>
              <w:t>机架</w:t>
            </w:r>
            <w:r w:rsidRPr="000228FC">
              <w:rPr>
                <w:szCs w:val="18"/>
              </w:rPr>
              <w:t>-</w:t>
            </w:r>
            <w:r w:rsidRPr="000228FC">
              <w:rPr>
                <w:rFonts w:ascii="宋体" w:eastAsia="宋体" w:hAnsi="宋体" w:cs="宋体" w:hint="eastAsia"/>
                <w:szCs w:val="18"/>
              </w:rPr>
              <w:t>框</w:t>
            </w:r>
            <w:r w:rsidRPr="000228FC">
              <w:rPr>
                <w:szCs w:val="18"/>
              </w:rPr>
              <w:t>-</w:t>
            </w:r>
            <w:r w:rsidRPr="000228FC">
              <w:rPr>
                <w:rFonts w:ascii="宋体" w:eastAsia="宋体" w:hAnsi="宋体" w:cs="宋体" w:hint="eastAsia"/>
                <w:szCs w:val="18"/>
              </w:rPr>
              <w:t>槽</w:t>
            </w:r>
            <w:r w:rsidRPr="000228FC">
              <w:rPr>
                <w:szCs w:val="18"/>
              </w:rPr>
              <w:t>-</w:t>
            </w:r>
            <w:r w:rsidRPr="000228FC">
              <w:rPr>
                <w:rFonts w:ascii="宋体" w:eastAsia="宋体" w:hAnsi="宋体" w:cs="宋体" w:hint="eastAsia"/>
                <w:szCs w:val="18"/>
              </w:rPr>
              <w:t>端口号</w:t>
            </w:r>
            <w:r w:rsidRPr="000228FC">
              <w:rPr>
                <w:szCs w:val="18"/>
              </w:rPr>
              <w:t>”</w:t>
            </w:r>
            <w:r w:rsidRPr="000228FC">
              <w:rPr>
                <w:rFonts w:ascii="宋体" w:eastAsia="宋体" w:hAnsi="宋体" w:cs="宋体" w:hint="eastAsia"/>
                <w:szCs w:val="18"/>
              </w:rPr>
              <w:t>，没有则使用</w:t>
            </w:r>
            <w:r w:rsidRPr="000228FC">
              <w:rPr>
                <w:szCs w:val="18"/>
              </w:rPr>
              <w:t>NA</w:t>
            </w:r>
            <w:r w:rsidRPr="000228FC">
              <w:rPr>
                <w:rFonts w:ascii="宋体" w:eastAsia="宋体" w:hAnsi="宋体" w:cs="宋体" w:hint="eastAsia"/>
                <w:szCs w:val="18"/>
              </w:rPr>
              <w:t>代替，如</w:t>
            </w:r>
            <w:r w:rsidRPr="000228FC">
              <w:rPr>
                <w:szCs w:val="18"/>
              </w:rPr>
              <w:t>0</w:t>
            </w:r>
            <w:r w:rsidRPr="000228FC">
              <w:rPr>
                <w:rFonts w:ascii="宋体" w:eastAsia="宋体" w:hAnsi="宋体" w:cs="宋体" w:hint="eastAsia"/>
                <w:szCs w:val="18"/>
              </w:rPr>
              <w:t>框</w:t>
            </w:r>
            <w:r w:rsidRPr="000228FC">
              <w:rPr>
                <w:szCs w:val="18"/>
              </w:rPr>
              <w:t>0</w:t>
            </w:r>
            <w:r w:rsidRPr="000228FC">
              <w:rPr>
                <w:rFonts w:ascii="宋体" w:eastAsia="宋体" w:hAnsi="宋体" w:cs="宋体" w:hint="eastAsia"/>
                <w:szCs w:val="18"/>
              </w:rPr>
              <w:t>槽</w:t>
            </w:r>
            <w:r w:rsidRPr="000228FC">
              <w:rPr>
                <w:szCs w:val="18"/>
              </w:rPr>
              <w:t>0</w:t>
            </w:r>
            <w:r w:rsidRPr="000228FC">
              <w:rPr>
                <w:rFonts w:ascii="宋体" w:eastAsia="宋体" w:hAnsi="宋体" w:cs="宋体" w:hint="eastAsia"/>
                <w:szCs w:val="18"/>
              </w:rPr>
              <w:t>端口为</w:t>
            </w:r>
            <w:r w:rsidRPr="000228FC">
              <w:rPr>
                <w:szCs w:val="18"/>
              </w:rPr>
              <w:t>NA-0-0-0</w:t>
            </w:r>
            <w:r w:rsidRPr="000228FC">
              <w:rPr>
                <w:rFonts w:ascii="宋体" w:eastAsia="宋体" w:hAnsi="宋体" w:cs="宋体" w:hint="eastAsia"/>
                <w:szCs w:val="18"/>
              </w:rPr>
              <w:t>。</w:t>
            </w:r>
          </w:p>
        </w:tc>
      </w:tr>
      <w:tr w:rsidR="00715F8F" w:rsidRPr="00644111" w:rsidTr="00FD550D">
        <w:tc>
          <w:tcPr>
            <w:tcW w:w="871" w:type="pct"/>
          </w:tcPr>
          <w:p w:rsidR="00715F8F" w:rsidRPr="00644111" w:rsidRDefault="00715F8F" w:rsidP="00644111">
            <w:pPr>
              <w:rPr>
                <w:szCs w:val="18"/>
              </w:rPr>
            </w:pPr>
            <w:r w:rsidRPr="00644111">
              <w:rPr>
                <w:rFonts w:hint="eastAsia"/>
                <w:szCs w:val="18"/>
              </w:rPr>
              <w:t>ONUIDTYPE</w:t>
            </w:r>
          </w:p>
        </w:tc>
        <w:tc>
          <w:tcPr>
            <w:tcW w:w="883" w:type="pct"/>
          </w:tcPr>
          <w:p w:rsidR="00715F8F" w:rsidRPr="00644111" w:rsidRDefault="00715F8F" w:rsidP="00644111">
            <w:pPr>
              <w:rPr>
                <w:szCs w:val="18"/>
              </w:rPr>
            </w:pPr>
            <w:r w:rsidRPr="00644111">
              <w:rPr>
                <w:rFonts w:hint="eastAsia"/>
                <w:szCs w:val="18"/>
              </w:rPr>
              <w:t>OCTET STRING</w:t>
            </w:r>
          </w:p>
        </w:tc>
        <w:tc>
          <w:tcPr>
            <w:tcW w:w="881" w:type="pct"/>
          </w:tcPr>
          <w:p w:rsidR="00715F8F" w:rsidRPr="00300E1F" w:rsidRDefault="00715F8F" w:rsidP="001F3121">
            <w:pPr>
              <w:rPr>
                <w:szCs w:val="18"/>
              </w:rPr>
            </w:pPr>
            <w:r>
              <w:rPr>
                <w:szCs w:val="18"/>
              </w:rPr>
              <w:t>ONU_NAME</w:t>
            </w:r>
          </w:p>
          <w:p w:rsidR="00715F8F" w:rsidRPr="00300E1F" w:rsidRDefault="00715F8F" w:rsidP="001F3121">
            <w:pPr>
              <w:rPr>
                <w:szCs w:val="18"/>
              </w:rPr>
            </w:pPr>
            <w:r>
              <w:rPr>
                <w:szCs w:val="18"/>
              </w:rPr>
              <w:t>MAC</w:t>
            </w:r>
          </w:p>
          <w:p w:rsidR="00715F8F" w:rsidRDefault="00715F8F" w:rsidP="001F3121">
            <w:pPr>
              <w:rPr>
                <w:rFonts w:eastAsiaTheme="minorEastAsia"/>
                <w:szCs w:val="18"/>
              </w:rPr>
            </w:pPr>
            <w:r>
              <w:rPr>
                <w:szCs w:val="18"/>
              </w:rPr>
              <w:t>LOID</w:t>
            </w:r>
          </w:p>
          <w:p w:rsidR="00715F8F" w:rsidRPr="00931FE4" w:rsidRDefault="00715F8F" w:rsidP="001F3121">
            <w:pPr>
              <w:rPr>
                <w:rFonts w:eastAsiaTheme="minorEastAsia"/>
                <w:szCs w:val="18"/>
              </w:rPr>
            </w:pPr>
            <w:r>
              <w:rPr>
                <w:rFonts w:eastAsiaTheme="minorEastAsia" w:hint="eastAsia"/>
                <w:szCs w:val="18"/>
              </w:rPr>
              <w:t>PASSWORD</w:t>
            </w:r>
          </w:p>
          <w:p w:rsidR="00715F8F" w:rsidRPr="00300E1F" w:rsidRDefault="00715F8F" w:rsidP="001F3121">
            <w:pPr>
              <w:rPr>
                <w:szCs w:val="18"/>
              </w:rPr>
            </w:pPr>
            <w:r w:rsidRPr="00300E1F">
              <w:rPr>
                <w:szCs w:val="18"/>
              </w:rPr>
              <w:t>ONU_NUMBER</w:t>
            </w:r>
          </w:p>
        </w:tc>
        <w:tc>
          <w:tcPr>
            <w:tcW w:w="427" w:type="pct"/>
          </w:tcPr>
          <w:p w:rsidR="00715F8F" w:rsidRPr="0036687F" w:rsidRDefault="00715F8F" w:rsidP="00715F8F">
            <w:pPr>
              <w:rPr>
                <w:rFonts w:eastAsiaTheme="minorEastAsia"/>
                <w:szCs w:val="18"/>
              </w:rPr>
            </w:pPr>
            <w:r>
              <w:rPr>
                <w:rFonts w:eastAsiaTheme="minorEastAsia" w:hint="eastAsia"/>
                <w:szCs w:val="18"/>
              </w:rPr>
              <w:t>C</w:t>
            </w:r>
          </w:p>
        </w:tc>
        <w:tc>
          <w:tcPr>
            <w:tcW w:w="1938" w:type="pct"/>
          </w:tcPr>
          <w:p w:rsidR="00715F8F" w:rsidRPr="006B594E" w:rsidRDefault="00715F8F"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715F8F" w:rsidRPr="00644111" w:rsidTr="00FD550D">
        <w:tc>
          <w:tcPr>
            <w:tcW w:w="871" w:type="pct"/>
          </w:tcPr>
          <w:p w:rsidR="00715F8F" w:rsidRPr="00644111" w:rsidRDefault="00715F8F" w:rsidP="00644111">
            <w:pPr>
              <w:rPr>
                <w:szCs w:val="18"/>
              </w:rPr>
            </w:pPr>
            <w:r w:rsidRPr="00644111">
              <w:rPr>
                <w:szCs w:val="18"/>
              </w:rPr>
              <w:t>O</w:t>
            </w:r>
            <w:r w:rsidRPr="00644111">
              <w:rPr>
                <w:rFonts w:hint="eastAsia"/>
                <w:szCs w:val="18"/>
              </w:rPr>
              <w:t>NU</w:t>
            </w:r>
            <w:r w:rsidRPr="00644111">
              <w:rPr>
                <w:szCs w:val="18"/>
              </w:rPr>
              <w:t>ID</w:t>
            </w:r>
          </w:p>
        </w:tc>
        <w:tc>
          <w:tcPr>
            <w:tcW w:w="883" w:type="pct"/>
          </w:tcPr>
          <w:p w:rsidR="00715F8F" w:rsidRPr="00644111" w:rsidRDefault="00715F8F" w:rsidP="00644111">
            <w:pPr>
              <w:rPr>
                <w:szCs w:val="18"/>
              </w:rPr>
            </w:pPr>
            <w:r w:rsidRPr="00644111">
              <w:rPr>
                <w:rFonts w:hint="eastAsia"/>
                <w:szCs w:val="18"/>
              </w:rPr>
              <w:t>OCTET STRING</w:t>
            </w:r>
          </w:p>
        </w:tc>
        <w:tc>
          <w:tcPr>
            <w:tcW w:w="881" w:type="pct"/>
          </w:tcPr>
          <w:p w:rsidR="00715F8F" w:rsidRPr="00300E1F" w:rsidRDefault="00715F8F" w:rsidP="001F3121">
            <w:pPr>
              <w:rPr>
                <w:szCs w:val="18"/>
              </w:rPr>
            </w:pPr>
            <w:r w:rsidRPr="00300E1F">
              <w:rPr>
                <w:szCs w:val="18"/>
              </w:rPr>
              <w:t>SIZE(128)</w:t>
            </w:r>
          </w:p>
        </w:tc>
        <w:tc>
          <w:tcPr>
            <w:tcW w:w="427" w:type="pct"/>
          </w:tcPr>
          <w:p w:rsidR="00715F8F" w:rsidRPr="0036687F" w:rsidRDefault="00715F8F" w:rsidP="00715F8F">
            <w:pPr>
              <w:rPr>
                <w:rFonts w:eastAsiaTheme="minorEastAsia"/>
                <w:szCs w:val="18"/>
              </w:rPr>
            </w:pPr>
            <w:r>
              <w:rPr>
                <w:rFonts w:eastAsiaTheme="minorEastAsia" w:hint="eastAsia"/>
                <w:szCs w:val="18"/>
              </w:rPr>
              <w:t>C</w:t>
            </w:r>
          </w:p>
        </w:tc>
        <w:tc>
          <w:tcPr>
            <w:tcW w:w="1938" w:type="pct"/>
          </w:tcPr>
          <w:p w:rsidR="00715F8F" w:rsidRPr="00300E1F" w:rsidRDefault="00715F8F"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 MAC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sidRPr="00300E1F">
              <w:rPr>
                <w:szCs w:val="18"/>
              </w:rPr>
              <w:t>5</w:t>
            </w:r>
            <w:r w:rsidRPr="00300E1F">
              <w:rPr>
                <w:rFonts w:ascii="宋体" w:eastAsia="宋体" w:hAnsi="宋体" w:cs="宋体" w:hint="eastAsia"/>
                <w:szCs w:val="18"/>
              </w:rPr>
              <w:t>选一，</w:t>
            </w:r>
            <w:r w:rsidRPr="00300E1F">
              <w:rPr>
                <w:szCs w:val="18"/>
              </w:rPr>
              <w:t xml:space="preserve"> </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715F8F" w:rsidRPr="00644111" w:rsidTr="00FD550D">
        <w:tc>
          <w:tcPr>
            <w:tcW w:w="871" w:type="pct"/>
          </w:tcPr>
          <w:p w:rsidR="00715F8F" w:rsidRPr="00644111" w:rsidRDefault="00715F8F" w:rsidP="00644111">
            <w:pPr>
              <w:rPr>
                <w:szCs w:val="18"/>
              </w:rPr>
            </w:pPr>
            <w:r w:rsidRPr="00644111">
              <w:rPr>
                <w:rFonts w:hint="eastAsia"/>
                <w:szCs w:val="18"/>
              </w:rPr>
              <w:t>UPBW</w:t>
            </w:r>
          </w:p>
        </w:tc>
        <w:tc>
          <w:tcPr>
            <w:tcW w:w="883" w:type="pct"/>
          </w:tcPr>
          <w:p w:rsidR="00715F8F" w:rsidRPr="00644111" w:rsidRDefault="00715F8F" w:rsidP="00644111">
            <w:pPr>
              <w:rPr>
                <w:szCs w:val="18"/>
              </w:rPr>
            </w:pPr>
            <w:r w:rsidRPr="00644111">
              <w:rPr>
                <w:rFonts w:hint="eastAsia"/>
                <w:szCs w:val="18"/>
              </w:rPr>
              <w:t xml:space="preserve">OCTET STRING </w:t>
            </w:r>
          </w:p>
        </w:tc>
        <w:tc>
          <w:tcPr>
            <w:tcW w:w="881" w:type="pct"/>
          </w:tcPr>
          <w:p w:rsidR="00715F8F" w:rsidRPr="00644111" w:rsidRDefault="00715F8F" w:rsidP="00644111">
            <w:pPr>
              <w:rPr>
                <w:szCs w:val="18"/>
              </w:rPr>
            </w:pPr>
            <w:r w:rsidRPr="00644111">
              <w:rPr>
                <w:rFonts w:hint="eastAsia"/>
                <w:szCs w:val="18"/>
              </w:rPr>
              <w:t>SIZE(32)</w:t>
            </w:r>
          </w:p>
        </w:tc>
        <w:tc>
          <w:tcPr>
            <w:tcW w:w="427" w:type="pct"/>
          </w:tcPr>
          <w:p w:rsidR="00715F8F" w:rsidRPr="000349AB" w:rsidRDefault="00715F8F" w:rsidP="00715F8F">
            <w:pPr>
              <w:rPr>
                <w:rFonts w:eastAsiaTheme="minorEastAsia"/>
                <w:szCs w:val="18"/>
              </w:rPr>
            </w:pPr>
            <w:r>
              <w:rPr>
                <w:rFonts w:eastAsiaTheme="minorEastAsia" w:hint="eastAsia"/>
                <w:szCs w:val="18"/>
              </w:rPr>
              <w:t>M</w:t>
            </w:r>
          </w:p>
        </w:tc>
        <w:tc>
          <w:tcPr>
            <w:tcW w:w="1938" w:type="pct"/>
          </w:tcPr>
          <w:p w:rsidR="00715F8F" w:rsidRPr="00644111" w:rsidRDefault="00715F8F" w:rsidP="00644111">
            <w:pPr>
              <w:rPr>
                <w:szCs w:val="18"/>
              </w:rPr>
            </w:pPr>
            <w:r w:rsidRPr="00644111">
              <w:rPr>
                <w:rFonts w:ascii="宋体" w:eastAsia="宋体" w:hAnsi="宋体" w:cs="宋体" w:hint="eastAsia"/>
                <w:szCs w:val="18"/>
              </w:rPr>
              <w:t>上行</w:t>
            </w:r>
            <w:r w:rsidRPr="00644111">
              <w:rPr>
                <w:szCs w:val="18"/>
              </w:rPr>
              <w:t>DBA</w:t>
            </w:r>
            <w:r w:rsidRPr="00644111">
              <w:rPr>
                <w:rFonts w:ascii="宋体" w:eastAsia="宋体" w:hAnsi="宋体" w:cs="宋体" w:hint="eastAsia"/>
                <w:szCs w:val="18"/>
              </w:rPr>
              <w:t>带宽模板名称</w:t>
            </w:r>
            <w:r w:rsidRPr="00644111">
              <w:rPr>
                <w:szCs w:val="18"/>
              </w:rPr>
              <w:t xml:space="preserve"> </w:t>
            </w:r>
          </w:p>
        </w:tc>
      </w:tr>
      <w:tr w:rsidR="00715F8F" w:rsidRPr="00644111" w:rsidTr="00FD550D">
        <w:tc>
          <w:tcPr>
            <w:tcW w:w="871" w:type="pct"/>
          </w:tcPr>
          <w:p w:rsidR="00715F8F" w:rsidRPr="00644111" w:rsidRDefault="00715F8F" w:rsidP="00644111">
            <w:pPr>
              <w:rPr>
                <w:szCs w:val="18"/>
              </w:rPr>
            </w:pPr>
            <w:r w:rsidRPr="00644111">
              <w:rPr>
                <w:rFonts w:hint="eastAsia"/>
                <w:szCs w:val="18"/>
              </w:rPr>
              <w:t>DOWNBW</w:t>
            </w:r>
          </w:p>
        </w:tc>
        <w:tc>
          <w:tcPr>
            <w:tcW w:w="883" w:type="pct"/>
          </w:tcPr>
          <w:p w:rsidR="00715F8F" w:rsidRPr="00644111" w:rsidRDefault="00715F8F" w:rsidP="00644111">
            <w:pPr>
              <w:rPr>
                <w:szCs w:val="18"/>
              </w:rPr>
            </w:pPr>
            <w:r w:rsidRPr="00644111">
              <w:rPr>
                <w:szCs w:val="18"/>
              </w:rPr>
              <w:t>OCTET STRING</w:t>
            </w:r>
          </w:p>
        </w:tc>
        <w:tc>
          <w:tcPr>
            <w:tcW w:w="881" w:type="pct"/>
          </w:tcPr>
          <w:p w:rsidR="00715F8F" w:rsidRPr="00644111" w:rsidRDefault="00715F8F" w:rsidP="00644111">
            <w:pPr>
              <w:rPr>
                <w:szCs w:val="18"/>
              </w:rPr>
            </w:pPr>
            <w:r w:rsidRPr="00644111">
              <w:rPr>
                <w:szCs w:val="18"/>
              </w:rPr>
              <w:t>SIZE</w:t>
            </w:r>
            <w:r w:rsidRPr="00644111">
              <w:rPr>
                <w:rFonts w:hint="eastAsia"/>
                <w:szCs w:val="18"/>
              </w:rPr>
              <w:t>(</w:t>
            </w:r>
            <w:r w:rsidRPr="00644111">
              <w:rPr>
                <w:szCs w:val="18"/>
              </w:rPr>
              <w:t>32</w:t>
            </w:r>
            <w:r w:rsidRPr="00644111">
              <w:rPr>
                <w:rFonts w:hint="eastAsia"/>
                <w:szCs w:val="18"/>
              </w:rPr>
              <w:t>)</w:t>
            </w:r>
          </w:p>
        </w:tc>
        <w:tc>
          <w:tcPr>
            <w:tcW w:w="427" w:type="pct"/>
          </w:tcPr>
          <w:p w:rsidR="00715F8F" w:rsidRPr="000349AB" w:rsidRDefault="00715F8F" w:rsidP="00715F8F">
            <w:pPr>
              <w:rPr>
                <w:rFonts w:eastAsiaTheme="minorEastAsia"/>
                <w:szCs w:val="18"/>
              </w:rPr>
            </w:pPr>
            <w:r>
              <w:rPr>
                <w:rFonts w:eastAsiaTheme="minorEastAsia" w:hint="eastAsia"/>
                <w:szCs w:val="18"/>
              </w:rPr>
              <w:t>O</w:t>
            </w:r>
          </w:p>
        </w:tc>
        <w:tc>
          <w:tcPr>
            <w:tcW w:w="1938" w:type="pct"/>
          </w:tcPr>
          <w:p w:rsidR="00715F8F" w:rsidRPr="00644111" w:rsidRDefault="00715F8F" w:rsidP="00644111">
            <w:pPr>
              <w:rPr>
                <w:szCs w:val="18"/>
              </w:rPr>
            </w:pPr>
            <w:r w:rsidRPr="00644111">
              <w:rPr>
                <w:rFonts w:ascii="宋体" w:eastAsia="宋体" w:hAnsi="宋体" w:cs="宋体" w:hint="eastAsia"/>
                <w:szCs w:val="18"/>
              </w:rPr>
              <w:t>下行带宽模板名称</w:t>
            </w:r>
          </w:p>
        </w:tc>
      </w:tr>
    </w:tbl>
    <w:p w:rsidR="00644111" w:rsidRPr="00723DB9" w:rsidRDefault="00644111" w:rsidP="00644111">
      <w:pPr>
        <w:pStyle w:val="Bullet"/>
        <w:numPr>
          <w:ilvl w:val="0"/>
          <w:numId w:val="0"/>
        </w:numPr>
        <w:tabs>
          <w:tab w:val="num" w:pos="1667"/>
        </w:tabs>
        <w:ind w:left="1247"/>
        <w:rPr>
          <w:lang w:eastAsia="zh-CN"/>
        </w:rPr>
      </w:pPr>
      <w:r w:rsidRPr="00723DB9">
        <w:rPr>
          <w:rFonts w:hint="eastAsia"/>
          <w:lang w:eastAsia="zh-CN"/>
        </w:rPr>
        <w:t>无。</w:t>
      </w:r>
    </w:p>
    <w:p w:rsidR="00000000" w:rsidRDefault="00644111" w:rsidP="00CE4D8A">
      <w:pPr>
        <w:spacing w:beforeLines="50"/>
        <w:ind w:firstLine="420"/>
        <w:pPrChange w:id="335" w:author="CMDI-LVLIANGDONG" w:date="2015-07-22T10:29:00Z">
          <w:pPr>
            <w:spacing w:beforeLines="50"/>
            <w:ind w:firstLine="420"/>
          </w:pPr>
        </w:pPrChange>
      </w:pPr>
      <w:r w:rsidRPr="00931120">
        <w:rPr>
          <w:rFonts w:hint="eastAsia"/>
        </w:rPr>
        <w:t>响应格式</w:t>
      </w:r>
    </w:p>
    <w:p w:rsidR="00644111" w:rsidRPr="00644111" w:rsidRDefault="00644111" w:rsidP="00644111">
      <w:pPr>
        <w:spacing w:line="360" w:lineRule="auto"/>
        <w:ind w:left="420" w:firstLine="420"/>
        <w:rPr>
          <w:szCs w:val="21"/>
        </w:rPr>
      </w:pPr>
      <w:r w:rsidRPr="00644111">
        <w:rPr>
          <w:rFonts w:hint="eastAsia"/>
          <w:szCs w:val="21"/>
        </w:rPr>
        <w:t>无</w:t>
      </w:r>
    </w:p>
    <w:p w:rsidR="00000000" w:rsidRDefault="00644111" w:rsidP="00CE4D8A">
      <w:pPr>
        <w:spacing w:beforeLines="50"/>
        <w:ind w:firstLine="420"/>
        <w:pPrChange w:id="336" w:author="CMDI-LVLIANGDONG" w:date="2015-07-22T10:29:00Z">
          <w:pPr>
            <w:spacing w:beforeLines="50"/>
            <w:ind w:firstLine="420"/>
          </w:pPr>
        </w:pPrChange>
      </w:pPr>
      <w:r w:rsidRPr="00931120">
        <w:rPr>
          <w:rFonts w:hint="eastAsia"/>
        </w:rPr>
        <w:t>输出参数</w:t>
      </w:r>
    </w:p>
    <w:p w:rsidR="006550FD" w:rsidRPr="009E44FF" w:rsidRDefault="00644111" w:rsidP="00644111">
      <w:pPr>
        <w:spacing w:line="360" w:lineRule="auto"/>
        <w:ind w:left="420" w:firstLine="420"/>
        <w:rPr>
          <w:szCs w:val="21"/>
        </w:rPr>
      </w:pPr>
      <w:r>
        <w:rPr>
          <w:rFonts w:hint="eastAsia"/>
          <w:szCs w:val="21"/>
        </w:rPr>
        <w:t>无</w:t>
      </w:r>
    </w:p>
    <w:p w:rsidR="00763796" w:rsidRPr="00980B53" w:rsidRDefault="00763796" w:rsidP="00980B53">
      <w:pPr>
        <w:pStyle w:val="TimesNewRoman050"/>
        <w:ind w:left="0"/>
        <w:rPr>
          <w:rFonts w:cs="Times New Roman"/>
        </w:rPr>
      </w:pPr>
      <w:bookmarkStart w:id="337" w:name="_Toc422211146"/>
      <w:r w:rsidRPr="00980B53">
        <w:rPr>
          <w:rFonts w:cs="Times New Roman"/>
        </w:rPr>
        <w:t>查询</w:t>
      </w:r>
      <w:r w:rsidRPr="00980B53">
        <w:rPr>
          <w:rFonts w:cs="Times New Roman"/>
        </w:rPr>
        <w:t>VLAN</w:t>
      </w:r>
      <w:r w:rsidRPr="00980B53">
        <w:rPr>
          <w:rFonts w:cs="Times New Roman"/>
        </w:rPr>
        <w:t>信息</w:t>
      </w:r>
      <w:bookmarkEnd w:id="337"/>
    </w:p>
    <w:p w:rsidR="00E25762" w:rsidRPr="00931120" w:rsidRDefault="00E25762" w:rsidP="00CE4D8A">
      <w:pPr>
        <w:spacing w:beforeLines="50"/>
        <w:ind w:firstLine="420"/>
      </w:pPr>
      <w:r w:rsidRPr="00931120">
        <w:t>功能描述</w:t>
      </w:r>
    </w:p>
    <w:p w:rsidR="00E25762" w:rsidRPr="009E44FF" w:rsidRDefault="00E25762" w:rsidP="00FF3114">
      <w:pPr>
        <w:spacing w:line="360" w:lineRule="auto"/>
        <w:ind w:left="420" w:firstLine="420"/>
        <w:rPr>
          <w:szCs w:val="21"/>
        </w:rPr>
      </w:pPr>
      <w:r w:rsidRPr="009E44FF">
        <w:rPr>
          <w:szCs w:val="21"/>
        </w:rPr>
        <w:t>该命令用于从</w:t>
      </w:r>
      <w:r w:rsidRPr="009E44FF">
        <w:rPr>
          <w:szCs w:val="21"/>
        </w:rPr>
        <w:t>OLT</w:t>
      </w:r>
      <w:r w:rsidRPr="009E44FF">
        <w:rPr>
          <w:szCs w:val="21"/>
        </w:rPr>
        <w:t>及</w:t>
      </w:r>
      <w:r w:rsidRPr="009E44FF">
        <w:rPr>
          <w:szCs w:val="21"/>
        </w:rPr>
        <w:t>ONU</w:t>
      </w:r>
      <w:r w:rsidRPr="009E44FF">
        <w:rPr>
          <w:szCs w:val="21"/>
        </w:rPr>
        <w:t>上查询</w:t>
      </w:r>
      <w:r w:rsidRPr="009E44FF">
        <w:rPr>
          <w:szCs w:val="21"/>
        </w:rPr>
        <w:t>VLAN</w:t>
      </w:r>
    </w:p>
    <w:p w:rsidR="00E25762" w:rsidRPr="00931120" w:rsidRDefault="00E25762" w:rsidP="00CE4D8A">
      <w:pPr>
        <w:spacing w:beforeLines="50"/>
        <w:ind w:firstLine="420"/>
      </w:pPr>
      <w:r w:rsidRPr="00931120">
        <w:t>命令格式</w:t>
      </w:r>
    </w:p>
    <w:p w:rsidR="00E25762" w:rsidRPr="009E44FF" w:rsidRDefault="00E25762" w:rsidP="00FF3114">
      <w:pPr>
        <w:spacing w:line="360" w:lineRule="auto"/>
        <w:ind w:left="420" w:firstLine="420"/>
        <w:rPr>
          <w:szCs w:val="21"/>
        </w:rPr>
      </w:pPr>
      <w:r w:rsidRPr="009E44FF">
        <w:rPr>
          <w:szCs w:val="21"/>
        </w:rPr>
        <w:t>LST-VLAN::ONUIP=onu-name|OLTID=olt-name:CTAG::[VLAN=vlanid];</w:t>
      </w:r>
    </w:p>
    <w:p w:rsidR="00000000" w:rsidRDefault="00E25762" w:rsidP="00CE4D8A">
      <w:pPr>
        <w:spacing w:beforeLines="50"/>
        <w:ind w:firstLine="420"/>
        <w:pPrChange w:id="338" w:author="CMDI-LVLIANGDONG" w:date="2015-07-22T10:29:00Z">
          <w:pPr>
            <w:spacing w:beforeLines="50"/>
            <w:ind w:firstLine="420"/>
          </w:pPr>
        </w:pPrChange>
      </w:pPr>
      <w:r w:rsidRPr="00931120">
        <w:lastRenderedPageBreak/>
        <w:t>输入参数</w:t>
      </w:r>
    </w:p>
    <w:tbl>
      <w:tblPr>
        <w:tblStyle w:val="afffffd"/>
        <w:tblW w:w="8366" w:type="dxa"/>
        <w:tblLayout w:type="fixed"/>
        <w:tblLook w:val="01E0"/>
      </w:tblPr>
      <w:tblGrid>
        <w:gridCol w:w="1228"/>
        <w:gridCol w:w="1601"/>
        <w:gridCol w:w="1416"/>
        <w:gridCol w:w="1002"/>
        <w:gridCol w:w="3119"/>
      </w:tblGrid>
      <w:tr w:rsidR="00715F8F" w:rsidRPr="00D50B7F" w:rsidTr="00715F8F">
        <w:trPr>
          <w:cnfStyle w:val="100000000000"/>
        </w:trPr>
        <w:tc>
          <w:tcPr>
            <w:tcW w:w="734" w:type="pct"/>
          </w:tcPr>
          <w:p w:rsidR="00715F8F" w:rsidRPr="00D50B7F" w:rsidRDefault="00715F8F" w:rsidP="00D50B7F">
            <w:pPr>
              <w:rPr>
                <w:szCs w:val="18"/>
              </w:rPr>
            </w:pPr>
            <w:r w:rsidRPr="00D50B7F">
              <w:rPr>
                <w:rFonts w:ascii="宋体" w:eastAsia="宋体" w:hAnsi="宋体" w:cs="宋体" w:hint="eastAsia"/>
                <w:szCs w:val="18"/>
              </w:rPr>
              <w:t>参数名称</w:t>
            </w:r>
          </w:p>
        </w:tc>
        <w:tc>
          <w:tcPr>
            <w:tcW w:w="957" w:type="pct"/>
          </w:tcPr>
          <w:p w:rsidR="00715F8F" w:rsidRPr="00D50B7F" w:rsidRDefault="00715F8F" w:rsidP="00D50B7F">
            <w:pPr>
              <w:rPr>
                <w:szCs w:val="18"/>
              </w:rPr>
            </w:pPr>
            <w:r w:rsidRPr="00D50B7F">
              <w:rPr>
                <w:rFonts w:ascii="宋体" w:eastAsia="宋体" w:hAnsi="宋体" w:cs="宋体" w:hint="eastAsia"/>
                <w:szCs w:val="18"/>
              </w:rPr>
              <w:t>数据类型</w:t>
            </w:r>
          </w:p>
        </w:tc>
        <w:tc>
          <w:tcPr>
            <w:tcW w:w="846" w:type="pct"/>
          </w:tcPr>
          <w:p w:rsidR="00715F8F" w:rsidRPr="00D50B7F" w:rsidRDefault="00715F8F" w:rsidP="00D50B7F">
            <w:pPr>
              <w:rPr>
                <w:szCs w:val="18"/>
              </w:rPr>
            </w:pPr>
            <w:r w:rsidRPr="00D50B7F">
              <w:rPr>
                <w:rFonts w:ascii="宋体" w:eastAsia="宋体" w:hAnsi="宋体" w:cs="宋体" w:hint="eastAsia"/>
                <w:szCs w:val="18"/>
              </w:rPr>
              <w:t>取值范围</w:t>
            </w:r>
          </w:p>
        </w:tc>
        <w:tc>
          <w:tcPr>
            <w:tcW w:w="599" w:type="pct"/>
          </w:tcPr>
          <w:p w:rsidR="00715F8F" w:rsidRPr="00225EC6" w:rsidRDefault="00715F8F" w:rsidP="00715F8F">
            <w:pPr>
              <w:rPr>
                <w:rFonts w:eastAsiaTheme="minorEastAsia"/>
                <w:szCs w:val="18"/>
              </w:rPr>
            </w:pPr>
            <w:r>
              <w:rPr>
                <w:rFonts w:eastAsiaTheme="minorEastAsia" w:hint="eastAsia"/>
                <w:szCs w:val="18"/>
              </w:rPr>
              <w:t>限定</w:t>
            </w:r>
          </w:p>
        </w:tc>
        <w:tc>
          <w:tcPr>
            <w:tcW w:w="1864" w:type="pct"/>
          </w:tcPr>
          <w:p w:rsidR="00715F8F" w:rsidRPr="00D50B7F" w:rsidRDefault="00715F8F" w:rsidP="00D50B7F">
            <w:pPr>
              <w:rPr>
                <w:szCs w:val="18"/>
              </w:rPr>
            </w:pPr>
            <w:r w:rsidRPr="00D50B7F">
              <w:rPr>
                <w:rFonts w:ascii="宋体" w:eastAsia="宋体" w:hAnsi="宋体" w:cs="宋体" w:hint="eastAsia"/>
                <w:szCs w:val="18"/>
              </w:rPr>
              <w:t>参数说明</w:t>
            </w:r>
          </w:p>
        </w:tc>
      </w:tr>
      <w:tr w:rsidR="00715F8F" w:rsidRPr="00D50B7F" w:rsidTr="00715F8F">
        <w:tc>
          <w:tcPr>
            <w:tcW w:w="734" w:type="pct"/>
          </w:tcPr>
          <w:p w:rsidR="00715F8F" w:rsidRPr="00D50B7F" w:rsidRDefault="00715F8F" w:rsidP="00D50B7F">
            <w:pPr>
              <w:rPr>
                <w:szCs w:val="18"/>
              </w:rPr>
            </w:pPr>
            <w:r w:rsidRPr="00D50B7F">
              <w:rPr>
                <w:szCs w:val="18"/>
              </w:rPr>
              <w:t>ONUIP</w:t>
            </w:r>
          </w:p>
        </w:tc>
        <w:tc>
          <w:tcPr>
            <w:tcW w:w="957" w:type="pct"/>
          </w:tcPr>
          <w:p w:rsidR="00715F8F" w:rsidRPr="00D50B7F" w:rsidRDefault="00715F8F" w:rsidP="00D50B7F">
            <w:pPr>
              <w:rPr>
                <w:szCs w:val="18"/>
              </w:rPr>
            </w:pPr>
            <w:r w:rsidRPr="00D50B7F">
              <w:rPr>
                <w:szCs w:val="18"/>
              </w:rPr>
              <w:t>OCTET STRING</w:t>
            </w:r>
          </w:p>
        </w:tc>
        <w:tc>
          <w:tcPr>
            <w:tcW w:w="846" w:type="pct"/>
          </w:tcPr>
          <w:p w:rsidR="00715F8F" w:rsidRPr="00D50B7F" w:rsidRDefault="00715F8F" w:rsidP="00D50B7F">
            <w:pPr>
              <w:rPr>
                <w:szCs w:val="18"/>
              </w:rPr>
            </w:pPr>
            <w:r w:rsidRPr="00D50B7F">
              <w:rPr>
                <w:szCs w:val="18"/>
              </w:rPr>
              <w:t>SIZE(128)</w:t>
            </w:r>
          </w:p>
        </w:tc>
        <w:tc>
          <w:tcPr>
            <w:tcW w:w="599" w:type="pct"/>
          </w:tcPr>
          <w:p w:rsidR="00715F8F" w:rsidRPr="002B630E" w:rsidRDefault="00715F8F" w:rsidP="00715F8F">
            <w:pPr>
              <w:rPr>
                <w:rFonts w:eastAsiaTheme="minorEastAsia"/>
                <w:szCs w:val="18"/>
              </w:rPr>
            </w:pPr>
            <w:r>
              <w:rPr>
                <w:rFonts w:eastAsiaTheme="minorEastAsia" w:hint="eastAsia"/>
                <w:szCs w:val="18"/>
              </w:rPr>
              <w:t>C</w:t>
            </w:r>
          </w:p>
        </w:tc>
        <w:tc>
          <w:tcPr>
            <w:tcW w:w="1864" w:type="pct"/>
          </w:tcPr>
          <w:p w:rsidR="00715F8F" w:rsidRPr="00D50B7F" w:rsidRDefault="00715F8F" w:rsidP="00D50B7F">
            <w:pPr>
              <w:rPr>
                <w:szCs w:val="18"/>
              </w:rPr>
            </w:pPr>
            <w:r w:rsidRPr="00D50B7F">
              <w:rPr>
                <w:rFonts w:ascii="宋体" w:eastAsia="宋体" w:hAnsi="宋体" w:cs="宋体" w:hint="eastAsia"/>
                <w:szCs w:val="18"/>
              </w:rPr>
              <w:t>具有管理</w:t>
            </w:r>
            <w:r w:rsidRPr="00D50B7F">
              <w:rPr>
                <w:szCs w:val="18"/>
              </w:rPr>
              <w:t>IP</w:t>
            </w:r>
            <w:r w:rsidRPr="00D50B7F">
              <w:rPr>
                <w:rFonts w:ascii="宋体" w:eastAsia="宋体" w:hAnsi="宋体" w:cs="宋体" w:hint="eastAsia"/>
                <w:szCs w:val="18"/>
              </w:rPr>
              <w:t>的</w:t>
            </w:r>
            <w:r w:rsidRPr="00D50B7F">
              <w:rPr>
                <w:szCs w:val="18"/>
              </w:rPr>
              <w:t>ONU</w:t>
            </w:r>
            <w:r w:rsidRPr="00D50B7F">
              <w:rPr>
                <w:rFonts w:ascii="宋体" w:eastAsia="宋体" w:hAnsi="宋体" w:cs="宋体" w:hint="eastAsia"/>
                <w:szCs w:val="18"/>
              </w:rPr>
              <w:t>的</w:t>
            </w:r>
            <w:r w:rsidRPr="00D50B7F">
              <w:rPr>
                <w:szCs w:val="18"/>
              </w:rPr>
              <w:t>IP</w:t>
            </w:r>
            <w:r w:rsidRPr="00D50B7F">
              <w:rPr>
                <w:rFonts w:ascii="宋体" w:eastAsia="宋体" w:hAnsi="宋体" w:cs="宋体" w:hint="eastAsia"/>
                <w:szCs w:val="18"/>
              </w:rPr>
              <w:t>地址或名称</w:t>
            </w:r>
          </w:p>
        </w:tc>
      </w:tr>
      <w:tr w:rsidR="00715F8F" w:rsidRPr="00D50B7F" w:rsidTr="00715F8F">
        <w:tc>
          <w:tcPr>
            <w:tcW w:w="734" w:type="pct"/>
          </w:tcPr>
          <w:p w:rsidR="00715F8F" w:rsidRPr="00D50B7F" w:rsidRDefault="00715F8F" w:rsidP="00D50B7F">
            <w:pPr>
              <w:rPr>
                <w:szCs w:val="18"/>
              </w:rPr>
            </w:pPr>
            <w:r w:rsidRPr="00D50B7F">
              <w:rPr>
                <w:szCs w:val="18"/>
              </w:rPr>
              <w:t>OLTID</w:t>
            </w:r>
          </w:p>
        </w:tc>
        <w:tc>
          <w:tcPr>
            <w:tcW w:w="957" w:type="pct"/>
          </w:tcPr>
          <w:p w:rsidR="00715F8F" w:rsidRPr="00D50B7F" w:rsidRDefault="00715F8F" w:rsidP="00D50B7F">
            <w:pPr>
              <w:rPr>
                <w:szCs w:val="18"/>
              </w:rPr>
            </w:pPr>
            <w:r w:rsidRPr="00D50B7F">
              <w:rPr>
                <w:szCs w:val="18"/>
              </w:rPr>
              <w:t>OCTET STRING</w:t>
            </w:r>
          </w:p>
        </w:tc>
        <w:tc>
          <w:tcPr>
            <w:tcW w:w="846" w:type="pct"/>
          </w:tcPr>
          <w:p w:rsidR="00715F8F" w:rsidRPr="00D50B7F" w:rsidRDefault="00715F8F" w:rsidP="00D50B7F">
            <w:pPr>
              <w:rPr>
                <w:szCs w:val="18"/>
              </w:rPr>
            </w:pPr>
            <w:r w:rsidRPr="00D50B7F">
              <w:rPr>
                <w:szCs w:val="18"/>
              </w:rPr>
              <w:t>SIZE(128)</w:t>
            </w:r>
          </w:p>
        </w:tc>
        <w:tc>
          <w:tcPr>
            <w:tcW w:w="599" w:type="pct"/>
          </w:tcPr>
          <w:p w:rsidR="00715F8F" w:rsidRPr="002B630E" w:rsidRDefault="00715F8F" w:rsidP="00715F8F">
            <w:pPr>
              <w:rPr>
                <w:rFonts w:eastAsiaTheme="minorEastAsia"/>
                <w:szCs w:val="18"/>
              </w:rPr>
            </w:pPr>
            <w:r>
              <w:rPr>
                <w:rFonts w:eastAsiaTheme="minorEastAsia" w:hint="eastAsia"/>
                <w:szCs w:val="18"/>
              </w:rPr>
              <w:t>C</w:t>
            </w:r>
          </w:p>
        </w:tc>
        <w:tc>
          <w:tcPr>
            <w:tcW w:w="1864" w:type="pct"/>
          </w:tcPr>
          <w:p w:rsidR="00715F8F" w:rsidRPr="00D50B7F" w:rsidRDefault="00715F8F" w:rsidP="00D50B7F">
            <w:pPr>
              <w:rPr>
                <w:szCs w:val="18"/>
              </w:rPr>
            </w:pPr>
            <w:r w:rsidRPr="00D50B7F">
              <w:rPr>
                <w:szCs w:val="18"/>
              </w:rPr>
              <w:t>OLT IP</w:t>
            </w:r>
            <w:r w:rsidRPr="00D50B7F">
              <w:rPr>
                <w:rFonts w:ascii="宋体" w:eastAsia="宋体" w:hAnsi="宋体" w:cs="宋体" w:hint="eastAsia"/>
                <w:szCs w:val="18"/>
              </w:rPr>
              <w:t>地址或名称</w:t>
            </w:r>
          </w:p>
        </w:tc>
      </w:tr>
      <w:tr w:rsidR="00715F8F" w:rsidRPr="00D50B7F" w:rsidTr="00715F8F">
        <w:tc>
          <w:tcPr>
            <w:tcW w:w="734" w:type="pct"/>
          </w:tcPr>
          <w:p w:rsidR="00715F8F" w:rsidRPr="00D50B7F" w:rsidRDefault="00715F8F" w:rsidP="00D50B7F">
            <w:pPr>
              <w:rPr>
                <w:szCs w:val="18"/>
              </w:rPr>
            </w:pPr>
            <w:r w:rsidRPr="00D50B7F">
              <w:rPr>
                <w:szCs w:val="18"/>
              </w:rPr>
              <w:t>VLAN</w:t>
            </w:r>
          </w:p>
        </w:tc>
        <w:tc>
          <w:tcPr>
            <w:tcW w:w="957" w:type="pct"/>
          </w:tcPr>
          <w:p w:rsidR="00715F8F" w:rsidRPr="00D50B7F" w:rsidRDefault="00715F8F" w:rsidP="00D50B7F">
            <w:pPr>
              <w:rPr>
                <w:szCs w:val="18"/>
              </w:rPr>
            </w:pPr>
            <w:r w:rsidRPr="00D50B7F">
              <w:rPr>
                <w:szCs w:val="18"/>
              </w:rPr>
              <w:t>INTEGER</w:t>
            </w:r>
          </w:p>
        </w:tc>
        <w:tc>
          <w:tcPr>
            <w:tcW w:w="846" w:type="pct"/>
          </w:tcPr>
          <w:p w:rsidR="00715F8F" w:rsidRPr="00D50B7F" w:rsidRDefault="00715F8F" w:rsidP="00D50B7F">
            <w:pPr>
              <w:rPr>
                <w:szCs w:val="18"/>
              </w:rPr>
            </w:pPr>
            <w:r w:rsidRPr="00D50B7F">
              <w:rPr>
                <w:szCs w:val="18"/>
              </w:rPr>
              <w:t>0-4094</w:t>
            </w:r>
          </w:p>
        </w:tc>
        <w:tc>
          <w:tcPr>
            <w:tcW w:w="599" w:type="pct"/>
          </w:tcPr>
          <w:p w:rsidR="00715F8F" w:rsidRPr="00225EC6" w:rsidRDefault="001C434D" w:rsidP="00715F8F">
            <w:pPr>
              <w:rPr>
                <w:rFonts w:eastAsiaTheme="minorEastAsia"/>
                <w:szCs w:val="18"/>
              </w:rPr>
            </w:pPr>
            <w:r>
              <w:rPr>
                <w:rFonts w:eastAsiaTheme="minorEastAsia" w:hint="eastAsia"/>
                <w:szCs w:val="18"/>
              </w:rPr>
              <w:t>O</w:t>
            </w:r>
          </w:p>
        </w:tc>
        <w:tc>
          <w:tcPr>
            <w:tcW w:w="1864" w:type="pct"/>
          </w:tcPr>
          <w:p w:rsidR="00715F8F" w:rsidRPr="00D50B7F" w:rsidRDefault="00715F8F" w:rsidP="00D50B7F">
            <w:pPr>
              <w:rPr>
                <w:szCs w:val="18"/>
              </w:rPr>
            </w:pPr>
            <w:r w:rsidRPr="00D50B7F">
              <w:rPr>
                <w:szCs w:val="18"/>
              </w:rPr>
              <w:t>VLANID</w:t>
            </w:r>
          </w:p>
        </w:tc>
      </w:tr>
    </w:tbl>
    <w:p w:rsidR="00E25762" w:rsidRPr="009E44FF" w:rsidRDefault="00E25762" w:rsidP="00E25762">
      <w:pPr>
        <w:rPr>
          <w:szCs w:val="21"/>
        </w:rPr>
      </w:pPr>
    </w:p>
    <w:p w:rsidR="00000000" w:rsidRDefault="00E25762" w:rsidP="00CE4D8A">
      <w:pPr>
        <w:spacing w:beforeLines="50"/>
        <w:ind w:firstLine="420"/>
        <w:pPrChange w:id="339" w:author="CMDI-LVLIANGDONG" w:date="2015-07-22T10:29:00Z">
          <w:pPr>
            <w:spacing w:beforeLines="50"/>
            <w:ind w:firstLine="420"/>
          </w:pPr>
        </w:pPrChange>
      </w:pPr>
      <w:r w:rsidRPr="00931120">
        <w:t>响应格式</w:t>
      </w:r>
    </w:p>
    <w:p w:rsidR="00E25762" w:rsidRDefault="00E25762"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000000" w:rsidRDefault="00E25762" w:rsidP="00CE4D8A">
      <w:pPr>
        <w:spacing w:beforeLines="50"/>
        <w:ind w:firstLine="420"/>
        <w:pPrChange w:id="340" w:author="CMDI-LVLIANGDONG" w:date="2015-07-22T10:29:00Z">
          <w:pPr>
            <w:spacing w:beforeLines="50"/>
            <w:ind w:firstLine="420"/>
          </w:pPr>
        </w:pPrChange>
      </w:pPr>
      <w:r w:rsidRPr="00931120">
        <w:t>输出参数</w:t>
      </w:r>
    </w:p>
    <w:tbl>
      <w:tblPr>
        <w:tblStyle w:val="afffffd"/>
        <w:tblW w:w="8548" w:type="dxa"/>
        <w:tblLayout w:type="fixed"/>
        <w:tblLook w:val="01E0"/>
      </w:tblPr>
      <w:tblGrid>
        <w:gridCol w:w="1411"/>
        <w:gridCol w:w="1560"/>
        <w:gridCol w:w="1804"/>
        <w:gridCol w:w="776"/>
        <w:gridCol w:w="2997"/>
      </w:tblGrid>
      <w:tr w:rsidR="00715F8F" w:rsidRPr="00D50B7F" w:rsidTr="00715F8F">
        <w:trPr>
          <w:cnfStyle w:val="100000000000"/>
        </w:trPr>
        <w:tc>
          <w:tcPr>
            <w:tcW w:w="825" w:type="pct"/>
          </w:tcPr>
          <w:p w:rsidR="00715F8F" w:rsidRPr="00D50B7F" w:rsidRDefault="00715F8F" w:rsidP="00D50B7F">
            <w:pPr>
              <w:rPr>
                <w:szCs w:val="18"/>
              </w:rPr>
            </w:pPr>
            <w:r w:rsidRPr="00D50B7F">
              <w:rPr>
                <w:rFonts w:ascii="宋体" w:eastAsia="宋体" w:hAnsi="宋体" w:cs="宋体" w:hint="eastAsia"/>
                <w:szCs w:val="18"/>
              </w:rPr>
              <w:t>参数名称</w:t>
            </w:r>
          </w:p>
        </w:tc>
        <w:tc>
          <w:tcPr>
            <w:tcW w:w="912" w:type="pct"/>
          </w:tcPr>
          <w:p w:rsidR="00715F8F" w:rsidRPr="00D50B7F" w:rsidRDefault="00715F8F" w:rsidP="00D50B7F">
            <w:pPr>
              <w:rPr>
                <w:szCs w:val="18"/>
              </w:rPr>
            </w:pPr>
            <w:r w:rsidRPr="00D50B7F">
              <w:rPr>
                <w:rFonts w:ascii="宋体" w:eastAsia="宋体" w:hAnsi="宋体" w:cs="宋体" w:hint="eastAsia"/>
                <w:szCs w:val="18"/>
              </w:rPr>
              <w:t>数据类型</w:t>
            </w:r>
          </w:p>
        </w:tc>
        <w:tc>
          <w:tcPr>
            <w:tcW w:w="1055" w:type="pct"/>
          </w:tcPr>
          <w:p w:rsidR="00715F8F" w:rsidRPr="00D50B7F" w:rsidRDefault="00715F8F" w:rsidP="00D50B7F">
            <w:pPr>
              <w:rPr>
                <w:szCs w:val="18"/>
              </w:rPr>
            </w:pPr>
            <w:r w:rsidRPr="00D50B7F">
              <w:rPr>
                <w:rFonts w:ascii="宋体" w:eastAsia="宋体" w:hAnsi="宋体" w:cs="宋体" w:hint="eastAsia"/>
                <w:szCs w:val="18"/>
              </w:rPr>
              <w:t>取值范围</w:t>
            </w:r>
          </w:p>
        </w:tc>
        <w:tc>
          <w:tcPr>
            <w:tcW w:w="454" w:type="pct"/>
          </w:tcPr>
          <w:p w:rsidR="00715F8F" w:rsidRPr="00225EC6" w:rsidRDefault="00715F8F" w:rsidP="00715F8F">
            <w:pPr>
              <w:rPr>
                <w:rFonts w:eastAsiaTheme="minorEastAsia"/>
                <w:szCs w:val="18"/>
              </w:rPr>
            </w:pPr>
            <w:r>
              <w:rPr>
                <w:rFonts w:eastAsiaTheme="minorEastAsia" w:hint="eastAsia"/>
                <w:szCs w:val="18"/>
              </w:rPr>
              <w:t>限定</w:t>
            </w:r>
          </w:p>
        </w:tc>
        <w:tc>
          <w:tcPr>
            <w:tcW w:w="1753" w:type="pct"/>
          </w:tcPr>
          <w:p w:rsidR="00715F8F" w:rsidRPr="00D50B7F" w:rsidRDefault="00715F8F" w:rsidP="00D50B7F">
            <w:pPr>
              <w:rPr>
                <w:szCs w:val="18"/>
              </w:rPr>
            </w:pPr>
            <w:r w:rsidRPr="00D50B7F">
              <w:rPr>
                <w:rFonts w:ascii="宋体" w:eastAsia="宋体" w:hAnsi="宋体" w:cs="宋体" w:hint="eastAsia"/>
                <w:szCs w:val="18"/>
              </w:rPr>
              <w:t>参数说明</w:t>
            </w:r>
          </w:p>
        </w:tc>
      </w:tr>
      <w:tr w:rsidR="00715F8F" w:rsidRPr="00D50B7F" w:rsidTr="00715F8F">
        <w:tc>
          <w:tcPr>
            <w:tcW w:w="825" w:type="pct"/>
          </w:tcPr>
          <w:p w:rsidR="00715F8F" w:rsidRPr="00D50B7F" w:rsidRDefault="00715F8F" w:rsidP="00D50B7F">
            <w:pPr>
              <w:rPr>
                <w:szCs w:val="18"/>
              </w:rPr>
            </w:pPr>
            <w:r w:rsidRPr="00D50B7F">
              <w:rPr>
                <w:szCs w:val="18"/>
              </w:rPr>
              <w:t>ONUIP</w:t>
            </w:r>
          </w:p>
        </w:tc>
        <w:tc>
          <w:tcPr>
            <w:tcW w:w="912" w:type="pct"/>
          </w:tcPr>
          <w:p w:rsidR="00715F8F" w:rsidRPr="00D50B7F" w:rsidRDefault="00715F8F" w:rsidP="00D50B7F">
            <w:pPr>
              <w:rPr>
                <w:szCs w:val="18"/>
              </w:rPr>
            </w:pPr>
            <w:r w:rsidRPr="00D50B7F">
              <w:rPr>
                <w:szCs w:val="18"/>
              </w:rPr>
              <w:t>OCTET STRING</w:t>
            </w:r>
          </w:p>
        </w:tc>
        <w:tc>
          <w:tcPr>
            <w:tcW w:w="1055" w:type="pct"/>
          </w:tcPr>
          <w:p w:rsidR="00715F8F" w:rsidRPr="00D50B7F" w:rsidRDefault="00715F8F" w:rsidP="00D50B7F">
            <w:pPr>
              <w:rPr>
                <w:szCs w:val="18"/>
              </w:rPr>
            </w:pPr>
            <w:r w:rsidRPr="00D50B7F">
              <w:rPr>
                <w:szCs w:val="18"/>
              </w:rPr>
              <w:t>SIZE(128)</w:t>
            </w:r>
          </w:p>
        </w:tc>
        <w:tc>
          <w:tcPr>
            <w:tcW w:w="454" w:type="pct"/>
          </w:tcPr>
          <w:p w:rsidR="00715F8F" w:rsidRPr="00D50B7F" w:rsidRDefault="00715F8F" w:rsidP="00715F8F">
            <w:pPr>
              <w:rPr>
                <w:szCs w:val="18"/>
              </w:rPr>
            </w:pPr>
            <w:r>
              <w:rPr>
                <w:rFonts w:eastAsiaTheme="minorEastAsia" w:hint="eastAsia"/>
                <w:szCs w:val="18"/>
              </w:rPr>
              <w:t>M</w:t>
            </w:r>
          </w:p>
        </w:tc>
        <w:tc>
          <w:tcPr>
            <w:tcW w:w="1753" w:type="pct"/>
          </w:tcPr>
          <w:p w:rsidR="00715F8F" w:rsidRPr="00D50B7F" w:rsidRDefault="00715F8F" w:rsidP="00D50B7F">
            <w:pPr>
              <w:rPr>
                <w:szCs w:val="18"/>
              </w:rPr>
            </w:pPr>
            <w:r w:rsidRPr="00D50B7F">
              <w:rPr>
                <w:rFonts w:ascii="宋体" w:eastAsia="宋体" w:hAnsi="宋体" w:cs="宋体" w:hint="eastAsia"/>
                <w:szCs w:val="18"/>
              </w:rPr>
              <w:t>具有管理</w:t>
            </w:r>
            <w:r w:rsidRPr="00D50B7F">
              <w:rPr>
                <w:szCs w:val="18"/>
              </w:rPr>
              <w:t>IP</w:t>
            </w:r>
            <w:r w:rsidRPr="00D50B7F">
              <w:rPr>
                <w:rFonts w:ascii="宋体" w:eastAsia="宋体" w:hAnsi="宋体" w:cs="宋体" w:hint="eastAsia"/>
                <w:szCs w:val="18"/>
              </w:rPr>
              <w:t>的</w:t>
            </w:r>
            <w:r w:rsidRPr="00D50B7F">
              <w:rPr>
                <w:szCs w:val="18"/>
              </w:rPr>
              <w:t>ONU</w:t>
            </w:r>
            <w:r w:rsidRPr="00D50B7F">
              <w:rPr>
                <w:rFonts w:ascii="宋体" w:eastAsia="宋体" w:hAnsi="宋体" w:cs="宋体" w:hint="eastAsia"/>
                <w:szCs w:val="18"/>
              </w:rPr>
              <w:t>的</w:t>
            </w:r>
            <w:r w:rsidRPr="00D50B7F">
              <w:rPr>
                <w:szCs w:val="18"/>
              </w:rPr>
              <w:t>IP</w:t>
            </w:r>
            <w:r w:rsidRPr="00D50B7F">
              <w:rPr>
                <w:rFonts w:ascii="宋体" w:eastAsia="宋体" w:hAnsi="宋体" w:cs="宋体" w:hint="eastAsia"/>
                <w:szCs w:val="18"/>
              </w:rPr>
              <w:t>地址或名称</w:t>
            </w:r>
          </w:p>
        </w:tc>
      </w:tr>
      <w:tr w:rsidR="00715F8F" w:rsidRPr="00D50B7F" w:rsidTr="00715F8F">
        <w:tc>
          <w:tcPr>
            <w:tcW w:w="825" w:type="pct"/>
          </w:tcPr>
          <w:p w:rsidR="00715F8F" w:rsidRPr="00D50B7F" w:rsidRDefault="00715F8F" w:rsidP="00D50B7F">
            <w:pPr>
              <w:rPr>
                <w:szCs w:val="18"/>
              </w:rPr>
            </w:pPr>
            <w:r w:rsidRPr="00D50B7F">
              <w:rPr>
                <w:szCs w:val="18"/>
              </w:rPr>
              <w:t>OLTID</w:t>
            </w:r>
          </w:p>
        </w:tc>
        <w:tc>
          <w:tcPr>
            <w:tcW w:w="912" w:type="pct"/>
          </w:tcPr>
          <w:p w:rsidR="00715F8F" w:rsidRPr="00D50B7F" w:rsidRDefault="00715F8F" w:rsidP="00D50B7F">
            <w:pPr>
              <w:rPr>
                <w:szCs w:val="18"/>
              </w:rPr>
            </w:pPr>
            <w:r w:rsidRPr="00D50B7F">
              <w:rPr>
                <w:szCs w:val="18"/>
              </w:rPr>
              <w:t>OCTET STRING</w:t>
            </w:r>
          </w:p>
        </w:tc>
        <w:tc>
          <w:tcPr>
            <w:tcW w:w="1055" w:type="pct"/>
          </w:tcPr>
          <w:p w:rsidR="00715F8F" w:rsidRPr="00D50B7F" w:rsidRDefault="00715F8F" w:rsidP="00D50B7F">
            <w:pPr>
              <w:rPr>
                <w:szCs w:val="18"/>
              </w:rPr>
            </w:pPr>
            <w:r w:rsidRPr="00D50B7F">
              <w:rPr>
                <w:szCs w:val="18"/>
              </w:rPr>
              <w:t>SIZE(128)</w:t>
            </w:r>
          </w:p>
        </w:tc>
        <w:tc>
          <w:tcPr>
            <w:tcW w:w="454" w:type="pct"/>
          </w:tcPr>
          <w:p w:rsidR="00715F8F" w:rsidRPr="00D50B7F" w:rsidRDefault="00715F8F" w:rsidP="00715F8F">
            <w:pPr>
              <w:rPr>
                <w:szCs w:val="18"/>
              </w:rPr>
            </w:pPr>
            <w:r>
              <w:rPr>
                <w:rFonts w:eastAsiaTheme="minorEastAsia" w:hint="eastAsia"/>
                <w:szCs w:val="18"/>
              </w:rPr>
              <w:t>M</w:t>
            </w:r>
          </w:p>
        </w:tc>
        <w:tc>
          <w:tcPr>
            <w:tcW w:w="1753" w:type="pct"/>
          </w:tcPr>
          <w:p w:rsidR="00715F8F" w:rsidRPr="00D50B7F" w:rsidRDefault="00715F8F" w:rsidP="00D50B7F">
            <w:pPr>
              <w:rPr>
                <w:szCs w:val="18"/>
              </w:rPr>
            </w:pPr>
            <w:r w:rsidRPr="00D50B7F">
              <w:rPr>
                <w:szCs w:val="18"/>
              </w:rPr>
              <w:t>OLT IP</w:t>
            </w:r>
            <w:r w:rsidRPr="00D50B7F">
              <w:rPr>
                <w:rFonts w:ascii="宋体" w:eastAsia="宋体" w:hAnsi="宋体" w:cs="宋体" w:hint="eastAsia"/>
                <w:szCs w:val="18"/>
              </w:rPr>
              <w:t>地址或名称</w:t>
            </w:r>
          </w:p>
        </w:tc>
      </w:tr>
      <w:tr w:rsidR="00715F8F" w:rsidRPr="00D50B7F" w:rsidTr="00715F8F">
        <w:tc>
          <w:tcPr>
            <w:tcW w:w="825" w:type="pct"/>
          </w:tcPr>
          <w:p w:rsidR="00715F8F" w:rsidRPr="00D50B7F" w:rsidRDefault="00715F8F" w:rsidP="00D50B7F">
            <w:pPr>
              <w:rPr>
                <w:szCs w:val="18"/>
              </w:rPr>
            </w:pPr>
            <w:r w:rsidRPr="00D50B7F">
              <w:rPr>
                <w:szCs w:val="18"/>
              </w:rPr>
              <w:t>VLAN</w:t>
            </w:r>
          </w:p>
        </w:tc>
        <w:tc>
          <w:tcPr>
            <w:tcW w:w="912" w:type="pct"/>
          </w:tcPr>
          <w:p w:rsidR="00715F8F" w:rsidRPr="00D50B7F" w:rsidRDefault="00715F8F" w:rsidP="00D50B7F">
            <w:pPr>
              <w:rPr>
                <w:szCs w:val="18"/>
              </w:rPr>
            </w:pPr>
            <w:r w:rsidRPr="00D50B7F">
              <w:rPr>
                <w:szCs w:val="18"/>
              </w:rPr>
              <w:t>INTEGER</w:t>
            </w:r>
          </w:p>
        </w:tc>
        <w:tc>
          <w:tcPr>
            <w:tcW w:w="1055" w:type="pct"/>
          </w:tcPr>
          <w:p w:rsidR="00715F8F" w:rsidRPr="00D50B7F" w:rsidRDefault="00715F8F" w:rsidP="00D50B7F">
            <w:pPr>
              <w:rPr>
                <w:szCs w:val="18"/>
              </w:rPr>
            </w:pPr>
            <w:r w:rsidRPr="00D50B7F">
              <w:rPr>
                <w:szCs w:val="18"/>
              </w:rPr>
              <w:t>0-4094</w:t>
            </w:r>
          </w:p>
        </w:tc>
        <w:tc>
          <w:tcPr>
            <w:tcW w:w="454" w:type="pct"/>
          </w:tcPr>
          <w:p w:rsidR="00715F8F" w:rsidRPr="00D50B7F" w:rsidRDefault="00715F8F" w:rsidP="00715F8F">
            <w:pPr>
              <w:rPr>
                <w:szCs w:val="18"/>
              </w:rPr>
            </w:pPr>
            <w:r>
              <w:rPr>
                <w:rFonts w:eastAsiaTheme="minorEastAsia" w:hint="eastAsia"/>
                <w:szCs w:val="18"/>
              </w:rPr>
              <w:t>M</w:t>
            </w:r>
          </w:p>
        </w:tc>
        <w:tc>
          <w:tcPr>
            <w:tcW w:w="1753" w:type="pct"/>
          </w:tcPr>
          <w:p w:rsidR="00715F8F" w:rsidRPr="00D50B7F" w:rsidRDefault="00715F8F" w:rsidP="00D50B7F">
            <w:pPr>
              <w:rPr>
                <w:szCs w:val="18"/>
              </w:rPr>
            </w:pPr>
            <w:r w:rsidRPr="00D50B7F">
              <w:rPr>
                <w:szCs w:val="18"/>
              </w:rPr>
              <w:t>VLANID</w:t>
            </w:r>
          </w:p>
        </w:tc>
      </w:tr>
      <w:tr w:rsidR="00715F8F" w:rsidRPr="00D50B7F" w:rsidTr="00715F8F">
        <w:tc>
          <w:tcPr>
            <w:tcW w:w="825" w:type="pct"/>
          </w:tcPr>
          <w:p w:rsidR="00715F8F" w:rsidRPr="00D50B7F" w:rsidRDefault="00715F8F" w:rsidP="00D50B7F">
            <w:pPr>
              <w:rPr>
                <w:szCs w:val="18"/>
              </w:rPr>
            </w:pPr>
            <w:r w:rsidRPr="00D50B7F">
              <w:rPr>
                <w:szCs w:val="18"/>
              </w:rPr>
              <w:t>DESC</w:t>
            </w:r>
          </w:p>
        </w:tc>
        <w:tc>
          <w:tcPr>
            <w:tcW w:w="912" w:type="pct"/>
          </w:tcPr>
          <w:p w:rsidR="00715F8F" w:rsidRPr="00D50B7F" w:rsidRDefault="00715F8F" w:rsidP="00D50B7F">
            <w:pPr>
              <w:rPr>
                <w:szCs w:val="18"/>
              </w:rPr>
            </w:pPr>
            <w:r w:rsidRPr="00D50B7F">
              <w:rPr>
                <w:szCs w:val="18"/>
              </w:rPr>
              <w:t>OCTET STRING</w:t>
            </w:r>
          </w:p>
        </w:tc>
        <w:tc>
          <w:tcPr>
            <w:tcW w:w="1055" w:type="pct"/>
          </w:tcPr>
          <w:p w:rsidR="00715F8F" w:rsidRPr="00D50B7F" w:rsidRDefault="00715F8F" w:rsidP="00D50B7F">
            <w:pPr>
              <w:rPr>
                <w:szCs w:val="18"/>
              </w:rPr>
            </w:pPr>
            <w:r w:rsidRPr="00D50B7F">
              <w:rPr>
                <w:szCs w:val="18"/>
              </w:rPr>
              <w:t>SIZE(128)</w:t>
            </w:r>
          </w:p>
        </w:tc>
        <w:tc>
          <w:tcPr>
            <w:tcW w:w="454" w:type="pct"/>
          </w:tcPr>
          <w:p w:rsidR="00715F8F" w:rsidRPr="00D50B7F" w:rsidRDefault="00715F8F" w:rsidP="00715F8F">
            <w:pPr>
              <w:rPr>
                <w:szCs w:val="18"/>
              </w:rPr>
            </w:pPr>
            <w:r>
              <w:rPr>
                <w:rFonts w:eastAsiaTheme="minorEastAsia" w:hint="eastAsia"/>
                <w:szCs w:val="18"/>
              </w:rPr>
              <w:t>M</w:t>
            </w:r>
          </w:p>
        </w:tc>
        <w:tc>
          <w:tcPr>
            <w:tcW w:w="1753" w:type="pct"/>
          </w:tcPr>
          <w:p w:rsidR="00715F8F" w:rsidRPr="00D50B7F" w:rsidRDefault="00715F8F" w:rsidP="00D50B7F">
            <w:pPr>
              <w:rPr>
                <w:szCs w:val="18"/>
              </w:rPr>
            </w:pPr>
            <w:r w:rsidRPr="00D50B7F">
              <w:rPr>
                <w:szCs w:val="18"/>
              </w:rPr>
              <w:t>VLAN</w:t>
            </w:r>
            <w:r w:rsidRPr="00D50B7F">
              <w:rPr>
                <w:rFonts w:ascii="宋体" w:eastAsia="宋体" w:hAnsi="宋体" w:cs="宋体" w:hint="eastAsia"/>
                <w:szCs w:val="18"/>
              </w:rPr>
              <w:t>别名</w:t>
            </w:r>
          </w:p>
        </w:tc>
      </w:tr>
      <w:tr w:rsidR="00715F8F" w:rsidRPr="00D50B7F" w:rsidTr="00715F8F">
        <w:tc>
          <w:tcPr>
            <w:tcW w:w="825" w:type="pct"/>
          </w:tcPr>
          <w:p w:rsidR="00715F8F" w:rsidRPr="00D50B7F" w:rsidRDefault="00715F8F" w:rsidP="00D50B7F">
            <w:pPr>
              <w:rPr>
                <w:szCs w:val="18"/>
              </w:rPr>
            </w:pPr>
            <w:r w:rsidRPr="00D50B7F">
              <w:rPr>
                <w:szCs w:val="18"/>
              </w:rPr>
              <w:t>VLANMODE</w:t>
            </w:r>
          </w:p>
        </w:tc>
        <w:tc>
          <w:tcPr>
            <w:tcW w:w="912" w:type="pct"/>
          </w:tcPr>
          <w:p w:rsidR="00715F8F" w:rsidRPr="00D50B7F" w:rsidRDefault="00715F8F" w:rsidP="00D50B7F">
            <w:pPr>
              <w:rPr>
                <w:szCs w:val="18"/>
              </w:rPr>
            </w:pPr>
            <w:r w:rsidRPr="00D50B7F">
              <w:rPr>
                <w:szCs w:val="18"/>
              </w:rPr>
              <w:t>OCTET STRING</w:t>
            </w:r>
          </w:p>
        </w:tc>
        <w:tc>
          <w:tcPr>
            <w:tcW w:w="1055" w:type="pct"/>
          </w:tcPr>
          <w:p w:rsidR="00715F8F" w:rsidRPr="00D50B7F" w:rsidRDefault="00715F8F" w:rsidP="00D50B7F">
            <w:pPr>
              <w:rPr>
                <w:szCs w:val="18"/>
              </w:rPr>
            </w:pPr>
            <w:r w:rsidRPr="00D50B7F">
              <w:rPr>
                <w:szCs w:val="18"/>
              </w:rPr>
              <w:t>COMMON</w:t>
            </w:r>
          </w:p>
          <w:p w:rsidR="00715F8F" w:rsidRPr="00D50B7F" w:rsidRDefault="00715F8F" w:rsidP="00D50B7F">
            <w:pPr>
              <w:rPr>
                <w:szCs w:val="18"/>
              </w:rPr>
            </w:pPr>
            <w:r w:rsidRPr="00D50B7F">
              <w:rPr>
                <w:szCs w:val="18"/>
              </w:rPr>
              <w:t>STACKING</w:t>
            </w:r>
          </w:p>
          <w:p w:rsidR="00715F8F" w:rsidRPr="00D50B7F" w:rsidRDefault="00715F8F" w:rsidP="00D50B7F">
            <w:pPr>
              <w:rPr>
                <w:szCs w:val="18"/>
              </w:rPr>
            </w:pPr>
            <w:r w:rsidRPr="00D50B7F">
              <w:rPr>
                <w:szCs w:val="18"/>
              </w:rPr>
              <w:t>QINQ</w:t>
            </w:r>
          </w:p>
        </w:tc>
        <w:tc>
          <w:tcPr>
            <w:tcW w:w="454" w:type="pct"/>
          </w:tcPr>
          <w:p w:rsidR="00715F8F" w:rsidRPr="00D50B7F" w:rsidRDefault="00715F8F" w:rsidP="00715F8F">
            <w:pPr>
              <w:rPr>
                <w:szCs w:val="18"/>
              </w:rPr>
            </w:pPr>
            <w:r>
              <w:rPr>
                <w:rFonts w:eastAsiaTheme="minorEastAsia" w:hint="eastAsia"/>
                <w:szCs w:val="18"/>
              </w:rPr>
              <w:t>M</w:t>
            </w:r>
          </w:p>
        </w:tc>
        <w:tc>
          <w:tcPr>
            <w:tcW w:w="1753" w:type="pct"/>
          </w:tcPr>
          <w:p w:rsidR="00715F8F" w:rsidRPr="00D50B7F" w:rsidRDefault="00715F8F" w:rsidP="00D50B7F">
            <w:pPr>
              <w:rPr>
                <w:szCs w:val="18"/>
              </w:rPr>
            </w:pPr>
            <w:r w:rsidRPr="00D50B7F">
              <w:rPr>
                <w:szCs w:val="18"/>
              </w:rPr>
              <w:t>VLAN</w:t>
            </w:r>
            <w:r w:rsidRPr="00D50B7F">
              <w:rPr>
                <w:rFonts w:ascii="宋体" w:eastAsia="宋体" w:hAnsi="宋体" w:cs="宋体" w:hint="eastAsia"/>
                <w:szCs w:val="18"/>
              </w:rPr>
              <w:t>属性</w:t>
            </w:r>
          </w:p>
        </w:tc>
      </w:tr>
      <w:tr w:rsidR="00715F8F" w:rsidRPr="00D50B7F" w:rsidTr="00715F8F">
        <w:tc>
          <w:tcPr>
            <w:tcW w:w="825" w:type="pct"/>
          </w:tcPr>
          <w:p w:rsidR="00715F8F" w:rsidRPr="00D50B7F" w:rsidRDefault="00715F8F" w:rsidP="00D50B7F">
            <w:pPr>
              <w:rPr>
                <w:szCs w:val="18"/>
              </w:rPr>
            </w:pPr>
            <w:r w:rsidRPr="00D50B7F">
              <w:rPr>
                <w:szCs w:val="18"/>
              </w:rPr>
              <w:t>PORTLIST</w:t>
            </w:r>
          </w:p>
        </w:tc>
        <w:tc>
          <w:tcPr>
            <w:tcW w:w="912" w:type="pct"/>
          </w:tcPr>
          <w:p w:rsidR="00715F8F" w:rsidRPr="00D50B7F" w:rsidRDefault="00715F8F" w:rsidP="00D50B7F">
            <w:pPr>
              <w:rPr>
                <w:szCs w:val="18"/>
              </w:rPr>
            </w:pPr>
            <w:r w:rsidRPr="00D50B7F">
              <w:rPr>
                <w:szCs w:val="18"/>
              </w:rPr>
              <w:t>OCTET STRING</w:t>
            </w:r>
          </w:p>
        </w:tc>
        <w:tc>
          <w:tcPr>
            <w:tcW w:w="1055" w:type="pct"/>
          </w:tcPr>
          <w:p w:rsidR="00715F8F" w:rsidRPr="00D50B7F" w:rsidRDefault="00715F8F" w:rsidP="00981473">
            <w:pPr>
              <w:rPr>
                <w:szCs w:val="18"/>
              </w:rPr>
            </w:pPr>
            <w:r w:rsidRPr="00D50B7F">
              <w:rPr>
                <w:rFonts w:ascii="宋体" w:eastAsia="宋体" w:hAnsi="宋体" w:cs="宋体" w:hint="eastAsia"/>
                <w:szCs w:val="18"/>
              </w:rPr>
              <w:t>机架</w:t>
            </w:r>
            <w:r w:rsidRPr="00D50B7F">
              <w:rPr>
                <w:szCs w:val="18"/>
              </w:rPr>
              <w:t>-</w:t>
            </w:r>
            <w:r w:rsidRPr="00D50B7F">
              <w:rPr>
                <w:rFonts w:ascii="宋体" w:eastAsia="宋体" w:hAnsi="宋体" w:cs="宋体" w:hint="eastAsia"/>
                <w:szCs w:val="18"/>
              </w:rPr>
              <w:t>框</w:t>
            </w:r>
            <w:r w:rsidRPr="00D50B7F">
              <w:rPr>
                <w:szCs w:val="18"/>
              </w:rPr>
              <w:t>-</w:t>
            </w:r>
            <w:r w:rsidRPr="00D50B7F">
              <w:rPr>
                <w:rFonts w:ascii="宋体" w:eastAsia="宋体" w:hAnsi="宋体" w:cs="宋体" w:hint="eastAsia"/>
                <w:szCs w:val="18"/>
              </w:rPr>
              <w:t>槽</w:t>
            </w:r>
            <w:r w:rsidRPr="00D50B7F">
              <w:rPr>
                <w:szCs w:val="18"/>
              </w:rPr>
              <w:t>-</w:t>
            </w:r>
            <w:r w:rsidRPr="00D50B7F">
              <w:rPr>
                <w:rFonts w:ascii="宋体" w:eastAsia="宋体" w:hAnsi="宋体" w:cs="宋体" w:hint="eastAsia"/>
                <w:szCs w:val="18"/>
              </w:rPr>
              <w:t>端口</w:t>
            </w:r>
          </w:p>
        </w:tc>
        <w:tc>
          <w:tcPr>
            <w:tcW w:w="454" w:type="pct"/>
          </w:tcPr>
          <w:p w:rsidR="00715F8F" w:rsidRPr="00225EC6" w:rsidRDefault="00715F8F" w:rsidP="00715F8F">
            <w:pPr>
              <w:rPr>
                <w:rFonts w:eastAsiaTheme="minorEastAsia"/>
                <w:szCs w:val="18"/>
              </w:rPr>
            </w:pPr>
            <w:r>
              <w:rPr>
                <w:rFonts w:eastAsiaTheme="minorEastAsia" w:hint="eastAsia"/>
                <w:szCs w:val="18"/>
              </w:rPr>
              <w:t>M</w:t>
            </w:r>
          </w:p>
        </w:tc>
        <w:tc>
          <w:tcPr>
            <w:tcW w:w="1753" w:type="pct"/>
          </w:tcPr>
          <w:p w:rsidR="00715F8F" w:rsidRDefault="00715F8F" w:rsidP="00D50B7F">
            <w:pPr>
              <w:rPr>
                <w:rFonts w:eastAsiaTheme="minorEastAsia"/>
                <w:szCs w:val="18"/>
              </w:rPr>
            </w:pPr>
            <w:r w:rsidRPr="00D50B7F">
              <w:rPr>
                <w:rFonts w:ascii="宋体" w:eastAsia="宋体" w:hAnsi="宋体" w:cs="宋体" w:hint="eastAsia"/>
                <w:szCs w:val="18"/>
              </w:rPr>
              <w:t>端口列表</w:t>
            </w:r>
          </w:p>
          <w:p w:rsidR="00715F8F" w:rsidRPr="00225EC6" w:rsidRDefault="00715F8F" w:rsidP="00D50B7F">
            <w:pPr>
              <w:rPr>
                <w:rFonts w:eastAsiaTheme="minorEastAsia"/>
                <w:szCs w:val="18"/>
              </w:rPr>
            </w:pPr>
            <w:r w:rsidRPr="00D50B7F">
              <w:rPr>
                <w:rFonts w:ascii="宋体" w:eastAsia="宋体" w:hAnsi="宋体" w:cs="宋体" w:hint="eastAsia"/>
                <w:szCs w:val="18"/>
              </w:rPr>
              <w:t>允许为列表，竖线分隔，如：</w:t>
            </w:r>
            <w:r w:rsidRPr="00D50B7F">
              <w:rPr>
                <w:szCs w:val="18"/>
              </w:rPr>
              <w:t>NA-0-19-0| NA-0-19-1| NA-0-20-0</w:t>
            </w:r>
          </w:p>
        </w:tc>
      </w:tr>
      <w:tr w:rsidR="00715F8F" w:rsidRPr="00D50B7F" w:rsidTr="00715F8F">
        <w:tc>
          <w:tcPr>
            <w:tcW w:w="825" w:type="pct"/>
          </w:tcPr>
          <w:p w:rsidR="00715F8F" w:rsidRPr="00D50B7F" w:rsidRDefault="00715F8F" w:rsidP="00D50B7F">
            <w:pPr>
              <w:rPr>
                <w:szCs w:val="18"/>
              </w:rPr>
            </w:pPr>
            <w:r w:rsidRPr="00D50B7F">
              <w:rPr>
                <w:szCs w:val="18"/>
              </w:rPr>
              <w:t>MVLANFLAG</w:t>
            </w:r>
          </w:p>
        </w:tc>
        <w:tc>
          <w:tcPr>
            <w:tcW w:w="912" w:type="pct"/>
          </w:tcPr>
          <w:p w:rsidR="00715F8F" w:rsidRPr="00D50B7F" w:rsidRDefault="00715F8F" w:rsidP="00D50B7F">
            <w:pPr>
              <w:rPr>
                <w:szCs w:val="18"/>
              </w:rPr>
            </w:pPr>
            <w:r w:rsidRPr="00D50B7F">
              <w:rPr>
                <w:szCs w:val="18"/>
              </w:rPr>
              <w:t>INTEGER</w:t>
            </w:r>
          </w:p>
        </w:tc>
        <w:tc>
          <w:tcPr>
            <w:tcW w:w="1055" w:type="pct"/>
          </w:tcPr>
          <w:p w:rsidR="00715F8F" w:rsidRPr="00D50B7F" w:rsidRDefault="00715F8F" w:rsidP="00D50B7F">
            <w:pPr>
              <w:rPr>
                <w:szCs w:val="18"/>
              </w:rPr>
            </w:pPr>
            <w:r w:rsidRPr="00D50B7F">
              <w:rPr>
                <w:szCs w:val="18"/>
              </w:rPr>
              <w:t>0</w:t>
            </w:r>
            <w:r w:rsidRPr="00D50B7F">
              <w:rPr>
                <w:rFonts w:ascii="宋体" w:eastAsia="宋体" w:hAnsi="宋体" w:cs="宋体" w:hint="eastAsia"/>
                <w:szCs w:val="18"/>
              </w:rPr>
              <w:t>：非组播</w:t>
            </w:r>
            <w:r w:rsidRPr="00D50B7F">
              <w:rPr>
                <w:szCs w:val="18"/>
              </w:rPr>
              <w:t>VLAN</w:t>
            </w:r>
          </w:p>
          <w:p w:rsidR="00715F8F" w:rsidRPr="00D50B7F" w:rsidRDefault="00715F8F" w:rsidP="00D50B7F">
            <w:pPr>
              <w:rPr>
                <w:szCs w:val="18"/>
              </w:rPr>
            </w:pPr>
            <w:r w:rsidRPr="00D50B7F">
              <w:rPr>
                <w:szCs w:val="18"/>
              </w:rPr>
              <w:t>1</w:t>
            </w:r>
            <w:r w:rsidRPr="00D50B7F">
              <w:rPr>
                <w:rFonts w:ascii="宋体" w:eastAsia="宋体" w:hAnsi="宋体" w:cs="宋体" w:hint="eastAsia"/>
                <w:szCs w:val="18"/>
              </w:rPr>
              <w:t>：组播</w:t>
            </w:r>
            <w:r w:rsidRPr="00D50B7F">
              <w:rPr>
                <w:szCs w:val="18"/>
              </w:rPr>
              <w:t>VLAN</w:t>
            </w:r>
          </w:p>
        </w:tc>
        <w:tc>
          <w:tcPr>
            <w:tcW w:w="454" w:type="pct"/>
          </w:tcPr>
          <w:p w:rsidR="00715F8F" w:rsidRPr="00D50B7F" w:rsidRDefault="00715F8F" w:rsidP="00715F8F">
            <w:pPr>
              <w:rPr>
                <w:szCs w:val="18"/>
              </w:rPr>
            </w:pPr>
            <w:r>
              <w:rPr>
                <w:rFonts w:eastAsiaTheme="minorEastAsia" w:hint="eastAsia"/>
                <w:szCs w:val="18"/>
              </w:rPr>
              <w:t>M</w:t>
            </w:r>
          </w:p>
        </w:tc>
        <w:tc>
          <w:tcPr>
            <w:tcW w:w="1753" w:type="pct"/>
          </w:tcPr>
          <w:p w:rsidR="00715F8F" w:rsidRPr="00D50B7F" w:rsidRDefault="00715F8F" w:rsidP="00D50B7F">
            <w:pPr>
              <w:rPr>
                <w:szCs w:val="18"/>
              </w:rPr>
            </w:pPr>
            <w:r w:rsidRPr="00D50B7F">
              <w:rPr>
                <w:rFonts w:ascii="宋体" w:eastAsia="宋体" w:hAnsi="宋体" w:cs="宋体" w:hint="eastAsia"/>
                <w:szCs w:val="18"/>
              </w:rPr>
              <w:t>是否组播</w:t>
            </w:r>
            <w:r w:rsidRPr="00D50B7F">
              <w:rPr>
                <w:szCs w:val="18"/>
              </w:rPr>
              <w:t>VLAN</w:t>
            </w:r>
          </w:p>
        </w:tc>
      </w:tr>
      <w:tr w:rsidR="00715F8F" w:rsidRPr="00D50B7F" w:rsidTr="00715F8F">
        <w:tc>
          <w:tcPr>
            <w:tcW w:w="825" w:type="pct"/>
          </w:tcPr>
          <w:p w:rsidR="00715F8F" w:rsidRPr="00D50B7F" w:rsidRDefault="00715F8F" w:rsidP="00D50B7F">
            <w:pPr>
              <w:rPr>
                <w:szCs w:val="18"/>
              </w:rPr>
            </w:pPr>
            <w:r w:rsidRPr="00D50B7F">
              <w:rPr>
                <w:szCs w:val="18"/>
              </w:rPr>
              <w:t>MVLANPRI</w:t>
            </w:r>
          </w:p>
        </w:tc>
        <w:tc>
          <w:tcPr>
            <w:tcW w:w="912" w:type="pct"/>
          </w:tcPr>
          <w:p w:rsidR="00715F8F" w:rsidRPr="00D50B7F" w:rsidRDefault="00715F8F" w:rsidP="00D50B7F">
            <w:pPr>
              <w:rPr>
                <w:szCs w:val="18"/>
              </w:rPr>
            </w:pPr>
            <w:r w:rsidRPr="00D50B7F">
              <w:rPr>
                <w:szCs w:val="18"/>
              </w:rPr>
              <w:t>INTEGER</w:t>
            </w:r>
          </w:p>
        </w:tc>
        <w:tc>
          <w:tcPr>
            <w:tcW w:w="1055" w:type="pct"/>
          </w:tcPr>
          <w:p w:rsidR="00715F8F" w:rsidRPr="00D50B7F" w:rsidRDefault="00715F8F" w:rsidP="00D50B7F">
            <w:pPr>
              <w:rPr>
                <w:szCs w:val="18"/>
              </w:rPr>
            </w:pPr>
            <w:r w:rsidRPr="00D50B7F">
              <w:rPr>
                <w:szCs w:val="18"/>
              </w:rPr>
              <w:t>0-7</w:t>
            </w:r>
          </w:p>
        </w:tc>
        <w:tc>
          <w:tcPr>
            <w:tcW w:w="454" w:type="pct"/>
          </w:tcPr>
          <w:p w:rsidR="00715F8F" w:rsidRPr="00D50B7F" w:rsidRDefault="00715F8F" w:rsidP="00715F8F">
            <w:pPr>
              <w:rPr>
                <w:szCs w:val="18"/>
              </w:rPr>
            </w:pPr>
            <w:r>
              <w:rPr>
                <w:rFonts w:eastAsiaTheme="minorEastAsia" w:hint="eastAsia"/>
                <w:szCs w:val="18"/>
              </w:rPr>
              <w:t>M</w:t>
            </w:r>
          </w:p>
        </w:tc>
        <w:tc>
          <w:tcPr>
            <w:tcW w:w="1753" w:type="pct"/>
          </w:tcPr>
          <w:p w:rsidR="00715F8F" w:rsidRPr="00D50B7F" w:rsidRDefault="00715F8F" w:rsidP="00D50B7F">
            <w:pPr>
              <w:rPr>
                <w:szCs w:val="18"/>
              </w:rPr>
            </w:pPr>
            <w:r w:rsidRPr="00D50B7F">
              <w:rPr>
                <w:szCs w:val="18"/>
              </w:rPr>
              <w:t>IGMP</w:t>
            </w:r>
            <w:r w:rsidRPr="00D50B7F">
              <w:rPr>
                <w:rFonts w:ascii="宋体" w:eastAsia="宋体" w:hAnsi="宋体" w:cs="宋体" w:hint="eastAsia"/>
                <w:szCs w:val="18"/>
              </w:rPr>
              <w:t>报文的优先级</w:t>
            </w:r>
          </w:p>
        </w:tc>
      </w:tr>
      <w:tr w:rsidR="00715F8F" w:rsidRPr="00D50B7F" w:rsidTr="00715F8F">
        <w:tc>
          <w:tcPr>
            <w:tcW w:w="825" w:type="pct"/>
          </w:tcPr>
          <w:p w:rsidR="00715F8F" w:rsidRPr="00D50B7F" w:rsidRDefault="00715F8F" w:rsidP="00D50B7F">
            <w:pPr>
              <w:rPr>
                <w:szCs w:val="18"/>
              </w:rPr>
            </w:pPr>
            <w:r w:rsidRPr="00D50B7F">
              <w:rPr>
                <w:szCs w:val="18"/>
              </w:rPr>
              <w:t>SERVICE</w:t>
            </w:r>
          </w:p>
        </w:tc>
        <w:tc>
          <w:tcPr>
            <w:tcW w:w="912" w:type="pct"/>
          </w:tcPr>
          <w:p w:rsidR="00715F8F" w:rsidRPr="00D50B7F" w:rsidRDefault="00715F8F" w:rsidP="00D50B7F">
            <w:pPr>
              <w:rPr>
                <w:szCs w:val="18"/>
              </w:rPr>
            </w:pPr>
            <w:r w:rsidRPr="00D50B7F">
              <w:rPr>
                <w:szCs w:val="18"/>
              </w:rPr>
              <w:t>OCTET STRING</w:t>
            </w:r>
          </w:p>
        </w:tc>
        <w:tc>
          <w:tcPr>
            <w:tcW w:w="1055" w:type="pct"/>
          </w:tcPr>
          <w:p w:rsidR="00715F8F" w:rsidRPr="00D50B7F" w:rsidRDefault="00715F8F" w:rsidP="00D50B7F">
            <w:pPr>
              <w:rPr>
                <w:szCs w:val="18"/>
              </w:rPr>
            </w:pPr>
            <w:r w:rsidRPr="00D50B7F">
              <w:rPr>
                <w:szCs w:val="18"/>
              </w:rPr>
              <w:t>HSI (</w:t>
            </w:r>
            <w:r w:rsidRPr="00D50B7F">
              <w:rPr>
                <w:rFonts w:ascii="宋体" w:eastAsia="宋体" w:hAnsi="宋体" w:cs="宋体" w:hint="eastAsia"/>
                <w:szCs w:val="18"/>
              </w:rPr>
              <w:t>上网</w:t>
            </w:r>
            <w:r w:rsidRPr="00D50B7F">
              <w:rPr>
                <w:szCs w:val="18"/>
              </w:rPr>
              <w:t>)</w:t>
            </w:r>
          </w:p>
          <w:p w:rsidR="00715F8F" w:rsidRPr="00D50B7F" w:rsidRDefault="00715F8F" w:rsidP="00D50B7F">
            <w:pPr>
              <w:rPr>
                <w:szCs w:val="18"/>
              </w:rPr>
            </w:pPr>
            <w:r w:rsidRPr="00D50B7F">
              <w:rPr>
                <w:szCs w:val="18"/>
              </w:rPr>
              <w:t>IPTV (</w:t>
            </w:r>
            <w:r w:rsidRPr="00D50B7F">
              <w:rPr>
                <w:rFonts w:ascii="宋体" w:eastAsia="宋体" w:hAnsi="宋体" w:cs="宋体" w:hint="eastAsia"/>
                <w:szCs w:val="18"/>
              </w:rPr>
              <w:t>单播</w:t>
            </w:r>
            <w:r w:rsidRPr="00D50B7F">
              <w:rPr>
                <w:szCs w:val="18"/>
              </w:rPr>
              <w:t>)</w:t>
            </w:r>
          </w:p>
          <w:p w:rsidR="00715F8F" w:rsidRPr="00D50B7F" w:rsidRDefault="00715F8F" w:rsidP="00D50B7F">
            <w:pPr>
              <w:rPr>
                <w:szCs w:val="18"/>
              </w:rPr>
            </w:pPr>
            <w:r w:rsidRPr="00D50B7F">
              <w:rPr>
                <w:szCs w:val="18"/>
              </w:rPr>
              <w:t>VOIP (</w:t>
            </w:r>
            <w:r w:rsidRPr="00D50B7F">
              <w:rPr>
                <w:rFonts w:ascii="宋体" w:eastAsia="宋体" w:hAnsi="宋体" w:cs="宋体" w:hint="eastAsia"/>
                <w:szCs w:val="18"/>
              </w:rPr>
              <w:t>语音</w:t>
            </w:r>
            <w:r w:rsidRPr="00D50B7F">
              <w:rPr>
                <w:szCs w:val="18"/>
              </w:rPr>
              <w:t>)</w:t>
            </w:r>
          </w:p>
        </w:tc>
        <w:tc>
          <w:tcPr>
            <w:tcW w:w="454" w:type="pct"/>
          </w:tcPr>
          <w:p w:rsidR="00715F8F" w:rsidRPr="00D50B7F" w:rsidRDefault="00715F8F" w:rsidP="00715F8F">
            <w:pPr>
              <w:rPr>
                <w:szCs w:val="18"/>
              </w:rPr>
            </w:pPr>
            <w:r>
              <w:rPr>
                <w:rFonts w:eastAsiaTheme="minorEastAsia" w:hint="eastAsia"/>
                <w:szCs w:val="18"/>
              </w:rPr>
              <w:t>M</w:t>
            </w:r>
          </w:p>
        </w:tc>
        <w:tc>
          <w:tcPr>
            <w:tcW w:w="1753" w:type="pct"/>
          </w:tcPr>
          <w:p w:rsidR="00715F8F" w:rsidRPr="00D50B7F" w:rsidRDefault="00715F8F" w:rsidP="00D50B7F">
            <w:pPr>
              <w:rPr>
                <w:szCs w:val="18"/>
              </w:rPr>
            </w:pPr>
            <w:r w:rsidRPr="00D50B7F">
              <w:rPr>
                <w:szCs w:val="18"/>
              </w:rPr>
              <w:t>VLAN</w:t>
            </w:r>
            <w:r w:rsidRPr="00D50B7F">
              <w:rPr>
                <w:rFonts w:ascii="宋体" w:eastAsia="宋体" w:hAnsi="宋体" w:cs="宋体" w:hint="eastAsia"/>
                <w:szCs w:val="18"/>
              </w:rPr>
              <w:t>所对应的业务类型</w:t>
            </w:r>
          </w:p>
        </w:tc>
      </w:tr>
    </w:tbl>
    <w:p w:rsidR="00763796" w:rsidRPr="009E44FF" w:rsidRDefault="00763796" w:rsidP="006550FD">
      <w:pPr>
        <w:pStyle w:val="07411"/>
        <w:ind w:leftChars="0" w:left="0" w:right="210" w:firstLine="0"/>
        <w:rPr>
          <w:rFonts w:cs="Times New Roman"/>
          <w:b/>
          <w:szCs w:val="21"/>
        </w:rPr>
      </w:pPr>
    </w:p>
    <w:p w:rsidR="00190C77" w:rsidRPr="00980B53" w:rsidRDefault="00190C77" w:rsidP="00980B53">
      <w:pPr>
        <w:pStyle w:val="TimesNewRoman050"/>
        <w:ind w:left="0"/>
        <w:rPr>
          <w:rFonts w:cs="Times New Roman"/>
        </w:rPr>
      </w:pPr>
      <w:bookmarkStart w:id="341" w:name="_Toc422211147"/>
      <w:r w:rsidRPr="00980B53">
        <w:rPr>
          <w:rFonts w:cs="Times New Roman"/>
        </w:rPr>
        <w:t>创建</w:t>
      </w:r>
      <w:r w:rsidRPr="00980B53">
        <w:rPr>
          <w:rFonts w:cs="Times New Roman"/>
        </w:rPr>
        <w:t>VLAN</w:t>
      </w:r>
      <w:bookmarkEnd w:id="341"/>
    </w:p>
    <w:p w:rsidR="00E25762" w:rsidRPr="00931120" w:rsidRDefault="00E25762" w:rsidP="00CE4D8A">
      <w:pPr>
        <w:spacing w:beforeLines="50"/>
        <w:ind w:firstLine="420"/>
      </w:pPr>
      <w:r w:rsidRPr="00931120">
        <w:t>功能描述</w:t>
      </w:r>
    </w:p>
    <w:p w:rsidR="00E25762" w:rsidRPr="009E44FF" w:rsidRDefault="00E25762" w:rsidP="00FF3114">
      <w:pPr>
        <w:spacing w:line="360" w:lineRule="auto"/>
        <w:ind w:left="420" w:firstLine="420"/>
        <w:rPr>
          <w:szCs w:val="21"/>
        </w:rPr>
      </w:pPr>
      <w:r w:rsidRPr="009E44FF">
        <w:rPr>
          <w:szCs w:val="21"/>
        </w:rPr>
        <w:t>该命令用于在</w:t>
      </w:r>
      <w:r w:rsidRPr="009E44FF">
        <w:rPr>
          <w:szCs w:val="21"/>
        </w:rPr>
        <w:t>OLT</w:t>
      </w:r>
      <w:r w:rsidRPr="009E44FF">
        <w:rPr>
          <w:szCs w:val="21"/>
        </w:rPr>
        <w:t>的上联端口及</w:t>
      </w:r>
      <w:r w:rsidRPr="009E44FF">
        <w:rPr>
          <w:szCs w:val="21"/>
        </w:rPr>
        <w:t>ONU</w:t>
      </w:r>
      <w:r w:rsidRPr="009E44FF">
        <w:rPr>
          <w:szCs w:val="21"/>
        </w:rPr>
        <w:t>创建</w:t>
      </w:r>
      <w:r w:rsidRPr="009E44FF">
        <w:rPr>
          <w:szCs w:val="21"/>
        </w:rPr>
        <w:t>VLAN</w:t>
      </w:r>
      <w:r w:rsidRPr="009E44FF">
        <w:rPr>
          <w:szCs w:val="21"/>
        </w:rPr>
        <w:t>功能（如在网络部署阶段未对</w:t>
      </w:r>
      <w:r w:rsidRPr="009E44FF">
        <w:rPr>
          <w:szCs w:val="21"/>
        </w:rPr>
        <w:t>VLAN</w:t>
      </w:r>
      <w:r w:rsidRPr="009E44FF">
        <w:rPr>
          <w:szCs w:val="21"/>
        </w:rPr>
        <w:t>预配，通过该接口动态创建</w:t>
      </w:r>
      <w:r w:rsidRPr="009E44FF">
        <w:rPr>
          <w:szCs w:val="21"/>
        </w:rPr>
        <w:t>VLAN</w:t>
      </w:r>
      <w:r w:rsidRPr="009E44FF">
        <w:rPr>
          <w:szCs w:val="21"/>
        </w:rPr>
        <w:t>信息）。</w:t>
      </w:r>
    </w:p>
    <w:p w:rsidR="00E25762" w:rsidRPr="00931120" w:rsidRDefault="00E25762" w:rsidP="00CE4D8A">
      <w:pPr>
        <w:spacing w:beforeLines="50"/>
        <w:ind w:firstLine="420"/>
      </w:pPr>
      <w:r w:rsidRPr="00931120">
        <w:t>命令格式</w:t>
      </w:r>
    </w:p>
    <w:p w:rsidR="00E25762" w:rsidRPr="009E44FF" w:rsidRDefault="00E25762" w:rsidP="00FF3114">
      <w:pPr>
        <w:spacing w:line="360" w:lineRule="auto"/>
        <w:ind w:left="420" w:firstLine="420"/>
        <w:rPr>
          <w:szCs w:val="21"/>
        </w:rPr>
      </w:pPr>
      <w:r w:rsidRPr="009E44FF">
        <w:rPr>
          <w:szCs w:val="21"/>
        </w:rPr>
        <w:t>ADD-VLAN::ONUIP=onu-name|OLTID=olt-name:CTAG::VLAN=vlanid[,DESC=vlan-alias],VLA</w:t>
      </w:r>
      <w:r w:rsidRPr="009E44FF">
        <w:rPr>
          <w:szCs w:val="21"/>
        </w:rPr>
        <w:lastRenderedPageBreak/>
        <w:t>NMODE=vlan-type[,PORTLIST=port-list][,MVLANFLAG=mvlan-flag][,MVLANPRI=mvlan-priority][,SERVICE=service];</w:t>
      </w:r>
    </w:p>
    <w:p w:rsidR="00000000" w:rsidRDefault="00E25762" w:rsidP="00CE4D8A">
      <w:pPr>
        <w:spacing w:beforeLines="50"/>
        <w:ind w:firstLine="420"/>
        <w:pPrChange w:id="342" w:author="CMDI-LVLIANGDONG" w:date="2015-07-22T10:29:00Z">
          <w:pPr>
            <w:spacing w:beforeLines="50"/>
            <w:ind w:firstLine="420"/>
          </w:pPr>
        </w:pPrChange>
      </w:pPr>
      <w:r w:rsidRPr="00931120">
        <w:t>输入参数</w:t>
      </w:r>
    </w:p>
    <w:tbl>
      <w:tblPr>
        <w:tblStyle w:val="afffffd"/>
        <w:tblW w:w="9073" w:type="dxa"/>
        <w:tblLayout w:type="fixed"/>
        <w:tblLook w:val="01E0"/>
      </w:tblPr>
      <w:tblGrid>
        <w:gridCol w:w="1514"/>
        <w:gridCol w:w="1190"/>
        <w:gridCol w:w="1544"/>
        <w:gridCol w:w="856"/>
        <w:gridCol w:w="3969"/>
      </w:tblGrid>
      <w:tr w:rsidR="00715F8F" w:rsidRPr="00D50B7F" w:rsidTr="00715F8F">
        <w:trPr>
          <w:cnfStyle w:val="100000000000"/>
        </w:trPr>
        <w:tc>
          <w:tcPr>
            <w:tcW w:w="834" w:type="pct"/>
          </w:tcPr>
          <w:p w:rsidR="00715F8F" w:rsidRPr="00D50B7F" w:rsidRDefault="00715F8F" w:rsidP="00D50B7F">
            <w:pPr>
              <w:rPr>
                <w:szCs w:val="18"/>
              </w:rPr>
            </w:pPr>
            <w:r w:rsidRPr="00D50B7F">
              <w:rPr>
                <w:rFonts w:ascii="宋体" w:eastAsia="宋体" w:hAnsi="宋体" w:cs="宋体" w:hint="eastAsia"/>
                <w:szCs w:val="18"/>
              </w:rPr>
              <w:t>参数名称</w:t>
            </w:r>
          </w:p>
        </w:tc>
        <w:tc>
          <w:tcPr>
            <w:tcW w:w="656" w:type="pct"/>
          </w:tcPr>
          <w:p w:rsidR="00715F8F" w:rsidRPr="00D50B7F" w:rsidRDefault="00715F8F" w:rsidP="00D50B7F">
            <w:pPr>
              <w:rPr>
                <w:szCs w:val="18"/>
              </w:rPr>
            </w:pPr>
            <w:r w:rsidRPr="00D50B7F">
              <w:rPr>
                <w:rFonts w:ascii="宋体" w:eastAsia="宋体" w:hAnsi="宋体" w:cs="宋体" w:hint="eastAsia"/>
                <w:szCs w:val="18"/>
              </w:rPr>
              <w:t>数据类型</w:t>
            </w:r>
          </w:p>
        </w:tc>
        <w:tc>
          <w:tcPr>
            <w:tcW w:w="851" w:type="pct"/>
          </w:tcPr>
          <w:p w:rsidR="00715F8F" w:rsidRPr="00D50B7F" w:rsidRDefault="00715F8F" w:rsidP="00D50B7F">
            <w:pPr>
              <w:rPr>
                <w:szCs w:val="18"/>
              </w:rPr>
            </w:pPr>
            <w:r w:rsidRPr="00D50B7F">
              <w:rPr>
                <w:rFonts w:ascii="宋体" w:eastAsia="宋体" w:hAnsi="宋体" w:cs="宋体" w:hint="eastAsia"/>
                <w:szCs w:val="18"/>
              </w:rPr>
              <w:t>取值范围</w:t>
            </w:r>
          </w:p>
        </w:tc>
        <w:tc>
          <w:tcPr>
            <w:tcW w:w="472" w:type="pct"/>
          </w:tcPr>
          <w:p w:rsidR="00715F8F" w:rsidRPr="005B07A4" w:rsidRDefault="00715F8F" w:rsidP="00715F8F">
            <w:pPr>
              <w:rPr>
                <w:rFonts w:eastAsiaTheme="minorEastAsia"/>
                <w:szCs w:val="18"/>
              </w:rPr>
            </w:pPr>
            <w:r>
              <w:rPr>
                <w:rFonts w:eastAsiaTheme="minorEastAsia" w:hint="eastAsia"/>
                <w:szCs w:val="18"/>
              </w:rPr>
              <w:t>限定</w:t>
            </w:r>
          </w:p>
        </w:tc>
        <w:tc>
          <w:tcPr>
            <w:tcW w:w="2187" w:type="pct"/>
          </w:tcPr>
          <w:p w:rsidR="00715F8F" w:rsidRPr="00D50B7F" w:rsidRDefault="00715F8F" w:rsidP="00D50B7F">
            <w:pPr>
              <w:rPr>
                <w:szCs w:val="18"/>
              </w:rPr>
            </w:pPr>
            <w:r w:rsidRPr="00D50B7F">
              <w:rPr>
                <w:rFonts w:ascii="宋体" w:eastAsia="宋体" w:hAnsi="宋体" w:cs="宋体" w:hint="eastAsia"/>
                <w:szCs w:val="18"/>
              </w:rPr>
              <w:t>参数说明</w:t>
            </w:r>
          </w:p>
        </w:tc>
      </w:tr>
      <w:tr w:rsidR="00715F8F" w:rsidRPr="00D50B7F" w:rsidTr="00715F8F">
        <w:tc>
          <w:tcPr>
            <w:tcW w:w="834" w:type="pct"/>
          </w:tcPr>
          <w:p w:rsidR="00715F8F" w:rsidRPr="00D50B7F" w:rsidRDefault="00715F8F" w:rsidP="00D50B7F">
            <w:pPr>
              <w:rPr>
                <w:szCs w:val="18"/>
              </w:rPr>
            </w:pPr>
            <w:r w:rsidRPr="00D50B7F">
              <w:rPr>
                <w:szCs w:val="18"/>
              </w:rPr>
              <w:t>ONUIP</w:t>
            </w:r>
          </w:p>
        </w:tc>
        <w:tc>
          <w:tcPr>
            <w:tcW w:w="656" w:type="pct"/>
          </w:tcPr>
          <w:p w:rsidR="00715F8F" w:rsidRPr="00D50B7F" w:rsidRDefault="00715F8F" w:rsidP="00D50B7F">
            <w:pPr>
              <w:rPr>
                <w:szCs w:val="18"/>
              </w:rPr>
            </w:pPr>
            <w:r w:rsidRPr="00D50B7F">
              <w:rPr>
                <w:szCs w:val="18"/>
              </w:rPr>
              <w:t>OCTET STRING</w:t>
            </w:r>
          </w:p>
        </w:tc>
        <w:tc>
          <w:tcPr>
            <w:tcW w:w="851" w:type="pct"/>
          </w:tcPr>
          <w:p w:rsidR="00715F8F" w:rsidRPr="00D50B7F" w:rsidRDefault="00715F8F" w:rsidP="00D50B7F">
            <w:pPr>
              <w:rPr>
                <w:szCs w:val="18"/>
              </w:rPr>
            </w:pPr>
            <w:r w:rsidRPr="00D50B7F">
              <w:rPr>
                <w:szCs w:val="18"/>
              </w:rPr>
              <w:t>SIZE(128)</w:t>
            </w:r>
          </w:p>
        </w:tc>
        <w:tc>
          <w:tcPr>
            <w:tcW w:w="472" w:type="pct"/>
          </w:tcPr>
          <w:p w:rsidR="00715F8F" w:rsidRPr="00F4796E" w:rsidRDefault="00715F8F" w:rsidP="00715F8F">
            <w:pPr>
              <w:rPr>
                <w:rFonts w:eastAsiaTheme="minorEastAsia"/>
                <w:szCs w:val="18"/>
              </w:rPr>
            </w:pPr>
            <w:r>
              <w:rPr>
                <w:rFonts w:eastAsiaTheme="minorEastAsia" w:hint="eastAsia"/>
                <w:szCs w:val="18"/>
              </w:rPr>
              <w:t>C</w:t>
            </w:r>
          </w:p>
        </w:tc>
        <w:tc>
          <w:tcPr>
            <w:tcW w:w="2187" w:type="pct"/>
          </w:tcPr>
          <w:p w:rsidR="00715F8F" w:rsidRPr="00D50B7F" w:rsidRDefault="00715F8F" w:rsidP="00D50B7F">
            <w:pPr>
              <w:rPr>
                <w:szCs w:val="18"/>
              </w:rPr>
            </w:pPr>
            <w:r w:rsidRPr="00D50B7F">
              <w:rPr>
                <w:rFonts w:ascii="宋体" w:eastAsia="宋体" w:hAnsi="宋体" w:cs="宋体" w:hint="eastAsia"/>
                <w:szCs w:val="18"/>
              </w:rPr>
              <w:t>具有管理</w:t>
            </w:r>
            <w:r w:rsidRPr="00D50B7F">
              <w:rPr>
                <w:szCs w:val="18"/>
              </w:rPr>
              <w:t>IP</w:t>
            </w:r>
            <w:r w:rsidRPr="00D50B7F">
              <w:rPr>
                <w:rFonts w:ascii="宋体" w:eastAsia="宋体" w:hAnsi="宋体" w:cs="宋体" w:hint="eastAsia"/>
                <w:szCs w:val="18"/>
              </w:rPr>
              <w:t>的</w:t>
            </w:r>
            <w:r w:rsidRPr="00D50B7F">
              <w:rPr>
                <w:szCs w:val="18"/>
              </w:rPr>
              <w:t>ONU</w:t>
            </w:r>
            <w:r w:rsidRPr="00D50B7F">
              <w:rPr>
                <w:rFonts w:ascii="宋体" w:eastAsia="宋体" w:hAnsi="宋体" w:cs="宋体" w:hint="eastAsia"/>
                <w:szCs w:val="18"/>
              </w:rPr>
              <w:t>的</w:t>
            </w:r>
            <w:r w:rsidRPr="00D50B7F">
              <w:rPr>
                <w:szCs w:val="18"/>
              </w:rPr>
              <w:t>IP</w:t>
            </w:r>
            <w:r w:rsidRPr="00D50B7F">
              <w:rPr>
                <w:rFonts w:ascii="宋体" w:eastAsia="宋体" w:hAnsi="宋体" w:cs="宋体" w:hint="eastAsia"/>
                <w:szCs w:val="18"/>
              </w:rPr>
              <w:t>地址或名称</w:t>
            </w:r>
          </w:p>
        </w:tc>
      </w:tr>
      <w:tr w:rsidR="00715F8F" w:rsidRPr="00D50B7F" w:rsidTr="00715F8F">
        <w:tc>
          <w:tcPr>
            <w:tcW w:w="834" w:type="pct"/>
          </w:tcPr>
          <w:p w:rsidR="00715F8F" w:rsidRPr="00D50B7F" w:rsidRDefault="00715F8F" w:rsidP="00D50B7F">
            <w:pPr>
              <w:rPr>
                <w:szCs w:val="18"/>
              </w:rPr>
            </w:pPr>
            <w:r w:rsidRPr="00D50B7F">
              <w:rPr>
                <w:szCs w:val="18"/>
              </w:rPr>
              <w:t>OLTID</w:t>
            </w:r>
          </w:p>
        </w:tc>
        <w:tc>
          <w:tcPr>
            <w:tcW w:w="656" w:type="pct"/>
          </w:tcPr>
          <w:p w:rsidR="00715F8F" w:rsidRPr="00D50B7F" w:rsidRDefault="00715F8F" w:rsidP="00D50B7F">
            <w:pPr>
              <w:rPr>
                <w:szCs w:val="18"/>
              </w:rPr>
            </w:pPr>
            <w:r w:rsidRPr="00D50B7F">
              <w:rPr>
                <w:szCs w:val="18"/>
              </w:rPr>
              <w:t>OCTET STRING</w:t>
            </w:r>
          </w:p>
        </w:tc>
        <w:tc>
          <w:tcPr>
            <w:tcW w:w="851" w:type="pct"/>
          </w:tcPr>
          <w:p w:rsidR="00715F8F" w:rsidRPr="00D50B7F" w:rsidRDefault="00715F8F" w:rsidP="00D50B7F">
            <w:pPr>
              <w:rPr>
                <w:szCs w:val="18"/>
              </w:rPr>
            </w:pPr>
            <w:r w:rsidRPr="00D50B7F">
              <w:rPr>
                <w:szCs w:val="18"/>
              </w:rPr>
              <w:t>SIZE(128)</w:t>
            </w:r>
          </w:p>
        </w:tc>
        <w:tc>
          <w:tcPr>
            <w:tcW w:w="472" w:type="pct"/>
          </w:tcPr>
          <w:p w:rsidR="00715F8F" w:rsidRPr="00F4796E" w:rsidRDefault="00715F8F" w:rsidP="00715F8F">
            <w:pPr>
              <w:rPr>
                <w:rFonts w:eastAsiaTheme="minorEastAsia"/>
                <w:szCs w:val="18"/>
              </w:rPr>
            </w:pPr>
            <w:r>
              <w:rPr>
                <w:rFonts w:eastAsiaTheme="minorEastAsia" w:hint="eastAsia"/>
                <w:szCs w:val="18"/>
              </w:rPr>
              <w:t>C</w:t>
            </w:r>
          </w:p>
        </w:tc>
        <w:tc>
          <w:tcPr>
            <w:tcW w:w="2187" w:type="pct"/>
          </w:tcPr>
          <w:p w:rsidR="00715F8F" w:rsidRPr="00D50B7F" w:rsidRDefault="00715F8F" w:rsidP="00D50B7F">
            <w:pPr>
              <w:rPr>
                <w:szCs w:val="18"/>
              </w:rPr>
            </w:pPr>
            <w:r w:rsidRPr="00D50B7F">
              <w:rPr>
                <w:szCs w:val="18"/>
              </w:rPr>
              <w:t>OLT IP</w:t>
            </w:r>
            <w:r w:rsidRPr="00D50B7F">
              <w:rPr>
                <w:rFonts w:ascii="宋体" w:eastAsia="宋体" w:hAnsi="宋体" w:cs="宋体" w:hint="eastAsia"/>
                <w:szCs w:val="18"/>
              </w:rPr>
              <w:t>地址或名称</w:t>
            </w:r>
          </w:p>
        </w:tc>
      </w:tr>
      <w:tr w:rsidR="00715F8F" w:rsidRPr="00D50B7F" w:rsidTr="00715F8F">
        <w:tc>
          <w:tcPr>
            <w:tcW w:w="834" w:type="pct"/>
          </w:tcPr>
          <w:p w:rsidR="00715F8F" w:rsidRPr="00D50B7F" w:rsidRDefault="00715F8F" w:rsidP="00D50B7F">
            <w:pPr>
              <w:rPr>
                <w:szCs w:val="18"/>
              </w:rPr>
            </w:pPr>
            <w:r w:rsidRPr="00D50B7F">
              <w:rPr>
                <w:szCs w:val="18"/>
              </w:rPr>
              <w:t>VLAN</w:t>
            </w:r>
          </w:p>
        </w:tc>
        <w:tc>
          <w:tcPr>
            <w:tcW w:w="656" w:type="pct"/>
          </w:tcPr>
          <w:p w:rsidR="00715F8F" w:rsidRPr="00D50B7F" w:rsidRDefault="00715F8F" w:rsidP="00D50B7F">
            <w:pPr>
              <w:rPr>
                <w:szCs w:val="18"/>
              </w:rPr>
            </w:pPr>
            <w:r w:rsidRPr="00D50B7F">
              <w:rPr>
                <w:szCs w:val="18"/>
              </w:rPr>
              <w:t>INTEGER</w:t>
            </w:r>
          </w:p>
        </w:tc>
        <w:tc>
          <w:tcPr>
            <w:tcW w:w="851" w:type="pct"/>
          </w:tcPr>
          <w:p w:rsidR="00715F8F" w:rsidRPr="00D50B7F" w:rsidRDefault="00715F8F" w:rsidP="00D50B7F">
            <w:pPr>
              <w:rPr>
                <w:szCs w:val="18"/>
              </w:rPr>
            </w:pPr>
            <w:r w:rsidRPr="00D50B7F">
              <w:rPr>
                <w:szCs w:val="18"/>
              </w:rPr>
              <w:t>0-4094</w:t>
            </w:r>
          </w:p>
        </w:tc>
        <w:tc>
          <w:tcPr>
            <w:tcW w:w="472" w:type="pct"/>
          </w:tcPr>
          <w:p w:rsidR="00715F8F" w:rsidRPr="005B07A4" w:rsidRDefault="00715F8F" w:rsidP="00715F8F">
            <w:pPr>
              <w:rPr>
                <w:rFonts w:eastAsiaTheme="minorEastAsia"/>
                <w:szCs w:val="18"/>
              </w:rPr>
            </w:pPr>
            <w:r>
              <w:rPr>
                <w:rFonts w:eastAsiaTheme="minorEastAsia" w:hint="eastAsia"/>
                <w:szCs w:val="18"/>
              </w:rPr>
              <w:t>M</w:t>
            </w:r>
          </w:p>
        </w:tc>
        <w:tc>
          <w:tcPr>
            <w:tcW w:w="2187" w:type="pct"/>
          </w:tcPr>
          <w:p w:rsidR="00715F8F" w:rsidRPr="00D50B7F" w:rsidRDefault="00715F8F" w:rsidP="00D50B7F">
            <w:pPr>
              <w:rPr>
                <w:szCs w:val="18"/>
              </w:rPr>
            </w:pPr>
            <w:r w:rsidRPr="00D50B7F">
              <w:rPr>
                <w:szCs w:val="18"/>
              </w:rPr>
              <w:t>VLANID</w:t>
            </w:r>
          </w:p>
        </w:tc>
      </w:tr>
      <w:tr w:rsidR="00715F8F" w:rsidRPr="00D50B7F" w:rsidTr="00715F8F">
        <w:tc>
          <w:tcPr>
            <w:tcW w:w="834" w:type="pct"/>
          </w:tcPr>
          <w:p w:rsidR="00715F8F" w:rsidRPr="00D50B7F" w:rsidRDefault="00715F8F" w:rsidP="00D50B7F">
            <w:pPr>
              <w:rPr>
                <w:szCs w:val="18"/>
              </w:rPr>
            </w:pPr>
            <w:r w:rsidRPr="00D50B7F">
              <w:rPr>
                <w:szCs w:val="18"/>
              </w:rPr>
              <w:t>DESC</w:t>
            </w:r>
          </w:p>
        </w:tc>
        <w:tc>
          <w:tcPr>
            <w:tcW w:w="656" w:type="pct"/>
          </w:tcPr>
          <w:p w:rsidR="00715F8F" w:rsidRPr="00D50B7F" w:rsidRDefault="00715F8F" w:rsidP="00D50B7F">
            <w:pPr>
              <w:rPr>
                <w:szCs w:val="18"/>
              </w:rPr>
            </w:pPr>
            <w:r w:rsidRPr="00D50B7F">
              <w:rPr>
                <w:szCs w:val="18"/>
              </w:rPr>
              <w:t>OCTET STRING</w:t>
            </w:r>
          </w:p>
        </w:tc>
        <w:tc>
          <w:tcPr>
            <w:tcW w:w="851" w:type="pct"/>
          </w:tcPr>
          <w:p w:rsidR="00715F8F" w:rsidRPr="00D50B7F" w:rsidRDefault="00715F8F" w:rsidP="00D50B7F">
            <w:pPr>
              <w:rPr>
                <w:szCs w:val="18"/>
              </w:rPr>
            </w:pPr>
            <w:r w:rsidRPr="00D50B7F">
              <w:rPr>
                <w:szCs w:val="18"/>
              </w:rPr>
              <w:t>SIZE(128)</w:t>
            </w:r>
          </w:p>
        </w:tc>
        <w:tc>
          <w:tcPr>
            <w:tcW w:w="472" w:type="pct"/>
          </w:tcPr>
          <w:p w:rsidR="00715F8F" w:rsidRPr="005B07A4" w:rsidRDefault="001C434D" w:rsidP="00715F8F">
            <w:pPr>
              <w:rPr>
                <w:rFonts w:eastAsiaTheme="minorEastAsia"/>
                <w:szCs w:val="18"/>
              </w:rPr>
            </w:pPr>
            <w:r>
              <w:rPr>
                <w:rFonts w:eastAsiaTheme="minorEastAsia" w:hint="eastAsia"/>
                <w:szCs w:val="18"/>
              </w:rPr>
              <w:t>M</w:t>
            </w:r>
          </w:p>
        </w:tc>
        <w:tc>
          <w:tcPr>
            <w:tcW w:w="2187" w:type="pct"/>
          </w:tcPr>
          <w:p w:rsidR="00715F8F" w:rsidRPr="00D50B7F" w:rsidRDefault="00715F8F" w:rsidP="00D50B7F">
            <w:pPr>
              <w:rPr>
                <w:szCs w:val="18"/>
              </w:rPr>
            </w:pPr>
            <w:r w:rsidRPr="00D50B7F">
              <w:rPr>
                <w:szCs w:val="18"/>
              </w:rPr>
              <w:t>VLAN</w:t>
            </w:r>
            <w:r w:rsidRPr="00D50B7F">
              <w:rPr>
                <w:rFonts w:ascii="宋体" w:eastAsia="宋体" w:hAnsi="宋体" w:cs="宋体" w:hint="eastAsia"/>
                <w:szCs w:val="18"/>
              </w:rPr>
              <w:t>别名</w:t>
            </w:r>
          </w:p>
        </w:tc>
      </w:tr>
      <w:tr w:rsidR="00715F8F" w:rsidRPr="00D50B7F" w:rsidTr="00715F8F">
        <w:tc>
          <w:tcPr>
            <w:tcW w:w="834" w:type="pct"/>
          </w:tcPr>
          <w:p w:rsidR="00715F8F" w:rsidRPr="00D50B7F" w:rsidRDefault="00715F8F" w:rsidP="00D50B7F">
            <w:pPr>
              <w:rPr>
                <w:szCs w:val="18"/>
              </w:rPr>
            </w:pPr>
            <w:r w:rsidRPr="00D50B7F">
              <w:rPr>
                <w:szCs w:val="18"/>
              </w:rPr>
              <w:t>VLANMODE</w:t>
            </w:r>
          </w:p>
        </w:tc>
        <w:tc>
          <w:tcPr>
            <w:tcW w:w="656" w:type="pct"/>
          </w:tcPr>
          <w:p w:rsidR="00715F8F" w:rsidRPr="00D50B7F" w:rsidRDefault="00715F8F" w:rsidP="00D50B7F">
            <w:pPr>
              <w:rPr>
                <w:szCs w:val="18"/>
              </w:rPr>
            </w:pPr>
            <w:r w:rsidRPr="00D50B7F">
              <w:rPr>
                <w:szCs w:val="18"/>
              </w:rPr>
              <w:t>OCTET STRING</w:t>
            </w:r>
          </w:p>
        </w:tc>
        <w:tc>
          <w:tcPr>
            <w:tcW w:w="851" w:type="pct"/>
          </w:tcPr>
          <w:p w:rsidR="00715F8F" w:rsidRPr="00D50B7F" w:rsidRDefault="00715F8F" w:rsidP="00D50B7F">
            <w:pPr>
              <w:rPr>
                <w:szCs w:val="18"/>
              </w:rPr>
            </w:pPr>
            <w:r w:rsidRPr="00D50B7F">
              <w:rPr>
                <w:szCs w:val="18"/>
              </w:rPr>
              <w:t>SINGLE</w:t>
            </w:r>
          </w:p>
          <w:p w:rsidR="00715F8F" w:rsidRPr="00D50B7F" w:rsidRDefault="00715F8F" w:rsidP="00D50B7F">
            <w:pPr>
              <w:rPr>
                <w:szCs w:val="18"/>
              </w:rPr>
            </w:pPr>
            <w:r w:rsidRPr="00D50B7F">
              <w:rPr>
                <w:szCs w:val="18"/>
              </w:rPr>
              <w:t>QINQ</w:t>
            </w:r>
          </w:p>
          <w:p w:rsidR="00715F8F" w:rsidRPr="00D50B7F" w:rsidRDefault="00715F8F" w:rsidP="00D50B7F">
            <w:pPr>
              <w:rPr>
                <w:szCs w:val="18"/>
              </w:rPr>
            </w:pPr>
            <w:r w:rsidRPr="00D50B7F">
              <w:rPr>
                <w:szCs w:val="18"/>
              </w:rPr>
              <w:t>STACKING</w:t>
            </w:r>
          </w:p>
        </w:tc>
        <w:tc>
          <w:tcPr>
            <w:tcW w:w="472" w:type="pct"/>
          </w:tcPr>
          <w:p w:rsidR="00715F8F" w:rsidRPr="00D50B7F" w:rsidRDefault="00715F8F" w:rsidP="00715F8F">
            <w:pPr>
              <w:rPr>
                <w:szCs w:val="18"/>
              </w:rPr>
            </w:pPr>
            <w:r>
              <w:rPr>
                <w:rFonts w:eastAsiaTheme="minorEastAsia" w:hint="eastAsia"/>
                <w:szCs w:val="18"/>
              </w:rPr>
              <w:t>M</w:t>
            </w:r>
          </w:p>
        </w:tc>
        <w:tc>
          <w:tcPr>
            <w:tcW w:w="2187" w:type="pct"/>
          </w:tcPr>
          <w:p w:rsidR="00715F8F" w:rsidRPr="00D50B7F" w:rsidRDefault="00715F8F" w:rsidP="00D50B7F">
            <w:pPr>
              <w:rPr>
                <w:szCs w:val="18"/>
              </w:rPr>
            </w:pPr>
            <w:r w:rsidRPr="00D50B7F">
              <w:rPr>
                <w:szCs w:val="18"/>
              </w:rPr>
              <w:t>VLAN</w:t>
            </w:r>
            <w:r w:rsidRPr="00D50B7F">
              <w:rPr>
                <w:rFonts w:ascii="宋体" w:eastAsia="宋体" w:hAnsi="宋体" w:cs="宋体" w:hint="eastAsia"/>
                <w:szCs w:val="18"/>
              </w:rPr>
              <w:t>属性</w:t>
            </w:r>
          </w:p>
          <w:p w:rsidR="00715F8F" w:rsidRPr="00D50B7F" w:rsidRDefault="00715F8F" w:rsidP="00D50B7F">
            <w:pPr>
              <w:rPr>
                <w:szCs w:val="18"/>
              </w:rPr>
            </w:pPr>
            <w:r w:rsidRPr="00D50B7F">
              <w:rPr>
                <w:szCs w:val="18"/>
              </w:rPr>
              <w:t>SINGLE</w:t>
            </w:r>
            <w:r w:rsidRPr="00D50B7F">
              <w:rPr>
                <w:rFonts w:ascii="宋体" w:eastAsia="宋体" w:hAnsi="宋体" w:cs="宋体" w:hint="eastAsia"/>
                <w:szCs w:val="18"/>
              </w:rPr>
              <w:t>：上行时对最外层</w:t>
            </w:r>
            <w:r w:rsidRPr="00D50B7F">
              <w:rPr>
                <w:szCs w:val="18"/>
              </w:rPr>
              <w:t>VLAN</w:t>
            </w:r>
            <w:r w:rsidRPr="00D50B7F">
              <w:rPr>
                <w:rFonts w:ascii="宋体" w:eastAsia="宋体" w:hAnsi="宋体" w:cs="宋体" w:hint="eastAsia"/>
                <w:szCs w:val="18"/>
              </w:rPr>
              <w:t>进行</w:t>
            </w:r>
            <w:r w:rsidRPr="00D50B7F">
              <w:rPr>
                <w:szCs w:val="18"/>
              </w:rPr>
              <w:t>VLAN tag</w:t>
            </w:r>
            <w:r w:rsidRPr="00D50B7F">
              <w:rPr>
                <w:rFonts w:ascii="宋体" w:eastAsia="宋体" w:hAnsi="宋体" w:cs="宋体" w:hint="eastAsia"/>
                <w:szCs w:val="18"/>
              </w:rPr>
              <w:t>切换或者给</w:t>
            </w:r>
            <w:r w:rsidRPr="00D50B7F">
              <w:rPr>
                <w:szCs w:val="18"/>
              </w:rPr>
              <w:t>untag</w:t>
            </w:r>
            <w:r w:rsidRPr="00D50B7F">
              <w:rPr>
                <w:rFonts w:ascii="宋体" w:eastAsia="宋体" w:hAnsi="宋体" w:cs="宋体" w:hint="eastAsia"/>
                <w:szCs w:val="18"/>
              </w:rPr>
              <w:t>报文添加</w:t>
            </w:r>
            <w:r w:rsidRPr="00D50B7F">
              <w:rPr>
                <w:szCs w:val="18"/>
              </w:rPr>
              <w:t>VLAN tag</w:t>
            </w:r>
            <w:r w:rsidRPr="00D50B7F">
              <w:rPr>
                <w:rFonts w:ascii="宋体" w:eastAsia="宋体" w:hAnsi="宋体" w:cs="宋体" w:hint="eastAsia"/>
                <w:szCs w:val="18"/>
              </w:rPr>
              <w:t>；</w:t>
            </w:r>
          </w:p>
          <w:p w:rsidR="00715F8F" w:rsidRPr="00D50B7F" w:rsidRDefault="00715F8F" w:rsidP="00D50B7F">
            <w:pPr>
              <w:rPr>
                <w:szCs w:val="18"/>
              </w:rPr>
            </w:pPr>
            <w:r w:rsidRPr="00D50B7F">
              <w:rPr>
                <w:szCs w:val="18"/>
              </w:rPr>
              <w:t>STACKING</w:t>
            </w:r>
            <w:r w:rsidRPr="00D50B7F">
              <w:rPr>
                <w:rFonts w:ascii="宋体" w:eastAsia="宋体" w:hAnsi="宋体" w:cs="宋体" w:hint="eastAsia"/>
                <w:szCs w:val="18"/>
              </w:rPr>
              <w:t>：上行时切内层</w:t>
            </w:r>
            <w:r w:rsidRPr="00D50B7F">
              <w:rPr>
                <w:szCs w:val="18"/>
              </w:rPr>
              <w:t>VLAN tag</w:t>
            </w:r>
            <w:r w:rsidRPr="00D50B7F">
              <w:rPr>
                <w:rFonts w:ascii="宋体" w:eastAsia="宋体" w:hAnsi="宋体" w:cs="宋体" w:hint="eastAsia"/>
                <w:szCs w:val="18"/>
              </w:rPr>
              <w:t>，并添加外层</w:t>
            </w:r>
            <w:r w:rsidRPr="00D50B7F">
              <w:rPr>
                <w:szCs w:val="18"/>
              </w:rPr>
              <w:t>VLAN tag</w:t>
            </w:r>
            <w:r w:rsidRPr="00D50B7F">
              <w:rPr>
                <w:rFonts w:ascii="宋体" w:eastAsia="宋体" w:hAnsi="宋体" w:cs="宋体" w:hint="eastAsia"/>
                <w:szCs w:val="18"/>
              </w:rPr>
              <w:t>；或者对于</w:t>
            </w:r>
            <w:r w:rsidRPr="00D50B7F">
              <w:rPr>
                <w:szCs w:val="18"/>
              </w:rPr>
              <w:t>untag</w:t>
            </w:r>
            <w:r w:rsidRPr="00D50B7F">
              <w:rPr>
                <w:rFonts w:ascii="宋体" w:eastAsia="宋体" w:hAnsi="宋体" w:cs="宋体" w:hint="eastAsia"/>
                <w:szCs w:val="18"/>
              </w:rPr>
              <w:t>报文添加内、外双层</w:t>
            </w:r>
            <w:r w:rsidRPr="00D50B7F">
              <w:rPr>
                <w:szCs w:val="18"/>
              </w:rPr>
              <w:t>VLAN tag</w:t>
            </w:r>
            <w:r w:rsidRPr="00D50B7F">
              <w:rPr>
                <w:rFonts w:ascii="宋体" w:eastAsia="宋体" w:hAnsi="宋体" w:cs="宋体" w:hint="eastAsia"/>
                <w:szCs w:val="18"/>
              </w:rPr>
              <w:t>；</w:t>
            </w:r>
          </w:p>
          <w:p w:rsidR="00715F8F" w:rsidRPr="00D50B7F" w:rsidRDefault="00715F8F" w:rsidP="00D50B7F">
            <w:pPr>
              <w:rPr>
                <w:szCs w:val="18"/>
              </w:rPr>
            </w:pPr>
            <w:r w:rsidRPr="00D50B7F">
              <w:rPr>
                <w:szCs w:val="18"/>
              </w:rPr>
              <w:t>QINQ</w:t>
            </w:r>
            <w:r w:rsidRPr="00D50B7F">
              <w:rPr>
                <w:rFonts w:ascii="宋体" w:eastAsia="宋体" w:hAnsi="宋体" w:cs="宋体" w:hint="eastAsia"/>
                <w:szCs w:val="18"/>
              </w:rPr>
              <w:t>：上行时给报文加一层</w:t>
            </w:r>
            <w:r w:rsidRPr="00D50B7F">
              <w:rPr>
                <w:szCs w:val="18"/>
              </w:rPr>
              <w:t>VLAN tag</w:t>
            </w:r>
            <w:r w:rsidRPr="00D50B7F">
              <w:rPr>
                <w:rFonts w:ascii="宋体" w:eastAsia="宋体" w:hAnsi="宋体" w:cs="宋体" w:hint="eastAsia"/>
                <w:szCs w:val="18"/>
              </w:rPr>
              <w:t>，主要用于专线应用；</w:t>
            </w:r>
          </w:p>
        </w:tc>
      </w:tr>
      <w:tr w:rsidR="00715F8F" w:rsidRPr="00D50B7F" w:rsidTr="00715F8F">
        <w:tc>
          <w:tcPr>
            <w:tcW w:w="834" w:type="pct"/>
          </w:tcPr>
          <w:p w:rsidR="00715F8F" w:rsidRPr="00D50B7F" w:rsidRDefault="00715F8F" w:rsidP="00D50B7F">
            <w:pPr>
              <w:rPr>
                <w:szCs w:val="18"/>
              </w:rPr>
            </w:pPr>
            <w:r w:rsidRPr="00D50B7F">
              <w:rPr>
                <w:szCs w:val="18"/>
              </w:rPr>
              <w:t>PORTLIST</w:t>
            </w:r>
          </w:p>
        </w:tc>
        <w:tc>
          <w:tcPr>
            <w:tcW w:w="656" w:type="pct"/>
          </w:tcPr>
          <w:p w:rsidR="00715F8F" w:rsidRPr="00D50B7F" w:rsidRDefault="00715F8F" w:rsidP="00D50B7F">
            <w:pPr>
              <w:rPr>
                <w:szCs w:val="18"/>
              </w:rPr>
            </w:pPr>
            <w:r w:rsidRPr="00D50B7F">
              <w:rPr>
                <w:szCs w:val="18"/>
              </w:rPr>
              <w:t>OCTET STRING</w:t>
            </w:r>
          </w:p>
        </w:tc>
        <w:tc>
          <w:tcPr>
            <w:tcW w:w="851" w:type="pct"/>
          </w:tcPr>
          <w:p w:rsidR="00715F8F" w:rsidRPr="00D50B7F" w:rsidRDefault="00715F8F" w:rsidP="00D50B7F">
            <w:pPr>
              <w:rPr>
                <w:szCs w:val="18"/>
              </w:rPr>
            </w:pPr>
            <w:r w:rsidRPr="00D50B7F">
              <w:rPr>
                <w:rFonts w:ascii="宋体" w:eastAsia="宋体" w:hAnsi="宋体" w:cs="宋体" w:hint="eastAsia"/>
                <w:szCs w:val="18"/>
              </w:rPr>
              <w:t>机架</w:t>
            </w:r>
            <w:r w:rsidRPr="00D50B7F">
              <w:rPr>
                <w:szCs w:val="18"/>
              </w:rPr>
              <w:t>-</w:t>
            </w:r>
            <w:r w:rsidRPr="00D50B7F">
              <w:rPr>
                <w:rFonts w:ascii="宋体" w:eastAsia="宋体" w:hAnsi="宋体" w:cs="宋体" w:hint="eastAsia"/>
                <w:szCs w:val="18"/>
              </w:rPr>
              <w:t>框</w:t>
            </w:r>
            <w:r w:rsidRPr="00D50B7F">
              <w:rPr>
                <w:szCs w:val="18"/>
              </w:rPr>
              <w:t>-</w:t>
            </w:r>
            <w:r w:rsidRPr="00D50B7F">
              <w:rPr>
                <w:rFonts w:ascii="宋体" w:eastAsia="宋体" w:hAnsi="宋体" w:cs="宋体" w:hint="eastAsia"/>
                <w:szCs w:val="18"/>
              </w:rPr>
              <w:t>槽</w:t>
            </w:r>
            <w:r w:rsidRPr="00D50B7F">
              <w:rPr>
                <w:szCs w:val="18"/>
              </w:rPr>
              <w:t>-</w:t>
            </w:r>
            <w:r w:rsidRPr="00D50B7F">
              <w:rPr>
                <w:rFonts w:ascii="宋体" w:eastAsia="宋体" w:hAnsi="宋体" w:cs="宋体" w:hint="eastAsia"/>
                <w:szCs w:val="18"/>
              </w:rPr>
              <w:t>端</w:t>
            </w:r>
          </w:p>
          <w:p w:rsidR="00715F8F" w:rsidRPr="00D50B7F" w:rsidRDefault="00715F8F" w:rsidP="00D50B7F">
            <w:pPr>
              <w:rPr>
                <w:szCs w:val="18"/>
              </w:rPr>
            </w:pPr>
            <w:r w:rsidRPr="00D50B7F">
              <w:rPr>
                <w:rFonts w:ascii="宋体" w:eastAsia="宋体" w:hAnsi="宋体" w:cs="宋体" w:hint="eastAsia"/>
                <w:szCs w:val="18"/>
              </w:rPr>
              <w:t>口</w:t>
            </w:r>
          </w:p>
        </w:tc>
        <w:tc>
          <w:tcPr>
            <w:tcW w:w="472" w:type="pct"/>
          </w:tcPr>
          <w:p w:rsidR="00715F8F" w:rsidRPr="00D50B7F" w:rsidRDefault="00715F8F" w:rsidP="00715F8F">
            <w:pPr>
              <w:rPr>
                <w:szCs w:val="18"/>
              </w:rPr>
            </w:pPr>
            <w:r>
              <w:rPr>
                <w:rFonts w:eastAsiaTheme="minorEastAsia" w:hint="eastAsia"/>
                <w:szCs w:val="18"/>
              </w:rPr>
              <w:t>O</w:t>
            </w:r>
          </w:p>
        </w:tc>
        <w:tc>
          <w:tcPr>
            <w:tcW w:w="2187" w:type="pct"/>
          </w:tcPr>
          <w:p w:rsidR="00715F8F" w:rsidRPr="009121AB" w:rsidRDefault="00715F8F" w:rsidP="00D50B7F">
            <w:pPr>
              <w:rPr>
                <w:rFonts w:eastAsiaTheme="minorEastAsia"/>
                <w:szCs w:val="18"/>
              </w:rPr>
            </w:pPr>
            <w:r w:rsidRPr="00D50B7F">
              <w:rPr>
                <w:rFonts w:ascii="宋体" w:eastAsia="宋体" w:hAnsi="宋体" w:cs="宋体" w:hint="eastAsia"/>
                <w:szCs w:val="18"/>
              </w:rPr>
              <w:t>允许该</w:t>
            </w:r>
            <w:r w:rsidRPr="00D50B7F">
              <w:rPr>
                <w:szCs w:val="18"/>
              </w:rPr>
              <w:t>VLAN</w:t>
            </w:r>
            <w:r w:rsidRPr="00D50B7F">
              <w:rPr>
                <w:rFonts w:ascii="宋体" w:eastAsia="宋体" w:hAnsi="宋体" w:cs="宋体" w:hint="eastAsia"/>
                <w:szCs w:val="18"/>
              </w:rPr>
              <w:t>通过的上联端口列表</w:t>
            </w:r>
            <w:r>
              <w:rPr>
                <w:rFonts w:eastAsiaTheme="minorEastAsia" w:hint="eastAsia"/>
                <w:szCs w:val="18"/>
              </w:rPr>
              <w:t>，</w:t>
            </w:r>
          </w:p>
          <w:p w:rsidR="00715F8F" w:rsidRPr="005B07A4" w:rsidRDefault="00715F8F" w:rsidP="00D50B7F">
            <w:pPr>
              <w:rPr>
                <w:rFonts w:eastAsiaTheme="minorEastAsia"/>
                <w:szCs w:val="18"/>
              </w:rPr>
            </w:pPr>
            <w:r w:rsidRPr="00D50B7F">
              <w:rPr>
                <w:rFonts w:ascii="宋体" w:eastAsia="宋体" w:hAnsi="宋体" w:cs="宋体" w:hint="eastAsia"/>
                <w:szCs w:val="18"/>
              </w:rPr>
              <w:t>允许为列表，竖线分隔，如：</w:t>
            </w:r>
            <w:r w:rsidRPr="00D50B7F">
              <w:rPr>
                <w:szCs w:val="18"/>
              </w:rPr>
              <w:t>NA-0-19-0| NA-0-19-1| NA-0-20-0</w:t>
            </w:r>
          </w:p>
        </w:tc>
      </w:tr>
      <w:tr w:rsidR="00715F8F" w:rsidRPr="00D50B7F" w:rsidTr="00715F8F">
        <w:tc>
          <w:tcPr>
            <w:tcW w:w="834" w:type="pct"/>
          </w:tcPr>
          <w:p w:rsidR="00715F8F" w:rsidRPr="00D50B7F" w:rsidRDefault="00715F8F" w:rsidP="00D50B7F">
            <w:pPr>
              <w:rPr>
                <w:szCs w:val="18"/>
              </w:rPr>
            </w:pPr>
            <w:r w:rsidRPr="00D50B7F">
              <w:rPr>
                <w:szCs w:val="18"/>
              </w:rPr>
              <w:t>MVLANFLAG</w:t>
            </w:r>
          </w:p>
        </w:tc>
        <w:tc>
          <w:tcPr>
            <w:tcW w:w="656" w:type="pct"/>
          </w:tcPr>
          <w:p w:rsidR="00715F8F" w:rsidRPr="00D50B7F" w:rsidRDefault="00715F8F" w:rsidP="00D50B7F">
            <w:pPr>
              <w:rPr>
                <w:szCs w:val="18"/>
              </w:rPr>
            </w:pPr>
            <w:r w:rsidRPr="00D50B7F">
              <w:rPr>
                <w:szCs w:val="18"/>
              </w:rPr>
              <w:t>INTEGER</w:t>
            </w:r>
          </w:p>
        </w:tc>
        <w:tc>
          <w:tcPr>
            <w:tcW w:w="851" w:type="pct"/>
          </w:tcPr>
          <w:p w:rsidR="00715F8F" w:rsidRPr="00D50B7F" w:rsidRDefault="00715F8F" w:rsidP="00D50B7F">
            <w:pPr>
              <w:rPr>
                <w:szCs w:val="18"/>
              </w:rPr>
            </w:pPr>
            <w:r w:rsidRPr="00D50B7F">
              <w:rPr>
                <w:szCs w:val="18"/>
              </w:rPr>
              <w:t>0</w:t>
            </w:r>
            <w:r w:rsidRPr="00D50B7F">
              <w:rPr>
                <w:rFonts w:ascii="宋体" w:eastAsia="宋体" w:hAnsi="宋体" w:cs="宋体" w:hint="eastAsia"/>
                <w:szCs w:val="18"/>
              </w:rPr>
              <w:t>：非组播</w:t>
            </w:r>
            <w:r w:rsidRPr="00D50B7F">
              <w:rPr>
                <w:szCs w:val="18"/>
              </w:rPr>
              <w:t>VLAN</w:t>
            </w:r>
          </w:p>
          <w:p w:rsidR="00715F8F" w:rsidRPr="00D50B7F" w:rsidRDefault="00715F8F" w:rsidP="00D50B7F">
            <w:pPr>
              <w:rPr>
                <w:szCs w:val="18"/>
              </w:rPr>
            </w:pPr>
            <w:r w:rsidRPr="00D50B7F">
              <w:rPr>
                <w:szCs w:val="18"/>
              </w:rPr>
              <w:t>1</w:t>
            </w:r>
            <w:r w:rsidRPr="00D50B7F">
              <w:rPr>
                <w:rFonts w:ascii="宋体" w:eastAsia="宋体" w:hAnsi="宋体" w:cs="宋体" w:hint="eastAsia"/>
                <w:szCs w:val="18"/>
              </w:rPr>
              <w:t>：组播</w:t>
            </w:r>
            <w:r w:rsidRPr="00D50B7F">
              <w:rPr>
                <w:szCs w:val="18"/>
              </w:rPr>
              <w:t>VLAN</w:t>
            </w:r>
          </w:p>
        </w:tc>
        <w:tc>
          <w:tcPr>
            <w:tcW w:w="472" w:type="pct"/>
          </w:tcPr>
          <w:p w:rsidR="00715F8F" w:rsidRPr="00D50B7F" w:rsidRDefault="00715F8F" w:rsidP="00715F8F">
            <w:pPr>
              <w:rPr>
                <w:szCs w:val="18"/>
              </w:rPr>
            </w:pPr>
            <w:r>
              <w:rPr>
                <w:rFonts w:eastAsiaTheme="minorEastAsia" w:hint="eastAsia"/>
                <w:szCs w:val="18"/>
              </w:rPr>
              <w:t>O</w:t>
            </w:r>
          </w:p>
        </w:tc>
        <w:tc>
          <w:tcPr>
            <w:tcW w:w="2187" w:type="pct"/>
          </w:tcPr>
          <w:p w:rsidR="00715F8F" w:rsidRPr="009121AB" w:rsidRDefault="00715F8F" w:rsidP="00D50B7F">
            <w:pPr>
              <w:rPr>
                <w:rFonts w:eastAsiaTheme="minorEastAsia"/>
                <w:szCs w:val="18"/>
              </w:rPr>
            </w:pPr>
            <w:r w:rsidRPr="00D50B7F">
              <w:rPr>
                <w:rFonts w:ascii="宋体" w:eastAsia="宋体" w:hAnsi="宋体" w:cs="宋体" w:hint="eastAsia"/>
                <w:szCs w:val="18"/>
              </w:rPr>
              <w:t>是否组播</w:t>
            </w:r>
            <w:r w:rsidRPr="00D50B7F">
              <w:rPr>
                <w:szCs w:val="18"/>
              </w:rPr>
              <w:t>VLAN</w:t>
            </w:r>
            <w:r>
              <w:rPr>
                <w:rFonts w:eastAsiaTheme="minorEastAsia" w:hint="eastAsia"/>
                <w:szCs w:val="18"/>
              </w:rPr>
              <w:t>，</w:t>
            </w:r>
          </w:p>
          <w:p w:rsidR="00715F8F" w:rsidRPr="009121AB" w:rsidRDefault="00715F8F" w:rsidP="00D50B7F">
            <w:pPr>
              <w:rPr>
                <w:rFonts w:eastAsiaTheme="minorEastAsia"/>
                <w:szCs w:val="18"/>
              </w:rPr>
            </w:pPr>
            <w:r w:rsidRPr="00D50B7F">
              <w:rPr>
                <w:rFonts w:ascii="宋体" w:eastAsia="宋体" w:hAnsi="宋体" w:cs="宋体" w:hint="eastAsia"/>
                <w:szCs w:val="18"/>
              </w:rPr>
              <w:t>默认</w:t>
            </w:r>
            <w:r w:rsidRPr="00D50B7F">
              <w:rPr>
                <w:szCs w:val="18"/>
              </w:rPr>
              <w:t>0</w:t>
            </w:r>
          </w:p>
        </w:tc>
      </w:tr>
      <w:tr w:rsidR="00715F8F" w:rsidRPr="00D50B7F" w:rsidTr="00715F8F">
        <w:tc>
          <w:tcPr>
            <w:tcW w:w="834" w:type="pct"/>
          </w:tcPr>
          <w:p w:rsidR="00715F8F" w:rsidRPr="00D50B7F" w:rsidRDefault="00715F8F" w:rsidP="00D50B7F">
            <w:pPr>
              <w:rPr>
                <w:szCs w:val="18"/>
              </w:rPr>
            </w:pPr>
            <w:r w:rsidRPr="00D50B7F">
              <w:rPr>
                <w:szCs w:val="18"/>
              </w:rPr>
              <w:t>MVLANPRI</w:t>
            </w:r>
          </w:p>
        </w:tc>
        <w:tc>
          <w:tcPr>
            <w:tcW w:w="656" w:type="pct"/>
          </w:tcPr>
          <w:p w:rsidR="00715F8F" w:rsidRPr="00D50B7F" w:rsidRDefault="00715F8F" w:rsidP="00D50B7F">
            <w:pPr>
              <w:rPr>
                <w:szCs w:val="18"/>
              </w:rPr>
            </w:pPr>
            <w:r w:rsidRPr="00D50B7F">
              <w:rPr>
                <w:szCs w:val="18"/>
              </w:rPr>
              <w:t>INTEGER</w:t>
            </w:r>
          </w:p>
        </w:tc>
        <w:tc>
          <w:tcPr>
            <w:tcW w:w="851" w:type="pct"/>
          </w:tcPr>
          <w:p w:rsidR="00715F8F" w:rsidRPr="00D50B7F" w:rsidRDefault="00715F8F" w:rsidP="00D50B7F">
            <w:pPr>
              <w:rPr>
                <w:szCs w:val="18"/>
              </w:rPr>
            </w:pPr>
            <w:r w:rsidRPr="00D50B7F">
              <w:rPr>
                <w:szCs w:val="18"/>
              </w:rPr>
              <w:t>0-7</w:t>
            </w:r>
          </w:p>
        </w:tc>
        <w:tc>
          <w:tcPr>
            <w:tcW w:w="472" w:type="pct"/>
          </w:tcPr>
          <w:p w:rsidR="00715F8F" w:rsidRPr="00D50B7F" w:rsidRDefault="00715F8F" w:rsidP="00715F8F">
            <w:pPr>
              <w:rPr>
                <w:szCs w:val="18"/>
              </w:rPr>
            </w:pPr>
            <w:r>
              <w:rPr>
                <w:rFonts w:eastAsiaTheme="minorEastAsia" w:hint="eastAsia"/>
                <w:szCs w:val="18"/>
              </w:rPr>
              <w:t>O</w:t>
            </w:r>
          </w:p>
        </w:tc>
        <w:tc>
          <w:tcPr>
            <w:tcW w:w="2187" w:type="pct"/>
          </w:tcPr>
          <w:p w:rsidR="00715F8F" w:rsidRDefault="00715F8F" w:rsidP="00D50B7F">
            <w:pPr>
              <w:rPr>
                <w:rFonts w:eastAsiaTheme="minorEastAsia"/>
                <w:szCs w:val="18"/>
              </w:rPr>
            </w:pPr>
            <w:r w:rsidRPr="00D50B7F">
              <w:rPr>
                <w:szCs w:val="18"/>
              </w:rPr>
              <w:t>IGMP</w:t>
            </w:r>
            <w:r w:rsidRPr="00D50B7F">
              <w:rPr>
                <w:rFonts w:ascii="宋体" w:eastAsia="宋体" w:hAnsi="宋体" w:cs="宋体" w:hint="eastAsia"/>
                <w:szCs w:val="18"/>
              </w:rPr>
              <w:t>报文的优先级</w:t>
            </w:r>
            <w:r>
              <w:rPr>
                <w:rFonts w:eastAsiaTheme="minorEastAsia" w:hint="eastAsia"/>
                <w:szCs w:val="18"/>
              </w:rPr>
              <w:t>，</w:t>
            </w:r>
          </w:p>
          <w:p w:rsidR="00715F8F" w:rsidRPr="009121AB" w:rsidRDefault="00715F8F" w:rsidP="00D50B7F">
            <w:pPr>
              <w:rPr>
                <w:rFonts w:eastAsiaTheme="minorEastAsia"/>
                <w:szCs w:val="18"/>
              </w:rPr>
            </w:pPr>
            <w:r w:rsidRPr="00D50B7F">
              <w:rPr>
                <w:rFonts w:ascii="宋体" w:eastAsia="宋体" w:hAnsi="宋体" w:cs="宋体" w:hint="eastAsia"/>
                <w:szCs w:val="18"/>
              </w:rPr>
              <w:t>缺省值：</w:t>
            </w:r>
            <w:r w:rsidRPr="00D50B7F">
              <w:rPr>
                <w:szCs w:val="18"/>
              </w:rPr>
              <w:t>6</w:t>
            </w:r>
          </w:p>
        </w:tc>
      </w:tr>
      <w:tr w:rsidR="00715F8F" w:rsidRPr="00D50B7F" w:rsidTr="00715F8F">
        <w:tc>
          <w:tcPr>
            <w:tcW w:w="834" w:type="pct"/>
          </w:tcPr>
          <w:p w:rsidR="00715F8F" w:rsidRPr="00D50B7F" w:rsidRDefault="00715F8F" w:rsidP="00D50B7F">
            <w:pPr>
              <w:rPr>
                <w:szCs w:val="18"/>
              </w:rPr>
            </w:pPr>
            <w:r w:rsidRPr="00D50B7F">
              <w:rPr>
                <w:szCs w:val="18"/>
              </w:rPr>
              <w:t>SERVICE</w:t>
            </w:r>
          </w:p>
        </w:tc>
        <w:tc>
          <w:tcPr>
            <w:tcW w:w="656" w:type="pct"/>
          </w:tcPr>
          <w:p w:rsidR="00715F8F" w:rsidRPr="00D50B7F" w:rsidRDefault="00715F8F" w:rsidP="00D50B7F">
            <w:pPr>
              <w:rPr>
                <w:szCs w:val="18"/>
              </w:rPr>
            </w:pPr>
            <w:r w:rsidRPr="00D50B7F">
              <w:rPr>
                <w:szCs w:val="18"/>
              </w:rPr>
              <w:t>OCTET STRING</w:t>
            </w:r>
          </w:p>
        </w:tc>
        <w:tc>
          <w:tcPr>
            <w:tcW w:w="851" w:type="pct"/>
          </w:tcPr>
          <w:p w:rsidR="00715F8F" w:rsidRPr="00D50B7F" w:rsidRDefault="00715F8F" w:rsidP="00D50B7F">
            <w:pPr>
              <w:rPr>
                <w:szCs w:val="18"/>
              </w:rPr>
            </w:pPr>
            <w:r w:rsidRPr="00D50B7F">
              <w:rPr>
                <w:szCs w:val="18"/>
              </w:rPr>
              <w:t>HSI (</w:t>
            </w:r>
            <w:r w:rsidRPr="00D50B7F">
              <w:rPr>
                <w:rFonts w:ascii="宋体" w:eastAsia="宋体" w:hAnsi="宋体" w:cs="宋体" w:hint="eastAsia"/>
                <w:szCs w:val="18"/>
              </w:rPr>
              <w:t>上网</w:t>
            </w:r>
            <w:r w:rsidRPr="00D50B7F">
              <w:rPr>
                <w:szCs w:val="18"/>
              </w:rPr>
              <w:t>)</w:t>
            </w:r>
          </w:p>
          <w:p w:rsidR="00715F8F" w:rsidRPr="00D50B7F" w:rsidRDefault="00715F8F" w:rsidP="00D50B7F">
            <w:pPr>
              <w:rPr>
                <w:szCs w:val="18"/>
              </w:rPr>
            </w:pPr>
            <w:r w:rsidRPr="00D50B7F">
              <w:rPr>
                <w:szCs w:val="18"/>
              </w:rPr>
              <w:t>IPTV (</w:t>
            </w:r>
            <w:r w:rsidRPr="00D50B7F">
              <w:rPr>
                <w:rFonts w:ascii="宋体" w:eastAsia="宋体" w:hAnsi="宋体" w:cs="宋体" w:hint="eastAsia"/>
                <w:szCs w:val="18"/>
              </w:rPr>
              <w:t>单播</w:t>
            </w:r>
            <w:r w:rsidRPr="00D50B7F">
              <w:rPr>
                <w:szCs w:val="18"/>
              </w:rPr>
              <w:t>)</w:t>
            </w:r>
          </w:p>
          <w:p w:rsidR="00715F8F" w:rsidRPr="00D50B7F" w:rsidRDefault="00715F8F" w:rsidP="00D50B7F">
            <w:pPr>
              <w:rPr>
                <w:szCs w:val="18"/>
              </w:rPr>
            </w:pPr>
            <w:r w:rsidRPr="00D50B7F">
              <w:rPr>
                <w:szCs w:val="18"/>
              </w:rPr>
              <w:t>VOIP (</w:t>
            </w:r>
            <w:r w:rsidRPr="00D50B7F">
              <w:rPr>
                <w:rFonts w:ascii="宋体" w:eastAsia="宋体" w:hAnsi="宋体" w:cs="宋体" w:hint="eastAsia"/>
                <w:szCs w:val="18"/>
              </w:rPr>
              <w:t>语音</w:t>
            </w:r>
            <w:r w:rsidRPr="00D50B7F">
              <w:rPr>
                <w:szCs w:val="18"/>
              </w:rPr>
              <w:t>)</w:t>
            </w:r>
          </w:p>
        </w:tc>
        <w:tc>
          <w:tcPr>
            <w:tcW w:w="472" w:type="pct"/>
          </w:tcPr>
          <w:p w:rsidR="00715F8F" w:rsidRPr="00D50B7F" w:rsidRDefault="00715F8F" w:rsidP="00715F8F">
            <w:pPr>
              <w:rPr>
                <w:szCs w:val="18"/>
              </w:rPr>
            </w:pPr>
            <w:r>
              <w:rPr>
                <w:rFonts w:eastAsiaTheme="minorEastAsia" w:hint="eastAsia"/>
                <w:szCs w:val="18"/>
              </w:rPr>
              <w:t>O</w:t>
            </w:r>
          </w:p>
        </w:tc>
        <w:tc>
          <w:tcPr>
            <w:tcW w:w="2187" w:type="pct"/>
          </w:tcPr>
          <w:p w:rsidR="00715F8F" w:rsidRPr="00D50B7F" w:rsidRDefault="00715F8F" w:rsidP="009121AB">
            <w:pPr>
              <w:rPr>
                <w:szCs w:val="18"/>
              </w:rPr>
            </w:pPr>
            <w:r w:rsidRPr="00D50B7F">
              <w:rPr>
                <w:szCs w:val="18"/>
              </w:rPr>
              <w:t>VLAN</w:t>
            </w:r>
            <w:r w:rsidRPr="00D50B7F">
              <w:rPr>
                <w:rFonts w:ascii="宋体" w:eastAsia="宋体" w:hAnsi="宋体" w:cs="宋体" w:hint="eastAsia"/>
                <w:szCs w:val="18"/>
              </w:rPr>
              <w:t>所对应的业务类型</w:t>
            </w:r>
            <w:r>
              <w:rPr>
                <w:rFonts w:eastAsiaTheme="minorEastAsia" w:hint="eastAsia"/>
                <w:szCs w:val="18"/>
              </w:rPr>
              <w:t>，</w:t>
            </w:r>
            <w:r w:rsidRPr="00D50B7F">
              <w:rPr>
                <w:rFonts w:ascii="宋体" w:eastAsia="宋体" w:hAnsi="宋体" w:cs="宋体" w:hint="eastAsia"/>
                <w:szCs w:val="18"/>
              </w:rPr>
              <w:t>缺省：</w:t>
            </w:r>
            <w:r w:rsidRPr="00D50B7F">
              <w:rPr>
                <w:szCs w:val="18"/>
              </w:rPr>
              <w:t>HSI</w:t>
            </w:r>
          </w:p>
          <w:p w:rsidR="00715F8F" w:rsidRPr="009121AB" w:rsidRDefault="00715F8F" w:rsidP="009121AB">
            <w:pPr>
              <w:rPr>
                <w:rFonts w:eastAsiaTheme="minorEastAsia"/>
                <w:szCs w:val="18"/>
              </w:rPr>
            </w:pPr>
            <w:r w:rsidRPr="00D50B7F">
              <w:rPr>
                <w:rFonts w:ascii="宋体" w:eastAsia="宋体" w:hAnsi="宋体" w:cs="宋体" w:hint="eastAsia"/>
                <w:szCs w:val="18"/>
              </w:rPr>
              <w:t>（此参数可包含</w:t>
            </w:r>
            <w:r w:rsidRPr="00D50B7F">
              <w:rPr>
                <w:szCs w:val="18"/>
              </w:rPr>
              <w:t>MVLANFLAG</w:t>
            </w:r>
            <w:r w:rsidRPr="00D50B7F">
              <w:rPr>
                <w:rFonts w:ascii="宋体" w:eastAsia="宋体" w:hAnsi="宋体" w:cs="宋体" w:hint="eastAsia"/>
                <w:szCs w:val="18"/>
              </w:rPr>
              <w:t>的意义，增加一个参数值表示组播）</w:t>
            </w:r>
          </w:p>
        </w:tc>
      </w:tr>
    </w:tbl>
    <w:p w:rsidR="00E25762" w:rsidRPr="009E44FF" w:rsidRDefault="00E25762" w:rsidP="00E25762">
      <w:pPr>
        <w:rPr>
          <w:szCs w:val="21"/>
        </w:rPr>
      </w:pPr>
    </w:p>
    <w:p w:rsidR="00000000" w:rsidRDefault="00E25762" w:rsidP="00CE4D8A">
      <w:pPr>
        <w:spacing w:beforeLines="50"/>
        <w:ind w:firstLine="420"/>
        <w:pPrChange w:id="343" w:author="CMDI-LVLIANGDONG" w:date="2015-07-22T10:29:00Z">
          <w:pPr>
            <w:spacing w:beforeLines="50"/>
            <w:ind w:firstLine="420"/>
          </w:pPr>
        </w:pPrChange>
      </w:pPr>
      <w:r w:rsidRPr="00931120">
        <w:t>响应格式：</w:t>
      </w:r>
    </w:p>
    <w:p w:rsidR="00E25762" w:rsidRPr="009E44FF" w:rsidRDefault="00E25762" w:rsidP="00FF3114">
      <w:pPr>
        <w:spacing w:line="360" w:lineRule="auto"/>
        <w:ind w:left="420" w:firstLine="420"/>
        <w:rPr>
          <w:szCs w:val="21"/>
        </w:rPr>
      </w:pPr>
      <w:r w:rsidRPr="009E44FF">
        <w:rPr>
          <w:szCs w:val="21"/>
        </w:rPr>
        <w:t>VLAN</w:t>
      </w:r>
      <w:r w:rsidRPr="009E44FF">
        <w:rPr>
          <w:szCs w:val="21"/>
        </w:rPr>
        <w:t>存在且加入上行口时，需要返回报错</w:t>
      </w:r>
      <w:r w:rsidRPr="009E44FF">
        <w:rPr>
          <w:szCs w:val="21"/>
        </w:rPr>
        <w:t>“</w:t>
      </w:r>
      <w:r w:rsidRPr="009E44FF">
        <w:rPr>
          <w:szCs w:val="21"/>
        </w:rPr>
        <w:t>资源已存在</w:t>
      </w:r>
      <w:r w:rsidRPr="009E44FF">
        <w:rPr>
          <w:szCs w:val="21"/>
        </w:rPr>
        <w:t>”</w:t>
      </w:r>
      <w:r w:rsidRPr="009E44FF">
        <w:rPr>
          <w:szCs w:val="21"/>
        </w:rPr>
        <w:t>；</w:t>
      </w:r>
    </w:p>
    <w:p w:rsidR="00E25762" w:rsidRPr="009E44FF" w:rsidRDefault="00E25762" w:rsidP="00FF3114">
      <w:pPr>
        <w:spacing w:line="360" w:lineRule="auto"/>
        <w:ind w:left="420" w:firstLine="420"/>
        <w:rPr>
          <w:szCs w:val="21"/>
        </w:rPr>
      </w:pPr>
      <w:r w:rsidRPr="009E44FF">
        <w:rPr>
          <w:szCs w:val="21"/>
        </w:rPr>
        <w:t>VLAN</w:t>
      </w:r>
      <w:r w:rsidRPr="009E44FF">
        <w:rPr>
          <w:szCs w:val="21"/>
        </w:rPr>
        <w:t>存在但未加入上行口时，厂家内部处理，之后上报成功；</w:t>
      </w:r>
    </w:p>
    <w:p w:rsidR="00E25762" w:rsidRPr="009E44FF" w:rsidRDefault="00E25762"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000000" w:rsidRDefault="00E25762" w:rsidP="00CE4D8A">
      <w:pPr>
        <w:spacing w:beforeLines="50"/>
        <w:ind w:firstLine="420"/>
        <w:pPrChange w:id="344" w:author="CMDI-LVLIANGDONG" w:date="2015-07-22T10:29:00Z">
          <w:pPr>
            <w:spacing w:beforeLines="50"/>
            <w:ind w:firstLine="420"/>
          </w:pPr>
        </w:pPrChange>
      </w:pPr>
      <w:r w:rsidRPr="00931120">
        <w:t>输出参数</w:t>
      </w:r>
    </w:p>
    <w:p w:rsidR="00190C77" w:rsidRPr="009E44FF" w:rsidRDefault="00E25762" w:rsidP="00FF3114">
      <w:pPr>
        <w:spacing w:line="360" w:lineRule="auto"/>
        <w:ind w:left="420" w:firstLine="420"/>
        <w:rPr>
          <w:szCs w:val="21"/>
        </w:rPr>
      </w:pPr>
      <w:r w:rsidRPr="009E44FF">
        <w:rPr>
          <w:szCs w:val="21"/>
        </w:rPr>
        <w:t>无。</w:t>
      </w:r>
    </w:p>
    <w:p w:rsidR="00FA6C61" w:rsidRPr="00980B53" w:rsidRDefault="00190C77" w:rsidP="00980B53">
      <w:pPr>
        <w:pStyle w:val="TimesNewRoman050"/>
        <w:ind w:left="0"/>
        <w:rPr>
          <w:rFonts w:cs="Times New Roman"/>
        </w:rPr>
      </w:pPr>
      <w:bookmarkStart w:id="345" w:name="_Toc410329037"/>
      <w:bookmarkStart w:id="346" w:name="_Toc422211148"/>
      <w:r w:rsidRPr="00980B53">
        <w:rPr>
          <w:rFonts w:cs="Times New Roman"/>
        </w:rPr>
        <w:t>删除</w:t>
      </w:r>
      <w:r w:rsidRPr="00980B53">
        <w:rPr>
          <w:rFonts w:cs="Times New Roman"/>
        </w:rPr>
        <w:t>VLAN</w:t>
      </w:r>
      <w:bookmarkEnd w:id="345"/>
      <w:bookmarkEnd w:id="346"/>
    </w:p>
    <w:p w:rsidR="00000000" w:rsidRDefault="00E25762" w:rsidP="00CE4D8A">
      <w:pPr>
        <w:spacing w:beforeLines="50"/>
        <w:ind w:firstLine="420"/>
        <w:pPrChange w:id="347" w:author="CMDI-LVLIANGDONG" w:date="2015-07-22T10:29:00Z">
          <w:pPr>
            <w:spacing w:beforeLines="50"/>
            <w:ind w:firstLine="420"/>
          </w:pPr>
        </w:pPrChange>
      </w:pPr>
      <w:r w:rsidRPr="00931120">
        <w:lastRenderedPageBreak/>
        <w:t>功能描述</w:t>
      </w:r>
    </w:p>
    <w:p w:rsidR="00E25762" w:rsidRPr="009E44FF" w:rsidRDefault="00E25762" w:rsidP="00FF3114">
      <w:pPr>
        <w:spacing w:line="360" w:lineRule="auto"/>
        <w:ind w:left="420" w:firstLine="420"/>
        <w:rPr>
          <w:szCs w:val="21"/>
        </w:rPr>
      </w:pPr>
      <w:r w:rsidRPr="009E44FF">
        <w:rPr>
          <w:szCs w:val="21"/>
        </w:rPr>
        <w:t>该命令用于从</w:t>
      </w:r>
      <w:r w:rsidRPr="009E44FF">
        <w:rPr>
          <w:szCs w:val="21"/>
        </w:rPr>
        <w:t>OLT</w:t>
      </w:r>
      <w:r w:rsidRPr="009E44FF">
        <w:rPr>
          <w:szCs w:val="21"/>
        </w:rPr>
        <w:t>的上联端口及</w:t>
      </w:r>
      <w:r w:rsidRPr="009E44FF">
        <w:rPr>
          <w:szCs w:val="21"/>
        </w:rPr>
        <w:t>ONU</w:t>
      </w:r>
      <w:r w:rsidRPr="009E44FF">
        <w:rPr>
          <w:szCs w:val="21"/>
        </w:rPr>
        <w:t>删除</w:t>
      </w:r>
      <w:r w:rsidRPr="009E44FF">
        <w:rPr>
          <w:szCs w:val="21"/>
        </w:rPr>
        <w:t>VLAN</w:t>
      </w:r>
      <w:r w:rsidRPr="009E44FF">
        <w:rPr>
          <w:szCs w:val="21"/>
        </w:rPr>
        <w:t>。</w:t>
      </w:r>
    </w:p>
    <w:p w:rsidR="00000000" w:rsidRDefault="00E25762" w:rsidP="00CE4D8A">
      <w:pPr>
        <w:spacing w:beforeLines="50"/>
        <w:ind w:firstLine="420"/>
        <w:pPrChange w:id="348" w:author="CMDI-LVLIANGDONG" w:date="2015-07-22T10:29:00Z">
          <w:pPr>
            <w:spacing w:beforeLines="50"/>
            <w:ind w:firstLine="420"/>
          </w:pPr>
        </w:pPrChange>
      </w:pPr>
      <w:r w:rsidRPr="00931120">
        <w:t>命令格式</w:t>
      </w:r>
    </w:p>
    <w:p w:rsidR="00E25762" w:rsidRPr="009E44FF" w:rsidRDefault="00E25762" w:rsidP="00FF3114">
      <w:pPr>
        <w:spacing w:line="360" w:lineRule="auto"/>
        <w:ind w:left="420" w:firstLine="420"/>
        <w:rPr>
          <w:szCs w:val="21"/>
        </w:rPr>
      </w:pPr>
      <w:smartTag w:uri="urn:schemas-microsoft-com:office:smarttags" w:element="stockticker">
        <w:r w:rsidRPr="009E44FF">
          <w:rPr>
            <w:szCs w:val="21"/>
          </w:rPr>
          <w:t>DEL</w:t>
        </w:r>
      </w:smartTag>
      <w:r w:rsidRPr="009E44FF">
        <w:rPr>
          <w:szCs w:val="21"/>
        </w:rPr>
        <w:t>-VLAN:: ONUIP=onu-name|OLTID=olt-name:CTAG::VLAN=vlanid;</w:t>
      </w:r>
    </w:p>
    <w:p w:rsidR="00000000" w:rsidRDefault="00E25762" w:rsidP="00CE4D8A">
      <w:pPr>
        <w:spacing w:beforeLines="50"/>
        <w:ind w:firstLine="420"/>
        <w:pPrChange w:id="349" w:author="CMDI-LVLIANGDONG" w:date="2015-07-22T10:29:00Z">
          <w:pPr>
            <w:spacing w:beforeLines="50"/>
            <w:ind w:firstLine="420"/>
          </w:pPr>
        </w:pPrChange>
      </w:pPr>
      <w:r w:rsidRPr="00931120">
        <w:t>输入参数</w:t>
      </w:r>
    </w:p>
    <w:tbl>
      <w:tblPr>
        <w:tblStyle w:val="afffffd"/>
        <w:tblW w:w="8011" w:type="dxa"/>
        <w:tblLayout w:type="fixed"/>
        <w:tblLook w:val="01E0"/>
      </w:tblPr>
      <w:tblGrid>
        <w:gridCol w:w="1231"/>
        <w:gridCol w:w="1600"/>
        <w:gridCol w:w="1416"/>
        <w:gridCol w:w="1000"/>
        <w:gridCol w:w="2764"/>
      </w:tblGrid>
      <w:tr w:rsidR="00715F8F" w:rsidRPr="00D50B7F" w:rsidTr="00715F8F">
        <w:trPr>
          <w:cnfStyle w:val="100000000000"/>
        </w:trPr>
        <w:tc>
          <w:tcPr>
            <w:tcW w:w="768" w:type="pct"/>
          </w:tcPr>
          <w:p w:rsidR="00715F8F" w:rsidRPr="00D50B7F" w:rsidRDefault="00715F8F" w:rsidP="00D50B7F">
            <w:pPr>
              <w:rPr>
                <w:szCs w:val="18"/>
              </w:rPr>
            </w:pPr>
            <w:r w:rsidRPr="00D50B7F">
              <w:rPr>
                <w:rFonts w:ascii="宋体" w:eastAsia="宋体" w:hAnsi="宋体" w:cs="宋体" w:hint="eastAsia"/>
                <w:szCs w:val="18"/>
              </w:rPr>
              <w:t>参数名称</w:t>
            </w:r>
          </w:p>
        </w:tc>
        <w:tc>
          <w:tcPr>
            <w:tcW w:w="998" w:type="pct"/>
          </w:tcPr>
          <w:p w:rsidR="00715F8F" w:rsidRPr="00D50B7F" w:rsidRDefault="00715F8F" w:rsidP="00D50B7F">
            <w:pPr>
              <w:rPr>
                <w:szCs w:val="18"/>
              </w:rPr>
            </w:pPr>
            <w:r w:rsidRPr="00D50B7F">
              <w:rPr>
                <w:rFonts w:ascii="宋体" w:eastAsia="宋体" w:hAnsi="宋体" w:cs="宋体" w:hint="eastAsia"/>
                <w:szCs w:val="18"/>
              </w:rPr>
              <w:t>数据类型</w:t>
            </w:r>
          </w:p>
        </w:tc>
        <w:tc>
          <w:tcPr>
            <w:tcW w:w="884" w:type="pct"/>
          </w:tcPr>
          <w:p w:rsidR="00715F8F" w:rsidRPr="00D50B7F" w:rsidRDefault="00715F8F" w:rsidP="00D50B7F">
            <w:pPr>
              <w:rPr>
                <w:szCs w:val="18"/>
              </w:rPr>
            </w:pPr>
            <w:r w:rsidRPr="00D50B7F">
              <w:rPr>
                <w:rFonts w:ascii="宋体" w:eastAsia="宋体" w:hAnsi="宋体" w:cs="宋体" w:hint="eastAsia"/>
                <w:szCs w:val="18"/>
              </w:rPr>
              <w:t>取值范围</w:t>
            </w:r>
          </w:p>
        </w:tc>
        <w:tc>
          <w:tcPr>
            <w:tcW w:w="624" w:type="pct"/>
          </w:tcPr>
          <w:p w:rsidR="00715F8F" w:rsidRPr="00390103" w:rsidRDefault="00715F8F" w:rsidP="00715F8F">
            <w:pPr>
              <w:rPr>
                <w:rFonts w:eastAsiaTheme="minorEastAsia"/>
                <w:szCs w:val="18"/>
              </w:rPr>
            </w:pPr>
            <w:r>
              <w:rPr>
                <w:rFonts w:eastAsiaTheme="minorEastAsia" w:hint="eastAsia"/>
                <w:szCs w:val="18"/>
              </w:rPr>
              <w:t>限定</w:t>
            </w:r>
          </w:p>
        </w:tc>
        <w:tc>
          <w:tcPr>
            <w:tcW w:w="1725" w:type="pct"/>
          </w:tcPr>
          <w:p w:rsidR="00715F8F" w:rsidRPr="00D50B7F" w:rsidRDefault="00715F8F" w:rsidP="00D50B7F">
            <w:pPr>
              <w:rPr>
                <w:szCs w:val="18"/>
              </w:rPr>
            </w:pPr>
            <w:r w:rsidRPr="00D50B7F">
              <w:rPr>
                <w:rFonts w:ascii="宋体" w:eastAsia="宋体" w:hAnsi="宋体" w:cs="宋体" w:hint="eastAsia"/>
                <w:szCs w:val="18"/>
              </w:rPr>
              <w:t>参数说明</w:t>
            </w:r>
          </w:p>
        </w:tc>
      </w:tr>
      <w:tr w:rsidR="00715F8F" w:rsidRPr="00D50B7F" w:rsidTr="00715F8F">
        <w:tc>
          <w:tcPr>
            <w:tcW w:w="768" w:type="pct"/>
          </w:tcPr>
          <w:p w:rsidR="00715F8F" w:rsidRPr="00D50B7F" w:rsidRDefault="00715F8F" w:rsidP="00D50B7F">
            <w:pPr>
              <w:rPr>
                <w:szCs w:val="18"/>
              </w:rPr>
            </w:pPr>
            <w:r w:rsidRPr="00D50B7F">
              <w:rPr>
                <w:szCs w:val="18"/>
              </w:rPr>
              <w:t>ONUIP</w:t>
            </w:r>
          </w:p>
        </w:tc>
        <w:tc>
          <w:tcPr>
            <w:tcW w:w="998" w:type="pct"/>
          </w:tcPr>
          <w:p w:rsidR="00715F8F" w:rsidRPr="00D50B7F" w:rsidRDefault="00715F8F" w:rsidP="00D50B7F">
            <w:pPr>
              <w:rPr>
                <w:szCs w:val="18"/>
              </w:rPr>
            </w:pPr>
            <w:r w:rsidRPr="00D50B7F">
              <w:rPr>
                <w:szCs w:val="18"/>
              </w:rPr>
              <w:t>OCTET STRING</w:t>
            </w:r>
          </w:p>
        </w:tc>
        <w:tc>
          <w:tcPr>
            <w:tcW w:w="884" w:type="pct"/>
          </w:tcPr>
          <w:p w:rsidR="00715F8F" w:rsidRPr="00D50B7F" w:rsidRDefault="00715F8F" w:rsidP="00D50B7F">
            <w:pPr>
              <w:rPr>
                <w:szCs w:val="18"/>
              </w:rPr>
            </w:pPr>
            <w:r w:rsidRPr="00D50B7F">
              <w:rPr>
                <w:szCs w:val="18"/>
              </w:rPr>
              <w:t>SIZE(128)</w:t>
            </w:r>
          </w:p>
        </w:tc>
        <w:tc>
          <w:tcPr>
            <w:tcW w:w="624" w:type="pct"/>
          </w:tcPr>
          <w:p w:rsidR="00715F8F" w:rsidRPr="00724FBA" w:rsidRDefault="00715F8F" w:rsidP="00715F8F">
            <w:pPr>
              <w:rPr>
                <w:rFonts w:eastAsiaTheme="minorEastAsia"/>
                <w:szCs w:val="18"/>
              </w:rPr>
            </w:pPr>
            <w:r>
              <w:rPr>
                <w:rFonts w:eastAsiaTheme="minorEastAsia" w:hint="eastAsia"/>
                <w:szCs w:val="18"/>
              </w:rPr>
              <w:t>C</w:t>
            </w:r>
          </w:p>
        </w:tc>
        <w:tc>
          <w:tcPr>
            <w:tcW w:w="1725" w:type="pct"/>
          </w:tcPr>
          <w:p w:rsidR="00715F8F" w:rsidRPr="00D50B7F" w:rsidRDefault="00715F8F" w:rsidP="00D50B7F">
            <w:pPr>
              <w:rPr>
                <w:szCs w:val="18"/>
              </w:rPr>
            </w:pPr>
            <w:r w:rsidRPr="00D50B7F">
              <w:rPr>
                <w:rFonts w:ascii="宋体" w:eastAsia="宋体" w:hAnsi="宋体" w:cs="宋体" w:hint="eastAsia"/>
                <w:szCs w:val="18"/>
              </w:rPr>
              <w:t>具有管理</w:t>
            </w:r>
            <w:r w:rsidRPr="00D50B7F">
              <w:rPr>
                <w:szCs w:val="18"/>
              </w:rPr>
              <w:t>IP</w:t>
            </w:r>
            <w:r w:rsidRPr="00D50B7F">
              <w:rPr>
                <w:rFonts w:ascii="宋体" w:eastAsia="宋体" w:hAnsi="宋体" w:cs="宋体" w:hint="eastAsia"/>
                <w:szCs w:val="18"/>
              </w:rPr>
              <w:t>的</w:t>
            </w:r>
            <w:r w:rsidRPr="00D50B7F">
              <w:rPr>
                <w:szCs w:val="18"/>
              </w:rPr>
              <w:t>ONU</w:t>
            </w:r>
            <w:r w:rsidRPr="00D50B7F">
              <w:rPr>
                <w:rFonts w:ascii="宋体" w:eastAsia="宋体" w:hAnsi="宋体" w:cs="宋体" w:hint="eastAsia"/>
                <w:szCs w:val="18"/>
              </w:rPr>
              <w:t>的</w:t>
            </w:r>
            <w:r w:rsidRPr="00D50B7F">
              <w:rPr>
                <w:szCs w:val="18"/>
              </w:rPr>
              <w:t>IP</w:t>
            </w:r>
            <w:r w:rsidRPr="00D50B7F">
              <w:rPr>
                <w:rFonts w:ascii="宋体" w:eastAsia="宋体" w:hAnsi="宋体" w:cs="宋体" w:hint="eastAsia"/>
                <w:szCs w:val="18"/>
              </w:rPr>
              <w:t>地址或名称</w:t>
            </w:r>
          </w:p>
        </w:tc>
      </w:tr>
      <w:tr w:rsidR="00715F8F" w:rsidRPr="00D50B7F" w:rsidTr="00715F8F">
        <w:tc>
          <w:tcPr>
            <w:tcW w:w="768" w:type="pct"/>
          </w:tcPr>
          <w:p w:rsidR="00715F8F" w:rsidRPr="00D50B7F" w:rsidRDefault="00715F8F" w:rsidP="00D50B7F">
            <w:pPr>
              <w:rPr>
                <w:szCs w:val="18"/>
              </w:rPr>
            </w:pPr>
            <w:r w:rsidRPr="00D50B7F">
              <w:rPr>
                <w:szCs w:val="18"/>
              </w:rPr>
              <w:t>OLTID</w:t>
            </w:r>
          </w:p>
        </w:tc>
        <w:tc>
          <w:tcPr>
            <w:tcW w:w="998" w:type="pct"/>
          </w:tcPr>
          <w:p w:rsidR="00715F8F" w:rsidRPr="00D50B7F" w:rsidRDefault="00715F8F" w:rsidP="00D50B7F">
            <w:pPr>
              <w:rPr>
                <w:szCs w:val="18"/>
              </w:rPr>
            </w:pPr>
            <w:r w:rsidRPr="00D50B7F">
              <w:rPr>
                <w:szCs w:val="18"/>
              </w:rPr>
              <w:t>OCTET STRING</w:t>
            </w:r>
          </w:p>
        </w:tc>
        <w:tc>
          <w:tcPr>
            <w:tcW w:w="884" w:type="pct"/>
          </w:tcPr>
          <w:p w:rsidR="00715F8F" w:rsidRPr="00D50B7F" w:rsidRDefault="00715F8F" w:rsidP="00D50B7F">
            <w:pPr>
              <w:rPr>
                <w:szCs w:val="18"/>
              </w:rPr>
            </w:pPr>
            <w:r w:rsidRPr="00D50B7F">
              <w:rPr>
                <w:szCs w:val="18"/>
              </w:rPr>
              <w:t>SIZE(128)</w:t>
            </w:r>
          </w:p>
        </w:tc>
        <w:tc>
          <w:tcPr>
            <w:tcW w:w="624" w:type="pct"/>
          </w:tcPr>
          <w:p w:rsidR="00715F8F" w:rsidRPr="00724FBA" w:rsidRDefault="00715F8F" w:rsidP="00715F8F">
            <w:pPr>
              <w:rPr>
                <w:rFonts w:eastAsiaTheme="minorEastAsia"/>
                <w:szCs w:val="18"/>
              </w:rPr>
            </w:pPr>
            <w:r>
              <w:rPr>
                <w:rFonts w:eastAsiaTheme="minorEastAsia" w:hint="eastAsia"/>
                <w:szCs w:val="18"/>
              </w:rPr>
              <w:t>C</w:t>
            </w:r>
          </w:p>
        </w:tc>
        <w:tc>
          <w:tcPr>
            <w:tcW w:w="1725" w:type="pct"/>
          </w:tcPr>
          <w:p w:rsidR="00715F8F" w:rsidRPr="00D50B7F" w:rsidRDefault="00715F8F" w:rsidP="00D50B7F">
            <w:pPr>
              <w:rPr>
                <w:szCs w:val="18"/>
              </w:rPr>
            </w:pPr>
            <w:r w:rsidRPr="00D50B7F">
              <w:rPr>
                <w:szCs w:val="18"/>
              </w:rPr>
              <w:t>OLT IP</w:t>
            </w:r>
            <w:r w:rsidRPr="00D50B7F">
              <w:rPr>
                <w:rFonts w:ascii="宋体" w:eastAsia="宋体" w:hAnsi="宋体" w:cs="宋体" w:hint="eastAsia"/>
                <w:szCs w:val="18"/>
              </w:rPr>
              <w:t>地址或名称</w:t>
            </w:r>
          </w:p>
        </w:tc>
      </w:tr>
      <w:tr w:rsidR="00715F8F" w:rsidRPr="00D50B7F" w:rsidTr="00715F8F">
        <w:tc>
          <w:tcPr>
            <w:tcW w:w="768" w:type="pct"/>
          </w:tcPr>
          <w:p w:rsidR="00715F8F" w:rsidRPr="00D50B7F" w:rsidRDefault="00715F8F" w:rsidP="00D50B7F">
            <w:pPr>
              <w:rPr>
                <w:szCs w:val="18"/>
              </w:rPr>
            </w:pPr>
            <w:r w:rsidRPr="00D50B7F">
              <w:rPr>
                <w:szCs w:val="18"/>
              </w:rPr>
              <w:t>VLAN</w:t>
            </w:r>
          </w:p>
        </w:tc>
        <w:tc>
          <w:tcPr>
            <w:tcW w:w="998" w:type="pct"/>
          </w:tcPr>
          <w:p w:rsidR="00715F8F" w:rsidRPr="00D50B7F" w:rsidRDefault="00715F8F" w:rsidP="00D50B7F">
            <w:pPr>
              <w:rPr>
                <w:szCs w:val="18"/>
              </w:rPr>
            </w:pPr>
            <w:r w:rsidRPr="00D50B7F">
              <w:rPr>
                <w:szCs w:val="18"/>
              </w:rPr>
              <w:t>INTEGER</w:t>
            </w:r>
          </w:p>
        </w:tc>
        <w:tc>
          <w:tcPr>
            <w:tcW w:w="884" w:type="pct"/>
          </w:tcPr>
          <w:p w:rsidR="00715F8F" w:rsidRPr="00D50B7F" w:rsidRDefault="00715F8F" w:rsidP="00D50B7F">
            <w:pPr>
              <w:rPr>
                <w:szCs w:val="18"/>
              </w:rPr>
            </w:pPr>
            <w:r w:rsidRPr="00D50B7F">
              <w:rPr>
                <w:szCs w:val="18"/>
              </w:rPr>
              <w:t>0-4096</w:t>
            </w:r>
          </w:p>
        </w:tc>
        <w:tc>
          <w:tcPr>
            <w:tcW w:w="624" w:type="pct"/>
          </w:tcPr>
          <w:p w:rsidR="00715F8F" w:rsidRPr="00390103" w:rsidRDefault="00715F8F" w:rsidP="00715F8F">
            <w:pPr>
              <w:rPr>
                <w:rFonts w:eastAsiaTheme="minorEastAsia"/>
                <w:szCs w:val="18"/>
              </w:rPr>
            </w:pPr>
            <w:r>
              <w:rPr>
                <w:rFonts w:eastAsiaTheme="minorEastAsia" w:hint="eastAsia"/>
                <w:szCs w:val="18"/>
              </w:rPr>
              <w:t>M</w:t>
            </w:r>
          </w:p>
        </w:tc>
        <w:tc>
          <w:tcPr>
            <w:tcW w:w="1725" w:type="pct"/>
          </w:tcPr>
          <w:p w:rsidR="00715F8F" w:rsidRPr="00D50B7F" w:rsidRDefault="00715F8F" w:rsidP="00D50B7F">
            <w:pPr>
              <w:rPr>
                <w:szCs w:val="18"/>
              </w:rPr>
            </w:pPr>
            <w:r w:rsidRPr="00D50B7F">
              <w:rPr>
                <w:szCs w:val="18"/>
              </w:rPr>
              <w:t>VLANID</w:t>
            </w:r>
          </w:p>
        </w:tc>
      </w:tr>
    </w:tbl>
    <w:p w:rsidR="00E25762" w:rsidRPr="009E44FF" w:rsidRDefault="00E25762" w:rsidP="00E25762">
      <w:pPr>
        <w:rPr>
          <w:szCs w:val="21"/>
        </w:rPr>
      </w:pPr>
    </w:p>
    <w:p w:rsidR="00000000" w:rsidRDefault="00E25762" w:rsidP="00CE4D8A">
      <w:pPr>
        <w:spacing w:beforeLines="50"/>
        <w:ind w:firstLine="420"/>
        <w:pPrChange w:id="350" w:author="CMDI-LVLIANGDONG" w:date="2015-07-22T10:29:00Z">
          <w:pPr>
            <w:spacing w:beforeLines="50"/>
            <w:ind w:firstLine="420"/>
          </w:pPr>
        </w:pPrChange>
      </w:pPr>
      <w:r w:rsidRPr="00931120">
        <w:t>响应格式：</w:t>
      </w:r>
    </w:p>
    <w:p w:rsidR="00E25762" w:rsidRPr="009E44FF" w:rsidRDefault="00E25762" w:rsidP="00FF3114">
      <w:pPr>
        <w:spacing w:line="360" w:lineRule="auto"/>
        <w:ind w:left="420" w:firstLine="420"/>
        <w:rPr>
          <w:szCs w:val="21"/>
        </w:rPr>
      </w:pPr>
      <w:r w:rsidRPr="009E44FF">
        <w:rPr>
          <w:szCs w:val="21"/>
        </w:rPr>
        <w:t>删除</w:t>
      </w:r>
      <w:r w:rsidRPr="009E44FF">
        <w:rPr>
          <w:szCs w:val="21"/>
        </w:rPr>
        <w:t>VLAN</w:t>
      </w:r>
      <w:r w:rsidRPr="009E44FF">
        <w:rPr>
          <w:szCs w:val="21"/>
        </w:rPr>
        <w:t>时自动取消</w:t>
      </w:r>
      <w:r w:rsidRPr="009E44FF">
        <w:rPr>
          <w:szCs w:val="21"/>
        </w:rPr>
        <w:t>VLAN</w:t>
      </w:r>
      <w:r w:rsidRPr="009E44FF">
        <w:rPr>
          <w:szCs w:val="21"/>
        </w:rPr>
        <w:t>和上行口之间的关联，</w:t>
      </w:r>
      <w:r w:rsidRPr="009E44FF">
        <w:rPr>
          <w:szCs w:val="21"/>
        </w:rPr>
        <w:t>VLAN</w:t>
      </w:r>
      <w:r w:rsidRPr="009E44FF">
        <w:rPr>
          <w:szCs w:val="21"/>
        </w:rPr>
        <w:t>存在但未加入上行口时，厂家内部处理，上报成功</w:t>
      </w:r>
    </w:p>
    <w:p w:rsidR="00E25762" w:rsidRPr="009E44FF" w:rsidRDefault="00E25762"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w:t>
      </w:r>
    </w:p>
    <w:p w:rsidR="00000000" w:rsidRDefault="00E25762" w:rsidP="00CE4D8A">
      <w:pPr>
        <w:spacing w:beforeLines="50"/>
        <w:ind w:firstLine="420"/>
        <w:pPrChange w:id="351" w:author="CMDI-LVLIANGDONG" w:date="2015-07-22T10:29:00Z">
          <w:pPr>
            <w:spacing w:beforeLines="50"/>
            <w:ind w:firstLine="420"/>
          </w:pPr>
        </w:pPrChange>
      </w:pPr>
      <w:r w:rsidRPr="00931120">
        <w:t>输出参数</w:t>
      </w:r>
    </w:p>
    <w:p w:rsidR="006550FD" w:rsidRPr="009E44FF" w:rsidRDefault="00E25762" w:rsidP="00FF3114">
      <w:pPr>
        <w:spacing w:line="360" w:lineRule="auto"/>
        <w:ind w:left="420" w:firstLine="420"/>
        <w:rPr>
          <w:szCs w:val="21"/>
        </w:rPr>
      </w:pPr>
      <w:r w:rsidRPr="009E44FF">
        <w:rPr>
          <w:szCs w:val="21"/>
        </w:rPr>
        <w:t>无。</w:t>
      </w:r>
    </w:p>
    <w:p w:rsidR="000A3CD4" w:rsidRPr="00980B53" w:rsidRDefault="005F4455" w:rsidP="00980B53">
      <w:pPr>
        <w:pStyle w:val="TimesNewRoman050"/>
        <w:ind w:left="0"/>
        <w:rPr>
          <w:rFonts w:cs="Times New Roman"/>
        </w:rPr>
      </w:pPr>
      <w:bookmarkStart w:id="352" w:name="_Toc422211149"/>
      <w:bookmarkStart w:id="353" w:name="_Toc400632498"/>
      <w:r>
        <w:rPr>
          <w:rFonts w:cs="Times New Roman"/>
        </w:rPr>
        <w:t>查询拓扑信息</w:t>
      </w:r>
      <w:bookmarkEnd w:id="352"/>
    </w:p>
    <w:p w:rsidR="00A904B3" w:rsidRDefault="00A904B3" w:rsidP="00CE4D8A">
      <w:pPr>
        <w:spacing w:beforeLines="50"/>
        <w:ind w:firstLine="420"/>
      </w:pPr>
      <w:r w:rsidRPr="00A904B3">
        <w:rPr>
          <w:rFonts w:hint="eastAsia"/>
        </w:rPr>
        <w:t>若</w:t>
      </w:r>
      <w:r w:rsidRPr="00A904B3">
        <w:rPr>
          <w:rFonts w:hint="eastAsia"/>
        </w:rPr>
        <w:t>POS</w:t>
      </w:r>
      <w:r w:rsidRPr="00A904B3">
        <w:rPr>
          <w:rFonts w:hint="eastAsia"/>
        </w:rPr>
        <w:t>为有源设备，该接口为必选。否则，该接口为可选。</w:t>
      </w:r>
    </w:p>
    <w:p w:rsidR="002A3D27" w:rsidRDefault="00E25762" w:rsidP="00CE4D8A">
      <w:pPr>
        <w:spacing w:beforeLines="50"/>
        <w:ind w:firstLine="420"/>
        <w:pPrChange w:id="354" w:author="CMDI-LVLIANGDONG" w:date="2015-07-22T10:29:00Z">
          <w:pPr>
            <w:spacing w:beforeLines="50"/>
            <w:ind w:firstLine="420"/>
          </w:pPr>
        </w:pPrChange>
      </w:pPr>
      <w:r w:rsidRPr="00931120">
        <w:t>功能描述</w:t>
      </w:r>
    </w:p>
    <w:p w:rsidR="00E25762" w:rsidRPr="009E44FF" w:rsidRDefault="00E25762" w:rsidP="00FF3114">
      <w:pPr>
        <w:spacing w:line="360" w:lineRule="auto"/>
        <w:ind w:left="420" w:firstLine="420"/>
        <w:rPr>
          <w:szCs w:val="21"/>
        </w:rPr>
      </w:pPr>
      <w:r w:rsidRPr="009E44FF">
        <w:rPr>
          <w:szCs w:val="21"/>
        </w:rPr>
        <w:t>该命令用于查询</w:t>
      </w:r>
      <w:r w:rsidRPr="009E44FF">
        <w:rPr>
          <w:szCs w:val="21"/>
        </w:rPr>
        <w:t>OLT PON</w:t>
      </w:r>
      <w:r w:rsidRPr="009E44FF">
        <w:rPr>
          <w:szCs w:val="21"/>
        </w:rPr>
        <w:t>口到</w:t>
      </w:r>
      <w:r w:rsidRPr="009E44FF">
        <w:rPr>
          <w:szCs w:val="21"/>
        </w:rPr>
        <w:t>ONU</w:t>
      </w:r>
      <w:r w:rsidRPr="009E44FF">
        <w:rPr>
          <w:szCs w:val="21"/>
        </w:rPr>
        <w:t>之间的拓扑连接信息。</w:t>
      </w:r>
    </w:p>
    <w:p w:rsidR="00E25762" w:rsidRPr="00931120" w:rsidRDefault="00E25762" w:rsidP="00CE4D8A">
      <w:pPr>
        <w:spacing w:beforeLines="50"/>
        <w:ind w:firstLine="420"/>
      </w:pPr>
      <w:r w:rsidRPr="00931120">
        <w:t>命令格式</w:t>
      </w:r>
    </w:p>
    <w:p w:rsidR="00E25762" w:rsidRDefault="00E25762" w:rsidP="00FF3114">
      <w:pPr>
        <w:spacing w:line="360" w:lineRule="auto"/>
        <w:ind w:left="420" w:firstLine="420"/>
        <w:rPr>
          <w:szCs w:val="21"/>
        </w:rPr>
      </w:pPr>
      <w:r w:rsidRPr="009E44FF">
        <w:rPr>
          <w:szCs w:val="21"/>
        </w:rPr>
        <w:t>LST-TOPO</w:t>
      </w:r>
      <w:r w:rsidR="006068EA">
        <w:rPr>
          <w:rFonts w:hint="eastAsia"/>
          <w:szCs w:val="21"/>
        </w:rPr>
        <w:t>LINK</w:t>
      </w:r>
      <w:r w:rsidRPr="009E44FF">
        <w:rPr>
          <w:szCs w:val="21"/>
        </w:rPr>
        <w:t>::OLTID=olt_name[,PONID=pon_location]:CTAG::;</w:t>
      </w:r>
    </w:p>
    <w:p w:rsidR="00E25762" w:rsidRPr="00931120" w:rsidRDefault="00E25762" w:rsidP="00CE4D8A">
      <w:pPr>
        <w:spacing w:beforeLines="50"/>
        <w:ind w:firstLine="420"/>
      </w:pPr>
      <w:r w:rsidRPr="00931120">
        <w:t>输入参数</w:t>
      </w:r>
    </w:p>
    <w:tbl>
      <w:tblPr>
        <w:tblStyle w:val="afffffd"/>
        <w:tblW w:w="8207" w:type="dxa"/>
        <w:tblLayout w:type="fixed"/>
        <w:tblLook w:val="01E0"/>
      </w:tblPr>
      <w:tblGrid>
        <w:gridCol w:w="1054"/>
        <w:gridCol w:w="1494"/>
        <w:gridCol w:w="1146"/>
        <w:gridCol w:w="693"/>
        <w:gridCol w:w="3820"/>
      </w:tblGrid>
      <w:tr w:rsidR="00FA4D57" w:rsidRPr="00D50B7F" w:rsidTr="00FD550D">
        <w:trPr>
          <w:cnfStyle w:val="100000000000"/>
        </w:trPr>
        <w:tc>
          <w:tcPr>
            <w:tcW w:w="643" w:type="pct"/>
          </w:tcPr>
          <w:p w:rsidR="00FA4D57" w:rsidRPr="00D50B7F" w:rsidRDefault="00FA4D57" w:rsidP="00D50B7F">
            <w:pPr>
              <w:rPr>
                <w:sz w:val="18"/>
                <w:szCs w:val="18"/>
              </w:rPr>
            </w:pPr>
            <w:r w:rsidRPr="00D50B7F">
              <w:rPr>
                <w:sz w:val="18"/>
                <w:szCs w:val="18"/>
              </w:rPr>
              <w:t>参数名称</w:t>
            </w:r>
          </w:p>
        </w:tc>
        <w:tc>
          <w:tcPr>
            <w:tcW w:w="910" w:type="pct"/>
          </w:tcPr>
          <w:p w:rsidR="00FA4D57" w:rsidRPr="00D50B7F" w:rsidRDefault="00FA4D57" w:rsidP="00D50B7F">
            <w:pPr>
              <w:rPr>
                <w:sz w:val="18"/>
                <w:szCs w:val="18"/>
              </w:rPr>
            </w:pPr>
            <w:r w:rsidRPr="00D50B7F">
              <w:rPr>
                <w:rFonts w:ascii="宋体" w:eastAsia="宋体" w:hAnsi="宋体" w:cs="宋体" w:hint="eastAsia"/>
                <w:sz w:val="18"/>
                <w:szCs w:val="18"/>
              </w:rPr>
              <w:t>数据类型</w:t>
            </w:r>
          </w:p>
        </w:tc>
        <w:tc>
          <w:tcPr>
            <w:tcW w:w="698" w:type="pct"/>
          </w:tcPr>
          <w:p w:rsidR="00FA4D57" w:rsidRPr="00D50B7F" w:rsidRDefault="00FA4D57" w:rsidP="00D50B7F">
            <w:pPr>
              <w:rPr>
                <w:sz w:val="18"/>
                <w:szCs w:val="18"/>
              </w:rPr>
            </w:pPr>
            <w:r w:rsidRPr="00D50B7F">
              <w:rPr>
                <w:rFonts w:ascii="宋体" w:eastAsia="宋体" w:hAnsi="宋体" w:cs="宋体" w:hint="eastAsia"/>
                <w:sz w:val="18"/>
                <w:szCs w:val="18"/>
              </w:rPr>
              <w:t>取值范围</w:t>
            </w:r>
          </w:p>
        </w:tc>
        <w:tc>
          <w:tcPr>
            <w:tcW w:w="422" w:type="pct"/>
          </w:tcPr>
          <w:p w:rsidR="00FA4D57" w:rsidRPr="00FA4D57" w:rsidRDefault="00FA4D57" w:rsidP="00D50B7F">
            <w:pPr>
              <w:rPr>
                <w:rFonts w:ascii="宋体" w:eastAsiaTheme="minorEastAsia" w:hAnsi="宋体" w:cs="宋体"/>
                <w:sz w:val="18"/>
                <w:szCs w:val="18"/>
              </w:rPr>
            </w:pPr>
            <w:r>
              <w:rPr>
                <w:rFonts w:ascii="宋体" w:eastAsiaTheme="minorEastAsia" w:hAnsi="宋体" w:cs="宋体" w:hint="eastAsia"/>
                <w:sz w:val="18"/>
                <w:szCs w:val="18"/>
              </w:rPr>
              <w:t>限定</w:t>
            </w:r>
          </w:p>
        </w:tc>
        <w:tc>
          <w:tcPr>
            <w:tcW w:w="2327" w:type="pct"/>
          </w:tcPr>
          <w:p w:rsidR="00FA4D57" w:rsidRPr="00D50B7F" w:rsidRDefault="00FA4D57" w:rsidP="00D50B7F">
            <w:pPr>
              <w:rPr>
                <w:sz w:val="18"/>
                <w:szCs w:val="18"/>
              </w:rPr>
            </w:pPr>
            <w:r w:rsidRPr="00D50B7F">
              <w:rPr>
                <w:rFonts w:ascii="宋体" w:eastAsia="宋体" w:hAnsi="宋体" w:cs="宋体" w:hint="eastAsia"/>
                <w:sz w:val="18"/>
                <w:szCs w:val="18"/>
              </w:rPr>
              <w:t>参数说明</w:t>
            </w:r>
          </w:p>
        </w:tc>
      </w:tr>
      <w:tr w:rsidR="00FA4D57" w:rsidRPr="00D50B7F" w:rsidTr="00FD550D">
        <w:tc>
          <w:tcPr>
            <w:tcW w:w="643" w:type="pct"/>
          </w:tcPr>
          <w:p w:rsidR="00FA4D57" w:rsidRPr="00D50B7F" w:rsidRDefault="00FA4D57" w:rsidP="00D50B7F">
            <w:pPr>
              <w:rPr>
                <w:sz w:val="18"/>
                <w:szCs w:val="18"/>
              </w:rPr>
            </w:pPr>
            <w:r>
              <w:rPr>
                <w:rFonts w:hint="eastAsia"/>
                <w:sz w:val="18"/>
                <w:szCs w:val="18"/>
              </w:rPr>
              <w:t>OLTID</w:t>
            </w:r>
          </w:p>
        </w:tc>
        <w:tc>
          <w:tcPr>
            <w:tcW w:w="910" w:type="pct"/>
          </w:tcPr>
          <w:p w:rsidR="00FA4D57" w:rsidRPr="00D50B7F" w:rsidRDefault="00FA4D57" w:rsidP="00D50B7F">
            <w:pPr>
              <w:rPr>
                <w:sz w:val="18"/>
                <w:szCs w:val="18"/>
              </w:rPr>
            </w:pPr>
            <w:r>
              <w:rPr>
                <w:rFonts w:hint="eastAsia"/>
                <w:sz w:val="18"/>
                <w:szCs w:val="18"/>
              </w:rPr>
              <w:t>OCTET STRING</w:t>
            </w:r>
          </w:p>
        </w:tc>
        <w:tc>
          <w:tcPr>
            <w:tcW w:w="698" w:type="pct"/>
          </w:tcPr>
          <w:p w:rsidR="00FA4D57" w:rsidRPr="00E95A07" w:rsidRDefault="00FA4D57" w:rsidP="00F323C5">
            <w:pPr>
              <w:rPr>
                <w:sz w:val="18"/>
                <w:szCs w:val="18"/>
              </w:rPr>
            </w:pPr>
            <w:r w:rsidRPr="00E95A07">
              <w:rPr>
                <w:sz w:val="18"/>
                <w:szCs w:val="18"/>
              </w:rPr>
              <w:t>SIZE(128)</w:t>
            </w:r>
          </w:p>
        </w:tc>
        <w:tc>
          <w:tcPr>
            <w:tcW w:w="422" w:type="pct"/>
          </w:tcPr>
          <w:p w:rsidR="00FA4D57" w:rsidRPr="00FA4D57" w:rsidRDefault="00FA4D57" w:rsidP="00F323C5">
            <w:pPr>
              <w:rPr>
                <w:rFonts w:eastAsiaTheme="minorEastAsia"/>
                <w:sz w:val="18"/>
                <w:szCs w:val="18"/>
              </w:rPr>
            </w:pPr>
            <w:r>
              <w:rPr>
                <w:rFonts w:eastAsiaTheme="minorEastAsia" w:hint="eastAsia"/>
                <w:sz w:val="18"/>
                <w:szCs w:val="18"/>
              </w:rPr>
              <w:t>M</w:t>
            </w:r>
          </w:p>
        </w:tc>
        <w:tc>
          <w:tcPr>
            <w:tcW w:w="2327" w:type="pct"/>
          </w:tcPr>
          <w:p w:rsidR="00FA4D57" w:rsidRPr="00E95A07" w:rsidRDefault="00FA4D57" w:rsidP="00F323C5">
            <w:pPr>
              <w:rPr>
                <w:sz w:val="18"/>
                <w:szCs w:val="18"/>
              </w:rPr>
            </w:pPr>
            <w:r w:rsidRPr="00E95A07">
              <w:rPr>
                <w:sz w:val="18"/>
                <w:szCs w:val="18"/>
              </w:rPr>
              <w:t>OLT IP</w:t>
            </w:r>
            <w:r w:rsidRPr="00E95A07">
              <w:rPr>
                <w:rFonts w:ascii="宋体" w:eastAsia="宋体" w:hAnsi="宋体" w:cs="宋体" w:hint="eastAsia"/>
                <w:sz w:val="18"/>
                <w:szCs w:val="18"/>
              </w:rPr>
              <w:t>地址或名称</w:t>
            </w:r>
          </w:p>
        </w:tc>
      </w:tr>
      <w:tr w:rsidR="00FA4D57" w:rsidRPr="00D50B7F" w:rsidTr="00FD550D">
        <w:tc>
          <w:tcPr>
            <w:tcW w:w="643" w:type="pct"/>
          </w:tcPr>
          <w:p w:rsidR="00FA4D57" w:rsidRPr="00D50B7F" w:rsidRDefault="00FA4D57" w:rsidP="00D50B7F">
            <w:pPr>
              <w:rPr>
                <w:sz w:val="18"/>
                <w:szCs w:val="18"/>
              </w:rPr>
            </w:pPr>
            <w:r w:rsidRPr="00D50B7F">
              <w:rPr>
                <w:sz w:val="18"/>
                <w:szCs w:val="18"/>
              </w:rPr>
              <w:t>PONID</w:t>
            </w:r>
          </w:p>
        </w:tc>
        <w:tc>
          <w:tcPr>
            <w:tcW w:w="910" w:type="pct"/>
          </w:tcPr>
          <w:p w:rsidR="00FA4D57" w:rsidRPr="00D50B7F" w:rsidRDefault="00FA4D57" w:rsidP="00D50B7F">
            <w:pPr>
              <w:rPr>
                <w:sz w:val="18"/>
                <w:szCs w:val="18"/>
              </w:rPr>
            </w:pPr>
            <w:r>
              <w:rPr>
                <w:sz w:val="18"/>
                <w:szCs w:val="18"/>
              </w:rPr>
              <w:t>OCTET STRING</w:t>
            </w:r>
          </w:p>
        </w:tc>
        <w:tc>
          <w:tcPr>
            <w:tcW w:w="698" w:type="pct"/>
          </w:tcPr>
          <w:p w:rsidR="00FA4D57" w:rsidRPr="00D50B7F" w:rsidRDefault="00FA4D57" w:rsidP="00D50B7F">
            <w:pPr>
              <w:rPr>
                <w:sz w:val="18"/>
                <w:szCs w:val="18"/>
              </w:rPr>
            </w:pPr>
            <w:r w:rsidRPr="00D50B7F">
              <w:rPr>
                <w:sz w:val="18"/>
                <w:szCs w:val="18"/>
              </w:rPr>
              <w:t>SIZE</w:t>
            </w:r>
            <w:r>
              <w:rPr>
                <w:sz w:val="18"/>
                <w:szCs w:val="18"/>
              </w:rPr>
              <w:t>(</w:t>
            </w:r>
            <w:r w:rsidRPr="00D50B7F">
              <w:rPr>
                <w:sz w:val="18"/>
                <w:szCs w:val="18"/>
              </w:rPr>
              <w:t>63)</w:t>
            </w:r>
          </w:p>
        </w:tc>
        <w:tc>
          <w:tcPr>
            <w:tcW w:w="422" w:type="pct"/>
          </w:tcPr>
          <w:p w:rsidR="00FA4D57" w:rsidRPr="00FA4D57" w:rsidRDefault="008D02BA" w:rsidP="00D50B7F">
            <w:pPr>
              <w:rPr>
                <w:rFonts w:ascii="宋体" w:eastAsiaTheme="minorEastAsia" w:cs="宋体"/>
                <w:kern w:val="0"/>
                <w:sz w:val="20"/>
                <w:szCs w:val="20"/>
              </w:rPr>
            </w:pPr>
            <w:r>
              <w:rPr>
                <w:rFonts w:eastAsiaTheme="minorEastAsia" w:hint="eastAsia"/>
                <w:sz w:val="18"/>
                <w:szCs w:val="18"/>
              </w:rPr>
              <w:t>O</w:t>
            </w:r>
          </w:p>
        </w:tc>
        <w:tc>
          <w:tcPr>
            <w:tcW w:w="2327" w:type="pct"/>
          </w:tcPr>
          <w:p w:rsidR="00FA4D57" w:rsidRPr="00D50B7F" w:rsidRDefault="00FA4D57" w:rsidP="00D50B7F">
            <w:pPr>
              <w:rPr>
                <w:sz w:val="18"/>
                <w:szCs w:val="18"/>
              </w:rPr>
            </w:pPr>
            <w:r w:rsidRPr="000228FC">
              <w:rPr>
                <w:rFonts w:eastAsiaTheme="minorEastAsia" w:hint="eastAsia"/>
                <w:sz w:val="18"/>
                <w:szCs w:val="18"/>
              </w:rPr>
              <w:t>PON</w:t>
            </w:r>
            <w:r w:rsidRPr="000228FC">
              <w:rPr>
                <w:rFonts w:eastAsiaTheme="minorEastAsia" w:hint="eastAsia"/>
                <w:sz w:val="18"/>
                <w:szCs w:val="18"/>
              </w:rPr>
              <w:t>口定位信息。格式为“机架</w:t>
            </w:r>
            <w:r w:rsidRPr="000228FC">
              <w:rPr>
                <w:rFonts w:eastAsiaTheme="minorEastAsia" w:hint="eastAsia"/>
                <w:sz w:val="18"/>
                <w:szCs w:val="18"/>
              </w:rPr>
              <w:t>-</w:t>
            </w:r>
            <w:r w:rsidRPr="000228FC">
              <w:rPr>
                <w:rFonts w:eastAsiaTheme="minorEastAsia" w:hint="eastAsia"/>
                <w:sz w:val="18"/>
                <w:szCs w:val="18"/>
              </w:rPr>
              <w:t>框</w:t>
            </w:r>
            <w:r w:rsidRPr="000228FC">
              <w:rPr>
                <w:rFonts w:eastAsiaTheme="minorEastAsia" w:hint="eastAsia"/>
                <w:sz w:val="18"/>
                <w:szCs w:val="18"/>
              </w:rPr>
              <w:t>-</w:t>
            </w:r>
            <w:r w:rsidRPr="000228FC">
              <w:rPr>
                <w:rFonts w:eastAsiaTheme="minorEastAsia" w:hint="eastAsia"/>
                <w:sz w:val="18"/>
                <w:szCs w:val="18"/>
              </w:rPr>
              <w:t>槽</w:t>
            </w:r>
            <w:r w:rsidRPr="000228FC">
              <w:rPr>
                <w:rFonts w:eastAsiaTheme="minorEastAsia" w:hint="eastAsia"/>
                <w:sz w:val="18"/>
                <w:szCs w:val="18"/>
              </w:rPr>
              <w:t>-</w:t>
            </w:r>
            <w:r w:rsidRPr="000228FC">
              <w:rPr>
                <w:rFonts w:eastAsiaTheme="minorEastAsia" w:hint="eastAsia"/>
                <w:sz w:val="18"/>
                <w:szCs w:val="18"/>
              </w:rPr>
              <w:t>端口号”，没有则使用</w:t>
            </w:r>
            <w:r w:rsidRPr="000228FC">
              <w:rPr>
                <w:rFonts w:eastAsiaTheme="minorEastAsia" w:hint="eastAsia"/>
                <w:sz w:val="18"/>
                <w:szCs w:val="18"/>
              </w:rPr>
              <w:t>NA</w:t>
            </w:r>
            <w:r w:rsidRPr="000228FC">
              <w:rPr>
                <w:rFonts w:eastAsiaTheme="minorEastAsia" w:hint="eastAsia"/>
                <w:sz w:val="18"/>
                <w:szCs w:val="18"/>
              </w:rPr>
              <w:t>代替，如</w:t>
            </w:r>
            <w:r w:rsidRPr="000228FC">
              <w:rPr>
                <w:rFonts w:eastAsiaTheme="minorEastAsia" w:hint="eastAsia"/>
                <w:sz w:val="18"/>
                <w:szCs w:val="18"/>
              </w:rPr>
              <w:t>0</w:t>
            </w:r>
            <w:r w:rsidRPr="000228FC">
              <w:rPr>
                <w:rFonts w:eastAsiaTheme="minorEastAsia" w:hint="eastAsia"/>
                <w:sz w:val="18"/>
                <w:szCs w:val="18"/>
              </w:rPr>
              <w:t>框</w:t>
            </w:r>
            <w:r w:rsidRPr="000228FC">
              <w:rPr>
                <w:rFonts w:eastAsiaTheme="minorEastAsia" w:hint="eastAsia"/>
                <w:sz w:val="18"/>
                <w:szCs w:val="18"/>
              </w:rPr>
              <w:t>0</w:t>
            </w:r>
            <w:r w:rsidRPr="000228FC">
              <w:rPr>
                <w:rFonts w:eastAsiaTheme="minorEastAsia" w:hint="eastAsia"/>
                <w:sz w:val="18"/>
                <w:szCs w:val="18"/>
              </w:rPr>
              <w:t>槽</w:t>
            </w:r>
            <w:r w:rsidRPr="000228FC">
              <w:rPr>
                <w:rFonts w:eastAsiaTheme="minorEastAsia" w:hint="eastAsia"/>
                <w:sz w:val="18"/>
                <w:szCs w:val="18"/>
              </w:rPr>
              <w:t>0</w:t>
            </w:r>
            <w:r w:rsidRPr="000228FC">
              <w:rPr>
                <w:rFonts w:eastAsiaTheme="minorEastAsia" w:hint="eastAsia"/>
                <w:sz w:val="18"/>
                <w:szCs w:val="18"/>
              </w:rPr>
              <w:t>端口为</w:t>
            </w:r>
            <w:r w:rsidRPr="000228FC">
              <w:rPr>
                <w:rFonts w:eastAsiaTheme="minorEastAsia" w:hint="eastAsia"/>
                <w:sz w:val="18"/>
                <w:szCs w:val="18"/>
              </w:rPr>
              <w:t>NA-0-0-0</w:t>
            </w:r>
            <w:r w:rsidRPr="000228FC">
              <w:rPr>
                <w:rFonts w:eastAsiaTheme="minorEastAsia" w:hint="eastAsia"/>
                <w:sz w:val="18"/>
                <w:szCs w:val="18"/>
              </w:rPr>
              <w:t>。</w:t>
            </w:r>
          </w:p>
        </w:tc>
      </w:tr>
    </w:tbl>
    <w:p w:rsidR="00E25762" w:rsidRPr="00931120" w:rsidRDefault="00E25762" w:rsidP="00CE4D8A">
      <w:pPr>
        <w:spacing w:beforeLines="50"/>
        <w:ind w:firstLine="420"/>
      </w:pPr>
      <w:r w:rsidRPr="00931120">
        <w:t>响应格式</w:t>
      </w:r>
    </w:p>
    <w:p w:rsidR="00E25762" w:rsidRPr="009E44FF" w:rsidRDefault="00E25762" w:rsidP="00FF3114">
      <w:pPr>
        <w:spacing w:line="360" w:lineRule="auto"/>
        <w:ind w:left="420" w:firstLine="420"/>
        <w:rPr>
          <w:szCs w:val="21"/>
        </w:rPr>
      </w:pPr>
      <w:r w:rsidRPr="009E44FF">
        <w:rPr>
          <w:szCs w:val="21"/>
        </w:rPr>
        <w:t>命令应答格式见</w:t>
      </w:r>
      <w:r w:rsidRPr="009E44FF">
        <w:rPr>
          <w:szCs w:val="21"/>
        </w:rPr>
        <w:t>4.2.2.2</w:t>
      </w:r>
      <w:r w:rsidRPr="009E44FF">
        <w:rPr>
          <w:szCs w:val="21"/>
        </w:rPr>
        <w:t>章节。</w:t>
      </w:r>
    </w:p>
    <w:p w:rsidR="00E25762" w:rsidRPr="00931120" w:rsidRDefault="00E25762" w:rsidP="00CE4D8A">
      <w:pPr>
        <w:spacing w:beforeLines="50"/>
        <w:ind w:firstLine="420"/>
      </w:pPr>
      <w:r w:rsidRPr="00931120">
        <w:t>输出参数</w:t>
      </w:r>
    </w:p>
    <w:tbl>
      <w:tblPr>
        <w:tblStyle w:val="afffffd"/>
        <w:tblW w:w="9070" w:type="dxa"/>
        <w:tblLayout w:type="fixed"/>
        <w:tblLook w:val="01E0"/>
      </w:tblPr>
      <w:tblGrid>
        <w:gridCol w:w="953"/>
        <w:gridCol w:w="1744"/>
        <w:gridCol w:w="1275"/>
        <w:gridCol w:w="989"/>
        <w:gridCol w:w="4109"/>
      </w:tblGrid>
      <w:tr w:rsidR="00715F8F" w:rsidRPr="00D50B7F" w:rsidTr="00715F8F">
        <w:trPr>
          <w:cnfStyle w:val="100000000000"/>
        </w:trPr>
        <w:tc>
          <w:tcPr>
            <w:tcW w:w="525" w:type="pct"/>
          </w:tcPr>
          <w:p w:rsidR="00715F8F" w:rsidRPr="00D50B7F" w:rsidRDefault="00715F8F" w:rsidP="00D50B7F">
            <w:pPr>
              <w:rPr>
                <w:sz w:val="18"/>
                <w:szCs w:val="18"/>
              </w:rPr>
            </w:pPr>
            <w:r w:rsidRPr="00D50B7F">
              <w:rPr>
                <w:rFonts w:ascii="宋体" w:eastAsia="宋体" w:hAnsi="宋体" w:cs="宋体" w:hint="eastAsia"/>
                <w:sz w:val="18"/>
                <w:szCs w:val="18"/>
              </w:rPr>
              <w:t>参数名称</w:t>
            </w:r>
          </w:p>
        </w:tc>
        <w:tc>
          <w:tcPr>
            <w:tcW w:w="961" w:type="pct"/>
          </w:tcPr>
          <w:p w:rsidR="00715F8F" w:rsidRPr="00D50B7F" w:rsidRDefault="00715F8F" w:rsidP="00D50B7F">
            <w:pPr>
              <w:rPr>
                <w:sz w:val="18"/>
                <w:szCs w:val="18"/>
              </w:rPr>
            </w:pPr>
            <w:r w:rsidRPr="00D50B7F">
              <w:rPr>
                <w:rFonts w:ascii="宋体" w:eastAsia="宋体" w:hAnsi="宋体" w:cs="宋体" w:hint="eastAsia"/>
                <w:sz w:val="18"/>
                <w:szCs w:val="18"/>
              </w:rPr>
              <w:t>数据类型</w:t>
            </w:r>
          </w:p>
        </w:tc>
        <w:tc>
          <w:tcPr>
            <w:tcW w:w="703" w:type="pct"/>
          </w:tcPr>
          <w:p w:rsidR="00715F8F" w:rsidRPr="00D50B7F" w:rsidRDefault="00715F8F" w:rsidP="00D50B7F">
            <w:pPr>
              <w:rPr>
                <w:sz w:val="18"/>
                <w:szCs w:val="18"/>
              </w:rPr>
            </w:pPr>
            <w:r w:rsidRPr="00D50B7F">
              <w:rPr>
                <w:rFonts w:ascii="宋体" w:eastAsia="宋体" w:hAnsi="宋体" w:cs="宋体" w:hint="eastAsia"/>
                <w:sz w:val="18"/>
                <w:szCs w:val="18"/>
              </w:rPr>
              <w:t>取值范围</w:t>
            </w:r>
          </w:p>
        </w:tc>
        <w:tc>
          <w:tcPr>
            <w:tcW w:w="545" w:type="pct"/>
          </w:tcPr>
          <w:p w:rsidR="00715F8F" w:rsidRPr="00D50B7F" w:rsidRDefault="00715F8F" w:rsidP="00715F8F">
            <w:pPr>
              <w:rPr>
                <w:sz w:val="18"/>
                <w:szCs w:val="18"/>
              </w:rPr>
            </w:pPr>
            <w:r>
              <w:rPr>
                <w:rFonts w:ascii="宋体" w:eastAsia="宋体" w:hAnsi="宋体" w:cs="宋体" w:hint="eastAsia"/>
                <w:sz w:val="18"/>
                <w:szCs w:val="18"/>
              </w:rPr>
              <w:t>限定</w:t>
            </w:r>
          </w:p>
        </w:tc>
        <w:tc>
          <w:tcPr>
            <w:tcW w:w="2265" w:type="pct"/>
          </w:tcPr>
          <w:p w:rsidR="00715F8F" w:rsidRPr="00D50B7F" w:rsidRDefault="00715F8F" w:rsidP="00D50B7F">
            <w:pPr>
              <w:rPr>
                <w:sz w:val="18"/>
                <w:szCs w:val="18"/>
              </w:rPr>
            </w:pPr>
            <w:r w:rsidRPr="00D50B7F">
              <w:rPr>
                <w:rFonts w:ascii="宋体" w:eastAsia="宋体" w:hAnsi="宋体" w:cs="宋体" w:hint="eastAsia"/>
                <w:sz w:val="18"/>
                <w:szCs w:val="18"/>
              </w:rPr>
              <w:t>参数说明</w:t>
            </w:r>
          </w:p>
        </w:tc>
      </w:tr>
      <w:tr w:rsidR="00DE06F2" w:rsidRPr="00D50B7F" w:rsidTr="00715F8F">
        <w:tc>
          <w:tcPr>
            <w:tcW w:w="525" w:type="pct"/>
          </w:tcPr>
          <w:p w:rsidR="00DE06F2" w:rsidRPr="00D50B7F" w:rsidRDefault="00DE06F2" w:rsidP="00D50B7F">
            <w:pPr>
              <w:rPr>
                <w:sz w:val="18"/>
                <w:szCs w:val="18"/>
              </w:rPr>
            </w:pPr>
            <w:ins w:id="355" w:author="CMDI-LVLIANGDONG" w:date="2015-06-17T17:03:00Z">
              <w:r>
                <w:rPr>
                  <w:rFonts w:hint="eastAsia"/>
                  <w:sz w:val="18"/>
                  <w:szCs w:val="18"/>
                </w:rPr>
                <w:lastRenderedPageBreak/>
                <w:t>OLTID</w:t>
              </w:r>
            </w:ins>
          </w:p>
        </w:tc>
        <w:tc>
          <w:tcPr>
            <w:tcW w:w="961" w:type="pct"/>
          </w:tcPr>
          <w:p w:rsidR="00DE06F2" w:rsidRPr="00D50B7F" w:rsidRDefault="00DE06F2" w:rsidP="00D50B7F">
            <w:pPr>
              <w:rPr>
                <w:sz w:val="18"/>
                <w:szCs w:val="18"/>
              </w:rPr>
            </w:pPr>
            <w:ins w:id="356" w:author="CMDI-LVLIANGDONG" w:date="2015-06-17T17:03:00Z">
              <w:r>
                <w:rPr>
                  <w:rFonts w:hint="eastAsia"/>
                  <w:sz w:val="18"/>
                  <w:szCs w:val="18"/>
                </w:rPr>
                <w:t>OCTET STRING</w:t>
              </w:r>
            </w:ins>
          </w:p>
        </w:tc>
        <w:tc>
          <w:tcPr>
            <w:tcW w:w="703" w:type="pct"/>
          </w:tcPr>
          <w:p w:rsidR="00DE06F2" w:rsidRPr="00D50B7F" w:rsidRDefault="00DE06F2" w:rsidP="00D50B7F">
            <w:pPr>
              <w:rPr>
                <w:sz w:val="18"/>
                <w:szCs w:val="18"/>
              </w:rPr>
            </w:pPr>
            <w:ins w:id="357" w:author="CMDI-LVLIANGDONG" w:date="2015-06-17T17:03:00Z">
              <w:r w:rsidRPr="00E95A07">
                <w:rPr>
                  <w:sz w:val="18"/>
                  <w:szCs w:val="18"/>
                </w:rPr>
                <w:t>SIZE(128)</w:t>
              </w:r>
            </w:ins>
          </w:p>
        </w:tc>
        <w:tc>
          <w:tcPr>
            <w:tcW w:w="545" w:type="pct"/>
          </w:tcPr>
          <w:p w:rsidR="00DE06F2" w:rsidRPr="008D02BA" w:rsidRDefault="00DE06F2" w:rsidP="00715F8F">
            <w:pPr>
              <w:rPr>
                <w:rFonts w:eastAsiaTheme="minorEastAsia"/>
                <w:sz w:val="18"/>
                <w:szCs w:val="18"/>
              </w:rPr>
            </w:pPr>
            <w:ins w:id="358" w:author="CMDI-LVLIANGDONG" w:date="2015-06-17T17:03:00Z">
              <w:r>
                <w:rPr>
                  <w:rFonts w:eastAsiaTheme="minorEastAsia" w:hint="eastAsia"/>
                  <w:sz w:val="18"/>
                  <w:szCs w:val="18"/>
                </w:rPr>
                <w:t>M</w:t>
              </w:r>
            </w:ins>
          </w:p>
        </w:tc>
        <w:tc>
          <w:tcPr>
            <w:tcW w:w="2265" w:type="pct"/>
          </w:tcPr>
          <w:p w:rsidR="00DE06F2" w:rsidRPr="00D50B7F" w:rsidRDefault="00DE06F2" w:rsidP="00D50B7F">
            <w:pPr>
              <w:rPr>
                <w:sz w:val="18"/>
                <w:szCs w:val="18"/>
              </w:rPr>
            </w:pPr>
            <w:ins w:id="359" w:author="CMDI-LVLIANGDONG" w:date="2015-06-17T17:03:00Z">
              <w:r w:rsidRPr="00E95A07">
                <w:rPr>
                  <w:sz w:val="18"/>
                  <w:szCs w:val="18"/>
                </w:rPr>
                <w:t>OLT IP</w:t>
              </w:r>
              <w:r w:rsidRPr="00E95A07">
                <w:rPr>
                  <w:rFonts w:ascii="宋体" w:eastAsia="宋体" w:hAnsi="宋体" w:cs="宋体" w:hint="eastAsia"/>
                  <w:sz w:val="18"/>
                  <w:szCs w:val="18"/>
                </w:rPr>
                <w:t>地址或名称</w:t>
              </w:r>
            </w:ins>
          </w:p>
        </w:tc>
      </w:tr>
      <w:tr w:rsidR="00DE06F2" w:rsidRPr="00D50B7F" w:rsidTr="00715F8F">
        <w:tc>
          <w:tcPr>
            <w:tcW w:w="525" w:type="pct"/>
          </w:tcPr>
          <w:p w:rsidR="00DE06F2" w:rsidRPr="00D50B7F" w:rsidRDefault="00DE06F2" w:rsidP="00D50B7F">
            <w:pPr>
              <w:rPr>
                <w:sz w:val="18"/>
                <w:szCs w:val="18"/>
              </w:rPr>
            </w:pPr>
            <w:r w:rsidRPr="00D50B7F">
              <w:rPr>
                <w:sz w:val="18"/>
                <w:szCs w:val="18"/>
              </w:rPr>
              <w:t>PONID</w:t>
            </w:r>
          </w:p>
        </w:tc>
        <w:tc>
          <w:tcPr>
            <w:tcW w:w="961" w:type="pct"/>
          </w:tcPr>
          <w:p w:rsidR="00DE06F2" w:rsidRDefault="00DE06F2" w:rsidP="00D50B7F">
            <w:pPr>
              <w:rPr>
                <w:sz w:val="18"/>
                <w:szCs w:val="18"/>
              </w:rPr>
            </w:pPr>
            <w:r>
              <w:rPr>
                <w:sz w:val="18"/>
                <w:szCs w:val="18"/>
              </w:rPr>
              <w:t>OCTET STRING</w:t>
            </w:r>
          </w:p>
        </w:tc>
        <w:tc>
          <w:tcPr>
            <w:tcW w:w="703" w:type="pct"/>
          </w:tcPr>
          <w:p w:rsidR="00DE06F2" w:rsidRDefault="00DE06F2" w:rsidP="00D50B7F">
            <w:pPr>
              <w:rPr>
                <w:sz w:val="18"/>
                <w:szCs w:val="18"/>
              </w:rPr>
            </w:pPr>
            <w:r>
              <w:rPr>
                <w:sz w:val="18"/>
                <w:szCs w:val="18"/>
              </w:rPr>
              <w:t>SIZE(</w:t>
            </w:r>
            <w:r>
              <w:rPr>
                <w:rFonts w:hint="eastAsia"/>
                <w:sz w:val="18"/>
                <w:szCs w:val="18"/>
              </w:rPr>
              <w:t>128</w:t>
            </w:r>
            <w:r w:rsidRPr="00D50B7F">
              <w:rPr>
                <w:sz w:val="18"/>
                <w:szCs w:val="18"/>
              </w:rPr>
              <w:t>)</w:t>
            </w:r>
          </w:p>
        </w:tc>
        <w:tc>
          <w:tcPr>
            <w:tcW w:w="545" w:type="pct"/>
          </w:tcPr>
          <w:p w:rsidR="00DE06F2" w:rsidRDefault="00DE06F2" w:rsidP="00715F8F">
            <w:pPr>
              <w:rPr>
                <w:rFonts w:eastAsiaTheme="minorEastAsia"/>
                <w:sz w:val="18"/>
                <w:szCs w:val="18"/>
              </w:rPr>
            </w:pPr>
            <w:r>
              <w:rPr>
                <w:rFonts w:eastAsiaTheme="minorEastAsia" w:hint="eastAsia"/>
                <w:sz w:val="18"/>
                <w:szCs w:val="18"/>
              </w:rPr>
              <w:t>M</w:t>
            </w:r>
          </w:p>
        </w:tc>
        <w:tc>
          <w:tcPr>
            <w:tcW w:w="2265" w:type="pct"/>
          </w:tcPr>
          <w:p w:rsidR="00DE06F2" w:rsidRPr="00D50B7F" w:rsidRDefault="00DE06F2" w:rsidP="00D50B7F">
            <w:pPr>
              <w:rPr>
                <w:sz w:val="18"/>
                <w:szCs w:val="18"/>
              </w:rPr>
            </w:pPr>
            <w:r w:rsidRPr="00D50B7F">
              <w:rPr>
                <w:sz w:val="18"/>
                <w:szCs w:val="18"/>
              </w:rPr>
              <w:t>PON</w:t>
            </w:r>
            <w:r w:rsidRPr="00D50B7F">
              <w:rPr>
                <w:rFonts w:ascii="宋体" w:eastAsia="宋体" w:hAnsi="宋体" w:cs="宋体" w:hint="eastAsia"/>
                <w:sz w:val="18"/>
                <w:szCs w:val="18"/>
              </w:rPr>
              <w:t>口定位信息，通过机架</w:t>
            </w:r>
            <w:r w:rsidRPr="00D50B7F">
              <w:rPr>
                <w:sz w:val="18"/>
                <w:szCs w:val="18"/>
              </w:rPr>
              <w:t>-</w:t>
            </w:r>
            <w:r w:rsidRPr="00B800D5">
              <w:rPr>
                <w:rFonts w:ascii="宋体" w:cs="宋体" w:hint="eastAsia"/>
                <w:kern w:val="0"/>
                <w:sz w:val="20"/>
                <w:szCs w:val="20"/>
              </w:rPr>
              <w:t xml:space="preserve"> PON</w:t>
            </w:r>
            <w:r w:rsidRPr="00B800D5">
              <w:rPr>
                <w:rFonts w:ascii="宋体" w:eastAsia="宋体" w:hAnsi="宋体" w:cs="宋体" w:hint="eastAsia"/>
                <w:kern w:val="0"/>
                <w:sz w:val="20"/>
                <w:szCs w:val="20"/>
              </w:rPr>
              <w:t>口定位信息。格式为</w:t>
            </w:r>
            <w:r w:rsidRPr="00B800D5">
              <w:rPr>
                <w:kern w:val="0"/>
                <w:sz w:val="20"/>
                <w:szCs w:val="20"/>
              </w:rPr>
              <w:t>“</w:t>
            </w:r>
            <w:r w:rsidRPr="00B800D5">
              <w:rPr>
                <w:rFonts w:ascii="宋体" w:eastAsia="宋体" w:hAnsi="宋体" w:cs="宋体" w:hint="eastAsia"/>
                <w:kern w:val="0"/>
                <w:sz w:val="20"/>
                <w:szCs w:val="20"/>
              </w:rPr>
              <w:t>机架</w:t>
            </w:r>
            <w:r w:rsidRPr="00B800D5">
              <w:rPr>
                <w:rFonts w:ascii="宋体" w:cs="宋体" w:hint="eastAsia"/>
                <w:kern w:val="0"/>
                <w:sz w:val="20"/>
                <w:szCs w:val="20"/>
              </w:rPr>
              <w:t>-</w:t>
            </w:r>
            <w:r w:rsidRPr="00B800D5">
              <w:rPr>
                <w:rFonts w:ascii="宋体" w:eastAsia="宋体" w:hAnsi="宋体" w:cs="宋体" w:hint="eastAsia"/>
                <w:kern w:val="0"/>
                <w:sz w:val="20"/>
                <w:szCs w:val="20"/>
              </w:rPr>
              <w:t>框</w:t>
            </w:r>
            <w:r w:rsidRPr="00B800D5">
              <w:rPr>
                <w:rFonts w:ascii="宋体" w:cs="宋体" w:hint="eastAsia"/>
                <w:kern w:val="0"/>
                <w:sz w:val="20"/>
                <w:szCs w:val="20"/>
              </w:rPr>
              <w:t>-</w:t>
            </w:r>
            <w:r w:rsidRPr="00B800D5">
              <w:rPr>
                <w:rFonts w:ascii="宋体" w:eastAsia="宋体" w:hAnsi="宋体" w:cs="宋体" w:hint="eastAsia"/>
                <w:kern w:val="0"/>
                <w:sz w:val="20"/>
                <w:szCs w:val="20"/>
              </w:rPr>
              <w:t>槽</w:t>
            </w:r>
            <w:r w:rsidRPr="00B800D5">
              <w:rPr>
                <w:rFonts w:ascii="宋体" w:cs="宋体" w:hint="eastAsia"/>
                <w:kern w:val="0"/>
                <w:sz w:val="20"/>
                <w:szCs w:val="20"/>
              </w:rPr>
              <w:t>-</w:t>
            </w:r>
            <w:r w:rsidRPr="00B800D5">
              <w:rPr>
                <w:rFonts w:ascii="宋体" w:eastAsia="宋体" w:hAnsi="宋体" w:cs="宋体" w:hint="eastAsia"/>
                <w:kern w:val="0"/>
                <w:sz w:val="20"/>
                <w:szCs w:val="20"/>
              </w:rPr>
              <w:t>端口号</w:t>
            </w:r>
            <w:r w:rsidRPr="00B800D5">
              <w:rPr>
                <w:kern w:val="0"/>
                <w:sz w:val="20"/>
                <w:szCs w:val="20"/>
              </w:rPr>
              <w:t>”</w:t>
            </w:r>
            <w:r w:rsidRPr="00B800D5">
              <w:rPr>
                <w:rFonts w:ascii="宋体" w:eastAsia="宋体" w:hAnsi="宋体" w:cs="宋体" w:hint="eastAsia"/>
                <w:kern w:val="0"/>
                <w:sz w:val="20"/>
                <w:szCs w:val="20"/>
              </w:rPr>
              <w:t>，没有则使用</w:t>
            </w:r>
            <w:r w:rsidRPr="00B800D5">
              <w:rPr>
                <w:rFonts w:ascii="宋体" w:cs="宋体" w:hint="eastAsia"/>
                <w:kern w:val="0"/>
                <w:sz w:val="20"/>
                <w:szCs w:val="20"/>
              </w:rPr>
              <w:t>NA</w:t>
            </w:r>
            <w:r w:rsidRPr="00B800D5">
              <w:rPr>
                <w:rFonts w:ascii="宋体" w:eastAsia="宋体" w:hAnsi="宋体" w:cs="宋体" w:hint="eastAsia"/>
                <w:kern w:val="0"/>
                <w:sz w:val="20"/>
                <w:szCs w:val="20"/>
              </w:rPr>
              <w:t>代替，如</w:t>
            </w:r>
            <w:r w:rsidRPr="00B800D5">
              <w:rPr>
                <w:rFonts w:ascii="宋体" w:cs="宋体" w:hint="eastAsia"/>
                <w:kern w:val="0"/>
                <w:sz w:val="20"/>
                <w:szCs w:val="20"/>
              </w:rPr>
              <w:t>0</w:t>
            </w:r>
            <w:r w:rsidRPr="00B800D5">
              <w:rPr>
                <w:rFonts w:ascii="宋体" w:eastAsia="宋体" w:hAnsi="宋体" w:cs="宋体" w:hint="eastAsia"/>
                <w:kern w:val="0"/>
                <w:sz w:val="20"/>
                <w:szCs w:val="20"/>
              </w:rPr>
              <w:t>框</w:t>
            </w:r>
            <w:r w:rsidRPr="00B800D5">
              <w:rPr>
                <w:rFonts w:ascii="宋体" w:cs="宋体" w:hint="eastAsia"/>
                <w:kern w:val="0"/>
                <w:sz w:val="20"/>
                <w:szCs w:val="20"/>
              </w:rPr>
              <w:t>0</w:t>
            </w:r>
            <w:r w:rsidRPr="00B800D5">
              <w:rPr>
                <w:rFonts w:ascii="宋体" w:eastAsia="宋体" w:hAnsi="宋体" w:cs="宋体" w:hint="eastAsia"/>
                <w:kern w:val="0"/>
                <w:sz w:val="20"/>
                <w:szCs w:val="20"/>
              </w:rPr>
              <w:t>槽</w:t>
            </w:r>
            <w:r w:rsidRPr="00B800D5">
              <w:rPr>
                <w:rFonts w:ascii="宋体" w:cs="宋体" w:hint="eastAsia"/>
                <w:kern w:val="0"/>
                <w:sz w:val="20"/>
                <w:szCs w:val="20"/>
              </w:rPr>
              <w:t>0</w:t>
            </w:r>
            <w:r w:rsidRPr="00B800D5">
              <w:rPr>
                <w:rFonts w:ascii="宋体" w:eastAsia="宋体" w:hAnsi="宋体" w:cs="宋体" w:hint="eastAsia"/>
                <w:kern w:val="0"/>
                <w:sz w:val="20"/>
                <w:szCs w:val="20"/>
              </w:rPr>
              <w:t>端口为</w:t>
            </w:r>
            <w:r w:rsidRPr="00B800D5">
              <w:rPr>
                <w:rFonts w:ascii="宋体" w:cs="宋体" w:hint="eastAsia"/>
                <w:kern w:val="0"/>
                <w:sz w:val="20"/>
                <w:szCs w:val="20"/>
              </w:rPr>
              <w:t>NA-0-0-0</w:t>
            </w:r>
            <w:r w:rsidRPr="00B800D5">
              <w:rPr>
                <w:rFonts w:ascii="宋体" w:eastAsia="宋体" w:hAnsi="宋体" w:cs="宋体" w:hint="eastAsia"/>
                <w:kern w:val="0"/>
                <w:sz w:val="20"/>
                <w:szCs w:val="20"/>
              </w:rPr>
              <w:t>。</w:t>
            </w:r>
          </w:p>
        </w:tc>
      </w:tr>
      <w:tr w:rsidR="00DE06F2" w:rsidRPr="00D50B7F" w:rsidTr="00715F8F">
        <w:tc>
          <w:tcPr>
            <w:tcW w:w="525" w:type="pct"/>
          </w:tcPr>
          <w:p w:rsidR="00DE06F2" w:rsidRPr="00D50B7F" w:rsidRDefault="00DE06F2" w:rsidP="00D50B7F">
            <w:pPr>
              <w:rPr>
                <w:sz w:val="18"/>
                <w:szCs w:val="18"/>
              </w:rPr>
            </w:pPr>
            <w:r w:rsidRPr="00D50B7F">
              <w:rPr>
                <w:sz w:val="18"/>
                <w:szCs w:val="18"/>
              </w:rPr>
              <w:t>NAME</w:t>
            </w:r>
          </w:p>
        </w:tc>
        <w:tc>
          <w:tcPr>
            <w:tcW w:w="961" w:type="pct"/>
          </w:tcPr>
          <w:p w:rsidR="00DE06F2" w:rsidRPr="00D50B7F" w:rsidRDefault="00DE06F2" w:rsidP="00D50B7F">
            <w:pPr>
              <w:rPr>
                <w:sz w:val="18"/>
                <w:szCs w:val="18"/>
              </w:rPr>
            </w:pPr>
            <w:r>
              <w:rPr>
                <w:sz w:val="18"/>
                <w:szCs w:val="18"/>
              </w:rPr>
              <w:t>OCTET STRING</w:t>
            </w:r>
          </w:p>
        </w:tc>
        <w:tc>
          <w:tcPr>
            <w:tcW w:w="703" w:type="pct"/>
          </w:tcPr>
          <w:p w:rsidR="00DE06F2" w:rsidRPr="00D50B7F" w:rsidRDefault="00DE06F2" w:rsidP="00D50B7F">
            <w:pPr>
              <w:rPr>
                <w:sz w:val="18"/>
                <w:szCs w:val="18"/>
              </w:rPr>
            </w:pPr>
            <w:r>
              <w:rPr>
                <w:sz w:val="18"/>
                <w:szCs w:val="18"/>
              </w:rPr>
              <w:t>SIZE(</w:t>
            </w:r>
            <w:r>
              <w:rPr>
                <w:rFonts w:hint="eastAsia"/>
                <w:sz w:val="18"/>
                <w:szCs w:val="18"/>
              </w:rPr>
              <w:t>128</w:t>
            </w:r>
            <w:r w:rsidRPr="00D50B7F">
              <w:rPr>
                <w:sz w:val="18"/>
                <w:szCs w:val="18"/>
              </w:rPr>
              <w:t>)</w:t>
            </w:r>
          </w:p>
        </w:tc>
        <w:tc>
          <w:tcPr>
            <w:tcW w:w="545" w:type="pct"/>
          </w:tcPr>
          <w:p w:rsidR="00DE06F2" w:rsidRPr="00D50B7F" w:rsidRDefault="00DE06F2" w:rsidP="00715F8F">
            <w:pPr>
              <w:rPr>
                <w:sz w:val="18"/>
                <w:szCs w:val="18"/>
              </w:rPr>
            </w:pPr>
            <w:r>
              <w:rPr>
                <w:rFonts w:eastAsiaTheme="minorEastAsia" w:hint="eastAsia"/>
                <w:sz w:val="18"/>
                <w:szCs w:val="18"/>
              </w:rPr>
              <w:t>M</w:t>
            </w:r>
          </w:p>
        </w:tc>
        <w:tc>
          <w:tcPr>
            <w:tcW w:w="2265" w:type="pct"/>
          </w:tcPr>
          <w:p w:rsidR="00DE06F2" w:rsidRPr="00D50B7F" w:rsidRDefault="00DE06F2" w:rsidP="00D50B7F">
            <w:pPr>
              <w:rPr>
                <w:sz w:val="18"/>
                <w:szCs w:val="18"/>
              </w:rPr>
            </w:pPr>
            <w:r w:rsidRPr="00D50B7F">
              <w:rPr>
                <w:rFonts w:ascii="宋体" w:eastAsia="宋体" w:hAnsi="宋体" w:cs="宋体" w:hint="eastAsia"/>
                <w:sz w:val="18"/>
                <w:szCs w:val="18"/>
              </w:rPr>
              <w:t>拓扑连接名称</w:t>
            </w:r>
          </w:p>
        </w:tc>
      </w:tr>
      <w:tr w:rsidR="00DE06F2" w:rsidRPr="00D50B7F" w:rsidTr="00715F8F">
        <w:tc>
          <w:tcPr>
            <w:tcW w:w="525" w:type="pct"/>
          </w:tcPr>
          <w:p w:rsidR="00DE06F2" w:rsidRPr="00D50B7F" w:rsidRDefault="00DE06F2" w:rsidP="00D50B7F">
            <w:pPr>
              <w:rPr>
                <w:sz w:val="18"/>
                <w:szCs w:val="18"/>
              </w:rPr>
            </w:pPr>
            <w:r w:rsidRPr="006068EA">
              <w:rPr>
                <w:sz w:val="18"/>
                <w:szCs w:val="18"/>
              </w:rPr>
              <w:t>APOINT</w:t>
            </w:r>
          </w:p>
        </w:tc>
        <w:tc>
          <w:tcPr>
            <w:tcW w:w="961" w:type="pct"/>
          </w:tcPr>
          <w:p w:rsidR="00DE06F2" w:rsidRPr="00D50B7F" w:rsidRDefault="00DE06F2" w:rsidP="00D50B7F">
            <w:pPr>
              <w:rPr>
                <w:sz w:val="18"/>
                <w:szCs w:val="18"/>
              </w:rPr>
            </w:pPr>
            <w:r>
              <w:rPr>
                <w:sz w:val="18"/>
                <w:szCs w:val="18"/>
              </w:rPr>
              <w:t>OCTET STRING</w:t>
            </w:r>
          </w:p>
        </w:tc>
        <w:tc>
          <w:tcPr>
            <w:tcW w:w="703" w:type="pct"/>
          </w:tcPr>
          <w:p w:rsidR="00DE06F2" w:rsidRPr="00D50B7F" w:rsidRDefault="00DE06F2" w:rsidP="00D50B7F">
            <w:pPr>
              <w:rPr>
                <w:sz w:val="18"/>
                <w:szCs w:val="18"/>
              </w:rPr>
            </w:pPr>
            <w:r>
              <w:rPr>
                <w:sz w:val="18"/>
                <w:szCs w:val="18"/>
              </w:rPr>
              <w:t>SIZE(</w:t>
            </w:r>
            <w:r>
              <w:rPr>
                <w:rFonts w:hint="eastAsia"/>
                <w:sz w:val="18"/>
                <w:szCs w:val="18"/>
              </w:rPr>
              <w:t>128</w:t>
            </w:r>
            <w:r w:rsidRPr="00D50B7F">
              <w:rPr>
                <w:sz w:val="18"/>
                <w:szCs w:val="18"/>
              </w:rPr>
              <w:t>)</w:t>
            </w:r>
          </w:p>
        </w:tc>
        <w:tc>
          <w:tcPr>
            <w:tcW w:w="545" w:type="pct"/>
          </w:tcPr>
          <w:p w:rsidR="00DE06F2" w:rsidRPr="008D02BA" w:rsidRDefault="00DE06F2" w:rsidP="00715F8F">
            <w:pPr>
              <w:rPr>
                <w:rFonts w:eastAsiaTheme="minorEastAsia"/>
                <w:sz w:val="18"/>
                <w:szCs w:val="18"/>
              </w:rPr>
            </w:pPr>
            <w:r>
              <w:rPr>
                <w:rFonts w:eastAsiaTheme="minorEastAsia" w:hint="eastAsia"/>
                <w:sz w:val="18"/>
                <w:szCs w:val="18"/>
              </w:rPr>
              <w:t>M</w:t>
            </w:r>
          </w:p>
        </w:tc>
        <w:tc>
          <w:tcPr>
            <w:tcW w:w="2265" w:type="pct"/>
          </w:tcPr>
          <w:p w:rsidR="00DE06F2" w:rsidRDefault="00DE06F2" w:rsidP="00D50B7F">
            <w:pPr>
              <w:rPr>
                <w:rFonts w:ascii="宋体" w:eastAsia="宋体" w:hAnsi="宋体" w:cs="宋体"/>
                <w:sz w:val="18"/>
                <w:szCs w:val="18"/>
              </w:rPr>
            </w:pPr>
            <w:r w:rsidRPr="00D50B7F">
              <w:rPr>
                <w:rFonts w:ascii="宋体" w:eastAsia="宋体" w:hAnsi="宋体" w:cs="宋体" w:hint="eastAsia"/>
                <w:sz w:val="18"/>
                <w:szCs w:val="18"/>
              </w:rPr>
              <w:t>拓扑连接起始端点</w:t>
            </w:r>
          </w:p>
          <w:p w:rsidR="00DE06F2" w:rsidRPr="006068EA" w:rsidRDefault="00DE06F2" w:rsidP="008D02BA">
            <w:pPr>
              <w:rPr>
                <w:sz w:val="18"/>
                <w:szCs w:val="18"/>
              </w:rPr>
            </w:pPr>
            <w:r w:rsidRPr="006068EA">
              <w:rPr>
                <w:rFonts w:hint="eastAsia"/>
                <w:sz w:val="18"/>
                <w:szCs w:val="18"/>
              </w:rPr>
              <w:t>PON</w:t>
            </w:r>
            <w:r w:rsidRPr="006068EA">
              <w:rPr>
                <w:rFonts w:ascii="宋体" w:eastAsia="宋体" w:hAnsi="宋体" w:cs="宋体" w:hint="eastAsia"/>
                <w:sz w:val="18"/>
                <w:szCs w:val="18"/>
              </w:rPr>
              <w:t>口：</w:t>
            </w:r>
          </w:p>
          <w:p w:rsidR="00DE06F2" w:rsidRDefault="00DE06F2" w:rsidP="008D02BA">
            <w:pPr>
              <w:jc w:val="left"/>
              <w:rPr>
                <w:sz w:val="18"/>
                <w:szCs w:val="18"/>
              </w:rPr>
            </w:pPr>
            <w:r w:rsidRPr="006068EA">
              <w:rPr>
                <w:rFonts w:hint="eastAsia"/>
                <w:sz w:val="18"/>
                <w:szCs w:val="18"/>
              </w:rPr>
              <w:t>PON/OLTIP:PON</w:t>
            </w:r>
            <w:r w:rsidRPr="006068EA">
              <w:rPr>
                <w:rFonts w:ascii="宋体" w:eastAsia="宋体" w:hAnsi="宋体" w:cs="宋体" w:hint="eastAsia"/>
                <w:sz w:val="18"/>
                <w:szCs w:val="18"/>
              </w:rPr>
              <w:t>口</w:t>
            </w:r>
            <w:r w:rsidRPr="006068EA">
              <w:rPr>
                <w:sz w:val="18"/>
                <w:szCs w:val="18"/>
              </w:rPr>
              <w:t>(PON/10.1.1.2:NA-0-0-0)</w:t>
            </w:r>
          </w:p>
          <w:p w:rsidR="00DE06F2" w:rsidRPr="006068EA" w:rsidRDefault="00DE06F2" w:rsidP="008D02BA">
            <w:pPr>
              <w:jc w:val="left"/>
              <w:rPr>
                <w:sz w:val="18"/>
                <w:szCs w:val="18"/>
              </w:rPr>
            </w:pPr>
          </w:p>
          <w:p w:rsidR="00DE06F2" w:rsidRPr="006068EA" w:rsidRDefault="00DE06F2" w:rsidP="008D02BA">
            <w:pPr>
              <w:rPr>
                <w:sz w:val="18"/>
                <w:szCs w:val="18"/>
              </w:rPr>
            </w:pPr>
            <w:r w:rsidRPr="006068EA">
              <w:rPr>
                <w:rFonts w:hint="eastAsia"/>
                <w:sz w:val="18"/>
                <w:szCs w:val="18"/>
              </w:rPr>
              <w:t>POS</w:t>
            </w:r>
            <w:r w:rsidRPr="006068EA">
              <w:rPr>
                <w:rFonts w:ascii="宋体" w:eastAsia="宋体" w:hAnsi="宋体" w:cs="宋体" w:hint="eastAsia"/>
                <w:sz w:val="18"/>
                <w:szCs w:val="18"/>
              </w:rPr>
              <w:t>分光器：</w:t>
            </w:r>
          </w:p>
          <w:p w:rsidR="00DE06F2" w:rsidRDefault="00DE06F2" w:rsidP="007507AE">
            <w:pPr>
              <w:rPr>
                <w:noProof/>
              </w:rPr>
            </w:pPr>
            <w:r>
              <w:rPr>
                <w:rFonts w:hint="eastAsia"/>
                <w:noProof/>
              </w:rPr>
              <w:t>POS/OLTIP:POSID:POS</w:t>
            </w:r>
            <w:r>
              <w:rPr>
                <w:rFonts w:ascii="宋体" w:eastAsia="宋体" w:hAnsi="宋体" w:cs="宋体" w:hint="eastAsia"/>
                <w:noProof/>
              </w:rPr>
              <w:t>端口号</w:t>
            </w:r>
          </w:p>
          <w:p w:rsidR="00DE06F2" w:rsidRDefault="00DE06F2" w:rsidP="007507AE">
            <w:pPr>
              <w:rPr>
                <w:sz w:val="18"/>
                <w:szCs w:val="18"/>
              </w:rPr>
            </w:pPr>
            <w:r>
              <w:rPr>
                <w:rFonts w:hint="eastAsia"/>
                <w:noProof/>
              </w:rPr>
              <w:t>(POS/10.1.1.2:</w:t>
            </w:r>
            <w:r>
              <w:rPr>
                <w:rFonts w:eastAsiaTheme="minorEastAsia" w:hint="eastAsia"/>
                <w:noProof/>
              </w:rPr>
              <w:t>0</w:t>
            </w:r>
            <w:r>
              <w:rPr>
                <w:rFonts w:hint="eastAsia"/>
                <w:noProof/>
              </w:rPr>
              <w:t>-0-2-1-1:3)</w:t>
            </w:r>
          </w:p>
          <w:p w:rsidR="00DE06F2" w:rsidRPr="006068EA" w:rsidRDefault="00DE06F2" w:rsidP="008D02BA">
            <w:pPr>
              <w:rPr>
                <w:sz w:val="18"/>
                <w:szCs w:val="18"/>
              </w:rPr>
            </w:pPr>
          </w:p>
          <w:p w:rsidR="00DE06F2" w:rsidRPr="006068EA" w:rsidRDefault="00DE06F2" w:rsidP="008D02BA">
            <w:pPr>
              <w:rPr>
                <w:sz w:val="18"/>
                <w:szCs w:val="18"/>
              </w:rPr>
            </w:pPr>
            <w:r w:rsidRPr="006068EA">
              <w:rPr>
                <w:rFonts w:hint="eastAsia"/>
                <w:sz w:val="18"/>
                <w:szCs w:val="18"/>
              </w:rPr>
              <w:t>ONU</w:t>
            </w:r>
            <w:r w:rsidRPr="006068EA">
              <w:rPr>
                <w:rFonts w:ascii="宋体" w:eastAsia="宋体" w:hAnsi="宋体" w:cs="宋体" w:hint="eastAsia"/>
                <w:sz w:val="18"/>
                <w:szCs w:val="18"/>
              </w:rPr>
              <w:t>：</w:t>
            </w:r>
          </w:p>
          <w:p w:rsidR="00DE06F2" w:rsidRPr="006068EA" w:rsidRDefault="00DE06F2" w:rsidP="008D02BA">
            <w:pPr>
              <w:rPr>
                <w:sz w:val="18"/>
                <w:szCs w:val="18"/>
              </w:rPr>
            </w:pPr>
            <w:r w:rsidRPr="006068EA">
              <w:rPr>
                <w:rFonts w:hint="eastAsia"/>
                <w:sz w:val="18"/>
                <w:szCs w:val="18"/>
              </w:rPr>
              <w:t>ONU/OLTIP:PON</w:t>
            </w:r>
            <w:r w:rsidRPr="006068EA">
              <w:rPr>
                <w:rFonts w:ascii="宋体" w:eastAsia="宋体" w:hAnsi="宋体" w:cs="宋体" w:hint="eastAsia"/>
                <w:sz w:val="18"/>
                <w:szCs w:val="18"/>
              </w:rPr>
              <w:t>口</w:t>
            </w:r>
            <w:r w:rsidRPr="006068EA">
              <w:rPr>
                <w:sz w:val="18"/>
                <w:szCs w:val="18"/>
              </w:rPr>
              <w:t>:ONUID</w:t>
            </w:r>
          </w:p>
          <w:p w:rsidR="00DE06F2" w:rsidRPr="00113F8F" w:rsidRDefault="00DE06F2" w:rsidP="00113F8F">
            <w:pPr>
              <w:rPr>
                <w:rFonts w:eastAsiaTheme="minorEastAsia"/>
                <w:sz w:val="18"/>
                <w:szCs w:val="18"/>
              </w:rPr>
            </w:pPr>
            <w:r w:rsidRPr="006068EA">
              <w:rPr>
                <w:rFonts w:hint="eastAsia"/>
                <w:sz w:val="18"/>
                <w:szCs w:val="18"/>
              </w:rPr>
              <w:t>(</w:t>
            </w:r>
            <w:r>
              <w:rPr>
                <w:rFonts w:eastAsiaTheme="minorEastAsia" w:hint="eastAsia"/>
                <w:sz w:val="18"/>
                <w:szCs w:val="18"/>
              </w:rPr>
              <w:t>ONU</w:t>
            </w:r>
            <w:r w:rsidRPr="006068EA">
              <w:rPr>
                <w:rFonts w:hint="eastAsia"/>
                <w:sz w:val="18"/>
                <w:szCs w:val="18"/>
              </w:rPr>
              <w:t>/10.1.1.2:NA-0-0-0:1)</w:t>
            </w:r>
          </w:p>
        </w:tc>
      </w:tr>
      <w:tr w:rsidR="00DE06F2" w:rsidRPr="00D50B7F" w:rsidTr="00715F8F">
        <w:tc>
          <w:tcPr>
            <w:tcW w:w="525" w:type="pct"/>
          </w:tcPr>
          <w:p w:rsidR="00DE06F2" w:rsidRPr="00D50B7F" w:rsidRDefault="00DE06F2" w:rsidP="00D50B7F">
            <w:pPr>
              <w:rPr>
                <w:sz w:val="18"/>
                <w:szCs w:val="18"/>
              </w:rPr>
            </w:pPr>
            <w:r w:rsidRPr="006068EA">
              <w:rPr>
                <w:sz w:val="18"/>
                <w:szCs w:val="18"/>
              </w:rPr>
              <w:t>ZPOINT</w:t>
            </w:r>
          </w:p>
        </w:tc>
        <w:tc>
          <w:tcPr>
            <w:tcW w:w="961" w:type="pct"/>
          </w:tcPr>
          <w:p w:rsidR="00DE06F2" w:rsidRPr="00D50B7F" w:rsidRDefault="00DE06F2" w:rsidP="00D50B7F">
            <w:pPr>
              <w:rPr>
                <w:sz w:val="18"/>
                <w:szCs w:val="18"/>
              </w:rPr>
            </w:pPr>
            <w:r>
              <w:rPr>
                <w:sz w:val="18"/>
                <w:szCs w:val="18"/>
              </w:rPr>
              <w:t>OCTET STRING</w:t>
            </w:r>
          </w:p>
        </w:tc>
        <w:tc>
          <w:tcPr>
            <w:tcW w:w="703" w:type="pct"/>
          </w:tcPr>
          <w:p w:rsidR="00DE06F2" w:rsidRPr="00D50B7F" w:rsidRDefault="00DE06F2" w:rsidP="00D50B7F">
            <w:pPr>
              <w:rPr>
                <w:sz w:val="18"/>
                <w:szCs w:val="18"/>
              </w:rPr>
            </w:pPr>
            <w:r>
              <w:rPr>
                <w:sz w:val="18"/>
                <w:szCs w:val="18"/>
              </w:rPr>
              <w:t>SIZE(</w:t>
            </w:r>
            <w:r>
              <w:rPr>
                <w:rFonts w:hint="eastAsia"/>
                <w:sz w:val="18"/>
                <w:szCs w:val="18"/>
              </w:rPr>
              <w:t>128</w:t>
            </w:r>
            <w:r w:rsidRPr="00D50B7F">
              <w:rPr>
                <w:sz w:val="18"/>
                <w:szCs w:val="18"/>
              </w:rPr>
              <w:t>)</w:t>
            </w:r>
          </w:p>
        </w:tc>
        <w:tc>
          <w:tcPr>
            <w:tcW w:w="545" w:type="pct"/>
          </w:tcPr>
          <w:p w:rsidR="00DE06F2" w:rsidRPr="008D02BA" w:rsidRDefault="00DE06F2" w:rsidP="00715F8F">
            <w:pPr>
              <w:rPr>
                <w:rFonts w:eastAsiaTheme="minorEastAsia"/>
                <w:sz w:val="18"/>
                <w:szCs w:val="18"/>
              </w:rPr>
            </w:pPr>
            <w:r>
              <w:rPr>
                <w:rFonts w:eastAsiaTheme="minorEastAsia" w:hint="eastAsia"/>
                <w:sz w:val="18"/>
                <w:szCs w:val="18"/>
              </w:rPr>
              <w:t>M</w:t>
            </w:r>
          </w:p>
        </w:tc>
        <w:tc>
          <w:tcPr>
            <w:tcW w:w="2265" w:type="pct"/>
          </w:tcPr>
          <w:p w:rsidR="00DE06F2" w:rsidRDefault="00DE06F2" w:rsidP="00D50B7F">
            <w:pPr>
              <w:rPr>
                <w:rFonts w:ascii="宋体" w:eastAsia="宋体" w:hAnsi="宋体" w:cs="宋体"/>
                <w:sz w:val="18"/>
                <w:szCs w:val="18"/>
              </w:rPr>
            </w:pPr>
            <w:r w:rsidRPr="00D50B7F">
              <w:rPr>
                <w:rFonts w:ascii="宋体" w:eastAsia="宋体" w:hAnsi="宋体" w:cs="宋体" w:hint="eastAsia"/>
                <w:sz w:val="18"/>
                <w:szCs w:val="18"/>
              </w:rPr>
              <w:t>拓扑连接终止端点</w:t>
            </w:r>
          </w:p>
          <w:p w:rsidR="00DE06F2" w:rsidRPr="006068EA" w:rsidRDefault="00DE06F2" w:rsidP="008D02BA">
            <w:pPr>
              <w:rPr>
                <w:sz w:val="18"/>
                <w:szCs w:val="18"/>
              </w:rPr>
            </w:pPr>
            <w:r w:rsidRPr="006068EA">
              <w:rPr>
                <w:rFonts w:hint="eastAsia"/>
                <w:sz w:val="18"/>
                <w:szCs w:val="18"/>
              </w:rPr>
              <w:t>PON</w:t>
            </w:r>
            <w:r w:rsidRPr="006068EA">
              <w:rPr>
                <w:rFonts w:ascii="宋体" w:eastAsia="宋体" w:hAnsi="宋体" w:cs="宋体" w:hint="eastAsia"/>
                <w:sz w:val="18"/>
                <w:szCs w:val="18"/>
              </w:rPr>
              <w:t>口：</w:t>
            </w:r>
          </w:p>
          <w:p w:rsidR="00DE06F2" w:rsidRDefault="00DE06F2" w:rsidP="008D02BA">
            <w:pPr>
              <w:jc w:val="left"/>
              <w:rPr>
                <w:sz w:val="18"/>
                <w:szCs w:val="18"/>
              </w:rPr>
            </w:pPr>
            <w:r w:rsidRPr="006068EA">
              <w:rPr>
                <w:rFonts w:hint="eastAsia"/>
                <w:sz w:val="18"/>
                <w:szCs w:val="18"/>
              </w:rPr>
              <w:t>PON/OLTIP:PON</w:t>
            </w:r>
            <w:r w:rsidRPr="006068EA">
              <w:rPr>
                <w:rFonts w:ascii="宋体" w:eastAsia="宋体" w:hAnsi="宋体" w:cs="宋体" w:hint="eastAsia"/>
                <w:sz w:val="18"/>
                <w:szCs w:val="18"/>
              </w:rPr>
              <w:t>口</w:t>
            </w:r>
            <w:r w:rsidRPr="006068EA">
              <w:rPr>
                <w:sz w:val="18"/>
                <w:szCs w:val="18"/>
              </w:rPr>
              <w:t>(PON/10.1.1.2:NA-0-0-0)</w:t>
            </w:r>
          </w:p>
          <w:p w:rsidR="00DE06F2" w:rsidRPr="006068EA" w:rsidRDefault="00DE06F2" w:rsidP="008D02BA">
            <w:pPr>
              <w:jc w:val="left"/>
              <w:rPr>
                <w:sz w:val="18"/>
                <w:szCs w:val="18"/>
              </w:rPr>
            </w:pPr>
          </w:p>
          <w:p w:rsidR="00DE06F2" w:rsidRPr="006068EA" w:rsidRDefault="00DE06F2" w:rsidP="008D02BA">
            <w:pPr>
              <w:rPr>
                <w:sz w:val="18"/>
                <w:szCs w:val="18"/>
              </w:rPr>
            </w:pPr>
            <w:r w:rsidRPr="006068EA">
              <w:rPr>
                <w:rFonts w:hint="eastAsia"/>
                <w:sz w:val="18"/>
                <w:szCs w:val="18"/>
              </w:rPr>
              <w:t>POS</w:t>
            </w:r>
            <w:r w:rsidRPr="006068EA">
              <w:rPr>
                <w:rFonts w:ascii="宋体" w:eastAsia="宋体" w:hAnsi="宋体" w:cs="宋体" w:hint="eastAsia"/>
                <w:sz w:val="18"/>
                <w:szCs w:val="18"/>
              </w:rPr>
              <w:t>分光器：</w:t>
            </w:r>
          </w:p>
          <w:p w:rsidR="00DE06F2" w:rsidRDefault="00DE06F2" w:rsidP="007507AE">
            <w:pPr>
              <w:rPr>
                <w:noProof/>
              </w:rPr>
            </w:pPr>
            <w:r>
              <w:rPr>
                <w:rFonts w:hint="eastAsia"/>
                <w:noProof/>
              </w:rPr>
              <w:t>POS/OLTIP:POSID:POS</w:t>
            </w:r>
            <w:r>
              <w:rPr>
                <w:rFonts w:ascii="宋体" w:eastAsia="宋体" w:hAnsi="宋体" w:cs="宋体" w:hint="eastAsia"/>
                <w:noProof/>
              </w:rPr>
              <w:t>端口号</w:t>
            </w:r>
          </w:p>
          <w:p w:rsidR="00DE06F2" w:rsidRDefault="00DE06F2" w:rsidP="007507AE">
            <w:pPr>
              <w:rPr>
                <w:sz w:val="18"/>
                <w:szCs w:val="18"/>
              </w:rPr>
            </w:pPr>
            <w:r>
              <w:rPr>
                <w:rFonts w:hint="eastAsia"/>
                <w:noProof/>
              </w:rPr>
              <w:t>(POS/10.1.1.2:</w:t>
            </w:r>
            <w:r>
              <w:rPr>
                <w:rFonts w:eastAsiaTheme="minorEastAsia" w:hint="eastAsia"/>
                <w:noProof/>
              </w:rPr>
              <w:t>0</w:t>
            </w:r>
            <w:r>
              <w:rPr>
                <w:rFonts w:hint="eastAsia"/>
                <w:noProof/>
              </w:rPr>
              <w:t>-0-2-1-1:3)</w:t>
            </w:r>
          </w:p>
          <w:p w:rsidR="00DE06F2" w:rsidRPr="006068EA" w:rsidRDefault="00DE06F2" w:rsidP="008D02BA">
            <w:pPr>
              <w:rPr>
                <w:sz w:val="18"/>
                <w:szCs w:val="18"/>
              </w:rPr>
            </w:pPr>
          </w:p>
          <w:p w:rsidR="00DE06F2" w:rsidRPr="006068EA" w:rsidRDefault="00DE06F2" w:rsidP="008D02BA">
            <w:pPr>
              <w:rPr>
                <w:sz w:val="18"/>
                <w:szCs w:val="18"/>
              </w:rPr>
            </w:pPr>
            <w:r w:rsidRPr="006068EA">
              <w:rPr>
                <w:rFonts w:hint="eastAsia"/>
                <w:sz w:val="18"/>
                <w:szCs w:val="18"/>
              </w:rPr>
              <w:t>ONU</w:t>
            </w:r>
            <w:r w:rsidRPr="006068EA">
              <w:rPr>
                <w:rFonts w:ascii="宋体" w:eastAsia="宋体" w:hAnsi="宋体" w:cs="宋体" w:hint="eastAsia"/>
                <w:sz w:val="18"/>
                <w:szCs w:val="18"/>
              </w:rPr>
              <w:t>：</w:t>
            </w:r>
          </w:p>
          <w:p w:rsidR="00DE06F2" w:rsidRPr="006068EA" w:rsidRDefault="00DE06F2" w:rsidP="008D02BA">
            <w:pPr>
              <w:rPr>
                <w:sz w:val="18"/>
                <w:szCs w:val="18"/>
              </w:rPr>
            </w:pPr>
            <w:r w:rsidRPr="006068EA">
              <w:rPr>
                <w:rFonts w:hint="eastAsia"/>
                <w:sz w:val="18"/>
                <w:szCs w:val="18"/>
              </w:rPr>
              <w:t>ONU/OLTIP:PON</w:t>
            </w:r>
            <w:r w:rsidRPr="006068EA">
              <w:rPr>
                <w:rFonts w:ascii="宋体" w:eastAsia="宋体" w:hAnsi="宋体" w:cs="宋体" w:hint="eastAsia"/>
                <w:sz w:val="18"/>
                <w:szCs w:val="18"/>
              </w:rPr>
              <w:t>口</w:t>
            </w:r>
            <w:r w:rsidRPr="006068EA">
              <w:rPr>
                <w:sz w:val="18"/>
                <w:szCs w:val="18"/>
              </w:rPr>
              <w:t>:ONUID</w:t>
            </w:r>
          </w:p>
          <w:p w:rsidR="00DE06F2" w:rsidRPr="00113F8F" w:rsidRDefault="00DE06F2" w:rsidP="00113F8F">
            <w:pPr>
              <w:rPr>
                <w:rFonts w:eastAsiaTheme="minorEastAsia"/>
                <w:sz w:val="18"/>
                <w:szCs w:val="18"/>
              </w:rPr>
            </w:pPr>
            <w:r w:rsidRPr="006068EA">
              <w:rPr>
                <w:rFonts w:hint="eastAsia"/>
                <w:sz w:val="18"/>
                <w:szCs w:val="18"/>
              </w:rPr>
              <w:t>(</w:t>
            </w:r>
            <w:r>
              <w:rPr>
                <w:rFonts w:eastAsiaTheme="minorEastAsia" w:hint="eastAsia"/>
                <w:sz w:val="18"/>
                <w:szCs w:val="18"/>
              </w:rPr>
              <w:t>ONU</w:t>
            </w:r>
            <w:r w:rsidRPr="006068EA">
              <w:rPr>
                <w:rFonts w:hint="eastAsia"/>
                <w:sz w:val="18"/>
                <w:szCs w:val="18"/>
              </w:rPr>
              <w:t>/10.1.1.2:NA-0-0-0:1)</w:t>
            </w:r>
          </w:p>
        </w:tc>
      </w:tr>
    </w:tbl>
    <w:p w:rsidR="006550FD" w:rsidRPr="009E44FF" w:rsidRDefault="006550FD" w:rsidP="006550FD"/>
    <w:p w:rsidR="00FA6C61" w:rsidRPr="00980B53" w:rsidRDefault="00507B65" w:rsidP="00980B53">
      <w:pPr>
        <w:pStyle w:val="TimesNewRoman05"/>
        <w:ind w:left="0"/>
        <w:rPr>
          <w:rFonts w:cs="Times New Roman"/>
        </w:rPr>
      </w:pPr>
      <w:bookmarkStart w:id="360" w:name="_Toc422211150"/>
      <w:r>
        <w:rPr>
          <w:rFonts w:cs="Times New Roman" w:hint="eastAsia"/>
        </w:rPr>
        <w:t>机框信息</w:t>
      </w:r>
      <w:r w:rsidR="00FA6C61" w:rsidRPr="00980B53">
        <w:rPr>
          <w:rFonts w:cs="Times New Roman"/>
        </w:rPr>
        <w:t>管理功能</w:t>
      </w:r>
      <w:bookmarkEnd w:id="353"/>
      <w:bookmarkEnd w:id="360"/>
    </w:p>
    <w:p w:rsidR="00000000" w:rsidRDefault="001545A1" w:rsidP="00CE4D8A">
      <w:pPr>
        <w:pStyle w:val="TimesNewRoman050"/>
        <w:spacing w:afterLines="50"/>
        <w:ind w:left="0"/>
        <w:rPr>
          <w:rFonts w:cs="Times New Roman"/>
        </w:rPr>
        <w:pPrChange w:id="361" w:author="CMDI-LVLIANGDONG" w:date="2015-07-22T10:29:00Z">
          <w:pPr>
            <w:pStyle w:val="TimesNewRoman050"/>
            <w:spacing w:afterLines="50"/>
            <w:ind w:left="0"/>
          </w:pPr>
        </w:pPrChange>
      </w:pPr>
      <w:bookmarkStart w:id="362" w:name="_Toc400632499"/>
      <w:bookmarkStart w:id="363" w:name="_Toc421546413"/>
      <w:bookmarkStart w:id="364" w:name="_Toc422211151"/>
      <w:bookmarkStart w:id="365" w:name="_Toc380505321"/>
      <w:bookmarkStart w:id="366" w:name="_Toc400632503"/>
      <w:r w:rsidRPr="00B32D33">
        <w:rPr>
          <w:rFonts w:cs="Times New Roman"/>
        </w:rPr>
        <w:t>概述</w:t>
      </w:r>
      <w:bookmarkEnd w:id="362"/>
      <w:bookmarkEnd w:id="363"/>
      <w:bookmarkEnd w:id="364"/>
    </w:p>
    <w:p w:rsidR="001545A1" w:rsidRPr="001545A1" w:rsidRDefault="001545A1" w:rsidP="001545A1">
      <w:pPr>
        <w:spacing w:line="360" w:lineRule="auto"/>
        <w:ind w:firstLine="420"/>
        <w:rPr>
          <w:szCs w:val="21"/>
        </w:rPr>
      </w:pPr>
      <w:r w:rsidRPr="001545A1">
        <w:rPr>
          <w:szCs w:val="21"/>
        </w:rPr>
        <w:t>本规范中此接口主要完成</w:t>
      </w:r>
      <w:r w:rsidRPr="001545A1">
        <w:rPr>
          <w:rFonts w:hint="eastAsia"/>
          <w:szCs w:val="21"/>
        </w:rPr>
        <w:t>机框信息的查询改功能。</w:t>
      </w:r>
    </w:p>
    <w:p w:rsidR="00F40D53" w:rsidRPr="00B05DB9" w:rsidRDefault="002F1FA7" w:rsidP="00B05DB9">
      <w:pPr>
        <w:pStyle w:val="TimesNewRoman050"/>
        <w:ind w:left="0"/>
        <w:rPr>
          <w:rFonts w:cs="Times New Roman"/>
        </w:rPr>
      </w:pPr>
      <w:bookmarkStart w:id="367" w:name="_Toc422211152"/>
      <w:r w:rsidRPr="00B05DB9">
        <w:rPr>
          <w:rFonts w:cs="Times New Roman"/>
        </w:rPr>
        <w:t>查询设备机框信息</w:t>
      </w:r>
      <w:bookmarkEnd w:id="367"/>
    </w:p>
    <w:p w:rsidR="00EB0ADE" w:rsidRPr="00931120" w:rsidRDefault="00EB0ADE" w:rsidP="00CE4D8A">
      <w:pPr>
        <w:spacing w:beforeLines="50"/>
        <w:ind w:firstLine="420"/>
      </w:pPr>
      <w:r w:rsidRPr="00931120">
        <w:t>功能描述</w:t>
      </w:r>
    </w:p>
    <w:p w:rsidR="00EB0ADE" w:rsidRPr="009E44FF" w:rsidRDefault="00EB0ADE" w:rsidP="00FF3114">
      <w:pPr>
        <w:spacing w:line="360" w:lineRule="auto"/>
        <w:ind w:left="420" w:firstLine="420"/>
        <w:rPr>
          <w:szCs w:val="21"/>
        </w:rPr>
      </w:pPr>
      <w:r w:rsidRPr="009E44FF">
        <w:rPr>
          <w:szCs w:val="21"/>
        </w:rPr>
        <w:t>该命令用于查询全网设备的机框信息，或查询单个</w:t>
      </w:r>
      <w:r w:rsidRPr="009E44FF">
        <w:rPr>
          <w:szCs w:val="21"/>
        </w:rPr>
        <w:t>OLT</w:t>
      </w:r>
      <w:r w:rsidRPr="009E44FF">
        <w:rPr>
          <w:szCs w:val="21"/>
        </w:rPr>
        <w:t>、</w:t>
      </w:r>
      <w:r w:rsidRPr="009E44FF">
        <w:rPr>
          <w:szCs w:val="21"/>
        </w:rPr>
        <w:t>MXU</w:t>
      </w:r>
      <w:r w:rsidRPr="009E44FF">
        <w:rPr>
          <w:szCs w:val="21"/>
        </w:rPr>
        <w:t>的机框信息。</w:t>
      </w:r>
    </w:p>
    <w:p w:rsidR="00EB0ADE" w:rsidRPr="00931120" w:rsidRDefault="00EB0ADE" w:rsidP="00CE4D8A">
      <w:pPr>
        <w:spacing w:beforeLines="50"/>
        <w:ind w:firstLine="420"/>
      </w:pPr>
      <w:r w:rsidRPr="00931120">
        <w:t>命令格式</w:t>
      </w:r>
    </w:p>
    <w:p w:rsidR="00EB0ADE" w:rsidRPr="009E44FF" w:rsidRDefault="00EB0ADE" w:rsidP="00FF3114">
      <w:pPr>
        <w:spacing w:line="360" w:lineRule="auto"/>
        <w:ind w:left="420" w:firstLine="420"/>
        <w:rPr>
          <w:szCs w:val="21"/>
        </w:rPr>
      </w:pPr>
      <w:r w:rsidRPr="009E44FF">
        <w:rPr>
          <w:szCs w:val="21"/>
        </w:rPr>
        <w:t>LST-SHELF::[ONUIP=onu-name]|[OLTID=olt-name[,PONID=ponport_location,ONUIDTYPE=onuid-type,ONUID=onu-index]]:CTAG::;</w:t>
      </w:r>
    </w:p>
    <w:p w:rsidR="00EB0ADE" w:rsidRPr="009E44FF" w:rsidRDefault="00EB0ADE" w:rsidP="00FF3114">
      <w:pPr>
        <w:spacing w:line="360" w:lineRule="auto"/>
        <w:ind w:left="420" w:firstLine="420"/>
        <w:rPr>
          <w:szCs w:val="21"/>
        </w:rPr>
      </w:pPr>
    </w:p>
    <w:p w:rsidR="00EB0ADE" w:rsidRPr="009E44FF" w:rsidRDefault="00EB0ADE" w:rsidP="00FF3114">
      <w:pPr>
        <w:spacing w:line="360" w:lineRule="auto"/>
        <w:ind w:left="420" w:firstLine="420"/>
        <w:rPr>
          <w:szCs w:val="21"/>
        </w:rPr>
      </w:pPr>
      <w:r w:rsidRPr="009E44FF">
        <w:rPr>
          <w:szCs w:val="21"/>
        </w:rPr>
        <w:t>说明：</w:t>
      </w:r>
    </w:p>
    <w:p w:rsidR="00EB0ADE" w:rsidRPr="009E44FF" w:rsidRDefault="00EB0ADE" w:rsidP="00FF3114">
      <w:pPr>
        <w:spacing w:line="360" w:lineRule="auto"/>
        <w:ind w:left="420" w:firstLine="420"/>
        <w:rPr>
          <w:szCs w:val="21"/>
        </w:rPr>
      </w:pPr>
      <w:r w:rsidRPr="009E44FF">
        <w:rPr>
          <w:szCs w:val="21"/>
        </w:rPr>
        <w:lastRenderedPageBreak/>
        <w:t>查询全网设备机框</w:t>
      </w:r>
    </w:p>
    <w:p w:rsidR="00EB0ADE" w:rsidRPr="009E44FF" w:rsidRDefault="00EB0ADE" w:rsidP="00FF3114">
      <w:pPr>
        <w:spacing w:line="360" w:lineRule="auto"/>
        <w:ind w:left="420" w:firstLine="420"/>
        <w:rPr>
          <w:szCs w:val="21"/>
        </w:rPr>
      </w:pPr>
      <w:r w:rsidRPr="009E44FF">
        <w:rPr>
          <w:szCs w:val="21"/>
        </w:rPr>
        <w:t>LST-SHELF:::CTAG::;</w:t>
      </w:r>
    </w:p>
    <w:p w:rsidR="00EB0ADE" w:rsidRPr="009E44FF" w:rsidRDefault="00EB0ADE" w:rsidP="00FF3114">
      <w:pPr>
        <w:spacing w:line="360" w:lineRule="auto"/>
        <w:ind w:left="420" w:firstLine="420"/>
        <w:rPr>
          <w:szCs w:val="21"/>
        </w:rPr>
      </w:pPr>
      <w:r w:rsidRPr="009E44FF">
        <w:rPr>
          <w:szCs w:val="21"/>
        </w:rPr>
        <w:t>查询</w:t>
      </w:r>
      <w:r w:rsidRPr="009E44FF">
        <w:rPr>
          <w:szCs w:val="21"/>
        </w:rPr>
        <w:t>ONU</w:t>
      </w:r>
      <w:r w:rsidRPr="009E44FF">
        <w:rPr>
          <w:szCs w:val="21"/>
        </w:rPr>
        <w:t>机框时，</w:t>
      </w:r>
      <w:r w:rsidRPr="009E44FF">
        <w:rPr>
          <w:szCs w:val="21"/>
        </w:rPr>
        <w:t>ONU</w:t>
      </w:r>
      <w:r w:rsidRPr="009E44FF">
        <w:rPr>
          <w:szCs w:val="21"/>
        </w:rPr>
        <w:t>具有管理</w:t>
      </w:r>
      <w:r w:rsidRPr="009E44FF">
        <w:rPr>
          <w:szCs w:val="21"/>
        </w:rPr>
        <w:t>IP:</w:t>
      </w:r>
    </w:p>
    <w:p w:rsidR="00EB0ADE" w:rsidRPr="009E44FF" w:rsidRDefault="00EB0ADE" w:rsidP="00FF3114">
      <w:pPr>
        <w:spacing w:line="360" w:lineRule="auto"/>
        <w:ind w:left="420" w:firstLine="420"/>
        <w:rPr>
          <w:szCs w:val="21"/>
        </w:rPr>
      </w:pPr>
      <w:r w:rsidRPr="009E44FF">
        <w:rPr>
          <w:szCs w:val="21"/>
        </w:rPr>
        <w:t>LST-SHELF::ONUIP=onu-name:CTAG::;</w:t>
      </w:r>
    </w:p>
    <w:p w:rsidR="00EB0ADE" w:rsidRPr="009E44FF" w:rsidRDefault="00EB0ADE" w:rsidP="00FF3114">
      <w:pPr>
        <w:spacing w:line="360" w:lineRule="auto"/>
        <w:ind w:left="420" w:firstLine="420"/>
        <w:rPr>
          <w:szCs w:val="21"/>
        </w:rPr>
      </w:pPr>
      <w:r w:rsidRPr="009E44FF">
        <w:rPr>
          <w:szCs w:val="21"/>
        </w:rPr>
        <w:t>查询</w:t>
      </w:r>
      <w:r w:rsidRPr="009E44FF">
        <w:rPr>
          <w:szCs w:val="21"/>
        </w:rPr>
        <w:t>ONU</w:t>
      </w:r>
      <w:r w:rsidRPr="009E44FF">
        <w:rPr>
          <w:szCs w:val="21"/>
        </w:rPr>
        <w:t>机框时，</w:t>
      </w:r>
      <w:r w:rsidRPr="009E44FF">
        <w:rPr>
          <w:szCs w:val="21"/>
        </w:rPr>
        <w:t>ONU</w:t>
      </w:r>
      <w:r w:rsidRPr="009E44FF">
        <w:rPr>
          <w:szCs w:val="21"/>
        </w:rPr>
        <w:t>不具有管理</w:t>
      </w:r>
      <w:r w:rsidRPr="009E44FF">
        <w:rPr>
          <w:szCs w:val="21"/>
        </w:rPr>
        <w:t>IP:</w:t>
      </w:r>
    </w:p>
    <w:p w:rsidR="00EB0ADE" w:rsidRPr="009E44FF" w:rsidRDefault="00EB0ADE" w:rsidP="00FF3114">
      <w:pPr>
        <w:spacing w:line="360" w:lineRule="auto"/>
        <w:ind w:left="420" w:firstLine="420"/>
        <w:rPr>
          <w:szCs w:val="21"/>
        </w:rPr>
      </w:pPr>
      <w:r w:rsidRPr="009E44FF">
        <w:rPr>
          <w:szCs w:val="21"/>
        </w:rPr>
        <w:t>LST-SHELF::OLTID=olt-name,PONID=ponport_location,ONUIDTYPE=onuid-type,ONUID=onu-index:CTAG::;</w:t>
      </w:r>
    </w:p>
    <w:p w:rsidR="00EB0ADE" w:rsidRPr="009E44FF" w:rsidRDefault="00EB0ADE" w:rsidP="00FF3114">
      <w:pPr>
        <w:spacing w:line="360" w:lineRule="auto"/>
        <w:ind w:left="420" w:firstLine="420"/>
        <w:rPr>
          <w:szCs w:val="21"/>
        </w:rPr>
      </w:pPr>
      <w:r w:rsidRPr="009E44FF">
        <w:rPr>
          <w:szCs w:val="21"/>
        </w:rPr>
        <w:t>查询</w:t>
      </w:r>
      <w:r w:rsidRPr="009E44FF">
        <w:rPr>
          <w:szCs w:val="21"/>
        </w:rPr>
        <w:t>OLT</w:t>
      </w:r>
      <w:r w:rsidRPr="009E44FF">
        <w:rPr>
          <w:szCs w:val="21"/>
        </w:rPr>
        <w:t>机框时：</w:t>
      </w:r>
    </w:p>
    <w:p w:rsidR="00EB0ADE" w:rsidRPr="009E44FF" w:rsidRDefault="00EB0ADE" w:rsidP="00FF3114">
      <w:pPr>
        <w:spacing w:line="360" w:lineRule="auto"/>
        <w:ind w:left="420" w:firstLine="420"/>
        <w:rPr>
          <w:szCs w:val="21"/>
        </w:rPr>
      </w:pPr>
      <w:r w:rsidRPr="009E44FF">
        <w:rPr>
          <w:szCs w:val="21"/>
        </w:rPr>
        <w:t>LST-SHELF:: OLTID=olt-name:CTAG::;</w:t>
      </w:r>
    </w:p>
    <w:p w:rsidR="00EB0ADE" w:rsidRPr="00931120" w:rsidRDefault="00EB0ADE" w:rsidP="00CE4D8A">
      <w:pPr>
        <w:spacing w:beforeLines="50"/>
        <w:ind w:firstLine="420"/>
      </w:pPr>
      <w:r w:rsidRPr="00931120">
        <w:t>输入参数</w:t>
      </w:r>
    </w:p>
    <w:tbl>
      <w:tblPr>
        <w:tblStyle w:val="afffffd"/>
        <w:tblW w:w="8403" w:type="dxa"/>
        <w:tblInd w:w="-222" w:type="dxa"/>
        <w:tblLayout w:type="fixed"/>
        <w:tblLook w:val="01E0"/>
      </w:tblPr>
      <w:tblGrid>
        <w:gridCol w:w="1302"/>
        <w:gridCol w:w="1622"/>
        <w:gridCol w:w="1622"/>
        <w:gridCol w:w="919"/>
        <w:gridCol w:w="2938"/>
      </w:tblGrid>
      <w:tr w:rsidR="00715F8F" w:rsidRPr="00E95A07" w:rsidTr="00715F8F">
        <w:trPr>
          <w:cnfStyle w:val="100000000000"/>
        </w:trPr>
        <w:tc>
          <w:tcPr>
            <w:tcW w:w="775" w:type="pct"/>
          </w:tcPr>
          <w:p w:rsidR="00715F8F" w:rsidRPr="00E95A07" w:rsidRDefault="00715F8F" w:rsidP="00E95A07">
            <w:pPr>
              <w:rPr>
                <w:szCs w:val="18"/>
              </w:rPr>
            </w:pPr>
            <w:r w:rsidRPr="00E95A07">
              <w:rPr>
                <w:rFonts w:ascii="宋体" w:eastAsia="宋体" w:hAnsi="宋体" w:cs="宋体" w:hint="eastAsia"/>
                <w:szCs w:val="18"/>
              </w:rPr>
              <w:t>参数名称</w:t>
            </w:r>
          </w:p>
        </w:tc>
        <w:tc>
          <w:tcPr>
            <w:tcW w:w="965" w:type="pct"/>
          </w:tcPr>
          <w:p w:rsidR="00715F8F" w:rsidRPr="00E95A07" w:rsidRDefault="00715F8F" w:rsidP="00E95A07">
            <w:pPr>
              <w:rPr>
                <w:szCs w:val="18"/>
              </w:rPr>
            </w:pPr>
            <w:r w:rsidRPr="00E95A07">
              <w:rPr>
                <w:rFonts w:ascii="宋体" w:eastAsia="宋体" w:hAnsi="宋体" w:cs="宋体" w:hint="eastAsia"/>
                <w:szCs w:val="18"/>
              </w:rPr>
              <w:t>数据类型</w:t>
            </w:r>
          </w:p>
        </w:tc>
        <w:tc>
          <w:tcPr>
            <w:tcW w:w="965" w:type="pct"/>
          </w:tcPr>
          <w:p w:rsidR="00715F8F" w:rsidRPr="00E95A07" w:rsidRDefault="00715F8F" w:rsidP="00E95A07">
            <w:pPr>
              <w:rPr>
                <w:szCs w:val="18"/>
              </w:rPr>
            </w:pPr>
            <w:r w:rsidRPr="00E95A07">
              <w:rPr>
                <w:rFonts w:ascii="宋体" w:eastAsia="宋体" w:hAnsi="宋体" w:cs="宋体" w:hint="eastAsia"/>
                <w:szCs w:val="18"/>
              </w:rPr>
              <w:t>取值范围</w:t>
            </w:r>
          </w:p>
        </w:tc>
        <w:tc>
          <w:tcPr>
            <w:tcW w:w="547" w:type="pct"/>
          </w:tcPr>
          <w:p w:rsidR="00715F8F" w:rsidRPr="000E52DB" w:rsidRDefault="00715F8F" w:rsidP="00715F8F">
            <w:pPr>
              <w:rPr>
                <w:rFonts w:eastAsiaTheme="minorEastAsia"/>
                <w:szCs w:val="18"/>
              </w:rPr>
            </w:pPr>
            <w:r>
              <w:rPr>
                <w:rFonts w:eastAsiaTheme="minorEastAsia" w:hint="eastAsia"/>
                <w:szCs w:val="18"/>
              </w:rPr>
              <w:t>限定</w:t>
            </w:r>
          </w:p>
        </w:tc>
        <w:tc>
          <w:tcPr>
            <w:tcW w:w="1748" w:type="pct"/>
          </w:tcPr>
          <w:p w:rsidR="00715F8F" w:rsidRPr="00E95A07" w:rsidRDefault="00715F8F" w:rsidP="00E95A07">
            <w:pPr>
              <w:rPr>
                <w:szCs w:val="18"/>
              </w:rPr>
            </w:pPr>
            <w:r w:rsidRPr="00E95A07">
              <w:rPr>
                <w:rFonts w:ascii="宋体" w:eastAsia="宋体" w:hAnsi="宋体" w:cs="宋体" w:hint="eastAsia"/>
                <w:szCs w:val="18"/>
              </w:rPr>
              <w:t>参数说明</w:t>
            </w:r>
          </w:p>
        </w:tc>
      </w:tr>
      <w:tr w:rsidR="00715F8F" w:rsidRPr="00E95A07" w:rsidTr="00715F8F">
        <w:tc>
          <w:tcPr>
            <w:tcW w:w="775" w:type="pct"/>
          </w:tcPr>
          <w:p w:rsidR="00715F8F" w:rsidRPr="00E95A07" w:rsidDel="00AC6F96" w:rsidRDefault="00715F8F" w:rsidP="00E95A07">
            <w:pPr>
              <w:rPr>
                <w:szCs w:val="18"/>
              </w:rPr>
            </w:pPr>
            <w:r w:rsidRPr="00E95A07">
              <w:rPr>
                <w:szCs w:val="18"/>
              </w:rPr>
              <w:t>ONUIP</w:t>
            </w:r>
          </w:p>
        </w:tc>
        <w:tc>
          <w:tcPr>
            <w:tcW w:w="965" w:type="pct"/>
          </w:tcPr>
          <w:p w:rsidR="00715F8F" w:rsidRPr="00E95A07" w:rsidRDefault="00715F8F" w:rsidP="00E95A07">
            <w:pPr>
              <w:rPr>
                <w:szCs w:val="18"/>
              </w:rPr>
            </w:pPr>
            <w:r w:rsidRPr="00E95A07">
              <w:rPr>
                <w:szCs w:val="18"/>
              </w:rPr>
              <w:t>OCTET STRING</w:t>
            </w:r>
          </w:p>
        </w:tc>
        <w:tc>
          <w:tcPr>
            <w:tcW w:w="965" w:type="pct"/>
          </w:tcPr>
          <w:p w:rsidR="00715F8F" w:rsidRPr="00E95A07" w:rsidRDefault="00715F8F" w:rsidP="00E95A07">
            <w:pPr>
              <w:rPr>
                <w:szCs w:val="18"/>
              </w:rPr>
            </w:pPr>
            <w:r w:rsidRPr="00E95A07">
              <w:rPr>
                <w:szCs w:val="18"/>
              </w:rPr>
              <w:t>SIZE(128)</w:t>
            </w:r>
          </w:p>
        </w:tc>
        <w:tc>
          <w:tcPr>
            <w:tcW w:w="547" w:type="pct"/>
          </w:tcPr>
          <w:p w:rsidR="00715F8F" w:rsidRPr="0024143A" w:rsidRDefault="00715F8F" w:rsidP="00715F8F">
            <w:pPr>
              <w:rPr>
                <w:rFonts w:eastAsiaTheme="minorEastAsia"/>
                <w:szCs w:val="18"/>
              </w:rPr>
            </w:pPr>
            <w:r>
              <w:rPr>
                <w:rFonts w:eastAsiaTheme="minorEastAsia" w:hint="eastAsia"/>
                <w:szCs w:val="18"/>
              </w:rPr>
              <w:t>C</w:t>
            </w:r>
          </w:p>
        </w:tc>
        <w:tc>
          <w:tcPr>
            <w:tcW w:w="1748" w:type="pct"/>
          </w:tcPr>
          <w:p w:rsidR="00715F8F" w:rsidRPr="00E95A07" w:rsidRDefault="00715F8F" w:rsidP="00E95A07">
            <w:pPr>
              <w:rPr>
                <w:szCs w:val="18"/>
              </w:rPr>
            </w:pPr>
            <w:r w:rsidRPr="00E95A07">
              <w:rPr>
                <w:rFonts w:ascii="宋体" w:eastAsia="宋体" w:hAnsi="宋体" w:cs="宋体" w:hint="eastAsia"/>
                <w:szCs w:val="18"/>
              </w:rPr>
              <w:t>具有管理</w:t>
            </w:r>
            <w:r w:rsidRPr="00E95A07">
              <w:rPr>
                <w:szCs w:val="18"/>
              </w:rPr>
              <w:t>IP</w:t>
            </w:r>
            <w:r w:rsidRPr="00E95A07">
              <w:rPr>
                <w:rFonts w:ascii="宋体" w:eastAsia="宋体" w:hAnsi="宋体" w:cs="宋体" w:hint="eastAsia"/>
                <w:szCs w:val="18"/>
              </w:rPr>
              <w:t>的</w:t>
            </w:r>
            <w:r w:rsidRPr="00E95A07">
              <w:rPr>
                <w:szCs w:val="18"/>
              </w:rPr>
              <w:t>ONU</w:t>
            </w:r>
            <w:r w:rsidRPr="00E95A07">
              <w:rPr>
                <w:rFonts w:ascii="宋体" w:eastAsia="宋体" w:hAnsi="宋体" w:cs="宋体" w:hint="eastAsia"/>
                <w:szCs w:val="18"/>
              </w:rPr>
              <w:t>的</w:t>
            </w:r>
            <w:r w:rsidRPr="00E95A07">
              <w:rPr>
                <w:szCs w:val="18"/>
              </w:rPr>
              <w:t>IP</w:t>
            </w:r>
            <w:r w:rsidRPr="00E95A07">
              <w:rPr>
                <w:rFonts w:ascii="宋体" w:eastAsia="宋体" w:hAnsi="宋体" w:cs="宋体" w:hint="eastAsia"/>
                <w:szCs w:val="18"/>
              </w:rPr>
              <w:t>地址或名称</w:t>
            </w:r>
          </w:p>
        </w:tc>
      </w:tr>
      <w:tr w:rsidR="00715F8F" w:rsidRPr="00E95A07" w:rsidTr="00715F8F">
        <w:tc>
          <w:tcPr>
            <w:tcW w:w="775" w:type="pct"/>
          </w:tcPr>
          <w:p w:rsidR="00715F8F" w:rsidRPr="00E95A07" w:rsidDel="00AC6F96" w:rsidRDefault="00715F8F" w:rsidP="00E95A07">
            <w:pPr>
              <w:rPr>
                <w:szCs w:val="18"/>
              </w:rPr>
            </w:pPr>
            <w:r w:rsidRPr="00E95A07">
              <w:rPr>
                <w:szCs w:val="18"/>
              </w:rPr>
              <w:t>OLTID</w:t>
            </w:r>
          </w:p>
        </w:tc>
        <w:tc>
          <w:tcPr>
            <w:tcW w:w="965" w:type="pct"/>
          </w:tcPr>
          <w:p w:rsidR="00715F8F" w:rsidRPr="00E95A07" w:rsidRDefault="00715F8F" w:rsidP="00E95A07">
            <w:pPr>
              <w:rPr>
                <w:szCs w:val="18"/>
              </w:rPr>
            </w:pPr>
            <w:r w:rsidRPr="00E95A07">
              <w:rPr>
                <w:szCs w:val="18"/>
              </w:rPr>
              <w:t>OCTET STRING</w:t>
            </w:r>
          </w:p>
        </w:tc>
        <w:tc>
          <w:tcPr>
            <w:tcW w:w="965" w:type="pct"/>
          </w:tcPr>
          <w:p w:rsidR="00715F8F" w:rsidRPr="00E95A07" w:rsidRDefault="00715F8F" w:rsidP="00E95A07">
            <w:pPr>
              <w:rPr>
                <w:szCs w:val="18"/>
              </w:rPr>
            </w:pPr>
            <w:r w:rsidRPr="00E95A07">
              <w:rPr>
                <w:szCs w:val="18"/>
              </w:rPr>
              <w:t>SIZE(128)</w:t>
            </w:r>
          </w:p>
        </w:tc>
        <w:tc>
          <w:tcPr>
            <w:tcW w:w="547" w:type="pct"/>
          </w:tcPr>
          <w:p w:rsidR="00715F8F" w:rsidRPr="0024143A" w:rsidRDefault="00715F8F" w:rsidP="00715F8F">
            <w:pPr>
              <w:rPr>
                <w:rFonts w:eastAsiaTheme="minorEastAsia"/>
                <w:szCs w:val="18"/>
              </w:rPr>
            </w:pPr>
            <w:r>
              <w:rPr>
                <w:rFonts w:eastAsiaTheme="minorEastAsia" w:hint="eastAsia"/>
                <w:szCs w:val="18"/>
              </w:rPr>
              <w:t>C</w:t>
            </w:r>
          </w:p>
        </w:tc>
        <w:tc>
          <w:tcPr>
            <w:tcW w:w="1748" w:type="pct"/>
          </w:tcPr>
          <w:p w:rsidR="00715F8F" w:rsidRPr="00E95A07" w:rsidRDefault="00715F8F" w:rsidP="00E95A07">
            <w:pPr>
              <w:rPr>
                <w:szCs w:val="18"/>
              </w:rPr>
            </w:pPr>
            <w:r w:rsidRPr="00E95A07">
              <w:rPr>
                <w:szCs w:val="18"/>
              </w:rPr>
              <w:t>OLT IP</w:t>
            </w:r>
            <w:r w:rsidRPr="00E95A07">
              <w:rPr>
                <w:rFonts w:ascii="宋体" w:eastAsia="宋体" w:hAnsi="宋体" w:cs="宋体" w:hint="eastAsia"/>
                <w:szCs w:val="18"/>
              </w:rPr>
              <w:t>地址或名称</w:t>
            </w:r>
          </w:p>
        </w:tc>
      </w:tr>
      <w:tr w:rsidR="00715F8F" w:rsidRPr="00E95A07" w:rsidTr="00715F8F">
        <w:tc>
          <w:tcPr>
            <w:tcW w:w="775" w:type="pct"/>
          </w:tcPr>
          <w:p w:rsidR="00715F8F" w:rsidRPr="00E95A07" w:rsidDel="00AC6F96" w:rsidRDefault="00715F8F" w:rsidP="00E95A07">
            <w:pPr>
              <w:rPr>
                <w:szCs w:val="18"/>
              </w:rPr>
            </w:pPr>
            <w:r w:rsidRPr="00E95A07">
              <w:rPr>
                <w:szCs w:val="18"/>
              </w:rPr>
              <w:t>PONID</w:t>
            </w:r>
          </w:p>
        </w:tc>
        <w:tc>
          <w:tcPr>
            <w:tcW w:w="965" w:type="pct"/>
          </w:tcPr>
          <w:p w:rsidR="00715F8F" w:rsidRPr="00E95A07" w:rsidRDefault="00715F8F" w:rsidP="00E95A07">
            <w:pPr>
              <w:rPr>
                <w:szCs w:val="18"/>
              </w:rPr>
            </w:pPr>
            <w:r w:rsidRPr="00E95A07">
              <w:rPr>
                <w:szCs w:val="18"/>
              </w:rPr>
              <w:t xml:space="preserve">OCTET STRING </w:t>
            </w:r>
          </w:p>
        </w:tc>
        <w:tc>
          <w:tcPr>
            <w:tcW w:w="965" w:type="pct"/>
          </w:tcPr>
          <w:p w:rsidR="00715F8F" w:rsidRPr="00E95A07" w:rsidRDefault="00715F8F" w:rsidP="00E95A07">
            <w:pPr>
              <w:rPr>
                <w:szCs w:val="18"/>
              </w:rPr>
            </w:pPr>
            <w:r w:rsidRPr="00E95A07">
              <w:rPr>
                <w:szCs w:val="18"/>
              </w:rPr>
              <w:t>SIZE(128)</w:t>
            </w:r>
          </w:p>
          <w:p w:rsidR="00715F8F" w:rsidRPr="00E95A07" w:rsidRDefault="00715F8F" w:rsidP="00E95A07">
            <w:pPr>
              <w:rPr>
                <w:szCs w:val="18"/>
              </w:rPr>
            </w:pPr>
          </w:p>
        </w:tc>
        <w:tc>
          <w:tcPr>
            <w:tcW w:w="547" w:type="pct"/>
          </w:tcPr>
          <w:p w:rsidR="00715F8F" w:rsidRPr="0024143A" w:rsidRDefault="00715F8F" w:rsidP="00715F8F">
            <w:pPr>
              <w:rPr>
                <w:rFonts w:eastAsiaTheme="minorEastAsia"/>
                <w:szCs w:val="18"/>
              </w:rPr>
            </w:pPr>
            <w:r>
              <w:rPr>
                <w:rFonts w:eastAsiaTheme="minorEastAsia" w:hint="eastAsia"/>
                <w:szCs w:val="18"/>
              </w:rPr>
              <w:t>C</w:t>
            </w:r>
          </w:p>
        </w:tc>
        <w:tc>
          <w:tcPr>
            <w:tcW w:w="1748" w:type="pct"/>
          </w:tcPr>
          <w:p w:rsidR="00715F8F" w:rsidRPr="00E95A07" w:rsidRDefault="00715F8F" w:rsidP="00E95A07">
            <w:pPr>
              <w:rPr>
                <w:szCs w:val="18"/>
              </w:rPr>
            </w:pPr>
            <w:r w:rsidRPr="00B800D5">
              <w:rPr>
                <w:rFonts w:ascii="宋体" w:cs="宋体" w:hint="eastAsia"/>
                <w:kern w:val="0"/>
                <w:sz w:val="20"/>
                <w:szCs w:val="20"/>
              </w:rPr>
              <w:t>PON</w:t>
            </w:r>
            <w:r w:rsidRPr="00B800D5">
              <w:rPr>
                <w:rFonts w:ascii="宋体" w:eastAsia="宋体" w:hAnsi="宋体" w:cs="宋体" w:hint="eastAsia"/>
                <w:kern w:val="0"/>
                <w:sz w:val="20"/>
                <w:szCs w:val="20"/>
              </w:rPr>
              <w:t>口定位信息。格式为</w:t>
            </w:r>
            <w:r w:rsidRPr="00B800D5">
              <w:rPr>
                <w:kern w:val="0"/>
                <w:sz w:val="20"/>
                <w:szCs w:val="20"/>
              </w:rPr>
              <w:t>“</w:t>
            </w:r>
            <w:r w:rsidRPr="00B800D5">
              <w:rPr>
                <w:rFonts w:ascii="宋体" w:eastAsia="宋体" w:hAnsi="宋体" w:cs="宋体" w:hint="eastAsia"/>
                <w:kern w:val="0"/>
                <w:sz w:val="20"/>
                <w:szCs w:val="20"/>
              </w:rPr>
              <w:t>机架</w:t>
            </w:r>
            <w:r w:rsidRPr="00B800D5">
              <w:rPr>
                <w:rFonts w:ascii="宋体" w:cs="宋体" w:hint="eastAsia"/>
                <w:kern w:val="0"/>
                <w:sz w:val="20"/>
                <w:szCs w:val="20"/>
              </w:rPr>
              <w:t>-</w:t>
            </w:r>
            <w:r w:rsidRPr="00B800D5">
              <w:rPr>
                <w:rFonts w:ascii="宋体" w:eastAsia="宋体" w:hAnsi="宋体" w:cs="宋体" w:hint="eastAsia"/>
                <w:kern w:val="0"/>
                <w:sz w:val="20"/>
                <w:szCs w:val="20"/>
              </w:rPr>
              <w:t>框</w:t>
            </w:r>
            <w:r w:rsidRPr="00B800D5">
              <w:rPr>
                <w:rFonts w:ascii="宋体" w:cs="宋体" w:hint="eastAsia"/>
                <w:kern w:val="0"/>
                <w:sz w:val="20"/>
                <w:szCs w:val="20"/>
              </w:rPr>
              <w:t>-</w:t>
            </w:r>
            <w:r w:rsidRPr="00B800D5">
              <w:rPr>
                <w:rFonts w:ascii="宋体" w:eastAsia="宋体" w:hAnsi="宋体" w:cs="宋体" w:hint="eastAsia"/>
                <w:kern w:val="0"/>
                <w:sz w:val="20"/>
                <w:szCs w:val="20"/>
              </w:rPr>
              <w:t>槽</w:t>
            </w:r>
            <w:r w:rsidRPr="00B800D5">
              <w:rPr>
                <w:rFonts w:ascii="宋体" w:cs="宋体" w:hint="eastAsia"/>
                <w:kern w:val="0"/>
                <w:sz w:val="20"/>
                <w:szCs w:val="20"/>
              </w:rPr>
              <w:t>-</w:t>
            </w:r>
            <w:r w:rsidRPr="00B800D5">
              <w:rPr>
                <w:rFonts w:ascii="宋体" w:eastAsia="宋体" w:hAnsi="宋体" w:cs="宋体" w:hint="eastAsia"/>
                <w:kern w:val="0"/>
                <w:sz w:val="20"/>
                <w:szCs w:val="20"/>
              </w:rPr>
              <w:t>端口号</w:t>
            </w:r>
            <w:r w:rsidRPr="00B800D5">
              <w:rPr>
                <w:kern w:val="0"/>
                <w:sz w:val="20"/>
                <w:szCs w:val="20"/>
              </w:rPr>
              <w:t>”</w:t>
            </w:r>
            <w:r w:rsidRPr="00B800D5">
              <w:rPr>
                <w:rFonts w:ascii="宋体" w:eastAsia="宋体" w:hAnsi="宋体" w:cs="宋体" w:hint="eastAsia"/>
                <w:kern w:val="0"/>
                <w:sz w:val="20"/>
                <w:szCs w:val="20"/>
              </w:rPr>
              <w:t>，没有则使用</w:t>
            </w:r>
            <w:r w:rsidRPr="00B800D5">
              <w:rPr>
                <w:rFonts w:ascii="宋体" w:cs="宋体" w:hint="eastAsia"/>
                <w:kern w:val="0"/>
                <w:sz w:val="20"/>
                <w:szCs w:val="20"/>
              </w:rPr>
              <w:t>NA</w:t>
            </w:r>
            <w:r w:rsidRPr="00B800D5">
              <w:rPr>
                <w:rFonts w:ascii="宋体" w:eastAsia="宋体" w:hAnsi="宋体" w:cs="宋体" w:hint="eastAsia"/>
                <w:kern w:val="0"/>
                <w:sz w:val="20"/>
                <w:szCs w:val="20"/>
              </w:rPr>
              <w:t>代替，如</w:t>
            </w:r>
            <w:r w:rsidRPr="00B800D5">
              <w:rPr>
                <w:rFonts w:ascii="宋体" w:cs="宋体" w:hint="eastAsia"/>
                <w:kern w:val="0"/>
                <w:sz w:val="20"/>
                <w:szCs w:val="20"/>
              </w:rPr>
              <w:t>0</w:t>
            </w:r>
            <w:r w:rsidRPr="00B800D5">
              <w:rPr>
                <w:rFonts w:ascii="宋体" w:eastAsia="宋体" w:hAnsi="宋体" w:cs="宋体" w:hint="eastAsia"/>
                <w:kern w:val="0"/>
                <w:sz w:val="20"/>
                <w:szCs w:val="20"/>
              </w:rPr>
              <w:t>框</w:t>
            </w:r>
            <w:r w:rsidRPr="00B800D5">
              <w:rPr>
                <w:rFonts w:ascii="宋体" w:cs="宋体" w:hint="eastAsia"/>
                <w:kern w:val="0"/>
                <w:sz w:val="20"/>
                <w:szCs w:val="20"/>
              </w:rPr>
              <w:t>0</w:t>
            </w:r>
            <w:r w:rsidRPr="00B800D5">
              <w:rPr>
                <w:rFonts w:ascii="宋体" w:eastAsia="宋体" w:hAnsi="宋体" w:cs="宋体" w:hint="eastAsia"/>
                <w:kern w:val="0"/>
                <w:sz w:val="20"/>
                <w:szCs w:val="20"/>
              </w:rPr>
              <w:t>槽</w:t>
            </w:r>
            <w:r w:rsidRPr="00B800D5">
              <w:rPr>
                <w:rFonts w:ascii="宋体" w:cs="宋体" w:hint="eastAsia"/>
                <w:kern w:val="0"/>
                <w:sz w:val="20"/>
                <w:szCs w:val="20"/>
              </w:rPr>
              <w:t>0</w:t>
            </w:r>
            <w:r w:rsidRPr="00B800D5">
              <w:rPr>
                <w:rFonts w:ascii="宋体" w:eastAsia="宋体" w:hAnsi="宋体" w:cs="宋体" w:hint="eastAsia"/>
                <w:kern w:val="0"/>
                <w:sz w:val="20"/>
                <w:szCs w:val="20"/>
              </w:rPr>
              <w:t>端口为</w:t>
            </w:r>
            <w:r w:rsidRPr="00B800D5">
              <w:rPr>
                <w:rFonts w:ascii="宋体" w:cs="宋体" w:hint="eastAsia"/>
                <w:kern w:val="0"/>
                <w:sz w:val="20"/>
                <w:szCs w:val="20"/>
              </w:rPr>
              <w:t>NA-0-0-0</w:t>
            </w:r>
            <w:r w:rsidRPr="00B800D5">
              <w:rPr>
                <w:rFonts w:ascii="宋体" w:eastAsia="宋体" w:hAnsi="宋体" w:cs="宋体" w:hint="eastAsia"/>
                <w:kern w:val="0"/>
                <w:sz w:val="20"/>
                <w:szCs w:val="20"/>
              </w:rPr>
              <w:t>。</w:t>
            </w:r>
          </w:p>
        </w:tc>
      </w:tr>
      <w:tr w:rsidR="00715F8F" w:rsidRPr="00E95A07" w:rsidTr="00715F8F">
        <w:tc>
          <w:tcPr>
            <w:tcW w:w="775" w:type="pct"/>
          </w:tcPr>
          <w:p w:rsidR="00715F8F" w:rsidRPr="00E95A07" w:rsidRDefault="00715F8F" w:rsidP="00E95A07">
            <w:pPr>
              <w:rPr>
                <w:szCs w:val="18"/>
              </w:rPr>
            </w:pPr>
            <w:r w:rsidRPr="00E95A07">
              <w:rPr>
                <w:szCs w:val="18"/>
              </w:rPr>
              <w:t>ONUIDTYPE</w:t>
            </w:r>
          </w:p>
        </w:tc>
        <w:tc>
          <w:tcPr>
            <w:tcW w:w="965" w:type="pct"/>
          </w:tcPr>
          <w:p w:rsidR="00715F8F" w:rsidRPr="00E95A07" w:rsidRDefault="00715F8F" w:rsidP="00E95A07">
            <w:pPr>
              <w:rPr>
                <w:szCs w:val="18"/>
              </w:rPr>
            </w:pPr>
            <w:r w:rsidRPr="00E95A07">
              <w:rPr>
                <w:szCs w:val="18"/>
              </w:rPr>
              <w:t>OCTET STRING</w:t>
            </w:r>
          </w:p>
        </w:tc>
        <w:tc>
          <w:tcPr>
            <w:tcW w:w="965" w:type="pct"/>
          </w:tcPr>
          <w:p w:rsidR="00715F8F" w:rsidRPr="00300E1F" w:rsidRDefault="00715F8F" w:rsidP="001F3121">
            <w:pPr>
              <w:rPr>
                <w:szCs w:val="18"/>
              </w:rPr>
            </w:pPr>
            <w:r>
              <w:rPr>
                <w:szCs w:val="18"/>
              </w:rPr>
              <w:t>ONU_NAME</w:t>
            </w:r>
          </w:p>
          <w:p w:rsidR="00715F8F" w:rsidRPr="00300E1F" w:rsidRDefault="00715F8F" w:rsidP="001F3121">
            <w:pPr>
              <w:rPr>
                <w:szCs w:val="18"/>
              </w:rPr>
            </w:pPr>
            <w:r>
              <w:rPr>
                <w:szCs w:val="18"/>
              </w:rPr>
              <w:t>MAC</w:t>
            </w:r>
          </w:p>
          <w:p w:rsidR="00715F8F" w:rsidRDefault="00715F8F" w:rsidP="001F3121">
            <w:pPr>
              <w:rPr>
                <w:rFonts w:eastAsiaTheme="minorEastAsia"/>
                <w:szCs w:val="18"/>
              </w:rPr>
            </w:pPr>
            <w:r>
              <w:rPr>
                <w:szCs w:val="18"/>
              </w:rPr>
              <w:t>LOID</w:t>
            </w:r>
          </w:p>
          <w:p w:rsidR="00715F8F" w:rsidRPr="00931FE4" w:rsidRDefault="00715F8F" w:rsidP="001F3121">
            <w:pPr>
              <w:rPr>
                <w:rFonts w:eastAsiaTheme="minorEastAsia"/>
                <w:szCs w:val="18"/>
              </w:rPr>
            </w:pPr>
            <w:r>
              <w:rPr>
                <w:rFonts w:eastAsiaTheme="minorEastAsia" w:hint="eastAsia"/>
                <w:szCs w:val="18"/>
              </w:rPr>
              <w:t>PASSWORD</w:t>
            </w:r>
          </w:p>
          <w:p w:rsidR="00715F8F" w:rsidRPr="00300E1F" w:rsidRDefault="00715F8F" w:rsidP="001F3121">
            <w:pPr>
              <w:rPr>
                <w:szCs w:val="18"/>
              </w:rPr>
            </w:pPr>
            <w:r w:rsidRPr="00300E1F">
              <w:rPr>
                <w:szCs w:val="18"/>
              </w:rPr>
              <w:t>ONU_NUMBER</w:t>
            </w:r>
          </w:p>
        </w:tc>
        <w:tc>
          <w:tcPr>
            <w:tcW w:w="547" w:type="pct"/>
          </w:tcPr>
          <w:p w:rsidR="00715F8F" w:rsidRPr="0024143A" w:rsidRDefault="00715F8F" w:rsidP="00715F8F">
            <w:pPr>
              <w:rPr>
                <w:rFonts w:eastAsiaTheme="minorEastAsia"/>
                <w:szCs w:val="18"/>
              </w:rPr>
            </w:pPr>
            <w:r>
              <w:rPr>
                <w:rFonts w:eastAsiaTheme="minorEastAsia" w:hint="eastAsia"/>
                <w:szCs w:val="18"/>
              </w:rPr>
              <w:t>C</w:t>
            </w:r>
          </w:p>
        </w:tc>
        <w:tc>
          <w:tcPr>
            <w:tcW w:w="1748" w:type="pct"/>
          </w:tcPr>
          <w:p w:rsidR="00715F8F" w:rsidRPr="006B594E" w:rsidRDefault="00715F8F"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715F8F" w:rsidRPr="00E95A07" w:rsidTr="00715F8F">
        <w:tc>
          <w:tcPr>
            <w:tcW w:w="775" w:type="pct"/>
          </w:tcPr>
          <w:p w:rsidR="00715F8F" w:rsidRPr="00E95A07" w:rsidDel="00AC6F96" w:rsidRDefault="00715F8F" w:rsidP="00E95A07">
            <w:pPr>
              <w:rPr>
                <w:szCs w:val="18"/>
              </w:rPr>
            </w:pPr>
            <w:r w:rsidRPr="00E95A07">
              <w:rPr>
                <w:szCs w:val="18"/>
              </w:rPr>
              <w:t>ONUID</w:t>
            </w:r>
          </w:p>
        </w:tc>
        <w:tc>
          <w:tcPr>
            <w:tcW w:w="965" w:type="pct"/>
          </w:tcPr>
          <w:p w:rsidR="00715F8F" w:rsidRPr="00E95A07" w:rsidRDefault="00715F8F" w:rsidP="00E95A07">
            <w:pPr>
              <w:rPr>
                <w:szCs w:val="18"/>
              </w:rPr>
            </w:pPr>
            <w:r w:rsidRPr="00E95A07">
              <w:rPr>
                <w:szCs w:val="18"/>
              </w:rPr>
              <w:t>OCTET STRING</w:t>
            </w:r>
          </w:p>
        </w:tc>
        <w:tc>
          <w:tcPr>
            <w:tcW w:w="965" w:type="pct"/>
          </w:tcPr>
          <w:p w:rsidR="00715F8F" w:rsidRPr="00300E1F" w:rsidRDefault="00715F8F" w:rsidP="001F3121">
            <w:pPr>
              <w:rPr>
                <w:szCs w:val="18"/>
              </w:rPr>
            </w:pPr>
            <w:r w:rsidRPr="00300E1F">
              <w:rPr>
                <w:szCs w:val="18"/>
              </w:rPr>
              <w:t>SIZE(128)</w:t>
            </w:r>
          </w:p>
        </w:tc>
        <w:tc>
          <w:tcPr>
            <w:tcW w:w="547" w:type="pct"/>
          </w:tcPr>
          <w:p w:rsidR="00715F8F" w:rsidRPr="0024143A" w:rsidRDefault="00715F8F" w:rsidP="00715F8F">
            <w:pPr>
              <w:rPr>
                <w:rFonts w:eastAsiaTheme="minorEastAsia"/>
                <w:szCs w:val="18"/>
              </w:rPr>
            </w:pPr>
            <w:r>
              <w:rPr>
                <w:rFonts w:eastAsiaTheme="minorEastAsia" w:hint="eastAsia"/>
                <w:szCs w:val="18"/>
              </w:rPr>
              <w:t>C</w:t>
            </w:r>
          </w:p>
        </w:tc>
        <w:tc>
          <w:tcPr>
            <w:tcW w:w="1748" w:type="pct"/>
          </w:tcPr>
          <w:p w:rsidR="00715F8F" w:rsidRPr="00300E1F" w:rsidRDefault="00715F8F"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 MAC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bl>
    <w:p w:rsidR="00EB0ADE" w:rsidRPr="009E44FF" w:rsidRDefault="00EB0ADE" w:rsidP="00EB0ADE">
      <w:pPr>
        <w:rPr>
          <w:szCs w:val="21"/>
        </w:rPr>
      </w:pPr>
    </w:p>
    <w:p w:rsidR="00EB0ADE" w:rsidRPr="00931120" w:rsidRDefault="00EB0ADE" w:rsidP="00CE4D8A">
      <w:pPr>
        <w:spacing w:beforeLines="50"/>
        <w:ind w:firstLine="420"/>
      </w:pPr>
      <w:r w:rsidRPr="00931120">
        <w:t>响应格式</w:t>
      </w:r>
    </w:p>
    <w:p w:rsidR="00EB0ADE" w:rsidRDefault="00EB0ADE"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EB0ADE" w:rsidRPr="00931120" w:rsidRDefault="00EB0ADE" w:rsidP="00CE4D8A">
      <w:pPr>
        <w:spacing w:beforeLines="50"/>
        <w:ind w:firstLine="420"/>
      </w:pPr>
      <w:r w:rsidRPr="00931120">
        <w:t>输出参数</w:t>
      </w:r>
    </w:p>
    <w:tbl>
      <w:tblPr>
        <w:tblStyle w:val="afffffd"/>
        <w:tblW w:w="8188" w:type="dxa"/>
        <w:tblLayout w:type="fixed"/>
        <w:tblLook w:val="01E0"/>
      </w:tblPr>
      <w:tblGrid>
        <w:gridCol w:w="1275"/>
        <w:gridCol w:w="1568"/>
        <w:gridCol w:w="1567"/>
        <w:gridCol w:w="1367"/>
        <w:gridCol w:w="2411"/>
      </w:tblGrid>
      <w:tr w:rsidR="00AF7EB1" w:rsidRPr="00E95A07" w:rsidTr="00AF7EB1">
        <w:trPr>
          <w:cnfStyle w:val="100000000000"/>
        </w:trPr>
        <w:tc>
          <w:tcPr>
            <w:tcW w:w="778" w:type="pct"/>
          </w:tcPr>
          <w:p w:rsidR="00AF7EB1" w:rsidRPr="00E95A07" w:rsidRDefault="00AF7EB1" w:rsidP="00E95A07">
            <w:pPr>
              <w:rPr>
                <w:szCs w:val="18"/>
              </w:rPr>
            </w:pPr>
            <w:r w:rsidRPr="00E95A07">
              <w:rPr>
                <w:szCs w:val="18"/>
              </w:rPr>
              <w:t>参数名称</w:t>
            </w:r>
          </w:p>
        </w:tc>
        <w:tc>
          <w:tcPr>
            <w:tcW w:w="957" w:type="pct"/>
          </w:tcPr>
          <w:p w:rsidR="00AF7EB1" w:rsidRPr="00E95A07" w:rsidRDefault="00AF7EB1" w:rsidP="00E95A07">
            <w:pPr>
              <w:rPr>
                <w:szCs w:val="18"/>
              </w:rPr>
            </w:pPr>
            <w:r w:rsidRPr="00E95A07">
              <w:rPr>
                <w:szCs w:val="18"/>
              </w:rPr>
              <w:t>数据类型</w:t>
            </w:r>
          </w:p>
        </w:tc>
        <w:tc>
          <w:tcPr>
            <w:tcW w:w="957" w:type="pct"/>
          </w:tcPr>
          <w:p w:rsidR="00AF7EB1" w:rsidRPr="00E95A07" w:rsidRDefault="00AF7EB1" w:rsidP="00E95A07">
            <w:pPr>
              <w:rPr>
                <w:szCs w:val="18"/>
              </w:rPr>
            </w:pPr>
            <w:r w:rsidRPr="00E95A07">
              <w:rPr>
                <w:szCs w:val="18"/>
              </w:rPr>
              <w:t>取值范围</w:t>
            </w:r>
          </w:p>
        </w:tc>
        <w:tc>
          <w:tcPr>
            <w:tcW w:w="835" w:type="pct"/>
          </w:tcPr>
          <w:p w:rsidR="00AF7EB1" w:rsidRPr="00AF7EB1" w:rsidRDefault="00AF7EB1" w:rsidP="00E95A07">
            <w:pPr>
              <w:rPr>
                <w:rFonts w:eastAsiaTheme="minorEastAsia"/>
                <w:szCs w:val="18"/>
              </w:rPr>
            </w:pPr>
            <w:r>
              <w:rPr>
                <w:rFonts w:eastAsiaTheme="minorEastAsia" w:hint="eastAsia"/>
                <w:szCs w:val="18"/>
              </w:rPr>
              <w:t>限定</w:t>
            </w:r>
          </w:p>
        </w:tc>
        <w:tc>
          <w:tcPr>
            <w:tcW w:w="1472" w:type="pct"/>
          </w:tcPr>
          <w:p w:rsidR="00AF7EB1" w:rsidRPr="00E95A07" w:rsidRDefault="00AF7EB1" w:rsidP="00E95A07">
            <w:pPr>
              <w:rPr>
                <w:szCs w:val="18"/>
              </w:rPr>
            </w:pPr>
            <w:r w:rsidRPr="00E95A07">
              <w:rPr>
                <w:szCs w:val="18"/>
              </w:rPr>
              <w:t>参数说明</w:t>
            </w:r>
          </w:p>
        </w:tc>
      </w:tr>
      <w:tr w:rsidR="00AF7EB1" w:rsidRPr="00E95A07" w:rsidTr="00AF7EB1">
        <w:tc>
          <w:tcPr>
            <w:tcW w:w="778" w:type="pct"/>
          </w:tcPr>
          <w:p w:rsidR="00AF7EB1" w:rsidRPr="00E95A07" w:rsidDel="00AC6F96" w:rsidRDefault="00AF7EB1" w:rsidP="00E95A07">
            <w:pPr>
              <w:rPr>
                <w:szCs w:val="18"/>
              </w:rPr>
            </w:pPr>
            <w:r w:rsidRPr="00E95A07">
              <w:rPr>
                <w:szCs w:val="18"/>
              </w:rPr>
              <w:t>ONUIP</w:t>
            </w:r>
          </w:p>
        </w:tc>
        <w:tc>
          <w:tcPr>
            <w:tcW w:w="957" w:type="pct"/>
          </w:tcPr>
          <w:p w:rsidR="00AF7EB1" w:rsidRPr="00E95A07" w:rsidRDefault="00AF7EB1" w:rsidP="00E95A07">
            <w:pPr>
              <w:rPr>
                <w:szCs w:val="18"/>
              </w:rPr>
            </w:pPr>
            <w:r w:rsidRPr="00E95A07">
              <w:rPr>
                <w:szCs w:val="18"/>
              </w:rPr>
              <w:t>OCTET STRING</w:t>
            </w:r>
          </w:p>
        </w:tc>
        <w:tc>
          <w:tcPr>
            <w:tcW w:w="957" w:type="pct"/>
          </w:tcPr>
          <w:p w:rsidR="00AF7EB1" w:rsidRPr="00E95A07" w:rsidRDefault="00AF7EB1" w:rsidP="00E95A07">
            <w:pPr>
              <w:rPr>
                <w:szCs w:val="18"/>
              </w:rPr>
            </w:pPr>
            <w:r w:rsidRPr="00E95A07">
              <w:rPr>
                <w:szCs w:val="18"/>
              </w:rPr>
              <w:t>SIZE(128)</w:t>
            </w:r>
          </w:p>
        </w:tc>
        <w:tc>
          <w:tcPr>
            <w:tcW w:w="835" w:type="pct"/>
          </w:tcPr>
          <w:p w:rsidR="00AF7EB1" w:rsidRPr="00DE22EE" w:rsidRDefault="00DE22EE" w:rsidP="00E95A07">
            <w:pPr>
              <w:rPr>
                <w:rFonts w:eastAsiaTheme="minorEastAsia"/>
                <w:szCs w:val="18"/>
              </w:rPr>
            </w:pPr>
            <w:r>
              <w:rPr>
                <w:rFonts w:eastAsiaTheme="minorEastAsia" w:hint="eastAsia"/>
                <w:szCs w:val="18"/>
              </w:rPr>
              <w:t>M</w:t>
            </w:r>
          </w:p>
        </w:tc>
        <w:tc>
          <w:tcPr>
            <w:tcW w:w="1472" w:type="pct"/>
          </w:tcPr>
          <w:p w:rsidR="00AF7EB1" w:rsidRPr="00E95A07" w:rsidRDefault="00AF7EB1" w:rsidP="00E95A07">
            <w:pPr>
              <w:rPr>
                <w:szCs w:val="18"/>
              </w:rPr>
            </w:pPr>
          </w:p>
        </w:tc>
      </w:tr>
      <w:tr w:rsidR="00AF7EB1" w:rsidRPr="00E95A07" w:rsidTr="00AF7EB1">
        <w:tc>
          <w:tcPr>
            <w:tcW w:w="778" w:type="pct"/>
          </w:tcPr>
          <w:p w:rsidR="00AF7EB1" w:rsidRPr="00E95A07" w:rsidDel="00AC6F96" w:rsidRDefault="00AF7EB1" w:rsidP="00E95A07">
            <w:pPr>
              <w:rPr>
                <w:szCs w:val="18"/>
              </w:rPr>
            </w:pPr>
            <w:r w:rsidRPr="00E95A07">
              <w:rPr>
                <w:szCs w:val="18"/>
              </w:rPr>
              <w:lastRenderedPageBreak/>
              <w:t>OLTID</w:t>
            </w:r>
          </w:p>
        </w:tc>
        <w:tc>
          <w:tcPr>
            <w:tcW w:w="957" w:type="pct"/>
          </w:tcPr>
          <w:p w:rsidR="00AF7EB1" w:rsidRPr="00E95A07" w:rsidRDefault="00AF7EB1" w:rsidP="00E95A07">
            <w:pPr>
              <w:rPr>
                <w:szCs w:val="18"/>
              </w:rPr>
            </w:pPr>
            <w:r w:rsidRPr="00E95A07">
              <w:rPr>
                <w:szCs w:val="18"/>
              </w:rPr>
              <w:t>OCTET STRING</w:t>
            </w:r>
          </w:p>
        </w:tc>
        <w:tc>
          <w:tcPr>
            <w:tcW w:w="957" w:type="pct"/>
          </w:tcPr>
          <w:p w:rsidR="00AF7EB1" w:rsidRPr="00E95A07" w:rsidRDefault="00AF7EB1" w:rsidP="00E95A07">
            <w:pPr>
              <w:rPr>
                <w:szCs w:val="18"/>
              </w:rPr>
            </w:pPr>
            <w:r w:rsidRPr="00E95A07">
              <w:rPr>
                <w:szCs w:val="18"/>
              </w:rPr>
              <w:t>SIZE(128)</w:t>
            </w:r>
          </w:p>
        </w:tc>
        <w:tc>
          <w:tcPr>
            <w:tcW w:w="835" w:type="pct"/>
          </w:tcPr>
          <w:p w:rsidR="00AF7EB1" w:rsidRPr="00E95A07" w:rsidRDefault="00DE22EE" w:rsidP="003C7ADE">
            <w:pPr>
              <w:jc w:val="left"/>
              <w:rPr>
                <w:szCs w:val="18"/>
              </w:rPr>
            </w:pPr>
            <w:r>
              <w:rPr>
                <w:rFonts w:eastAsiaTheme="minorEastAsia" w:hint="eastAsia"/>
                <w:szCs w:val="18"/>
              </w:rPr>
              <w:t>M</w:t>
            </w:r>
          </w:p>
        </w:tc>
        <w:tc>
          <w:tcPr>
            <w:tcW w:w="1472" w:type="pct"/>
          </w:tcPr>
          <w:p w:rsidR="00AF7EB1" w:rsidRPr="00E95A07" w:rsidRDefault="00AF7EB1" w:rsidP="003C7ADE">
            <w:pPr>
              <w:jc w:val="left"/>
              <w:rPr>
                <w:szCs w:val="18"/>
              </w:rPr>
            </w:pPr>
            <w:r w:rsidRPr="00E95A07">
              <w:rPr>
                <w:szCs w:val="18"/>
              </w:rPr>
              <w:t>OLT IP</w:t>
            </w:r>
            <w:r w:rsidRPr="00E95A07">
              <w:rPr>
                <w:rFonts w:ascii="宋体" w:eastAsia="宋体" w:hAnsi="宋体" w:cs="宋体" w:hint="eastAsia"/>
                <w:szCs w:val="18"/>
              </w:rPr>
              <w:t>地址或名称</w:t>
            </w:r>
          </w:p>
        </w:tc>
      </w:tr>
      <w:tr w:rsidR="00AF7EB1" w:rsidRPr="00E95A07" w:rsidTr="00AF7EB1">
        <w:tc>
          <w:tcPr>
            <w:tcW w:w="778" w:type="pct"/>
          </w:tcPr>
          <w:p w:rsidR="00AF7EB1" w:rsidRPr="00E95A07" w:rsidRDefault="00AF7EB1" w:rsidP="00E95A07">
            <w:pPr>
              <w:rPr>
                <w:szCs w:val="18"/>
              </w:rPr>
            </w:pPr>
            <w:r w:rsidRPr="00E95A07">
              <w:rPr>
                <w:szCs w:val="18"/>
              </w:rPr>
              <w:t>PONID</w:t>
            </w:r>
          </w:p>
        </w:tc>
        <w:tc>
          <w:tcPr>
            <w:tcW w:w="957" w:type="pct"/>
          </w:tcPr>
          <w:p w:rsidR="00AF7EB1" w:rsidRPr="00E95A07" w:rsidRDefault="00AF7EB1" w:rsidP="00E95A07">
            <w:pPr>
              <w:rPr>
                <w:szCs w:val="18"/>
              </w:rPr>
            </w:pPr>
            <w:r w:rsidRPr="00E95A07">
              <w:rPr>
                <w:szCs w:val="18"/>
              </w:rPr>
              <w:t>OCTET STRING</w:t>
            </w:r>
          </w:p>
        </w:tc>
        <w:tc>
          <w:tcPr>
            <w:tcW w:w="957" w:type="pct"/>
          </w:tcPr>
          <w:p w:rsidR="00AF7EB1" w:rsidRPr="00E95A07" w:rsidRDefault="00AF7EB1" w:rsidP="00E95A07">
            <w:pPr>
              <w:rPr>
                <w:szCs w:val="18"/>
              </w:rPr>
            </w:pPr>
            <w:r w:rsidRPr="00E95A07">
              <w:rPr>
                <w:szCs w:val="18"/>
              </w:rPr>
              <w:t>SIZE(128)</w:t>
            </w:r>
          </w:p>
          <w:p w:rsidR="00AF7EB1" w:rsidRPr="00E95A07" w:rsidRDefault="00AF7EB1" w:rsidP="00E95A07">
            <w:pPr>
              <w:rPr>
                <w:szCs w:val="18"/>
              </w:rPr>
            </w:pPr>
            <w:r w:rsidRPr="00E95A07">
              <w:rPr>
                <w:szCs w:val="18"/>
              </w:rPr>
              <w:t>机架-框-槽-端口</w:t>
            </w:r>
          </w:p>
        </w:tc>
        <w:tc>
          <w:tcPr>
            <w:tcW w:w="835" w:type="pct"/>
          </w:tcPr>
          <w:p w:rsidR="00AF7EB1" w:rsidRPr="00B800D5" w:rsidRDefault="00DE22EE" w:rsidP="00E95A07">
            <w:pPr>
              <w:rPr>
                <w:rFonts w:ascii="宋体" w:cs="宋体"/>
                <w:kern w:val="0"/>
                <w:sz w:val="20"/>
                <w:szCs w:val="20"/>
              </w:rPr>
            </w:pPr>
            <w:r>
              <w:rPr>
                <w:rFonts w:eastAsiaTheme="minorEastAsia" w:hint="eastAsia"/>
                <w:szCs w:val="18"/>
              </w:rPr>
              <w:t>M</w:t>
            </w:r>
          </w:p>
        </w:tc>
        <w:tc>
          <w:tcPr>
            <w:tcW w:w="1472" w:type="pct"/>
          </w:tcPr>
          <w:p w:rsidR="00AF7EB1" w:rsidRPr="00E95A07" w:rsidRDefault="00AF7EB1" w:rsidP="00E95A07">
            <w:pPr>
              <w:rPr>
                <w:szCs w:val="18"/>
              </w:rPr>
            </w:pPr>
            <w:r w:rsidRPr="00715F8F">
              <w:rPr>
                <w:rFonts w:hint="eastAsia"/>
                <w:szCs w:val="18"/>
              </w:rPr>
              <w:t>PON口定位信息。格式为“机架-框-槽-端口号”，没有则使用NA代替，如0框0槽0端口为NA-0-0-0。</w:t>
            </w:r>
          </w:p>
        </w:tc>
      </w:tr>
      <w:tr w:rsidR="00AF7EB1" w:rsidRPr="00E95A07" w:rsidTr="00AF7EB1">
        <w:tc>
          <w:tcPr>
            <w:tcW w:w="778" w:type="pct"/>
          </w:tcPr>
          <w:p w:rsidR="00AF7EB1" w:rsidRPr="00E95A07" w:rsidRDefault="00AF7EB1" w:rsidP="00E95A07">
            <w:pPr>
              <w:rPr>
                <w:szCs w:val="18"/>
              </w:rPr>
            </w:pPr>
            <w:r w:rsidRPr="00E95A07">
              <w:rPr>
                <w:szCs w:val="18"/>
              </w:rPr>
              <w:t>ONUID</w:t>
            </w:r>
          </w:p>
        </w:tc>
        <w:tc>
          <w:tcPr>
            <w:tcW w:w="957" w:type="pct"/>
          </w:tcPr>
          <w:p w:rsidR="00AF7EB1" w:rsidRPr="00E95A07" w:rsidRDefault="00AF7EB1" w:rsidP="00E95A07">
            <w:pPr>
              <w:rPr>
                <w:szCs w:val="18"/>
              </w:rPr>
            </w:pPr>
            <w:r w:rsidRPr="00E95A07">
              <w:rPr>
                <w:szCs w:val="18"/>
              </w:rPr>
              <w:t>OCTET STRING</w:t>
            </w:r>
          </w:p>
        </w:tc>
        <w:tc>
          <w:tcPr>
            <w:tcW w:w="957" w:type="pct"/>
          </w:tcPr>
          <w:p w:rsidR="00AF7EB1" w:rsidRPr="00E95A07" w:rsidRDefault="00AF7EB1" w:rsidP="00E95A07">
            <w:pPr>
              <w:rPr>
                <w:szCs w:val="18"/>
              </w:rPr>
            </w:pPr>
            <w:r w:rsidRPr="00E95A07">
              <w:rPr>
                <w:szCs w:val="18"/>
              </w:rPr>
              <w:t>SIZE(128)</w:t>
            </w:r>
          </w:p>
        </w:tc>
        <w:tc>
          <w:tcPr>
            <w:tcW w:w="835" w:type="pct"/>
          </w:tcPr>
          <w:p w:rsidR="00AF7EB1" w:rsidRPr="00E95A07" w:rsidRDefault="00DE22EE" w:rsidP="00E95A07">
            <w:pPr>
              <w:rPr>
                <w:szCs w:val="18"/>
              </w:rPr>
            </w:pPr>
            <w:r>
              <w:rPr>
                <w:rFonts w:eastAsiaTheme="minorEastAsia" w:hint="eastAsia"/>
                <w:szCs w:val="18"/>
              </w:rPr>
              <w:t>M</w:t>
            </w:r>
          </w:p>
        </w:tc>
        <w:tc>
          <w:tcPr>
            <w:tcW w:w="1472" w:type="pct"/>
          </w:tcPr>
          <w:p w:rsidR="00AF7EB1" w:rsidRPr="00E95A07" w:rsidRDefault="00AF7EB1" w:rsidP="00E95A07">
            <w:pPr>
              <w:rPr>
                <w:szCs w:val="18"/>
              </w:rPr>
            </w:pPr>
            <w:r w:rsidRPr="00E95A07">
              <w:rPr>
                <w:szCs w:val="18"/>
              </w:rPr>
              <w:t>查询单个ONU时返回输入参数（查询全网ONU时返回ONUNO）</w:t>
            </w:r>
          </w:p>
        </w:tc>
      </w:tr>
      <w:tr w:rsidR="00AF7EB1" w:rsidRPr="00E95A07" w:rsidTr="00AF7EB1">
        <w:tc>
          <w:tcPr>
            <w:tcW w:w="778" w:type="pct"/>
          </w:tcPr>
          <w:p w:rsidR="00AF7EB1" w:rsidRPr="00E95A07" w:rsidRDefault="00AF7EB1" w:rsidP="00E95A07">
            <w:pPr>
              <w:rPr>
                <w:szCs w:val="18"/>
              </w:rPr>
            </w:pPr>
            <w:r w:rsidRPr="00E95A07">
              <w:rPr>
                <w:szCs w:val="18"/>
              </w:rPr>
              <w:t>SHELFID</w:t>
            </w:r>
          </w:p>
        </w:tc>
        <w:tc>
          <w:tcPr>
            <w:tcW w:w="957" w:type="pct"/>
          </w:tcPr>
          <w:p w:rsidR="00AF7EB1" w:rsidRPr="00E95A07" w:rsidRDefault="00AF7EB1" w:rsidP="00E95A07">
            <w:pPr>
              <w:rPr>
                <w:szCs w:val="18"/>
              </w:rPr>
            </w:pPr>
            <w:r w:rsidRPr="00E95A07">
              <w:rPr>
                <w:szCs w:val="18"/>
              </w:rPr>
              <w:t xml:space="preserve">OCTET STRING </w:t>
            </w:r>
          </w:p>
        </w:tc>
        <w:tc>
          <w:tcPr>
            <w:tcW w:w="957" w:type="pct"/>
          </w:tcPr>
          <w:p w:rsidR="00AF7EB1" w:rsidRPr="0031697A" w:rsidRDefault="00AF7EB1" w:rsidP="00E95A07">
            <w:pPr>
              <w:rPr>
                <w:rFonts w:eastAsiaTheme="minorEastAsia"/>
                <w:szCs w:val="18"/>
              </w:rPr>
            </w:pPr>
            <w:r w:rsidRPr="00E95A07">
              <w:rPr>
                <w:szCs w:val="18"/>
              </w:rPr>
              <w:t>SIZE(128)</w:t>
            </w:r>
          </w:p>
        </w:tc>
        <w:tc>
          <w:tcPr>
            <w:tcW w:w="835" w:type="pct"/>
          </w:tcPr>
          <w:p w:rsidR="00AF7EB1" w:rsidRPr="00354958" w:rsidRDefault="00DE22EE" w:rsidP="00E95A07">
            <w:pPr>
              <w:rPr>
                <w:szCs w:val="18"/>
              </w:rPr>
            </w:pPr>
            <w:r>
              <w:rPr>
                <w:rFonts w:eastAsiaTheme="minorEastAsia" w:hint="eastAsia"/>
                <w:szCs w:val="18"/>
              </w:rPr>
              <w:t>M</w:t>
            </w:r>
          </w:p>
        </w:tc>
        <w:tc>
          <w:tcPr>
            <w:tcW w:w="1472" w:type="pct"/>
          </w:tcPr>
          <w:p w:rsidR="00AF7EB1" w:rsidRPr="00354958" w:rsidRDefault="00AF7EB1" w:rsidP="00E95A07">
            <w:pPr>
              <w:rPr>
                <w:rFonts w:eastAsiaTheme="minorEastAsia"/>
                <w:szCs w:val="18"/>
              </w:rPr>
            </w:pPr>
            <w:r w:rsidRPr="00354958">
              <w:rPr>
                <w:szCs w:val="18"/>
              </w:rPr>
              <w:t>机框标识</w:t>
            </w:r>
          </w:p>
          <w:p w:rsidR="00AF7EB1" w:rsidRPr="00E95A07" w:rsidRDefault="00AF7EB1" w:rsidP="00E95A07">
            <w:pPr>
              <w:rPr>
                <w:szCs w:val="18"/>
              </w:rPr>
            </w:pPr>
            <w:r w:rsidRPr="00354958">
              <w:rPr>
                <w:szCs w:val="18"/>
              </w:rPr>
              <w:t>通过“机架-框号”的方式定位机框，没有则使用NA代替，如NA-0。</w:t>
            </w:r>
          </w:p>
        </w:tc>
      </w:tr>
      <w:tr w:rsidR="00AF7EB1" w:rsidRPr="00E95A07" w:rsidTr="00AF7EB1">
        <w:tc>
          <w:tcPr>
            <w:tcW w:w="778" w:type="pct"/>
          </w:tcPr>
          <w:p w:rsidR="00AF7EB1" w:rsidRPr="00E95A07" w:rsidRDefault="00AF7EB1" w:rsidP="00E95A07">
            <w:pPr>
              <w:rPr>
                <w:szCs w:val="18"/>
              </w:rPr>
            </w:pPr>
            <w:r w:rsidRPr="00E95A07">
              <w:rPr>
                <w:szCs w:val="18"/>
              </w:rPr>
              <w:t>SHELFTYPE</w:t>
            </w:r>
          </w:p>
        </w:tc>
        <w:tc>
          <w:tcPr>
            <w:tcW w:w="957" w:type="pct"/>
          </w:tcPr>
          <w:p w:rsidR="00AF7EB1" w:rsidRPr="00E95A07" w:rsidRDefault="00AF7EB1" w:rsidP="00E95A07">
            <w:pPr>
              <w:rPr>
                <w:szCs w:val="18"/>
              </w:rPr>
            </w:pPr>
            <w:r w:rsidRPr="00E95A07">
              <w:rPr>
                <w:szCs w:val="18"/>
              </w:rPr>
              <w:t xml:space="preserve">OCTET STRING </w:t>
            </w:r>
          </w:p>
        </w:tc>
        <w:tc>
          <w:tcPr>
            <w:tcW w:w="957" w:type="pct"/>
          </w:tcPr>
          <w:p w:rsidR="00AF7EB1" w:rsidRPr="0031697A" w:rsidRDefault="00AF7EB1" w:rsidP="00E95A07">
            <w:pPr>
              <w:rPr>
                <w:rFonts w:eastAsiaTheme="minorEastAsia"/>
                <w:szCs w:val="18"/>
              </w:rPr>
            </w:pPr>
            <w:r w:rsidRPr="00E95A07">
              <w:rPr>
                <w:szCs w:val="18"/>
              </w:rPr>
              <w:t>SIZE(128)</w:t>
            </w:r>
          </w:p>
        </w:tc>
        <w:tc>
          <w:tcPr>
            <w:tcW w:w="835" w:type="pct"/>
          </w:tcPr>
          <w:p w:rsidR="00AF7EB1" w:rsidRPr="00E95A07" w:rsidRDefault="00DE22EE" w:rsidP="00E95A07">
            <w:pPr>
              <w:rPr>
                <w:szCs w:val="18"/>
              </w:rPr>
            </w:pPr>
            <w:r>
              <w:rPr>
                <w:rFonts w:eastAsiaTheme="minorEastAsia" w:hint="eastAsia"/>
                <w:szCs w:val="18"/>
              </w:rPr>
              <w:t>M</w:t>
            </w:r>
          </w:p>
        </w:tc>
        <w:tc>
          <w:tcPr>
            <w:tcW w:w="1472" w:type="pct"/>
          </w:tcPr>
          <w:p w:rsidR="00AF7EB1" w:rsidRPr="00E95A07" w:rsidRDefault="001C434D" w:rsidP="00E95A07">
            <w:pPr>
              <w:rPr>
                <w:szCs w:val="18"/>
              </w:rPr>
            </w:pPr>
            <w:r>
              <w:rPr>
                <w:rFonts w:eastAsiaTheme="minorEastAsia" w:hint="eastAsia"/>
                <w:szCs w:val="18"/>
              </w:rPr>
              <w:t>机</w:t>
            </w:r>
            <w:r w:rsidR="00AF7EB1" w:rsidRPr="00E95A07">
              <w:rPr>
                <w:szCs w:val="18"/>
              </w:rPr>
              <w:t>框类型</w:t>
            </w:r>
          </w:p>
        </w:tc>
      </w:tr>
    </w:tbl>
    <w:p w:rsidR="00E5070F" w:rsidRPr="009E44FF" w:rsidRDefault="00E5070F" w:rsidP="00E5070F">
      <w:pPr>
        <w:pStyle w:val="aff8"/>
        <w:ind w:firstLine="420"/>
        <w:rPr>
          <w:rFonts w:ascii="Times New Roman"/>
        </w:rPr>
      </w:pPr>
    </w:p>
    <w:p w:rsidR="00FA6C61" w:rsidRPr="00980B53" w:rsidRDefault="00507B65" w:rsidP="00980B53">
      <w:pPr>
        <w:pStyle w:val="TimesNewRoman05"/>
        <w:ind w:left="0"/>
        <w:rPr>
          <w:rFonts w:cs="Times New Roman"/>
        </w:rPr>
      </w:pPr>
      <w:bookmarkStart w:id="368" w:name="_Toc422211153"/>
      <w:bookmarkEnd w:id="365"/>
      <w:bookmarkEnd w:id="366"/>
      <w:r>
        <w:rPr>
          <w:rFonts w:cs="Times New Roman" w:hint="eastAsia"/>
        </w:rPr>
        <w:t>单元盘</w:t>
      </w:r>
      <w:r w:rsidR="00FA6C61" w:rsidRPr="00980B53">
        <w:rPr>
          <w:rFonts w:cs="Times New Roman"/>
        </w:rPr>
        <w:t>信息管理功能</w:t>
      </w:r>
      <w:bookmarkEnd w:id="368"/>
    </w:p>
    <w:p w:rsidR="00000000" w:rsidRDefault="001545A1" w:rsidP="00CE4D8A">
      <w:pPr>
        <w:pStyle w:val="TimesNewRoman050"/>
        <w:spacing w:afterLines="50"/>
        <w:ind w:left="0"/>
        <w:rPr>
          <w:rFonts w:cs="Times New Roman"/>
        </w:rPr>
        <w:pPrChange w:id="369" w:author="CMDI-LVLIANGDONG" w:date="2015-07-22T10:29:00Z">
          <w:pPr>
            <w:pStyle w:val="TimesNewRoman050"/>
            <w:spacing w:afterLines="50"/>
            <w:ind w:left="0"/>
          </w:pPr>
        </w:pPrChange>
      </w:pPr>
      <w:bookmarkStart w:id="370" w:name="_Toc421546418"/>
      <w:bookmarkStart w:id="371" w:name="_Toc422211154"/>
      <w:r w:rsidRPr="00B32D33">
        <w:rPr>
          <w:rFonts w:cs="Times New Roman"/>
        </w:rPr>
        <w:t>概述</w:t>
      </w:r>
      <w:bookmarkEnd w:id="370"/>
      <w:bookmarkEnd w:id="371"/>
    </w:p>
    <w:p w:rsidR="001545A1" w:rsidRPr="001545A1" w:rsidRDefault="001545A1" w:rsidP="001545A1">
      <w:pPr>
        <w:spacing w:line="360" w:lineRule="auto"/>
        <w:ind w:firstLine="420"/>
        <w:rPr>
          <w:szCs w:val="21"/>
        </w:rPr>
      </w:pPr>
      <w:r w:rsidRPr="001545A1">
        <w:rPr>
          <w:szCs w:val="21"/>
        </w:rPr>
        <w:t>本规范中此接口主要完成</w:t>
      </w:r>
      <w:r w:rsidRPr="001545A1">
        <w:rPr>
          <w:rFonts w:hint="eastAsia"/>
          <w:szCs w:val="21"/>
        </w:rPr>
        <w:t>单元盘信息的查询功能。</w:t>
      </w:r>
    </w:p>
    <w:p w:rsidR="00907A8D" w:rsidRPr="00B05DB9" w:rsidRDefault="00907A8D" w:rsidP="00B05DB9">
      <w:pPr>
        <w:pStyle w:val="TimesNewRoman050"/>
        <w:ind w:left="0"/>
        <w:rPr>
          <w:rFonts w:cs="Times New Roman"/>
        </w:rPr>
      </w:pPr>
      <w:bookmarkStart w:id="372" w:name="_Toc422211155"/>
      <w:r w:rsidRPr="00B05DB9">
        <w:rPr>
          <w:rFonts w:cs="Times New Roman"/>
        </w:rPr>
        <w:t>查询单元盘信息</w:t>
      </w:r>
      <w:bookmarkEnd w:id="372"/>
    </w:p>
    <w:p w:rsidR="00907A8D" w:rsidRPr="00931120" w:rsidRDefault="00907A8D" w:rsidP="00CE4D8A">
      <w:pPr>
        <w:spacing w:beforeLines="50"/>
        <w:ind w:firstLine="420"/>
      </w:pPr>
      <w:r w:rsidRPr="00931120">
        <w:t>功能描述</w:t>
      </w:r>
    </w:p>
    <w:p w:rsidR="00907A8D" w:rsidRPr="009E44FF" w:rsidRDefault="00907A8D" w:rsidP="00FF3114">
      <w:pPr>
        <w:spacing w:line="360" w:lineRule="auto"/>
        <w:ind w:left="420" w:firstLine="420"/>
        <w:rPr>
          <w:szCs w:val="21"/>
        </w:rPr>
      </w:pPr>
      <w:r w:rsidRPr="009E44FF">
        <w:rPr>
          <w:szCs w:val="21"/>
        </w:rPr>
        <w:t>该命令用于查询全网设备的</w:t>
      </w:r>
      <w:r w:rsidR="00B00587">
        <w:rPr>
          <w:szCs w:val="21"/>
        </w:rPr>
        <w:t>单元盘</w:t>
      </w:r>
      <w:r w:rsidRPr="009E44FF">
        <w:rPr>
          <w:szCs w:val="21"/>
        </w:rPr>
        <w:t>信息，或查询单个</w:t>
      </w:r>
      <w:r w:rsidRPr="009E44FF">
        <w:rPr>
          <w:szCs w:val="21"/>
        </w:rPr>
        <w:t>OLT</w:t>
      </w:r>
      <w:r w:rsidRPr="009E44FF">
        <w:rPr>
          <w:szCs w:val="21"/>
        </w:rPr>
        <w:t>、</w:t>
      </w:r>
      <w:r w:rsidRPr="009E44FF">
        <w:rPr>
          <w:szCs w:val="21"/>
        </w:rPr>
        <w:t>MXU</w:t>
      </w:r>
      <w:r w:rsidRPr="009E44FF">
        <w:rPr>
          <w:szCs w:val="21"/>
        </w:rPr>
        <w:t>的</w:t>
      </w:r>
      <w:r w:rsidR="00B00587">
        <w:rPr>
          <w:szCs w:val="21"/>
        </w:rPr>
        <w:t>单元盘</w:t>
      </w:r>
      <w:r w:rsidRPr="009E44FF">
        <w:rPr>
          <w:szCs w:val="21"/>
        </w:rPr>
        <w:t>信息</w:t>
      </w:r>
    </w:p>
    <w:p w:rsidR="00907A8D" w:rsidRPr="00931120" w:rsidRDefault="00907A8D" w:rsidP="00CE4D8A">
      <w:pPr>
        <w:spacing w:beforeLines="50"/>
        <w:ind w:firstLine="420"/>
      </w:pPr>
      <w:r w:rsidRPr="00931120">
        <w:t>命令格式</w:t>
      </w:r>
    </w:p>
    <w:p w:rsidR="00907A8D" w:rsidRPr="009E44FF" w:rsidRDefault="00907A8D" w:rsidP="00FF3114">
      <w:pPr>
        <w:spacing w:line="360" w:lineRule="auto"/>
        <w:ind w:left="420" w:firstLine="420"/>
        <w:rPr>
          <w:szCs w:val="21"/>
        </w:rPr>
      </w:pPr>
      <w:r w:rsidRPr="009E44FF">
        <w:rPr>
          <w:szCs w:val="21"/>
        </w:rPr>
        <w:t>LST-BOARD::[ONUIP=onu-name]|[OLTID=olt-name[,PONID=ponport_location,ONUIDTYPE=onuid-type,ONUID=onu-index][,BOARDID=BOARD_location]]:CTAG::;</w:t>
      </w:r>
    </w:p>
    <w:p w:rsidR="00907A8D" w:rsidRPr="009E44FF" w:rsidRDefault="00907A8D" w:rsidP="00FF3114">
      <w:pPr>
        <w:spacing w:line="360" w:lineRule="auto"/>
        <w:ind w:left="420" w:firstLine="420"/>
        <w:rPr>
          <w:szCs w:val="21"/>
        </w:rPr>
      </w:pPr>
    </w:p>
    <w:p w:rsidR="00907A8D" w:rsidRPr="009E44FF" w:rsidRDefault="00907A8D" w:rsidP="00FF3114">
      <w:pPr>
        <w:spacing w:line="360" w:lineRule="auto"/>
        <w:ind w:left="420" w:firstLine="420"/>
        <w:rPr>
          <w:szCs w:val="21"/>
        </w:rPr>
      </w:pPr>
      <w:r w:rsidRPr="009E44FF">
        <w:rPr>
          <w:szCs w:val="21"/>
        </w:rPr>
        <w:t>说明：</w:t>
      </w:r>
    </w:p>
    <w:p w:rsidR="00907A8D" w:rsidRPr="009E44FF" w:rsidRDefault="00907A8D" w:rsidP="00FF3114">
      <w:pPr>
        <w:spacing w:line="360" w:lineRule="auto"/>
        <w:ind w:left="420" w:firstLine="420"/>
        <w:rPr>
          <w:szCs w:val="21"/>
        </w:rPr>
      </w:pPr>
      <w:r w:rsidRPr="009E44FF">
        <w:rPr>
          <w:szCs w:val="21"/>
        </w:rPr>
        <w:t>查询全网</w:t>
      </w:r>
      <w:r w:rsidR="00B00587">
        <w:rPr>
          <w:szCs w:val="21"/>
        </w:rPr>
        <w:t>单元盘</w:t>
      </w:r>
      <w:r w:rsidRPr="009E44FF">
        <w:rPr>
          <w:szCs w:val="21"/>
        </w:rPr>
        <w:t>信息：</w:t>
      </w:r>
    </w:p>
    <w:p w:rsidR="00907A8D" w:rsidRPr="009E44FF" w:rsidRDefault="00907A8D" w:rsidP="00FF3114">
      <w:pPr>
        <w:spacing w:line="360" w:lineRule="auto"/>
        <w:ind w:left="420" w:firstLine="420"/>
        <w:rPr>
          <w:szCs w:val="21"/>
        </w:rPr>
      </w:pPr>
      <w:r w:rsidRPr="009E44FF">
        <w:rPr>
          <w:szCs w:val="21"/>
        </w:rPr>
        <w:t>LST-BOARD:::CTAG::;</w:t>
      </w:r>
    </w:p>
    <w:p w:rsidR="00907A8D" w:rsidRPr="009E44FF" w:rsidRDefault="00907A8D" w:rsidP="00FF3114">
      <w:pPr>
        <w:spacing w:line="360" w:lineRule="auto"/>
        <w:ind w:left="420" w:firstLine="420"/>
        <w:rPr>
          <w:szCs w:val="21"/>
        </w:rPr>
      </w:pPr>
      <w:r w:rsidRPr="009E44FF">
        <w:rPr>
          <w:szCs w:val="21"/>
        </w:rPr>
        <w:t>查询</w:t>
      </w:r>
      <w:r w:rsidRPr="009E44FF">
        <w:rPr>
          <w:szCs w:val="21"/>
        </w:rPr>
        <w:t>ONU</w:t>
      </w:r>
      <w:r w:rsidRPr="009E44FF">
        <w:rPr>
          <w:szCs w:val="21"/>
        </w:rPr>
        <w:t>时，</w:t>
      </w:r>
      <w:r w:rsidRPr="009E44FF">
        <w:rPr>
          <w:szCs w:val="21"/>
        </w:rPr>
        <w:t>ONU</w:t>
      </w:r>
      <w:r w:rsidRPr="009E44FF">
        <w:rPr>
          <w:szCs w:val="21"/>
        </w:rPr>
        <w:t>具有管理</w:t>
      </w:r>
      <w:r w:rsidRPr="009E44FF">
        <w:rPr>
          <w:szCs w:val="21"/>
        </w:rPr>
        <w:t>IP:</w:t>
      </w:r>
    </w:p>
    <w:p w:rsidR="00907A8D" w:rsidRPr="009E44FF" w:rsidRDefault="00907A8D" w:rsidP="00FF3114">
      <w:pPr>
        <w:spacing w:line="360" w:lineRule="auto"/>
        <w:ind w:left="420" w:firstLine="420"/>
        <w:rPr>
          <w:szCs w:val="21"/>
        </w:rPr>
      </w:pPr>
      <w:r w:rsidRPr="009E44FF">
        <w:rPr>
          <w:szCs w:val="21"/>
        </w:rPr>
        <w:t>LST-BOARD::ONUIP=onu-name[,BOARDID=BOARD_location]:CTAG::;</w:t>
      </w:r>
    </w:p>
    <w:p w:rsidR="00907A8D" w:rsidRPr="009E44FF" w:rsidRDefault="00907A8D" w:rsidP="00FF3114">
      <w:pPr>
        <w:spacing w:line="360" w:lineRule="auto"/>
        <w:ind w:left="420" w:firstLine="420"/>
        <w:rPr>
          <w:szCs w:val="21"/>
        </w:rPr>
      </w:pPr>
      <w:r w:rsidRPr="009E44FF">
        <w:rPr>
          <w:szCs w:val="21"/>
        </w:rPr>
        <w:t>查询</w:t>
      </w:r>
      <w:r w:rsidRPr="009E44FF">
        <w:rPr>
          <w:szCs w:val="21"/>
        </w:rPr>
        <w:t>ONU</w:t>
      </w:r>
      <w:r w:rsidRPr="009E44FF">
        <w:rPr>
          <w:szCs w:val="21"/>
        </w:rPr>
        <w:t>时，</w:t>
      </w:r>
      <w:r w:rsidRPr="009E44FF">
        <w:rPr>
          <w:szCs w:val="21"/>
        </w:rPr>
        <w:t>ONU</w:t>
      </w:r>
      <w:r w:rsidRPr="009E44FF">
        <w:rPr>
          <w:szCs w:val="21"/>
        </w:rPr>
        <w:t>不具有管理</w:t>
      </w:r>
      <w:r w:rsidRPr="009E44FF">
        <w:rPr>
          <w:szCs w:val="21"/>
        </w:rPr>
        <w:t>IP:</w:t>
      </w:r>
    </w:p>
    <w:p w:rsidR="00907A8D" w:rsidRPr="009E44FF" w:rsidRDefault="00907A8D" w:rsidP="00FF3114">
      <w:pPr>
        <w:spacing w:line="360" w:lineRule="auto"/>
        <w:ind w:left="420" w:firstLine="420"/>
        <w:rPr>
          <w:szCs w:val="21"/>
        </w:rPr>
      </w:pPr>
      <w:r w:rsidRPr="009E44FF">
        <w:rPr>
          <w:szCs w:val="21"/>
        </w:rPr>
        <w:t>LST-BOARD::OLTID=olt-name,PONID=ponport_location,ONUIDTYPE=onuid-type,ONUID=onu-index[,BOARDID=BOARD_location]:CTAG::;</w:t>
      </w:r>
    </w:p>
    <w:p w:rsidR="00907A8D" w:rsidRPr="009E44FF" w:rsidRDefault="00907A8D" w:rsidP="00FF3114">
      <w:pPr>
        <w:spacing w:line="360" w:lineRule="auto"/>
        <w:ind w:left="420" w:firstLine="420"/>
        <w:rPr>
          <w:szCs w:val="21"/>
        </w:rPr>
      </w:pPr>
      <w:r w:rsidRPr="009E44FF">
        <w:rPr>
          <w:szCs w:val="21"/>
        </w:rPr>
        <w:lastRenderedPageBreak/>
        <w:t>查询</w:t>
      </w:r>
      <w:r w:rsidRPr="009E44FF">
        <w:rPr>
          <w:szCs w:val="21"/>
        </w:rPr>
        <w:t>OLT</w:t>
      </w:r>
      <w:r w:rsidRPr="009E44FF">
        <w:rPr>
          <w:szCs w:val="21"/>
        </w:rPr>
        <w:t>信息：</w:t>
      </w:r>
    </w:p>
    <w:p w:rsidR="00907A8D" w:rsidRPr="009E44FF" w:rsidRDefault="00907A8D" w:rsidP="00FF3114">
      <w:pPr>
        <w:spacing w:line="360" w:lineRule="auto"/>
        <w:ind w:left="420" w:firstLine="420"/>
        <w:rPr>
          <w:szCs w:val="21"/>
        </w:rPr>
      </w:pPr>
      <w:r w:rsidRPr="009E44FF">
        <w:rPr>
          <w:szCs w:val="21"/>
        </w:rPr>
        <w:t>LST-BOARD:: OLTID=olt-name[,BOARDID=BOARD_location]:CTAG::;</w:t>
      </w:r>
    </w:p>
    <w:p w:rsidR="00907A8D" w:rsidRPr="00931120" w:rsidRDefault="00907A8D" w:rsidP="00CE4D8A">
      <w:pPr>
        <w:spacing w:beforeLines="50"/>
        <w:ind w:firstLine="420"/>
      </w:pPr>
      <w:r w:rsidRPr="00931120">
        <w:t>输入参数</w:t>
      </w:r>
    </w:p>
    <w:tbl>
      <w:tblPr>
        <w:tblStyle w:val="afffffd"/>
        <w:tblW w:w="9432" w:type="dxa"/>
        <w:tblInd w:w="-432" w:type="dxa"/>
        <w:tblLayout w:type="fixed"/>
        <w:tblLook w:val="01E0"/>
      </w:tblPr>
      <w:tblGrid>
        <w:gridCol w:w="1516"/>
        <w:gridCol w:w="1622"/>
        <w:gridCol w:w="1622"/>
        <w:gridCol w:w="809"/>
        <w:gridCol w:w="3863"/>
      </w:tblGrid>
      <w:tr w:rsidR="00715F8F" w:rsidRPr="00E95A07" w:rsidTr="00715F8F">
        <w:trPr>
          <w:cnfStyle w:val="100000000000"/>
        </w:trPr>
        <w:tc>
          <w:tcPr>
            <w:tcW w:w="803" w:type="pct"/>
          </w:tcPr>
          <w:p w:rsidR="00715F8F" w:rsidRPr="00E95A07" w:rsidRDefault="00715F8F" w:rsidP="00E95A07">
            <w:pPr>
              <w:rPr>
                <w:szCs w:val="18"/>
              </w:rPr>
            </w:pPr>
            <w:r w:rsidRPr="00E95A07">
              <w:rPr>
                <w:rFonts w:ascii="宋体" w:eastAsia="宋体" w:hAnsi="宋体" w:cs="宋体" w:hint="eastAsia"/>
                <w:szCs w:val="18"/>
              </w:rPr>
              <w:t>参数名称</w:t>
            </w:r>
          </w:p>
        </w:tc>
        <w:tc>
          <w:tcPr>
            <w:tcW w:w="860" w:type="pct"/>
          </w:tcPr>
          <w:p w:rsidR="00715F8F" w:rsidRPr="00E95A07" w:rsidRDefault="00715F8F" w:rsidP="00E95A07">
            <w:pPr>
              <w:rPr>
                <w:szCs w:val="18"/>
              </w:rPr>
            </w:pPr>
            <w:r w:rsidRPr="00E95A07">
              <w:rPr>
                <w:rFonts w:ascii="宋体" w:eastAsia="宋体" w:hAnsi="宋体" w:cs="宋体" w:hint="eastAsia"/>
                <w:szCs w:val="18"/>
              </w:rPr>
              <w:t>数据类型</w:t>
            </w:r>
          </w:p>
        </w:tc>
        <w:tc>
          <w:tcPr>
            <w:tcW w:w="860" w:type="pct"/>
          </w:tcPr>
          <w:p w:rsidR="00715F8F" w:rsidRPr="00E95A07" w:rsidRDefault="00715F8F" w:rsidP="00E95A07">
            <w:pPr>
              <w:rPr>
                <w:szCs w:val="18"/>
              </w:rPr>
            </w:pPr>
            <w:r w:rsidRPr="00E95A07">
              <w:rPr>
                <w:rFonts w:ascii="宋体" w:eastAsia="宋体" w:hAnsi="宋体" w:cs="宋体" w:hint="eastAsia"/>
                <w:szCs w:val="18"/>
              </w:rPr>
              <w:t>取值范围</w:t>
            </w:r>
          </w:p>
        </w:tc>
        <w:tc>
          <w:tcPr>
            <w:tcW w:w="429" w:type="pct"/>
          </w:tcPr>
          <w:p w:rsidR="00715F8F" w:rsidRPr="00FD4F93" w:rsidRDefault="00715F8F" w:rsidP="00715F8F">
            <w:pPr>
              <w:rPr>
                <w:rFonts w:eastAsiaTheme="minorEastAsia"/>
                <w:szCs w:val="18"/>
              </w:rPr>
            </w:pPr>
            <w:r>
              <w:rPr>
                <w:rFonts w:eastAsiaTheme="minorEastAsia" w:hint="eastAsia"/>
                <w:szCs w:val="18"/>
              </w:rPr>
              <w:t>限定</w:t>
            </w:r>
          </w:p>
        </w:tc>
        <w:tc>
          <w:tcPr>
            <w:tcW w:w="2048" w:type="pct"/>
          </w:tcPr>
          <w:p w:rsidR="00715F8F" w:rsidRPr="00E95A07" w:rsidRDefault="00715F8F" w:rsidP="00E95A07">
            <w:pPr>
              <w:rPr>
                <w:szCs w:val="18"/>
              </w:rPr>
            </w:pPr>
            <w:r w:rsidRPr="00E95A07">
              <w:rPr>
                <w:rFonts w:ascii="宋体" w:eastAsia="宋体" w:hAnsi="宋体" w:cs="宋体" w:hint="eastAsia"/>
                <w:szCs w:val="18"/>
              </w:rPr>
              <w:t>参数说明</w:t>
            </w:r>
          </w:p>
        </w:tc>
      </w:tr>
      <w:tr w:rsidR="00715F8F" w:rsidRPr="00E95A07" w:rsidTr="00715F8F">
        <w:tc>
          <w:tcPr>
            <w:tcW w:w="803" w:type="pct"/>
          </w:tcPr>
          <w:p w:rsidR="00715F8F" w:rsidRPr="00E95A07" w:rsidDel="00AC6F96" w:rsidRDefault="00715F8F" w:rsidP="00E95A07">
            <w:pPr>
              <w:rPr>
                <w:szCs w:val="18"/>
              </w:rPr>
            </w:pPr>
            <w:r w:rsidRPr="00E95A07">
              <w:rPr>
                <w:szCs w:val="18"/>
              </w:rPr>
              <w:t>ONUIP</w:t>
            </w:r>
          </w:p>
        </w:tc>
        <w:tc>
          <w:tcPr>
            <w:tcW w:w="860" w:type="pct"/>
          </w:tcPr>
          <w:p w:rsidR="00715F8F" w:rsidRPr="00E95A07" w:rsidRDefault="00715F8F" w:rsidP="00E95A07">
            <w:pPr>
              <w:rPr>
                <w:szCs w:val="18"/>
              </w:rPr>
            </w:pPr>
            <w:r w:rsidRPr="00E95A07">
              <w:rPr>
                <w:szCs w:val="18"/>
              </w:rPr>
              <w:t>OCTET STRING</w:t>
            </w:r>
          </w:p>
        </w:tc>
        <w:tc>
          <w:tcPr>
            <w:tcW w:w="860" w:type="pct"/>
          </w:tcPr>
          <w:p w:rsidR="00715F8F" w:rsidRPr="00E95A07" w:rsidRDefault="00715F8F" w:rsidP="00E95A07">
            <w:pPr>
              <w:rPr>
                <w:szCs w:val="18"/>
              </w:rPr>
            </w:pPr>
            <w:r w:rsidRPr="00E95A07">
              <w:rPr>
                <w:szCs w:val="18"/>
              </w:rPr>
              <w:t>SIZE(128)</w:t>
            </w:r>
          </w:p>
        </w:tc>
        <w:tc>
          <w:tcPr>
            <w:tcW w:w="429" w:type="pct"/>
          </w:tcPr>
          <w:p w:rsidR="00715F8F" w:rsidRPr="00256176" w:rsidRDefault="00715F8F" w:rsidP="00715F8F">
            <w:pPr>
              <w:rPr>
                <w:rFonts w:eastAsiaTheme="minorEastAsia"/>
                <w:szCs w:val="18"/>
              </w:rPr>
            </w:pPr>
            <w:r>
              <w:rPr>
                <w:rFonts w:eastAsiaTheme="minorEastAsia" w:hint="eastAsia"/>
                <w:szCs w:val="18"/>
              </w:rPr>
              <w:t>C</w:t>
            </w:r>
          </w:p>
        </w:tc>
        <w:tc>
          <w:tcPr>
            <w:tcW w:w="2048" w:type="pct"/>
          </w:tcPr>
          <w:p w:rsidR="00715F8F" w:rsidRPr="00E95A07" w:rsidRDefault="00715F8F" w:rsidP="00E95A07">
            <w:pPr>
              <w:rPr>
                <w:szCs w:val="18"/>
              </w:rPr>
            </w:pPr>
            <w:r w:rsidRPr="00E95A07">
              <w:rPr>
                <w:rFonts w:ascii="宋体" w:eastAsia="宋体" w:hAnsi="宋体" w:cs="宋体" w:hint="eastAsia"/>
                <w:szCs w:val="18"/>
              </w:rPr>
              <w:t>具有管理</w:t>
            </w:r>
            <w:r w:rsidRPr="00E95A07">
              <w:rPr>
                <w:szCs w:val="18"/>
              </w:rPr>
              <w:t>IP</w:t>
            </w:r>
            <w:r w:rsidRPr="00E95A07">
              <w:rPr>
                <w:rFonts w:ascii="宋体" w:eastAsia="宋体" w:hAnsi="宋体" w:cs="宋体" w:hint="eastAsia"/>
                <w:szCs w:val="18"/>
              </w:rPr>
              <w:t>的</w:t>
            </w:r>
            <w:r w:rsidRPr="00E95A07">
              <w:rPr>
                <w:szCs w:val="18"/>
              </w:rPr>
              <w:t>ONU</w:t>
            </w:r>
            <w:r w:rsidRPr="00E95A07">
              <w:rPr>
                <w:rFonts w:ascii="宋体" w:eastAsia="宋体" w:hAnsi="宋体" w:cs="宋体" w:hint="eastAsia"/>
                <w:szCs w:val="18"/>
              </w:rPr>
              <w:t>的</w:t>
            </w:r>
            <w:r w:rsidRPr="00E95A07">
              <w:rPr>
                <w:szCs w:val="18"/>
              </w:rPr>
              <w:t>IP</w:t>
            </w:r>
            <w:r w:rsidRPr="00E95A07">
              <w:rPr>
                <w:rFonts w:ascii="宋体" w:eastAsia="宋体" w:hAnsi="宋体" w:cs="宋体" w:hint="eastAsia"/>
                <w:szCs w:val="18"/>
              </w:rPr>
              <w:t>地址或名称</w:t>
            </w:r>
          </w:p>
        </w:tc>
      </w:tr>
      <w:tr w:rsidR="00715F8F" w:rsidRPr="00E95A07" w:rsidTr="00715F8F">
        <w:tc>
          <w:tcPr>
            <w:tcW w:w="803" w:type="pct"/>
          </w:tcPr>
          <w:p w:rsidR="00715F8F" w:rsidRPr="00E95A07" w:rsidDel="00AC6F96" w:rsidRDefault="00715F8F" w:rsidP="00E95A07">
            <w:pPr>
              <w:rPr>
                <w:szCs w:val="18"/>
              </w:rPr>
            </w:pPr>
            <w:r w:rsidRPr="00E95A07">
              <w:rPr>
                <w:szCs w:val="18"/>
              </w:rPr>
              <w:t>OLTID</w:t>
            </w:r>
          </w:p>
        </w:tc>
        <w:tc>
          <w:tcPr>
            <w:tcW w:w="860" w:type="pct"/>
          </w:tcPr>
          <w:p w:rsidR="00715F8F" w:rsidRPr="00E95A07" w:rsidRDefault="00715F8F" w:rsidP="00E95A07">
            <w:pPr>
              <w:rPr>
                <w:szCs w:val="18"/>
              </w:rPr>
            </w:pPr>
            <w:r w:rsidRPr="00E95A07">
              <w:rPr>
                <w:szCs w:val="18"/>
              </w:rPr>
              <w:t>OCTET STRING</w:t>
            </w:r>
          </w:p>
        </w:tc>
        <w:tc>
          <w:tcPr>
            <w:tcW w:w="860" w:type="pct"/>
          </w:tcPr>
          <w:p w:rsidR="00715F8F" w:rsidRPr="00E95A07" w:rsidRDefault="00715F8F" w:rsidP="00E95A07">
            <w:pPr>
              <w:rPr>
                <w:szCs w:val="18"/>
              </w:rPr>
            </w:pPr>
            <w:r w:rsidRPr="00E95A07">
              <w:rPr>
                <w:szCs w:val="18"/>
              </w:rPr>
              <w:t>SIZE(128)</w:t>
            </w:r>
          </w:p>
        </w:tc>
        <w:tc>
          <w:tcPr>
            <w:tcW w:w="429" w:type="pct"/>
          </w:tcPr>
          <w:p w:rsidR="00715F8F" w:rsidRPr="00256176" w:rsidRDefault="00715F8F" w:rsidP="00715F8F">
            <w:pPr>
              <w:rPr>
                <w:rFonts w:eastAsiaTheme="minorEastAsia"/>
                <w:szCs w:val="18"/>
              </w:rPr>
            </w:pPr>
            <w:r>
              <w:rPr>
                <w:rFonts w:eastAsiaTheme="minorEastAsia" w:hint="eastAsia"/>
                <w:szCs w:val="18"/>
              </w:rPr>
              <w:t>C</w:t>
            </w:r>
          </w:p>
        </w:tc>
        <w:tc>
          <w:tcPr>
            <w:tcW w:w="2048" w:type="pct"/>
          </w:tcPr>
          <w:p w:rsidR="00715F8F" w:rsidRPr="00E95A07" w:rsidRDefault="00715F8F" w:rsidP="00E95A07">
            <w:pPr>
              <w:rPr>
                <w:szCs w:val="18"/>
              </w:rPr>
            </w:pPr>
            <w:r w:rsidRPr="00E95A07">
              <w:rPr>
                <w:szCs w:val="18"/>
              </w:rPr>
              <w:t>OLT IP</w:t>
            </w:r>
            <w:r w:rsidRPr="00E95A07">
              <w:rPr>
                <w:rFonts w:ascii="宋体" w:eastAsia="宋体" w:hAnsi="宋体" w:cs="宋体" w:hint="eastAsia"/>
                <w:szCs w:val="18"/>
              </w:rPr>
              <w:t>地址或名称</w:t>
            </w:r>
          </w:p>
        </w:tc>
      </w:tr>
      <w:tr w:rsidR="00715F8F" w:rsidRPr="00E95A07" w:rsidTr="00715F8F">
        <w:tc>
          <w:tcPr>
            <w:tcW w:w="803" w:type="pct"/>
          </w:tcPr>
          <w:p w:rsidR="00715F8F" w:rsidRPr="00E95A07" w:rsidDel="00AC6F96" w:rsidRDefault="00715F8F" w:rsidP="00E95A07">
            <w:pPr>
              <w:rPr>
                <w:szCs w:val="18"/>
              </w:rPr>
            </w:pPr>
            <w:r w:rsidRPr="00E95A07">
              <w:rPr>
                <w:szCs w:val="18"/>
              </w:rPr>
              <w:t>PONID</w:t>
            </w:r>
          </w:p>
        </w:tc>
        <w:tc>
          <w:tcPr>
            <w:tcW w:w="860" w:type="pct"/>
          </w:tcPr>
          <w:p w:rsidR="00715F8F" w:rsidRPr="00E95A07" w:rsidRDefault="00715F8F" w:rsidP="00E95A07">
            <w:pPr>
              <w:rPr>
                <w:szCs w:val="18"/>
              </w:rPr>
            </w:pPr>
            <w:r w:rsidRPr="00E95A07">
              <w:rPr>
                <w:szCs w:val="18"/>
              </w:rPr>
              <w:t xml:space="preserve">OCTET STRING </w:t>
            </w:r>
          </w:p>
        </w:tc>
        <w:tc>
          <w:tcPr>
            <w:tcW w:w="860" w:type="pct"/>
          </w:tcPr>
          <w:p w:rsidR="00715F8F" w:rsidRPr="00E95A07" w:rsidRDefault="00715F8F" w:rsidP="00E95A07">
            <w:pPr>
              <w:rPr>
                <w:szCs w:val="18"/>
              </w:rPr>
            </w:pPr>
            <w:r w:rsidRPr="00E95A07">
              <w:rPr>
                <w:szCs w:val="18"/>
              </w:rPr>
              <w:t>SIZE(128)</w:t>
            </w:r>
          </w:p>
          <w:p w:rsidR="00715F8F" w:rsidRPr="00E95A07" w:rsidRDefault="00715F8F" w:rsidP="00E95A07">
            <w:pPr>
              <w:rPr>
                <w:szCs w:val="18"/>
              </w:rPr>
            </w:pPr>
          </w:p>
        </w:tc>
        <w:tc>
          <w:tcPr>
            <w:tcW w:w="429" w:type="pct"/>
          </w:tcPr>
          <w:p w:rsidR="00715F8F" w:rsidRPr="00256176" w:rsidRDefault="00715F8F" w:rsidP="00715F8F">
            <w:pPr>
              <w:rPr>
                <w:rFonts w:eastAsiaTheme="minorEastAsia"/>
                <w:szCs w:val="18"/>
              </w:rPr>
            </w:pPr>
            <w:r>
              <w:rPr>
                <w:rFonts w:eastAsiaTheme="minorEastAsia" w:hint="eastAsia"/>
                <w:szCs w:val="18"/>
              </w:rPr>
              <w:t>C</w:t>
            </w:r>
          </w:p>
        </w:tc>
        <w:tc>
          <w:tcPr>
            <w:tcW w:w="2048" w:type="pct"/>
          </w:tcPr>
          <w:p w:rsidR="00715F8F" w:rsidRPr="00E95A07" w:rsidRDefault="00715F8F" w:rsidP="00E95A07">
            <w:pPr>
              <w:rPr>
                <w:szCs w:val="18"/>
              </w:rPr>
            </w:pPr>
            <w:r w:rsidRPr="00B800D5">
              <w:rPr>
                <w:rFonts w:ascii="宋体" w:cs="宋体" w:hint="eastAsia"/>
                <w:kern w:val="0"/>
                <w:sz w:val="20"/>
                <w:szCs w:val="20"/>
              </w:rPr>
              <w:t>PON</w:t>
            </w:r>
            <w:r w:rsidRPr="00B800D5">
              <w:rPr>
                <w:rFonts w:ascii="宋体" w:eastAsia="宋体" w:hAnsi="宋体" w:cs="宋体" w:hint="eastAsia"/>
                <w:kern w:val="0"/>
                <w:sz w:val="20"/>
                <w:szCs w:val="20"/>
              </w:rPr>
              <w:t>口定位信息。格式为</w:t>
            </w:r>
            <w:r w:rsidRPr="00B800D5">
              <w:rPr>
                <w:kern w:val="0"/>
                <w:sz w:val="20"/>
                <w:szCs w:val="20"/>
              </w:rPr>
              <w:t>“</w:t>
            </w:r>
            <w:r w:rsidRPr="00B800D5">
              <w:rPr>
                <w:rFonts w:ascii="宋体" w:eastAsia="宋体" w:hAnsi="宋体" w:cs="宋体" w:hint="eastAsia"/>
                <w:kern w:val="0"/>
                <w:sz w:val="20"/>
                <w:szCs w:val="20"/>
              </w:rPr>
              <w:t>机架</w:t>
            </w:r>
            <w:r w:rsidRPr="00B800D5">
              <w:rPr>
                <w:rFonts w:ascii="宋体" w:cs="宋体" w:hint="eastAsia"/>
                <w:kern w:val="0"/>
                <w:sz w:val="20"/>
                <w:szCs w:val="20"/>
              </w:rPr>
              <w:t>-</w:t>
            </w:r>
            <w:r w:rsidRPr="00B800D5">
              <w:rPr>
                <w:rFonts w:ascii="宋体" w:eastAsia="宋体" w:hAnsi="宋体" w:cs="宋体" w:hint="eastAsia"/>
                <w:kern w:val="0"/>
                <w:sz w:val="20"/>
                <w:szCs w:val="20"/>
              </w:rPr>
              <w:t>框</w:t>
            </w:r>
            <w:r w:rsidRPr="00B800D5">
              <w:rPr>
                <w:rFonts w:ascii="宋体" w:cs="宋体" w:hint="eastAsia"/>
                <w:kern w:val="0"/>
                <w:sz w:val="20"/>
                <w:szCs w:val="20"/>
              </w:rPr>
              <w:t>-</w:t>
            </w:r>
            <w:r w:rsidRPr="00B800D5">
              <w:rPr>
                <w:rFonts w:ascii="宋体" w:eastAsia="宋体" w:hAnsi="宋体" w:cs="宋体" w:hint="eastAsia"/>
                <w:kern w:val="0"/>
                <w:sz w:val="20"/>
                <w:szCs w:val="20"/>
              </w:rPr>
              <w:t>槽</w:t>
            </w:r>
            <w:r w:rsidRPr="00B800D5">
              <w:rPr>
                <w:rFonts w:ascii="宋体" w:cs="宋体" w:hint="eastAsia"/>
                <w:kern w:val="0"/>
                <w:sz w:val="20"/>
                <w:szCs w:val="20"/>
              </w:rPr>
              <w:t>-</w:t>
            </w:r>
            <w:r w:rsidRPr="00B800D5">
              <w:rPr>
                <w:rFonts w:ascii="宋体" w:eastAsia="宋体" w:hAnsi="宋体" w:cs="宋体" w:hint="eastAsia"/>
                <w:kern w:val="0"/>
                <w:sz w:val="20"/>
                <w:szCs w:val="20"/>
              </w:rPr>
              <w:t>端口号</w:t>
            </w:r>
            <w:r w:rsidRPr="00B800D5">
              <w:rPr>
                <w:kern w:val="0"/>
                <w:sz w:val="20"/>
                <w:szCs w:val="20"/>
              </w:rPr>
              <w:t>”</w:t>
            </w:r>
            <w:r w:rsidRPr="00B800D5">
              <w:rPr>
                <w:rFonts w:ascii="宋体" w:eastAsia="宋体" w:hAnsi="宋体" w:cs="宋体" w:hint="eastAsia"/>
                <w:kern w:val="0"/>
                <w:sz w:val="20"/>
                <w:szCs w:val="20"/>
              </w:rPr>
              <w:t>，没有则使用</w:t>
            </w:r>
            <w:r w:rsidRPr="00B800D5">
              <w:rPr>
                <w:rFonts w:ascii="宋体" w:cs="宋体" w:hint="eastAsia"/>
                <w:kern w:val="0"/>
                <w:sz w:val="20"/>
                <w:szCs w:val="20"/>
              </w:rPr>
              <w:t>NA</w:t>
            </w:r>
            <w:r w:rsidRPr="00B800D5">
              <w:rPr>
                <w:rFonts w:ascii="宋体" w:eastAsia="宋体" w:hAnsi="宋体" w:cs="宋体" w:hint="eastAsia"/>
                <w:kern w:val="0"/>
                <w:sz w:val="20"/>
                <w:szCs w:val="20"/>
              </w:rPr>
              <w:t>代替，如</w:t>
            </w:r>
            <w:r w:rsidRPr="00B800D5">
              <w:rPr>
                <w:rFonts w:ascii="宋体" w:cs="宋体" w:hint="eastAsia"/>
                <w:kern w:val="0"/>
                <w:sz w:val="20"/>
                <w:szCs w:val="20"/>
              </w:rPr>
              <w:t>0</w:t>
            </w:r>
            <w:r w:rsidRPr="00B800D5">
              <w:rPr>
                <w:rFonts w:ascii="宋体" w:eastAsia="宋体" w:hAnsi="宋体" w:cs="宋体" w:hint="eastAsia"/>
                <w:kern w:val="0"/>
                <w:sz w:val="20"/>
                <w:szCs w:val="20"/>
              </w:rPr>
              <w:t>框</w:t>
            </w:r>
            <w:r w:rsidRPr="00B800D5">
              <w:rPr>
                <w:rFonts w:ascii="宋体" w:cs="宋体" w:hint="eastAsia"/>
                <w:kern w:val="0"/>
                <w:sz w:val="20"/>
                <w:szCs w:val="20"/>
              </w:rPr>
              <w:t>0</w:t>
            </w:r>
            <w:r w:rsidRPr="00B800D5">
              <w:rPr>
                <w:rFonts w:ascii="宋体" w:eastAsia="宋体" w:hAnsi="宋体" w:cs="宋体" w:hint="eastAsia"/>
                <w:kern w:val="0"/>
                <w:sz w:val="20"/>
                <w:szCs w:val="20"/>
              </w:rPr>
              <w:t>槽</w:t>
            </w:r>
            <w:r w:rsidRPr="00B800D5">
              <w:rPr>
                <w:rFonts w:ascii="宋体" w:cs="宋体" w:hint="eastAsia"/>
                <w:kern w:val="0"/>
                <w:sz w:val="20"/>
                <w:szCs w:val="20"/>
              </w:rPr>
              <w:t>0</w:t>
            </w:r>
            <w:r w:rsidRPr="00B800D5">
              <w:rPr>
                <w:rFonts w:ascii="宋体" w:eastAsia="宋体" w:hAnsi="宋体" w:cs="宋体" w:hint="eastAsia"/>
                <w:kern w:val="0"/>
                <w:sz w:val="20"/>
                <w:szCs w:val="20"/>
              </w:rPr>
              <w:t>端口为</w:t>
            </w:r>
            <w:r w:rsidRPr="00B800D5">
              <w:rPr>
                <w:rFonts w:ascii="宋体" w:cs="宋体" w:hint="eastAsia"/>
                <w:kern w:val="0"/>
                <w:sz w:val="20"/>
                <w:szCs w:val="20"/>
              </w:rPr>
              <w:t>NA-0-0-0</w:t>
            </w:r>
            <w:r w:rsidRPr="00B800D5">
              <w:rPr>
                <w:rFonts w:ascii="宋体" w:eastAsia="宋体" w:hAnsi="宋体" w:cs="宋体" w:hint="eastAsia"/>
                <w:kern w:val="0"/>
                <w:sz w:val="20"/>
                <w:szCs w:val="20"/>
              </w:rPr>
              <w:t>。</w:t>
            </w:r>
          </w:p>
        </w:tc>
      </w:tr>
      <w:tr w:rsidR="00715F8F" w:rsidRPr="00E95A07" w:rsidTr="00715F8F">
        <w:tc>
          <w:tcPr>
            <w:tcW w:w="803" w:type="pct"/>
          </w:tcPr>
          <w:p w:rsidR="00715F8F" w:rsidRPr="00E95A07" w:rsidRDefault="00715F8F" w:rsidP="00E95A07">
            <w:pPr>
              <w:rPr>
                <w:szCs w:val="18"/>
              </w:rPr>
            </w:pPr>
            <w:r w:rsidRPr="00E95A07">
              <w:rPr>
                <w:szCs w:val="18"/>
              </w:rPr>
              <w:t>ONUIDTYPE</w:t>
            </w:r>
          </w:p>
        </w:tc>
        <w:tc>
          <w:tcPr>
            <w:tcW w:w="860" w:type="pct"/>
          </w:tcPr>
          <w:p w:rsidR="00715F8F" w:rsidRPr="00E95A07" w:rsidRDefault="00715F8F" w:rsidP="00E95A07">
            <w:pPr>
              <w:rPr>
                <w:szCs w:val="18"/>
              </w:rPr>
            </w:pPr>
            <w:r w:rsidRPr="00E95A07">
              <w:rPr>
                <w:szCs w:val="18"/>
              </w:rPr>
              <w:t>OCTET STRING</w:t>
            </w:r>
          </w:p>
        </w:tc>
        <w:tc>
          <w:tcPr>
            <w:tcW w:w="860" w:type="pct"/>
          </w:tcPr>
          <w:p w:rsidR="00715F8F" w:rsidRPr="00300E1F" w:rsidRDefault="00715F8F" w:rsidP="001F3121">
            <w:pPr>
              <w:rPr>
                <w:szCs w:val="18"/>
              </w:rPr>
            </w:pPr>
            <w:r>
              <w:rPr>
                <w:szCs w:val="18"/>
              </w:rPr>
              <w:t>ONU_NAME</w:t>
            </w:r>
          </w:p>
          <w:p w:rsidR="00715F8F" w:rsidRPr="00300E1F" w:rsidRDefault="00715F8F" w:rsidP="001F3121">
            <w:pPr>
              <w:rPr>
                <w:szCs w:val="18"/>
              </w:rPr>
            </w:pPr>
            <w:r>
              <w:rPr>
                <w:szCs w:val="18"/>
              </w:rPr>
              <w:t>MAC</w:t>
            </w:r>
          </w:p>
          <w:p w:rsidR="00715F8F" w:rsidRDefault="00715F8F" w:rsidP="001F3121">
            <w:pPr>
              <w:rPr>
                <w:rFonts w:eastAsiaTheme="minorEastAsia"/>
                <w:szCs w:val="18"/>
              </w:rPr>
            </w:pPr>
            <w:r>
              <w:rPr>
                <w:szCs w:val="18"/>
              </w:rPr>
              <w:t>LOID</w:t>
            </w:r>
          </w:p>
          <w:p w:rsidR="00715F8F" w:rsidRPr="00931FE4" w:rsidRDefault="00715F8F" w:rsidP="001F3121">
            <w:pPr>
              <w:rPr>
                <w:rFonts w:eastAsiaTheme="minorEastAsia"/>
                <w:szCs w:val="18"/>
              </w:rPr>
            </w:pPr>
            <w:r>
              <w:rPr>
                <w:rFonts w:eastAsiaTheme="minorEastAsia" w:hint="eastAsia"/>
                <w:szCs w:val="18"/>
              </w:rPr>
              <w:t>PASSWORD</w:t>
            </w:r>
          </w:p>
          <w:p w:rsidR="00715F8F" w:rsidRPr="00300E1F" w:rsidRDefault="00715F8F" w:rsidP="001F3121">
            <w:pPr>
              <w:rPr>
                <w:szCs w:val="18"/>
              </w:rPr>
            </w:pPr>
            <w:r w:rsidRPr="00300E1F">
              <w:rPr>
                <w:szCs w:val="18"/>
              </w:rPr>
              <w:t>ONU_NUMBER</w:t>
            </w:r>
          </w:p>
        </w:tc>
        <w:tc>
          <w:tcPr>
            <w:tcW w:w="429" w:type="pct"/>
          </w:tcPr>
          <w:p w:rsidR="00715F8F" w:rsidRPr="00256176" w:rsidRDefault="00715F8F" w:rsidP="00715F8F">
            <w:pPr>
              <w:rPr>
                <w:rFonts w:eastAsiaTheme="minorEastAsia"/>
                <w:szCs w:val="18"/>
              </w:rPr>
            </w:pPr>
            <w:r>
              <w:rPr>
                <w:rFonts w:eastAsiaTheme="minorEastAsia" w:hint="eastAsia"/>
                <w:szCs w:val="18"/>
              </w:rPr>
              <w:t>C</w:t>
            </w:r>
          </w:p>
        </w:tc>
        <w:tc>
          <w:tcPr>
            <w:tcW w:w="2048" w:type="pct"/>
          </w:tcPr>
          <w:p w:rsidR="00715F8F" w:rsidRPr="006B594E" w:rsidRDefault="00715F8F"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715F8F" w:rsidRPr="00E95A07" w:rsidTr="00715F8F">
        <w:tc>
          <w:tcPr>
            <w:tcW w:w="803" w:type="pct"/>
          </w:tcPr>
          <w:p w:rsidR="00715F8F" w:rsidRPr="00E95A07" w:rsidDel="00AC6F96" w:rsidRDefault="00715F8F" w:rsidP="00E95A07">
            <w:pPr>
              <w:rPr>
                <w:szCs w:val="18"/>
              </w:rPr>
            </w:pPr>
            <w:r w:rsidRPr="00E95A07">
              <w:rPr>
                <w:szCs w:val="18"/>
              </w:rPr>
              <w:t>ONUID</w:t>
            </w:r>
          </w:p>
        </w:tc>
        <w:tc>
          <w:tcPr>
            <w:tcW w:w="860" w:type="pct"/>
          </w:tcPr>
          <w:p w:rsidR="00715F8F" w:rsidRPr="00E95A07" w:rsidRDefault="00715F8F" w:rsidP="00E95A07">
            <w:pPr>
              <w:rPr>
                <w:szCs w:val="18"/>
              </w:rPr>
            </w:pPr>
            <w:r w:rsidRPr="00E95A07">
              <w:rPr>
                <w:szCs w:val="18"/>
              </w:rPr>
              <w:t>OCTET STRING</w:t>
            </w:r>
          </w:p>
        </w:tc>
        <w:tc>
          <w:tcPr>
            <w:tcW w:w="860" w:type="pct"/>
          </w:tcPr>
          <w:p w:rsidR="00715F8F" w:rsidRPr="00300E1F" w:rsidRDefault="00715F8F" w:rsidP="001F3121">
            <w:pPr>
              <w:rPr>
                <w:szCs w:val="18"/>
              </w:rPr>
            </w:pPr>
            <w:r w:rsidRPr="00300E1F">
              <w:rPr>
                <w:szCs w:val="18"/>
              </w:rPr>
              <w:t>SIZE(128)</w:t>
            </w:r>
          </w:p>
        </w:tc>
        <w:tc>
          <w:tcPr>
            <w:tcW w:w="429" w:type="pct"/>
          </w:tcPr>
          <w:p w:rsidR="00715F8F" w:rsidRPr="00256176" w:rsidRDefault="00715F8F" w:rsidP="00715F8F">
            <w:pPr>
              <w:rPr>
                <w:rFonts w:eastAsiaTheme="minorEastAsia"/>
                <w:szCs w:val="18"/>
              </w:rPr>
            </w:pPr>
            <w:r>
              <w:rPr>
                <w:rFonts w:eastAsiaTheme="minorEastAsia" w:hint="eastAsia"/>
                <w:szCs w:val="18"/>
              </w:rPr>
              <w:t>C</w:t>
            </w:r>
          </w:p>
        </w:tc>
        <w:tc>
          <w:tcPr>
            <w:tcW w:w="2048" w:type="pct"/>
          </w:tcPr>
          <w:p w:rsidR="00715F8F" w:rsidRPr="00300E1F" w:rsidRDefault="00715F8F"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715F8F" w:rsidRPr="00E95A07" w:rsidTr="00715F8F">
        <w:tc>
          <w:tcPr>
            <w:tcW w:w="803" w:type="pct"/>
          </w:tcPr>
          <w:p w:rsidR="00715F8F" w:rsidRPr="00E95A07" w:rsidRDefault="00715F8F" w:rsidP="00E95A07">
            <w:pPr>
              <w:rPr>
                <w:szCs w:val="18"/>
              </w:rPr>
            </w:pPr>
            <w:r w:rsidRPr="00E95A07">
              <w:rPr>
                <w:szCs w:val="18"/>
              </w:rPr>
              <w:t>BOARDID</w:t>
            </w:r>
          </w:p>
        </w:tc>
        <w:tc>
          <w:tcPr>
            <w:tcW w:w="860" w:type="pct"/>
          </w:tcPr>
          <w:p w:rsidR="00715F8F" w:rsidRPr="00E95A07" w:rsidRDefault="00715F8F" w:rsidP="00E95A07">
            <w:pPr>
              <w:rPr>
                <w:szCs w:val="18"/>
              </w:rPr>
            </w:pPr>
            <w:r w:rsidRPr="00E95A07">
              <w:rPr>
                <w:szCs w:val="18"/>
              </w:rPr>
              <w:t xml:space="preserve">OCTET STRING </w:t>
            </w:r>
          </w:p>
        </w:tc>
        <w:tc>
          <w:tcPr>
            <w:tcW w:w="860" w:type="pct"/>
          </w:tcPr>
          <w:p w:rsidR="00715F8F" w:rsidRPr="00DF234A" w:rsidRDefault="00715F8F" w:rsidP="00E95A07">
            <w:pPr>
              <w:rPr>
                <w:rFonts w:eastAsiaTheme="minorEastAsia"/>
                <w:szCs w:val="18"/>
              </w:rPr>
            </w:pPr>
            <w:r w:rsidRPr="00E95A07">
              <w:rPr>
                <w:szCs w:val="18"/>
              </w:rPr>
              <w:t>SIZE(128)</w:t>
            </w:r>
          </w:p>
        </w:tc>
        <w:tc>
          <w:tcPr>
            <w:tcW w:w="429" w:type="pct"/>
          </w:tcPr>
          <w:p w:rsidR="00715F8F" w:rsidRPr="00FD4F93" w:rsidRDefault="00715F8F" w:rsidP="00715F8F">
            <w:pPr>
              <w:rPr>
                <w:rFonts w:eastAsiaTheme="minorEastAsia"/>
                <w:szCs w:val="18"/>
              </w:rPr>
            </w:pPr>
            <w:r>
              <w:rPr>
                <w:rFonts w:eastAsiaTheme="minorEastAsia" w:hint="eastAsia"/>
                <w:szCs w:val="18"/>
              </w:rPr>
              <w:t>O</w:t>
            </w:r>
          </w:p>
        </w:tc>
        <w:tc>
          <w:tcPr>
            <w:tcW w:w="2048" w:type="pct"/>
          </w:tcPr>
          <w:p w:rsidR="00715F8F" w:rsidRPr="00E95A07" w:rsidRDefault="00B00587" w:rsidP="00E95A07">
            <w:pPr>
              <w:rPr>
                <w:szCs w:val="18"/>
              </w:rPr>
            </w:pPr>
            <w:r>
              <w:rPr>
                <w:rFonts w:ascii="宋体" w:eastAsia="宋体" w:hAnsi="宋体" w:cs="宋体" w:hint="eastAsia"/>
                <w:szCs w:val="18"/>
              </w:rPr>
              <w:t>单元盘</w:t>
            </w:r>
            <w:r w:rsidR="00715F8F" w:rsidRPr="00DF234A">
              <w:rPr>
                <w:rFonts w:ascii="宋体" w:eastAsia="宋体" w:hAnsi="宋体" w:cs="宋体" w:hint="eastAsia"/>
                <w:szCs w:val="18"/>
              </w:rPr>
              <w:t>定位信息。格式为</w:t>
            </w:r>
            <w:r w:rsidR="00715F8F" w:rsidRPr="00DF234A">
              <w:rPr>
                <w:szCs w:val="18"/>
              </w:rPr>
              <w:t>“</w:t>
            </w:r>
            <w:r w:rsidR="00715F8F" w:rsidRPr="00DF234A">
              <w:rPr>
                <w:rFonts w:ascii="宋体" w:eastAsia="宋体" w:hAnsi="宋体" w:cs="宋体" w:hint="eastAsia"/>
                <w:szCs w:val="18"/>
              </w:rPr>
              <w:t>机架</w:t>
            </w:r>
            <w:r w:rsidR="00715F8F" w:rsidRPr="00DF234A">
              <w:rPr>
                <w:szCs w:val="18"/>
              </w:rPr>
              <w:t>-</w:t>
            </w:r>
            <w:r w:rsidR="00715F8F" w:rsidRPr="00DF234A">
              <w:rPr>
                <w:rFonts w:ascii="宋体" w:eastAsia="宋体" w:hAnsi="宋体" w:cs="宋体" w:hint="eastAsia"/>
                <w:szCs w:val="18"/>
              </w:rPr>
              <w:t>框</w:t>
            </w:r>
            <w:r w:rsidR="00715F8F" w:rsidRPr="00DF234A">
              <w:rPr>
                <w:szCs w:val="18"/>
              </w:rPr>
              <w:t>-</w:t>
            </w:r>
            <w:r w:rsidR="00715F8F" w:rsidRPr="00DF234A">
              <w:rPr>
                <w:rFonts w:ascii="宋体" w:eastAsia="宋体" w:hAnsi="宋体" w:cs="宋体" w:hint="eastAsia"/>
                <w:szCs w:val="18"/>
              </w:rPr>
              <w:t>槽</w:t>
            </w:r>
            <w:r w:rsidR="00715F8F" w:rsidRPr="00DF234A">
              <w:rPr>
                <w:szCs w:val="18"/>
              </w:rPr>
              <w:t>”</w:t>
            </w:r>
            <w:r w:rsidR="00715F8F" w:rsidRPr="00DF234A">
              <w:rPr>
                <w:rFonts w:ascii="宋体" w:eastAsia="宋体" w:hAnsi="宋体" w:cs="宋体" w:hint="eastAsia"/>
                <w:szCs w:val="18"/>
              </w:rPr>
              <w:t>，没有则使用</w:t>
            </w:r>
            <w:r w:rsidR="00715F8F" w:rsidRPr="00DF234A">
              <w:rPr>
                <w:szCs w:val="18"/>
              </w:rPr>
              <w:t>NA</w:t>
            </w:r>
            <w:r w:rsidR="00715F8F" w:rsidRPr="00DF234A">
              <w:rPr>
                <w:rFonts w:ascii="宋体" w:eastAsia="宋体" w:hAnsi="宋体" w:cs="宋体" w:hint="eastAsia"/>
                <w:szCs w:val="18"/>
              </w:rPr>
              <w:t>代替，如</w:t>
            </w:r>
            <w:r w:rsidR="00715F8F" w:rsidRPr="00DF234A">
              <w:rPr>
                <w:szCs w:val="18"/>
              </w:rPr>
              <w:t>0</w:t>
            </w:r>
            <w:r w:rsidR="00715F8F" w:rsidRPr="00DF234A">
              <w:rPr>
                <w:rFonts w:ascii="宋体" w:eastAsia="宋体" w:hAnsi="宋体" w:cs="宋体" w:hint="eastAsia"/>
                <w:szCs w:val="18"/>
              </w:rPr>
              <w:t>框</w:t>
            </w:r>
            <w:r>
              <w:rPr>
                <w:rFonts w:ascii="宋体" w:eastAsia="宋体" w:hAnsi="宋体" w:cs="宋体" w:hint="eastAsia"/>
                <w:szCs w:val="18"/>
              </w:rPr>
              <w:t>单元盘</w:t>
            </w:r>
            <w:r w:rsidR="00715F8F" w:rsidRPr="00DF234A">
              <w:rPr>
                <w:rFonts w:ascii="宋体" w:eastAsia="宋体" w:hAnsi="宋体" w:cs="宋体" w:hint="eastAsia"/>
                <w:szCs w:val="18"/>
              </w:rPr>
              <w:t>标识为</w:t>
            </w:r>
            <w:r w:rsidR="00715F8F" w:rsidRPr="00DF234A">
              <w:rPr>
                <w:szCs w:val="18"/>
              </w:rPr>
              <w:t>NA-0-NA</w:t>
            </w:r>
            <w:r w:rsidR="00715F8F" w:rsidRPr="00DF234A">
              <w:rPr>
                <w:rFonts w:ascii="宋体" w:eastAsia="宋体" w:hAnsi="宋体" w:cs="宋体" w:hint="eastAsia"/>
                <w:szCs w:val="18"/>
              </w:rPr>
              <w:t>。</w:t>
            </w:r>
          </w:p>
        </w:tc>
      </w:tr>
    </w:tbl>
    <w:p w:rsidR="00907A8D" w:rsidRPr="00931120" w:rsidRDefault="00907A8D" w:rsidP="00CE4D8A">
      <w:pPr>
        <w:spacing w:beforeLines="50"/>
        <w:ind w:firstLine="420"/>
      </w:pPr>
      <w:r w:rsidRPr="00931120">
        <w:t>响应格式</w:t>
      </w:r>
    </w:p>
    <w:p w:rsidR="00907A8D" w:rsidRDefault="00907A8D"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907A8D" w:rsidRPr="00931120" w:rsidRDefault="00907A8D" w:rsidP="00CE4D8A">
      <w:pPr>
        <w:spacing w:beforeLines="50"/>
        <w:ind w:firstLine="420"/>
      </w:pPr>
      <w:r w:rsidRPr="00931120">
        <w:t>输出参数</w:t>
      </w:r>
    </w:p>
    <w:tbl>
      <w:tblPr>
        <w:tblStyle w:val="afffffd"/>
        <w:tblW w:w="8189" w:type="dxa"/>
        <w:tblLayout w:type="fixed"/>
        <w:tblLook w:val="01E0"/>
      </w:tblPr>
      <w:tblGrid>
        <w:gridCol w:w="1231"/>
        <w:gridCol w:w="1535"/>
        <w:gridCol w:w="1790"/>
        <w:gridCol w:w="816"/>
        <w:gridCol w:w="2817"/>
      </w:tblGrid>
      <w:tr w:rsidR="00D4159B" w:rsidRPr="00E95A07" w:rsidTr="00715F8F">
        <w:trPr>
          <w:cnfStyle w:val="100000000000"/>
        </w:trPr>
        <w:tc>
          <w:tcPr>
            <w:tcW w:w="752" w:type="pct"/>
          </w:tcPr>
          <w:p w:rsidR="00D4159B" w:rsidRPr="00E95A07" w:rsidRDefault="00D4159B" w:rsidP="00E95A07">
            <w:pPr>
              <w:rPr>
                <w:szCs w:val="18"/>
              </w:rPr>
            </w:pPr>
            <w:r w:rsidRPr="00E95A07">
              <w:rPr>
                <w:szCs w:val="18"/>
              </w:rPr>
              <w:t>参数名称</w:t>
            </w:r>
          </w:p>
        </w:tc>
        <w:tc>
          <w:tcPr>
            <w:tcW w:w="937" w:type="pct"/>
          </w:tcPr>
          <w:p w:rsidR="00D4159B" w:rsidRPr="00E95A07" w:rsidRDefault="00D4159B" w:rsidP="00E95A07">
            <w:pPr>
              <w:rPr>
                <w:szCs w:val="18"/>
              </w:rPr>
            </w:pPr>
            <w:r w:rsidRPr="00E95A07">
              <w:rPr>
                <w:szCs w:val="18"/>
              </w:rPr>
              <w:t>数据类型</w:t>
            </w:r>
          </w:p>
        </w:tc>
        <w:tc>
          <w:tcPr>
            <w:tcW w:w="1093" w:type="pct"/>
          </w:tcPr>
          <w:p w:rsidR="00D4159B" w:rsidRPr="00E95A07" w:rsidRDefault="00D4159B" w:rsidP="00E95A07">
            <w:pPr>
              <w:rPr>
                <w:szCs w:val="18"/>
              </w:rPr>
            </w:pPr>
            <w:r w:rsidRPr="00E95A07">
              <w:rPr>
                <w:szCs w:val="18"/>
              </w:rPr>
              <w:t>取值范围</w:t>
            </w:r>
          </w:p>
        </w:tc>
        <w:tc>
          <w:tcPr>
            <w:tcW w:w="498" w:type="pct"/>
          </w:tcPr>
          <w:p w:rsidR="00D4159B" w:rsidRPr="00D4159B" w:rsidRDefault="00D4159B" w:rsidP="00E95A07">
            <w:pPr>
              <w:rPr>
                <w:rFonts w:eastAsiaTheme="minorEastAsia"/>
                <w:szCs w:val="18"/>
              </w:rPr>
            </w:pPr>
            <w:r>
              <w:rPr>
                <w:rFonts w:eastAsiaTheme="minorEastAsia" w:hint="eastAsia"/>
                <w:szCs w:val="18"/>
              </w:rPr>
              <w:t>限定</w:t>
            </w:r>
          </w:p>
        </w:tc>
        <w:tc>
          <w:tcPr>
            <w:tcW w:w="1721" w:type="pct"/>
          </w:tcPr>
          <w:p w:rsidR="00D4159B" w:rsidRPr="00E95A07" w:rsidRDefault="00D4159B" w:rsidP="00E95A07">
            <w:pPr>
              <w:rPr>
                <w:szCs w:val="18"/>
              </w:rPr>
            </w:pPr>
            <w:r w:rsidRPr="00E95A07">
              <w:rPr>
                <w:szCs w:val="18"/>
              </w:rPr>
              <w:t>参数说明</w:t>
            </w:r>
          </w:p>
        </w:tc>
      </w:tr>
      <w:tr w:rsidR="00D4159B" w:rsidRPr="00E95A07" w:rsidTr="00715F8F">
        <w:tc>
          <w:tcPr>
            <w:tcW w:w="752" w:type="pct"/>
          </w:tcPr>
          <w:p w:rsidR="00D4159B" w:rsidRPr="00E95A07" w:rsidDel="00AC6F96" w:rsidRDefault="00D4159B" w:rsidP="00E95A07">
            <w:pPr>
              <w:rPr>
                <w:szCs w:val="18"/>
              </w:rPr>
            </w:pPr>
            <w:r w:rsidRPr="00E95A07">
              <w:rPr>
                <w:szCs w:val="18"/>
              </w:rPr>
              <w:t>ONUIP</w:t>
            </w:r>
          </w:p>
        </w:tc>
        <w:tc>
          <w:tcPr>
            <w:tcW w:w="937" w:type="pct"/>
          </w:tcPr>
          <w:p w:rsidR="00D4159B" w:rsidRPr="00E95A07" w:rsidRDefault="00D4159B" w:rsidP="00E95A07">
            <w:pPr>
              <w:rPr>
                <w:szCs w:val="18"/>
              </w:rPr>
            </w:pPr>
            <w:r w:rsidRPr="00E95A07">
              <w:rPr>
                <w:szCs w:val="18"/>
              </w:rPr>
              <w:t>OCTET STRING</w:t>
            </w:r>
          </w:p>
        </w:tc>
        <w:tc>
          <w:tcPr>
            <w:tcW w:w="1093" w:type="pct"/>
          </w:tcPr>
          <w:p w:rsidR="00D4159B" w:rsidRPr="00E95A07" w:rsidRDefault="00D4159B" w:rsidP="00E95A07">
            <w:pPr>
              <w:rPr>
                <w:szCs w:val="18"/>
              </w:rPr>
            </w:pPr>
            <w:r w:rsidRPr="00E95A07">
              <w:rPr>
                <w:szCs w:val="18"/>
              </w:rPr>
              <w:t>SIZE(128)</w:t>
            </w:r>
          </w:p>
        </w:tc>
        <w:tc>
          <w:tcPr>
            <w:tcW w:w="498" w:type="pct"/>
          </w:tcPr>
          <w:p w:rsidR="00D4159B" w:rsidRPr="00D4159B" w:rsidRDefault="00D4159B" w:rsidP="00E95A07">
            <w:pPr>
              <w:rPr>
                <w:rFonts w:eastAsiaTheme="minorEastAsia"/>
                <w:szCs w:val="18"/>
              </w:rPr>
            </w:pPr>
            <w:r>
              <w:rPr>
                <w:rFonts w:eastAsiaTheme="minorEastAsia" w:hint="eastAsia"/>
                <w:szCs w:val="18"/>
              </w:rPr>
              <w:t>M</w:t>
            </w:r>
          </w:p>
        </w:tc>
        <w:tc>
          <w:tcPr>
            <w:tcW w:w="1721" w:type="pct"/>
          </w:tcPr>
          <w:p w:rsidR="00D4159B" w:rsidRPr="00E95A07" w:rsidRDefault="00D4159B" w:rsidP="00E95A07">
            <w:pPr>
              <w:rPr>
                <w:szCs w:val="18"/>
              </w:rPr>
            </w:pPr>
            <w:r w:rsidRPr="00E95A07">
              <w:rPr>
                <w:szCs w:val="18"/>
              </w:rPr>
              <w:t>查询单个ONU时返回输入参数(查询全网ONU时，如具备IP地址时返回ONUIP，如不具备IP地址则返回OLTID、PONID、ONUID)</w:t>
            </w:r>
          </w:p>
        </w:tc>
      </w:tr>
      <w:tr w:rsidR="00D4159B" w:rsidRPr="00E95A07" w:rsidTr="00715F8F">
        <w:tc>
          <w:tcPr>
            <w:tcW w:w="752" w:type="pct"/>
          </w:tcPr>
          <w:p w:rsidR="00D4159B" w:rsidRPr="00E95A07" w:rsidDel="00AC6F96" w:rsidRDefault="00D4159B" w:rsidP="00E95A07">
            <w:pPr>
              <w:rPr>
                <w:szCs w:val="18"/>
              </w:rPr>
            </w:pPr>
            <w:r w:rsidRPr="00E95A07">
              <w:rPr>
                <w:szCs w:val="18"/>
              </w:rPr>
              <w:t>OLTID</w:t>
            </w:r>
          </w:p>
        </w:tc>
        <w:tc>
          <w:tcPr>
            <w:tcW w:w="937" w:type="pct"/>
          </w:tcPr>
          <w:p w:rsidR="00D4159B" w:rsidRPr="00E95A07" w:rsidRDefault="00D4159B" w:rsidP="00E95A07">
            <w:pPr>
              <w:rPr>
                <w:szCs w:val="18"/>
              </w:rPr>
            </w:pPr>
            <w:r w:rsidRPr="00E95A07">
              <w:rPr>
                <w:szCs w:val="18"/>
              </w:rPr>
              <w:t>OCTET STRING</w:t>
            </w:r>
          </w:p>
        </w:tc>
        <w:tc>
          <w:tcPr>
            <w:tcW w:w="1093" w:type="pct"/>
          </w:tcPr>
          <w:p w:rsidR="00D4159B" w:rsidRPr="00E95A07" w:rsidRDefault="00D4159B" w:rsidP="00E95A07">
            <w:pPr>
              <w:rPr>
                <w:szCs w:val="18"/>
              </w:rPr>
            </w:pPr>
            <w:r w:rsidRPr="00E95A07">
              <w:rPr>
                <w:szCs w:val="18"/>
              </w:rPr>
              <w:t>SIZE(128)</w:t>
            </w:r>
          </w:p>
        </w:tc>
        <w:tc>
          <w:tcPr>
            <w:tcW w:w="498" w:type="pct"/>
          </w:tcPr>
          <w:p w:rsidR="00D4159B" w:rsidRPr="00E95A07" w:rsidRDefault="00D4159B" w:rsidP="00DF234A">
            <w:pPr>
              <w:jc w:val="left"/>
              <w:rPr>
                <w:szCs w:val="18"/>
              </w:rPr>
            </w:pPr>
            <w:r>
              <w:rPr>
                <w:rFonts w:eastAsiaTheme="minorEastAsia" w:hint="eastAsia"/>
                <w:szCs w:val="18"/>
              </w:rPr>
              <w:t>M</w:t>
            </w:r>
          </w:p>
        </w:tc>
        <w:tc>
          <w:tcPr>
            <w:tcW w:w="1721" w:type="pct"/>
          </w:tcPr>
          <w:p w:rsidR="00D4159B" w:rsidRPr="00E95A07" w:rsidRDefault="00D4159B" w:rsidP="00DF234A">
            <w:pPr>
              <w:jc w:val="left"/>
              <w:rPr>
                <w:szCs w:val="18"/>
              </w:rPr>
            </w:pPr>
            <w:r w:rsidRPr="00E95A07">
              <w:rPr>
                <w:szCs w:val="18"/>
              </w:rPr>
              <w:t>OLT IP地址或名称,查询全网设备时返回IP地址。</w:t>
            </w:r>
          </w:p>
        </w:tc>
      </w:tr>
      <w:tr w:rsidR="00D4159B" w:rsidRPr="00E95A07" w:rsidTr="00715F8F">
        <w:tc>
          <w:tcPr>
            <w:tcW w:w="752" w:type="pct"/>
          </w:tcPr>
          <w:p w:rsidR="00D4159B" w:rsidRPr="00E95A07" w:rsidRDefault="00D4159B" w:rsidP="00E95A07">
            <w:pPr>
              <w:rPr>
                <w:szCs w:val="18"/>
              </w:rPr>
            </w:pPr>
            <w:r w:rsidRPr="00E95A07">
              <w:rPr>
                <w:szCs w:val="18"/>
              </w:rPr>
              <w:t>PONID</w:t>
            </w:r>
          </w:p>
        </w:tc>
        <w:tc>
          <w:tcPr>
            <w:tcW w:w="937" w:type="pct"/>
          </w:tcPr>
          <w:p w:rsidR="00D4159B" w:rsidRPr="00E95A07" w:rsidRDefault="00D4159B" w:rsidP="00E95A07">
            <w:pPr>
              <w:rPr>
                <w:szCs w:val="18"/>
              </w:rPr>
            </w:pPr>
            <w:r w:rsidRPr="00E95A07">
              <w:rPr>
                <w:szCs w:val="18"/>
              </w:rPr>
              <w:t>OCTET STRING</w:t>
            </w:r>
          </w:p>
        </w:tc>
        <w:tc>
          <w:tcPr>
            <w:tcW w:w="1093" w:type="pct"/>
          </w:tcPr>
          <w:p w:rsidR="00D4159B" w:rsidRPr="00DF234A" w:rsidRDefault="00D4159B" w:rsidP="00E95A07">
            <w:pPr>
              <w:rPr>
                <w:rFonts w:eastAsiaTheme="minorEastAsia"/>
                <w:szCs w:val="18"/>
              </w:rPr>
            </w:pPr>
            <w:r w:rsidRPr="00E95A07">
              <w:rPr>
                <w:szCs w:val="18"/>
              </w:rPr>
              <w:t>SIZE(128)</w:t>
            </w:r>
          </w:p>
        </w:tc>
        <w:tc>
          <w:tcPr>
            <w:tcW w:w="498" w:type="pct"/>
          </w:tcPr>
          <w:p w:rsidR="00D4159B" w:rsidRPr="00B800D5" w:rsidRDefault="00D4159B" w:rsidP="00E95A07">
            <w:pPr>
              <w:rPr>
                <w:rFonts w:ascii="宋体" w:cs="宋体"/>
                <w:kern w:val="0"/>
                <w:sz w:val="20"/>
                <w:szCs w:val="20"/>
              </w:rPr>
            </w:pPr>
            <w:r>
              <w:rPr>
                <w:rFonts w:eastAsiaTheme="minorEastAsia" w:hint="eastAsia"/>
                <w:szCs w:val="18"/>
              </w:rPr>
              <w:t>M</w:t>
            </w:r>
          </w:p>
        </w:tc>
        <w:tc>
          <w:tcPr>
            <w:tcW w:w="1721" w:type="pct"/>
          </w:tcPr>
          <w:p w:rsidR="00D4159B" w:rsidRPr="00E95A07" w:rsidRDefault="00D4159B" w:rsidP="00E95A07">
            <w:pPr>
              <w:rPr>
                <w:szCs w:val="18"/>
              </w:rPr>
            </w:pPr>
            <w:r w:rsidRPr="00715F8F">
              <w:rPr>
                <w:rFonts w:hint="eastAsia"/>
                <w:szCs w:val="18"/>
              </w:rPr>
              <w:t>PON口定位信息。格式为“机架-框-槽-端口号”，没有则使用NA代替，如0框0槽0端口为NA-0-0-0。</w:t>
            </w:r>
          </w:p>
        </w:tc>
      </w:tr>
      <w:tr w:rsidR="00D4159B" w:rsidRPr="00E95A07" w:rsidTr="00715F8F">
        <w:tc>
          <w:tcPr>
            <w:tcW w:w="752" w:type="pct"/>
          </w:tcPr>
          <w:p w:rsidR="00D4159B" w:rsidRPr="00E95A07" w:rsidRDefault="00D4159B" w:rsidP="00E95A07">
            <w:pPr>
              <w:rPr>
                <w:szCs w:val="18"/>
              </w:rPr>
            </w:pPr>
            <w:r w:rsidRPr="00E95A07">
              <w:rPr>
                <w:szCs w:val="18"/>
              </w:rPr>
              <w:lastRenderedPageBreak/>
              <w:t>ONUID</w:t>
            </w:r>
          </w:p>
        </w:tc>
        <w:tc>
          <w:tcPr>
            <w:tcW w:w="937" w:type="pct"/>
          </w:tcPr>
          <w:p w:rsidR="00D4159B" w:rsidRPr="00E95A07" w:rsidRDefault="00D4159B" w:rsidP="00E95A07">
            <w:pPr>
              <w:rPr>
                <w:szCs w:val="18"/>
              </w:rPr>
            </w:pPr>
            <w:r w:rsidRPr="00E95A07">
              <w:rPr>
                <w:szCs w:val="18"/>
              </w:rPr>
              <w:t>OCTET STRING</w:t>
            </w:r>
          </w:p>
        </w:tc>
        <w:tc>
          <w:tcPr>
            <w:tcW w:w="1093" w:type="pct"/>
          </w:tcPr>
          <w:p w:rsidR="00D4159B" w:rsidRPr="00E95A07" w:rsidRDefault="00D4159B" w:rsidP="00E95A07">
            <w:pPr>
              <w:rPr>
                <w:szCs w:val="18"/>
              </w:rPr>
            </w:pPr>
            <w:r w:rsidRPr="00E95A07">
              <w:rPr>
                <w:szCs w:val="18"/>
              </w:rPr>
              <w:t>SIZE(128)</w:t>
            </w:r>
          </w:p>
        </w:tc>
        <w:tc>
          <w:tcPr>
            <w:tcW w:w="498" w:type="pct"/>
          </w:tcPr>
          <w:p w:rsidR="00D4159B" w:rsidRPr="00E95A07" w:rsidRDefault="00D4159B" w:rsidP="00E95A07">
            <w:pPr>
              <w:rPr>
                <w:szCs w:val="18"/>
              </w:rPr>
            </w:pPr>
            <w:r>
              <w:rPr>
                <w:rFonts w:eastAsiaTheme="minorEastAsia" w:hint="eastAsia"/>
                <w:szCs w:val="18"/>
              </w:rPr>
              <w:t>M</w:t>
            </w:r>
          </w:p>
        </w:tc>
        <w:tc>
          <w:tcPr>
            <w:tcW w:w="1721" w:type="pct"/>
          </w:tcPr>
          <w:p w:rsidR="00D4159B" w:rsidRPr="00E95A07" w:rsidRDefault="00D4159B" w:rsidP="00E95A07">
            <w:pPr>
              <w:rPr>
                <w:szCs w:val="18"/>
              </w:rPr>
            </w:pPr>
            <w:r w:rsidRPr="00E95A07">
              <w:rPr>
                <w:szCs w:val="18"/>
              </w:rPr>
              <w:t>查询单个ONU时返回输入参数（查询全网ONU时返回ONUNO）</w:t>
            </w:r>
          </w:p>
        </w:tc>
      </w:tr>
      <w:tr w:rsidR="00D4159B" w:rsidRPr="00E95A07" w:rsidTr="00715F8F">
        <w:tc>
          <w:tcPr>
            <w:tcW w:w="752" w:type="pct"/>
          </w:tcPr>
          <w:p w:rsidR="00D4159B" w:rsidRPr="00E95A07" w:rsidRDefault="00D4159B" w:rsidP="00E95A07">
            <w:pPr>
              <w:rPr>
                <w:szCs w:val="18"/>
              </w:rPr>
            </w:pPr>
            <w:r w:rsidRPr="00E95A07">
              <w:rPr>
                <w:szCs w:val="18"/>
              </w:rPr>
              <w:t>BOARDID</w:t>
            </w:r>
          </w:p>
        </w:tc>
        <w:tc>
          <w:tcPr>
            <w:tcW w:w="937" w:type="pct"/>
          </w:tcPr>
          <w:p w:rsidR="00D4159B" w:rsidRPr="00E95A07" w:rsidRDefault="00D4159B" w:rsidP="00E95A07">
            <w:pPr>
              <w:rPr>
                <w:szCs w:val="18"/>
              </w:rPr>
            </w:pPr>
            <w:r w:rsidRPr="00E95A07">
              <w:rPr>
                <w:szCs w:val="18"/>
              </w:rPr>
              <w:t>OCTET STRING</w:t>
            </w:r>
          </w:p>
        </w:tc>
        <w:tc>
          <w:tcPr>
            <w:tcW w:w="1093" w:type="pct"/>
          </w:tcPr>
          <w:p w:rsidR="00D4159B" w:rsidRPr="00DF234A" w:rsidRDefault="00D4159B" w:rsidP="00E95A07">
            <w:pPr>
              <w:rPr>
                <w:rFonts w:eastAsiaTheme="minorEastAsia"/>
                <w:szCs w:val="18"/>
              </w:rPr>
            </w:pPr>
            <w:r w:rsidRPr="00E95A07">
              <w:rPr>
                <w:szCs w:val="18"/>
              </w:rPr>
              <w:t>SIZE(128)</w:t>
            </w:r>
          </w:p>
        </w:tc>
        <w:tc>
          <w:tcPr>
            <w:tcW w:w="498" w:type="pct"/>
          </w:tcPr>
          <w:p w:rsidR="00D4159B" w:rsidRPr="00DF234A" w:rsidRDefault="00D4159B" w:rsidP="00E95A07">
            <w:pPr>
              <w:rPr>
                <w:szCs w:val="18"/>
              </w:rPr>
            </w:pPr>
            <w:r>
              <w:rPr>
                <w:rFonts w:eastAsiaTheme="minorEastAsia" w:hint="eastAsia"/>
                <w:szCs w:val="18"/>
              </w:rPr>
              <w:t>M</w:t>
            </w:r>
          </w:p>
        </w:tc>
        <w:tc>
          <w:tcPr>
            <w:tcW w:w="1721" w:type="pct"/>
          </w:tcPr>
          <w:p w:rsidR="00D4159B" w:rsidRPr="00E95A07" w:rsidRDefault="00B00587" w:rsidP="00E95A07">
            <w:pPr>
              <w:rPr>
                <w:szCs w:val="18"/>
              </w:rPr>
            </w:pPr>
            <w:r>
              <w:rPr>
                <w:rFonts w:hint="eastAsia"/>
                <w:szCs w:val="18"/>
              </w:rPr>
              <w:t>单元盘</w:t>
            </w:r>
            <w:r w:rsidR="00D4159B" w:rsidRPr="00DF234A">
              <w:rPr>
                <w:rFonts w:hint="eastAsia"/>
                <w:szCs w:val="18"/>
              </w:rPr>
              <w:t>定位信息。格式为“机架-</w:t>
            </w:r>
            <w:r w:rsidR="00D4159B" w:rsidRPr="00DF234A">
              <w:rPr>
                <w:rFonts w:ascii="宋体" w:eastAsia="宋体" w:hAnsi="宋体" w:cs="宋体" w:hint="eastAsia"/>
                <w:szCs w:val="18"/>
              </w:rPr>
              <w:t>框</w:t>
            </w:r>
            <w:r w:rsidR="00D4159B" w:rsidRPr="00DF234A">
              <w:rPr>
                <w:szCs w:val="18"/>
              </w:rPr>
              <w:t>-</w:t>
            </w:r>
            <w:r w:rsidR="00D4159B" w:rsidRPr="00DF234A">
              <w:rPr>
                <w:rFonts w:ascii="宋体" w:eastAsia="宋体" w:hAnsi="宋体" w:cs="宋体" w:hint="eastAsia"/>
                <w:szCs w:val="18"/>
              </w:rPr>
              <w:t>槽</w:t>
            </w:r>
            <w:r w:rsidR="00D4159B" w:rsidRPr="00DF234A">
              <w:rPr>
                <w:szCs w:val="18"/>
              </w:rPr>
              <w:t>”</w:t>
            </w:r>
            <w:r w:rsidR="00D4159B" w:rsidRPr="00DF234A">
              <w:rPr>
                <w:rFonts w:ascii="宋体" w:eastAsia="宋体" w:hAnsi="宋体" w:cs="宋体" w:hint="eastAsia"/>
                <w:szCs w:val="18"/>
              </w:rPr>
              <w:t>，没有则使用</w:t>
            </w:r>
            <w:r w:rsidR="00D4159B" w:rsidRPr="00DF234A">
              <w:rPr>
                <w:szCs w:val="18"/>
              </w:rPr>
              <w:t>NA</w:t>
            </w:r>
            <w:r w:rsidR="00D4159B" w:rsidRPr="00DF234A">
              <w:rPr>
                <w:rFonts w:ascii="宋体" w:eastAsia="宋体" w:hAnsi="宋体" w:cs="宋体" w:hint="eastAsia"/>
                <w:szCs w:val="18"/>
              </w:rPr>
              <w:t>代替，如</w:t>
            </w:r>
            <w:r w:rsidR="00D4159B" w:rsidRPr="00DF234A">
              <w:rPr>
                <w:szCs w:val="18"/>
              </w:rPr>
              <w:t>0</w:t>
            </w:r>
            <w:r w:rsidR="00D4159B" w:rsidRPr="00DF234A">
              <w:rPr>
                <w:rFonts w:ascii="宋体" w:eastAsia="宋体" w:hAnsi="宋体" w:cs="宋体" w:hint="eastAsia"/>
                <w:szCs w:val="18"/>
              </w:rPr>
              <w:t>框</w:t>
            </w:r>
            <w:r>
              <w:rPr>
                <w:rFonts w:ascii="宋体" w:eastAsia="宋体" w:hAnsi="宋体" w:cs="宋体" w:hint="eastAsia"/>
                <w:szCs w:val="18"/>
              </w:rPr>
              <w:t>单元盘</w:t>
            </w:r>
            <w:r w:rsidR="00D4159B" w:rsidRPr="00DF234A">
              <w:rPr>
                <w:rFonts w:ascii="宋体" w:eastAsia="宋体" w:hAnsi="宋体" w:cs="宋体" w:hint="eastAsia"/>
                <w:szCs w:val="18"/>
              </w:rPr>
              <w:t>标识为</w:t>
            </w:r>
            <w:r w:rsidR="00D4159B" w:rsidRPr="00DF234A">
              <w:rPr>
                <w:szCs w:val="18"/>
              </w:rPr>
              <w:t>NA-0-NA</w:t>
            </w:r>
            <w:r w:rsidR="00D4159B" w:rsidRPr="00DF234A">
              <w:rPr>
                <w:rFonts w:hint="eastAsia"/>
                <w:szCs w:val="18"/>
              </w:rPr>
              <w:t>。</w:t>
            </w:r>
          </w:p>
        </w:tc>
      </w:tr>
      <w:tr w:rsidR="00D4159B" w:rsidRPr="00E95A07" w:rsidTr="00715F8F">
        <w:tc>
          <w:tcPr>
            <w:tcW w:w="752" w:type="pct"/>
          </w:tcPr>
          <w:p w:rsidR="00D4159B" w:rsidRPr="00E95A07" w:rsidRDefault="00D4159B" w:rsidP="00E95A07">
            <w:pPr>
              <w:rPr>
                <w:szCs w:val="18"/>
              </w:rPr>
            </w:pPr>
            <w:r w:rsidRPr="00E95A07">
              <w:rPr>
                <w:szCs w:val="18"/>
              </w:rPr>
              <w:t>BOARDTYPE</w:t>
            </w:r>
          </w:p>
        </w:tc>
        <w:tc>
          <w:tcPr>
            <w:tcW w:w="937" w:type="pct"/>
          </w:tcPr>
          <w:p w:rsidR="00D4159B" w:rsidRPr="00E95A07" w:rsidRDefault="00D4159B" w:rsidP="00E95A07">
            <w:pPr>
              <w:rPr>
                <w:szCs w:val="18"/>
              </w:rPr>
            </w:pPr>
            <w:r w:rsidRPr="00E95A07">
              <w:rPr>
                <w:szCs w:val="18"/>
              </w:rPr>
              <w:t>OCTET STRING</w:t>
            </w:r>
          </w:p>
        </w:tc>
        <w:tc>
          <w:tcPr>
            <w:tcW w:w="1093" w:type="pct"/>
          </w:tcPr>
          <w:p w:rsidR="00D4159B" w:rsidRPr="00E95A07" w:rsidRDefault="00D4159B" w:rsidP="00E95A07">
            <w:pPr>
              <w:rPr>
                <w:szCs w:val="18"/>
              </w:rPr>
            </w:pPr>
            <w:r w:rsidRPr="00E95A07">
              <w:rPr>
                <w:szCs w:val="18"/>
              </w:rPr>
              <w:t>SIZE(128)</w:t>
            </w:r>
          </w:p>
        </w:tc>
        <w:tc>
          <w:tcPr>
            <w:tcW w:w="498" w:type="pct"/>
          </w:tcPr>
          <w:p w:rsidR="00D4159B" w:rsidRPr="00E95A07" w:rsidRDefault="00D4159B" w:rsidP="00E95A07">
            <w:pPr>
              <w:rPr>
                <w:szCs w:val="18"/>
              </w:rPr>
            </w:pPr>
            <w:r>
              <w:rPr>
                <w:rFonts w:eastAsiaTheme="minorEastAsia" w:hint="eastAsia"/>
                <w:szCs w:val="18"/>
              </w:rPr>
              <w:t>M</w:t>
            </w:r>
          </w:p>
        </w:tc>
        <w:tc>
          <w:tcPr>
            <w:tcW w:w="1721" w:type="pct"/>
          </w:tcPr>
          <w:p w:rsidR="00D4159B" w:rsidRPr="00E95A07" w:rsidRDefault="00B00587" w:rsidP="00E95A07">
            <w:pPr>
              <w:rPr>
                <w:szCs w:val="18"/>
              </w:rPr>
            </w:pPr>
            <w:r>
              <w:rPr>
                <w:szCs w:val="18"/>
              </w:rPr>
              <w:t>单元盘</w:t>
            </w:r>
            <w:r w:rsidR="00D4159B" w:rsidRPr="00E95A07">
              <w:rPr>
                <w:szCs w:val="18"/>
              </w:rPr>
              <w:t>类型</w:t>
            </w:r>
          </w:p>
        </w:tc>
      </w:tr>
      <w:tr w:rsidR="00D4159B" w:rsidRPr="00E95A07" w:rsidTr="00715F8F">
        <w:tc>
          <w:tcPr>
            <w:tcW w:w="752" w:type="pct"/>
          </w:tcPr>
          <w:p w:rsidR="00D4159B" w:rsidRPr="00E95A07" w:rsidRDefault="00D4159B" w:rsidP="00E95A07">
            <w:pPr>
              <w:rPr>
                <w:szCs w:val="18"/>
              </w:rPr>
            </w:pPr>
            <w:r w:rsidRPr="00E95A07">
              <w:rPr>
                <w:szCs w:val="18"/>
              </w:rPr>
              <w:t>BSERVICE</w:t>
            </w:r>
          </w:p>
        </w:tc>
        <w:tc>
          <w:tcPr>
            <w:tcW w:w="937" w:type="pct"/>
          </w:tcPr>
          <w:p w:rsidR="00D4159B" w:rsidRPr="00E95A07" w:rsidRDefault="00D4159B" w:rsidP="00E95A07">
            <w:pPr>
              <w:rPr>
                <w:szCs w:val="18"/>
              </w:rPr>
            </w:pPr>
            <w:r w:rsidRPr="00E95A07">
              <w:rPr>
                <w:szCs w:val="18"/>
              </w:rPr>
              <w:t>OCTET STRING</w:t>
            </w:r>
          </w:p>
        </w:tc>
        <w:tc>
          <w:tcPr>
            <w:tcW w:w="1093" w:type="pct"/>
          </w:tcPr>
          <w:p w:rsidR="00D4159B" w:rsidRPr="00E95A07" w:rsidRDefault="00D4159B" w:rsidP="00E95A07">
            <w:pPr>
              <w:rPr>
                <w:szCs w:val="18"/>
              </w:rPr>
            </w:pPr>
            <w:r w:rsidRPr="00E95A07">
              <w:rPr>
                <w:szCs w:val="18"/>
              </w:rPr>
              <w:t>Power</w:t>
            </w:r>
          </w:p>
          <w:p w:rsidR="00D4159B" w:rsidRPr="00E95A07" w:rsidRDefault="00D4159B" w:rsidP="00E95A07">
            <w:pPr>
              <w:rPr>
                <w:szCs w:val="18"/>
              </w:rPr>
            </w:pPr>
            <w:r w:rsidRPr="00E95A07">
              <w:rPr>
                <w:szCs w:val="18"/>
              </w:rPr>
              <w:t>ETH</w:t>
            </w:r>
          </w:p>
          <w:p w:rsidR="00D4159B" w:rsidRPr="00E95A07" w:rsidRDefault="00D4159B" w:rsidP="00E95A07">
            <w:pPr>
              <w:rPr>
                <w:szCs w:val="18"/>
              </w:rPr>
            </w:pPr>
            <w:r w:rsidRPr="00E95A07">
              <w:rPr>
                <w:szCs w:val="18"/>
              </w:rPr>
              <w:t>ADSL</w:t>
            </w:r>
          </w:p>
          <w:p w:rsidR="00D4159B" w:rsidRDefault="00D4159B" w:rsidP="00E95A07">
            <w:pPr>
              <w:rPr>
                <w:rFonts w:eastAsiaTheme="minorEastAsia"/>
                <w:szCs w:val="18"/>
              </w:rPr>
            </w:pPr>
            <w:r w:rsidRPr="00E95A07">
              <w:rPr>
                <w:szCs w:val="18"/>
              </w:rPr>
              <w:t>VDSL</w:t>
            </w:r>
          </w:p>
          <w:p w:rsidR="00D4159B" w:rsidRPr="00E95A07" w:rsidRDefault="00D4159B" w:rsidP="00E95A07">
            <w:pPr>
              <w:rPr>
                <w:szCs w:val="18"/>
              </w:rPr>
            </w:pPr>
            <w:r w:rsidRPr="00E95A07">
              <w:rPr>
                <w:szCs w:val="18"/>
              </w:rPr>
              <w:t>POTS</w:t>
            </w:r>
          </w:p>
          <w:p w:rsidR="00D4159B" w:rsidRPr="00E95A07" w:rsidRDefault="00D4159B" w:rsidP="00E95A07">
            <w:pPr>
              <w:rPr>
                <w:szCs w:val="18"/>
              </w:rPr>
            </w:pPr>
            <w:r w:rsidRPr="00E95A07">
              <w:rPr>
                <w:szCs w:val="18"/>
              </w:rPr>
              <w:t>E1</w:t>
            </w:r>
          </w:p>
          <w:p w:rsidR="00D4159B" w:rsidRPr="00E95A07" w:rsidRDefault="00D4159B" w:rsidP="00E95A07">
            <w:pPr>
              <w:rPr>
                <w:szCs w:val="18"/>
              </w:rPr>
            </w:pPr>
            <w:r w:rsidRPr="00E95A07">
              <w:rPr>
                <w:szCs w:val="18"/>
              </w:rPr>
              <w:t>GPON</w:t>
            </w:r>
          </w:p>
          <w:p w:rsidR="00D4159B" w:rsidRPr="00E95A07" w:rsidRDefault="00D4159B" w:rsidP="00E95A07">
            <w:pPr>
              <w:rPr>
                <w:szCs w:val="18"/>
              </w:rPr>
            </w:pPr>
            <w:r w:rsidRPr="00E95A07">
              <w:rPr>
                <w:szCs w:val="18"/>
              </w:rPr>
              <w:t>EPON</w:t>
            </w:r>
          </w:p>
          <w:p w:rsidR="00D4159B" w:rsidRPr="00E95A07" w:rsidRDefault="00D4159B" w:rsidP="00E95A07">
            <w:pPr>
              <w:rPr>
                <w:szCs w:val="18"/>
              </w:rPr>
            </w:pPr>
            <w:r w:rsidRPr="00E95A07">
              <w:rPr>
                <w:szCs w:val="18"/>
              </w:rPr>
              <w:t>Control(主控板)</w:t>
            </w:r>
          </w:p>
          <w:p w:rsidR="00D4159B" w:rsidRPr="00E95A07" w:rsidRDefault="00D4159B" w:rsidP="00E95A07">
            <w:pPr>
              <w:rPr>
                <w:szCs w:val="18"/>
              </w:rPr>
            </w:pPr>
            <w:r w:rsidRPr="00E95A07">
              <w:rPr>
                <w:szCs w:val="18"/>
              </w:rPr>
              <w:t>Other</w:t>
            </w:r>
          </w:p>
        </w:tc>
        <w:tc>
          <w:tcPr>
            <w:tcW w:w="498" w:type="pct"/>
          </w:tcPr>
          <w:p w:rsidR="00D4159B" w:rsidRPr="00E95A07" w:rsidRDefault="00D4159B" w:rsidP="00E95A07">
            <w:pPr>
              <w:rPr>
                <w:szCs w:val="18"/>
              </w:rPr>
            </w:pPr>
            <w:r>
              <w:rPr>
                <w:rFonts w:eastAsiaTheme="minorEastAsia" w:hint="eastAsia"/>
                <w:szCs w:val="18"/>
              </w:rPr>
              <w:t>M</w:t>
            </w:r>
          </w:p>
        </w:tc>
        <w:tc>
          <w:tcPr>
            <w:tcW w:w="1721" w:type="pct"/>
          </w:tcPr>
          <w:p w:rsidR="00D4159B" w:rsidRPr="00E95A07" w:rsidRDefault="00B00587" w:rsidP="00E95A07">
            <w:pPr>
              <w:rPr>
                <w:szCs w:val="18"/>
              </w:rPr>
            </w:pPr>
            <w:r>
              <w:rPr>
                <w:szCs w:val="18"/>
              </w:rPr>
              <w:t>单元盘</w:t>
            </w:r>
            <w:r w:rsidR="00D4159B" w:rsidRPr="00E95A07">
              <w:rPr>
                <w:szCs w:val="18"/>
              </w:rPr>
              <w:t>业务类型</w:t>
            </w:r>
          </w:p>
        </w:tc>
      </w:tr>
      <w:tr w:rsidR="00D4159B" w:rsidRPr="00E95A07" w:rsidTr="00715F8F">
        <w:tc>
          <w:tcPr>
            <w:tcW w:w="752" w:type="pct"/>
          </w:tcPr>
          <w:p w:rsidR="00D4159B" w:rsidRPr="00E95A07" w:rsidRDefault="00D4159B" w:rsidP="00E95A07">
            <w:pPr>
              <w:rPr>
                <w:szCs w:val="18"/>
              </w:rPr>
            </w:pPr>
            <w:r w:rsidRPr="00E95A07">
              <w:rPr>
                <w:szCs w:val="18"/>
              </w:rPr>
              <w:t>PNUM</w:t>
            </w:r>
          </w:p>
        </w:tc>
        <w:tc>
          <w:tcPr>
            <w:tcW w:w="937" w:type="pct"/>
          </w:tcPr>
          <w:p w:rsidR="00D4159B" w:rsidRPr="00E95A07" w:rsidRDefault="00D4159B" w:rsidP="00E95A07">
            <w:pPr>
              <w:rPr>
                <w:szCs w:val="18"/>
              </w:rPr>
            </w:pPr>
            <w:r w:rsidRPr="00E95A07">
              <w:rPr>
                <w:szCs w:val="18"/>
              </w:rPr>
              <w:t>INTEGER</w:t>
            </w:r>
          </w:p>
        </w:tc>
        <w:tc>
          <w:tcPr>
            <w:tcW w:w="1093" w:type="pct"/>
          </w:tcPr>
          <w:p w:rsidR="00D4159B" w:rsidRPr="00E95A07" w:rsidRDefault="00D4159B" w:rsidP="00E95A07">
            <w:pPr>
              <w:rPr>
                <w:szCs w:val="18"/>
              </w:rPr>
            </w:pPr>
            <w:r w:rsidRPr="00E95A07">
              <w:rPr>
                <w:szCs w:val="18"/>
              </w:rPr>
              <w:t>0</w:t>
            </w:r>
            <w:r>
              <w:rPr>
                <w:szCs w:val="18"/>
              </w:rPr>
              <w:t>-</w:t>
            </w:r>
            <w:r w:rsidRPr="00E95A07">
              <w:rPr>
                <w:szCs w:val="18"/>
              </w:rPr>
              <w:t>64</w:t>
            </w:r>
          </w:p>
        </w:tc>
        <w:tc>
          <w:tcPr>
            <w:tcW w:w="498" w:type="pct"/>
          </w:tcPr>
          <w:p w:rsidR="00D4159B" w:rsidRPr="00E95A07" w:rsidRDefault="00D4159B" w:rsidP="00E95A07">
            <w:pPr>
              <w:rPr>
                <w:szCs w:val="18"/>
              </w:rPr>
            </w:pPr>
            <w:r>
              <w:rPr>
                <w:rFonts w:eastAsiaTheme="minorEastAsia" w:hint="eastAsia"/>
                <w:szCs w:val="18"/>
              </w:rPr>
              <w:t>M</w:t>
            </w:r>
          </w:p>
        </w:tc>
        <w:tc>
          <w:tcPr>
            <w:tcW w:w="1721" w:type="pct"/>
          </w:tcPr>
          <w:p w:rsidR="00D4159B" w:rsidRPr="00E95A07" w:rsidRDefault="00D4159B" w:rsidP="00E95A07">
            <w:pPr>
              <w:rPr>
                <w:szCs w:val="18"/>
              </w:rPr>
            </w:pPr>
            <w:r w:rsidRPr="00E95A07">
              <w:rPr>
                <w:szCs w:val="18"/>
              </w:rPr>
              <w:t>端口数目</w:t>
            </w:r>
          </w:p>
        </w:tc>
      </w:tr>
      <w:tr w:rsidR="00D4159B" w:rsidRPr="00E95A07" w:rsidTr="00715F8F">
        <w:tc>
          <w:tcPr>
            <w:tcW w:w="752" w:type="pct"/>
          </w:tcPr>
          <w:p w:rsidR="00D4159B" w:rsidRPr="00E95A07" w:rsidRDefault="00D4159B" w:rsidP="00E95A07">
            <w:pPr>
              <w:rPr>
                <w:szCs w:val="18"/>
              </w:rPr>
            </w:pPr>
            <w:r w:rsidRPr="00E95A07">
              <w:rPr>
                <w:szCs w:val="18"/>
              </w:rPr>
              <w:t>SWVER</w:t>
            </w:r>
          </w:p>
        </w:tc>
        <w:tc>
          <w:tcPr>
            <w:tcW w:w="937" w:type="pct"/>
          </w:tcPr>
          <w:p w:rsidR="00D4159B" w:rsidRPr="00E95A07" w:rsidRDefault="00D4159B" w:rsidP="00E95A07">
            <w:pPr>
              <w:rPr>
                <w:szCs w:val="18"/>
              </w:rPr>
            </w:pPr>
            <w:r w:rsidRPr="00E95A07">
              <w:rPr>
                <w:szCs w:val="18"/>
              </w:rPr>
              <w:t>OCTET STRING</w:t>
            </w:r>
          </w:p>
        </w:tc>
        <w:tc>
          <w:tcPr>
            <w:tcW w:w="1093" w:type="pct"/>
          </w:tcPr>
          <w:p w:rsidR="00D4159B" w:rsidRPr="00E95A07" w:rsidRDefault="00D4159B" w:rsidP="00E95A07">
            <w:pPr>
              <w:rPr>
                <w:szCs w:val="18"/>
              </w:rPr>
            </w:pPr>
            <w:r w:rsidRPr="00E95A07">
              <w:rPr>
                <w:szCs w:val="18"/>
              </w:rPr>
              <w:t>SIZE(255)</w:t>
            </w:r>
          </w:p>
        </w:tc>
        <w:tc>
          <w:tcPr>
            <w:tcW w:w="498" w:type="pct"/>
          </w:tcPr>
          <w:p w:rsidR="00D4159B" w:rsidRPr="00E95A07" w:rsidRDefault="00D4159B" w:rsidP="00E95A07">
            <w:pPr>
              <w:rPr>
                <w:szCs w:val="18"/>
              </w:rPr>
            </w:pPr>
            <w:r>
              <w:rPr>
                <w:rFonts w:eastAsiaTheme="minorEastAsia" w:hint="eastAsia"/>
                <w:szCs w:val="18"/>
              </w:rPr>
              <w:t>M</w:t>
            </w:r>
          </w:p>
        </w:tc>
        <w:tc>
          <w:tcPr>
            <w:tcW w:w="1721" w:type="pct"/>
          </w:tcPr>
          <w:p w:rsidR="00D4159B" w:rsidRPr="00E95A07" w:rsidRDefault="00D4159B" w:rsidP="00E95A07">
            <w:pPr>
              <w:rPr>
                <w:szCs w:val="18"/>
              </w:rPr>
            </w:pPr>
            <w:r w:rsidRPr="00E95A07">
              <w:rPr>
                <w:szCs w:val="18"/>
              </w:rPr>
              <w:t>软件版本</w:t>
            </w:r>
          </w:p>
        </w:tc>
      </w:tr>
      <w:tr w:rsidR="00D4159B" w:rsidRPr="00E95A07" w:rsidTr="00715F8F">
        <w:tc>
          <w:tcPr>
            <w:tcW w:w="752" w:type="pct"/>
          </w:tcPr>
          <w:p w:rsidR="00D4159B" w:rsidRPr="00E95A07" w:rsidRDefault="00D4159B" w:rsidP="00E95A07">
            <w:pPr>
              <w:rPr>
                <w:szCs w:val="18"/>
              </w:rPr>
            </w:pPr>
            <w:r w:rsidRPr="00E95A07">
              <w:rPr>
                <w:szCs w:val="18"/>
              </w:rPr>
              <w:t>HWVER</w:t>
            </w:r>
          </w:p>
        </w:tc>
        <w:tc>
          <w:tcPr>
            <w:tcW w:w="937" w:type="pct"/>
          </w:tcPr>
          <w:p w:rsidR="00D4159B" w:rsidRPr="00E95A07" w:rsidRDefault="00D4159B" w:rsidP="00E95A07">
            <w:pPr>
              <w:rPr>
                <w:szCs w:val="18"/>
              </w:rPr>
            </w:pPr>
            <w:r w:rsidRPr="00E95A07">
              <w:rPr>
                <w:szCs w:val="18"/>
              </w:rPr>
              <w:t>OCTET STRING</w:t>
            </w:r>
          </w:p>
        </w:tc>
        <w:tc>
          <w:tcPr>
            <w:tcW w:w="1093" w:type="pct"/>
          </w:tcPr>
          <w:p w:rsidR="00D4159B" w:rsidRPr="00E95A07" w:rsidRDefault="00D4159B" w:rsidP="00E95A07">
            <w:pPr>
              <w:rPr>
                <w:szCs w:val="18"/>
              </w:rPr>
            </w:pPr>
            <w:r w:rsidRPr="00E95A07">
              <w:rPr>
                <w:szCs w:val="18"/>
              </w:rPr>
              <w:t>SIZE(255)</w:t>
            </w:r>
          </w:p>
        </w:tc>
        <w:tc>
          <w:tcPr>
            <w:tcW w:w="498" w:type="pct"/>
          </w:tcPr>
          <w:p w:rsidR="00D4159B" w:rsidRPr="00E95A07" w:rsidRDefault="00D4159B" w:rsidP="00E95A07">
            <w:pPr>
              <w:rPr>
                <w:szCs w:val="18"/>
              </w:rPr>
            </w:pPr>
            <w:r>
              <w:rPr>
                <w:rFonts w:eastAsiaTheme="minorEastAsia" w:hint="eastAsia"/>
                <w:szCs w:val="18"/>
              </w:rPr>
              <w:t>M</w:t>
            </w:r>
          </w:p>
        </w:tc>
        <w:tc>
          <w:tcPr>
            <w:tcW w:w="1721" w:type="pct"/>
          </w:tcPr>
          <w:p w:rsidR="00D4159B" w:rsidRPr="00E95A07" w:rsidRDefault="00D4159B" w:rsidP="00E95A07">
            <w:pPr>
              <w:rPr>
                <w:szCs w:val="18"/>
              </w:rPr>
            </w:pPr>
            <w:r w:rsidRPr="00E95A07">
              <w:rPr>
                <w:szCs w:val="18"/>
              </w:rPr>
              <w:t>硬件版本</w:t>
            </w:r>
          </w:p>
        </w:tc>
      </w:tr>
      <w:tr w:rsidR="00D4159B" w:rsidRPr="00E95A07" w:rsidTr="00715F8F">
        <w:tc>
          <w:tcPr>
            <w:tcW w:w="752" w:type="pct"/>
          </w:tcPr>
          <w:p w:rsidR="00D4159B" w:rsidRPr="00E95A07" w:rsidRDefault="00D4159B" w:rsidP="00E95A07">
            <w:pPr>
              <w:rPr>
                <w:szCs w:val="18"/>
              </w:rPr>
            </w:pPr>
            <w:r w:rsidRPr="00E95A07">
              <w:rPr>
                <w:szCs w:val="18"/>
              </w:rPr>
              <w:t>ESN</w:t>
            </w:r>
          </w:p>
        </w:tc>
        <w:tc>
          <w:tcPr>
            <w:tcW w:w="937" w:type="pct"/>
          </w:tcPr>
          <w:p w:rsidR="00D4159B" w:rsidRPr="00E95A07" w:rsidRDefault="00D4159B" w:rsidP="00E95A07">
            <w:pPr>
              <w:rPr>
                <w:szCs w:val="18"/>
              </w:rPr>
            </w:pPr>
            <w:r w:rsidRPr="00E95A07">
              <w:rPr>
                <w:szCs w:val="18"/>
              </w:rPr>
              <w:t>OCTET STRING</w:t>
            </w:r>
          </w:p>
        </w:tc>
        <w:tc>
          <w:tcPr>
            <w:tcW w:w="1093" w:type="pct"/>
          </w:tcPr>
          <w:p w:rsidR="00D4159B" w:rsidRPr="00E95A07" w:rsidRDefault="00D4159B" w:rsidP="00E95A07">
            <w:pPr>
              <w:rPr>
                <w:szCs w:val="18"/>
              </w:rPr>
            </w:pPr>
            <w:r w:rsidRPr="00E95A07">
              <w:rPr>
                <w:szCs w:val="18"/>
              </w:rPr>
              <w:t>SIZE(255)</w:t>
            </w:r>
          </w:p>
        </w:tc>
        <w:tc>
          <w:tcPr>
            <w:tcW w:w="498" w:type="pct"/>
          </w:tcPr>
          <w:p w:rsidR="00D4159B" w:rsidRPr="00E95A07" w:rsidRDefault="008421D1" w:rsidP="00E95A07">
            <w:pPr>
              <w:rPr>
                <w:szCs w:val="18"/>
              </w:rPr>
            </w:pPr>
            <w:r>
              <w:rPr>
                <w:rFonts w:eastAsiaTheme="minorEastAsia" w:hint="eastAsia"/>
                <w:szCs w:val="18"/>
              </w:rPr>
              <w:t>O</w:t>
            </w:r>
            <w:bookmarkStart w:id="373" w:name="_GoBack"/>
            <w:bookmarkEnd w:id="373"/>
          </w:p>
        </w:tc>
        <w:tc>
          <w:tcPr>
            <w:tcW w:w="1721" w:type="pct"/>
          </w:tcPr>
          <w:p w:rsidR="00D4159B" w:rsidRPr="001C434D" w:rsidRDefault="00B00587" w:rsidP="001C434D">
            <w:pPr>
              <w:rPr>
                <w:rFonts w:eastAsiaTheme="minorEastAsia"/>
                <w:szCs w:val="18"/>
              </w:rPr>
            </w:pPr>
            <w:r>
              <w:rPr>
                <w:rFonts w:ascii="宋体" w:eastAsia="宋体" w:hAnsi="宋体" w:cs="宋体" w:hint="eastAsia"/>
                <w:szCs w:val="18"/>
              </w:rPr>
              <w:t>单元盘</w:t>
            </w:r>
            <w:r w:rsidR="00D4159B" w:rsidRPr="00E95A07">
              <w:rPr>
                <w:rFonts w:ascii="宋体" w:eastAsia="宋体" w:hAnsi="宋体" w:cs="宋体" w:hint="eastAsia"/>
                <w:szCs w:val="18"/>
              </w:rPr>
              <w:t>电子序列号</w:t>
            </w:r>
          </w:p>
        </w:tc>
      </w:tr>
    </w:tbl>
    <w:p w:rsidR="00C546B9" w:rsidRDefault="00C546B9" w:rsidP="00C546B9">
      <w:pPr>
        <w:pStyle w:val="TerminalDisplay"/>
        <w:ind w:left="0"/>
        <w:rPr>
          <w:rFonts w:ascii="Times New Roman" w:hAnsi="Times New Roman" w:cs="Times New Roman"/>
          <w:sz w:val="21"/>
          <w:szCs w:val="21"/>
        </w:rPr>
      </w:pPr>
    </w:p>
    <w:p w:rsidR="00FA6C61" w:rsidRPr="00980B53" w:rsidRDefault="00FA6C61" w:rsidP="00980B53">
      <w:pPr>
        <w:pStyle w:val="TimesNewRoman05"/>
        <w:ind w:left="0"/>
        <w:rPr>
          <w:rFonts w:cs="Times New Roman"/>
        </w:rPr>
      </w:pPr>
      <w:bookmarkStart w:id="374" w:name="_Toc422211156"/>
      <w:r w:rsidRPr="00980B53">
        <w:rPr>
          <w:rFonts w:cs="Times New Roman"/>
        </w:rPr>
        <w:t>PON</w:t>
      </w:r>
      <w:r w:rsidR="00272013" w:rsidRPr="00980B53">
        <w:rPr>
          <w:rFonts w:cs="Times New Roman"/>
        </w:rPr>
        <w:t>口</w:t>
      </w:r>
      <w:r w:rsidRPr="00980B53">
        <w:rPr>
          <w:rFonts w:cs="Times New Roman"/>
        </w:rPr>
        <w:t>管理功能</w:t>
      </w:r>
      <w:bookmarkEnd w:id="374"/>
    </w:p>
    <w:p w:rsidR="00000000" w:rsidRDefault="005B625D" w:rsidP="00CE4D8A">
      <w:pPr>
        <w:pStyle w:val="TimesNewRoman050"/>
        <w:spacing w:afterLines="50"/>
        <w:ind w:left="0"/>
        <w:rPr>
          <w:rFonts w:cs="Times New Roman"/>
        </w:rPr>
        <w:pPrChange w:id="375" w:author="CMDI-LVLIANGDONG" w:date="2015-07-22T10:29:00Z">
          <w:pPr>
            <w:pStyle w:val="TimesNewRoman050"/>
            <w:spacing w:afterLines="50"/>
            <w:ind w:left="0"/>
          </w:pPr>
        </w:pPrChange>
      </w:pPr>
      <w:bookmarkStart w:id="376" w:name="_Toc421546423"/>
      <w:bookmarkStart w:id="377" w:name="_Toc422211157"/>
      <w:r w:rsidRPr="00B32D33">
        <w:rPr>
          <w:rFonts w:cs="Times New Roman"/>
        </w:rPr>
        <w:t>概述</w:t>
      </w:r>
      <w:bookmarkEnd w:id="376"/>
      <w:bookmarkEnd w:id="377"/>
    </w:p>
    <w:p w:rsidR="005B625D" w:rsidRPr="009C1E89" w:rsidRDefault="005B625D" w:rsidP="009C1E89">
      <w:pPr>
        <w:spacing w:line="360" w:lineRule="auto"/>
        <w:ind w:firstLine="420"/>
        <w:rPr>
          <w:szCs w:val="21"/>
        </w:rPr>
      </w:pPr>
      <w:r w:rsidRPr="009C1E89">
        <w:rPr>
          <w:szCs w:val="21"/>
        </w:rPr>
        <w:t>本规范中此接口主要完成</w:t>
      </w:r>
      <w:r w:rsidRPr="009C1E89">
        <w:rPr>
          <w:rFonts w:hint="eastAsia"/>
          <w:szCs w:val="21"/>
        </w:rPr>
        <w:t>NMS</w:t>
      </w:r>
      <w:r w:rsidRPr="009C1E89">
        <w:rPr>
          <w:rFonts w:hint="eastAsia"/>
          <w:szCs w:val="21"/>
        </w:rPr>
        <w:t>对网元</w:t>
      </w:r>
      <w:r w:rsidRPr="009C1E89">
        <w:rPr>
          <w:rFonts w:hint="eastAsia"/>
          <w:szCs w:val="21"/>
        </w:rPr>
        <w:t>PON</w:t>
      </w:r>
      <w:r w:rsidRPr="009C1E89">
        <w:rPr>
          <w:rFonts w:hint="eastAsia"/>
          <w:szCs w:val="21"/>
        </w:rPr>
        <w:t>口信息的管理。</w:t>
      </w:r>
    </w:p>
    <w:p w:rsidR="00444BA6" w:rsidRPr="00B05DB9" w:rsidRDefault="00444BA6" w:rsidP="00B05DB9">
      <w:pPr>
        <w:pStyle w:val="TimesNewRoman050"/>
        <w:ind w:left="0"/>
        <w:rPr>
          <w:rFonts w:cs="Times New Roman"/>
        </w:rPr>
      </w:pPr>
      <w:bookmarkStart w:id="378" w:name="_Toc422211158"/>
      <w:r w:rsidRPr="00B05DB9">
        <w:rPr>
          <w:rFonts w:cs="Times New Roman"/>
        </w:rPr>
        <w:t>查询端口</w:t>
      </w:r>
      <w:r w:rsidRPr="00B05DB9">
        <w:rPr>
          <w:rFonts w:cs="Times New Roman"/>
        </w:rPr>
        <w:t>VLAN</w:t>
      </w:r>
      <w:r w:rsidRPr="00B05DB9">
        <w:rPr>
          <w:rFonts w:cs="Times New Roman"/>
        </w:rPr>
        <w:t>信息</w:t>
      </w:r>
      <w:bookmarkEnd w:id="378"/>
    </w:p>
    <w:p w:rsidR="00860274" w:rsidRPr="00931120" w:rsidRDefault="00860274" w:rsidP="00CE4D8A">
      <w:pPr>
        <w:spacing w:beforeLines="50"/>
        <w:ind w:firstLine="420"/>
      </w:pPr>
      <w:r w:rsidRPr="00931120">
        <w:t>功能描述</w:t>
      </w:r>
    </w:p>
    <w:p w:rsidR="00860274" w:rsidRPr="009E44FF" w:rsidRDefault="00860274" w:rsidP="00FF3114">
      <w:pPr>
        <w:spacing w:line="360" w:lineRule="auto"/>
        <w:ind w:left="420" w:firstLine="420"/>
        <w:rPr>
          <w:szCs w:val="21"/>
        </w:rPr>
      </w:pPr>
      <w:r w:rsidRPr="009E44FF">
        <w:rPr>
          <w:szCs w:val="21"/>
        </w:rPr>
        <w:t>该命令用于查询指定设备的端口</w:t>
      </w:r>
      <w:r w:rsidRPr="009E44FF">
        <w:rPr>
          <w:szCs w:val="21"/>
        </w:rPr>
        <w:t>VLAN</w:t>
      </w:r>
      <w:r w:rsidRPr="009E44FF">
        <w:rPr>
          <w:szCs w:val="21"/>
        </w:rPr>
        <w:t>信息。</w:t>
      </w:r>
    </w:p>
    <w:p w:rsidR="00860274" w:rsidRPr="00931120" w:rsidRDefault="00860274" w:rsidP="00CE4D8A">
      <w:pPr>
        <w:spacing w:beforeLines="50"/>
        <w:ind w:firstLine="420"/>
      </w:pPr>
      <w:r w:rsidRPr="00931120">
        <w:t>命令格式</w:t>
      </w:r>
    </w:p>
    <w:p w:rsidR="00860274" w:rsidRPr="009E44FF" w:rsidRDefault="00860274" w:rsidP="00FF3114">
      <w:pPr>
        <w:spacing w:line="360" w:lineRule="auto"/>
        <w:ind w:left="420" w:firstLine="420"/>
        <w:rPr>
          <w:szCs w:val="21"/>
        </w:rPr>
      </w:pPr>
      <w:r w:rsidRPr="009E44FF">
        <w:rPr>
          <w:szCs w:val="21"/>
        </w:rPr>
        <w:t>LST-PORTVLAN::ONUIP=onu-name|(OLTID=olt-name,PONID=ponport_location,ONUIDTYPE=onuid-type,ONUID=onu-index)[,ONUPORT=onu-port]:CTAG::;</w:t>
      </w:r>
    </w:p>
    <w:p w:rsidR="00860274" w:rsidRPr="009E44FF" w:rsidRDefault="00860274" w:rsidP="00FF3114">
      <w:pPr>
        <w:spacing w:line="360" w:lineRule="auto"/>
        <w:ind w:left="420" w:firstLine="420"/>
        <w:rPr>
          <w:szCs w:val="21"/>
        </w:rPr>
      </w:pPr>
    </w:p>
    <w:p w:rsidR="00860274" w:rsidRPr="009E44FF" w:rsidRDefault="00860274" w:rsidP="00FF3114">
      <w:pPr>
        <w:spacing w:line="360" w:lineRule="auto"/>
        <w:ind w:left="420" w:firstLine="420"/>
        <w:rPr>
          <w:szCs w:val="21"/>
        </w:rPr>
      </w:pPr>
      <w:r w:rsidRPr="009E44FF">
        <w:rPr>
          <w:szCs w:val="21"/>
        </w:rPr>
        <w:t>说明：</w:t>
      </w:r>
    </w:p>
    <w:p w:rsidR="00860274" w:rsidRPr="009E44FF" w:rsidRDefault="00860274" w:rsidP="00FF3114">
      <w:pPr>
        <w:spacing w:line="360" w:lineRule="auto"/>
        <w:ind w:left="420" w:firstLine="420"/>
        <w:rPr>
          <w:szCs w:val="21"/>
        </w:rPr>
      </w:pPr>
      <w:r w:rsidRPr="009E44FF">
        <w:rPr>
          <w:szCs w:val="21"/>
        </w:rPr>
        <w:t>查询</w:t>
      </w:r>
      <w:r w:rsidRPr="009E44FF">
        <w:rPr>
          <w:szCs w:val="21"/>
        </w:rPr>
        <w:t>ONU</w:t>
      </w:r>
      <w:r w:rsidRPr="009E44FF">
        <w:rPr>
          <w:szCs w:val="21"/>
        </w:rPr>
        <w:t>时，</w:t>
      </w:r>
      <w:r w:rsidRPr="009E44FF">
        <w:rPr>
          <w:szCs w:val="21"/>
        </w:rPr>
        <w:t>ONU</w:t>
      </w:r>
      <w:r w:rsidRPr="009E44FF">
        <w:rPr>
          <w:szCs w:val="21"/>
        </w:rPr>
        <w:t>具有管理</w:t>
      </w:r>
      <w:r w:rsidRPr="009E44FF">
        <w:rPr>
          <w:szCs w:val="21"/>
        </w:rPr>
        <w:t>IP:</w:t>
      </w:r>
    </w:p>
    <w:p w:rsidR="00860274" w:rsidRPr="009E44FF" w:rsidRDefault="00860274" w:rsidP="00FF3114">
      <w:pPr>
        <w:spacing w:line="360" w:lineRule="auto"/>
        <w:ind w:left="420" w:firstLine="420"/>
        <w:rPr>
          <w:szCs w:val="21"/>
        </w:rPr>
      </w:pPr>
      <w:r w:rsidRPr="009E44FF">
        <w:rPr>
          <w:szCs w:val="21"/>
        </w:rPr>
        <w:lastRenderedPageBreak/>
        <w:t>LST-PORTVLAN::ONUIP=onu-name[,ONUPORT=onu-port]:CTAG::;</w:t>
      </w:r>
    </w:p>
    <w:p w:rsidR="00860274" w:rsidRPr="009E44FF" w:rsidRDefault="00860274" w:rsidP="00FF3114">
      <w:pPr>
        <w:spacing w:line="360" w:lineRule="auto"/>
        <w:ind w:left="420" w:firstLine="420"/>
        <w:rPr>
          <w:szCs w:val="21"/>
        </w:rPr>
      </w:pPr>
    </w:p>
    <w:p w:rsidR="00860274" w:rsidRPr="009E44FF" w:rsidRDefault="00860274" w:rsidP="00FF3114">
      <w:pPr>
        <w:spacing w:line="360" w:lineRule="auto"/>
        <w:ind w:left="420" w:firstLine="420"/>
        <w:rPr>
          <w:szCs w:val="21"/>
        </w:rPr>
      </w:pPr>
      <w:r w:rsidRPr="009E44FF">
        <w:rPr>
          <w:szCs w:val="21"/>
        </w:rPr>
        <w:t>查询</w:t>
      </w:r>
      <w:r w:rsidRPr="009E44FF">
        <w:rPr>
          <w:szCs w:val="21"/>
        </w:rPr>
        <w:t>ONU</w:t>
      </w:r>
      <w:r w:rsidRPr="009E44FF">
        <w:rPr>
          <w:szCs w:val="21"/>
        </w:rPr>
        <w:t>时，</w:t>
      </w:r>
      <w:r w:rsidRPr="009E44FF">
        <w:rPr>
          <w:szCs w:val="21"/>
        </w:rPr>
        <w:t>ONU</w:t>
      </w:r>
      <w:r w:rsidRPr="009E44FF">
        <w:rPr>
          <w:szCs w:val="21"/>
        </w:rPr>
        <w:t>不具有管理</w:t>
      </w:r>
      <w:r w:rsidRPr="009E44FF">
        <w:rPr>
          <w:szCs w:val="21"/>
        </w:rPr>
        <w:t>IP:</w:t>
      </w:r>
    </w:p>
    <w:p w:rsidR="00860274" w:rsidRPr="009E44FF" w:rsidRDefault="00860274" w:rsidP="00FF3114">
      <w:pPr>
        <w:spacing w:line="360" w:lineRule="auto"/>
        <w:ind w:left="420" w:firstLine="420"/>
        <w:rPr>
          <w:szCs w:val="21"/>
        </w:rPr>
      </w:pPr>
      <w:r w:rsidRPr="009E44FF">
        <w:rPr>
          <w:szCs w:val="21"/>
        </w:rPr>
        <w:t>LST-PORTVLAN::OLTID=olt-name,PONID=ponport_location,ONUIDTYPE=onuid-type,ONUID=onu-index[,ONUPORT=onu-port]:CTAG::;</w:t>
      </w:r>
    </w:p>
    <w:p w:rsidR="00860274" w:rsidRPr="009E44FF" w:rsidRDefault="00860274" w:rsidP="00CD26DE">
      <w:pPr>
        <w:ind w:left="420" w:firstLine="420"/>
        <w:rPr>
          <w:szCs w:val="21"/>
        </w:rPr>
      </w:pPr>
    </w:p>
    <w:p w:rsidR="00860274" w:rsidRPr="00931120" w:rsidRDefault="00860274" w:rsidP="00CE4D8A">
      <w:pPr>
        <w:spacing w:beforeLines="50"/>
        <w:ind w:firstLine="420"/>
      </w:pPr>
      <w:r w:rsidRPr="00931120">
        <w:t>输入参数</w:t>
      </w:r>
    </w:p>
    <w:tbl>
      <w:tblPr>
        <w:tblStyle w:val="afffffd"/>
        <w:tblW w:w="8474" w:type="dxa"/>
        <w:tblInd w:w="-290" w:type="dxa"/>
        <w:tblLayout w:type="fixed"/>
        <w:tblLook w:val="01E0"/>
      </w:tblPr>
      <w:tblGrid>
        <w:gridCol w:w="1369"/>
        <w:gridCol w:w="1622"/>
        <w:gridCol w:w="1622"/>
        <w:gridCol w:w="883"/>
        <w:gridCol w:w="2978"/>
      </w:tblGrid>
      <w:tr w:rsidR="00715F8F" w:rsidRPr="00EC0909" w:rsidTr="00715F8F">
        <w:trPr>
          <w:cnfStyle w:val="100000000000"/>
        </w:trPr>
        <w:tc>
          <w:tcPr>
            <w:tcW w:w="808" w:type="pct"/>
          </w:tcPr>
          <w:p w:rsidR="00715F8F" w:rsidRPr="00EC0909" w:rsidRDefault="00715F8F" w:rsidP="00EC0909">
            <w:pPr>
              <w:rPr>
                <w:szCs w:val="18"/>
              </w:rPr>
            </w:pPr>
            <w:r w:rsidRPr="00EC0909">
              <w:rPr>
                <w:rFonts w:ascii="宋体" w:eastAsia="宋体" w:hAnsi="宋体" w:cs="宋体" w:hint="eastAsia"/>
                <w:szCs w:val="18"/>
              </w:rPr>
              <w:t>参数名称</w:t>
            </w:r>
          </w:p>
        </w:tc>
        <w:tc>
          <w:tcPr>
            <w:tcW w:w="957" w:type="pct"/>
          </w:tcPr>
          <w:p w:rsidR="00715F8F" w:rsidRPr="00EC0909" w:rsidRDefault="00715F8F" w:rsidP="00EC0909">
            <w:pPr>
              <w:rPr>
                <w:szCs w:val="18"/>
              </w:rPr>
            </w:pPr>
            <w:r w:rsidRPr="00EC0909">
              <w:rPr>
                <w:rFonts w:ascii="宋体" w:eastAsia="宋体" w:hAnsi="宋体" w:cs="宋体" w:hint="eastAsia"/>
                <w:szCs w:val="18"/>
              </w:rPr>
              <w:t>数据类型</w:t>
            </w:r>
          </w:p>
        </w:tc>
        <w:tc>
          <w:tcPr>
            <w:tcW w:w="957" w:type="pct"/>
          </w:tcPr>
          <w:p w:rsidR="00715F8F" w:rsidRPr="00EC0909" w:rsidRDefault="00715F8F" w:rsidP="00EC0909">
            <w:pPr>
              <w:rPr>
                <w:szCs w:val="18"/>
              </w:rPr>
            </w:pPr>
            <w:r w:rsidRPr="00EC0909">
              <w:rPr>
                <w:rFonts w:ascii="宋体" w:eastAsia="宋体" w:hAnsi="宋体" w:cs="宋体" w:hint="eastAsia"/>
                <w:szCs w:val="18"/>
              </w:rPr>
              <w:t>取值范围</w:t>
            </w:r>
          </w:p>
        </w:tc>
        <w:tc>
          <w:tcPr>
            <w:tcW w:w="521" w:type="pct"/>
          </w:tcPr>
          <w:p w:rsidR="00715F8F" w:rsidRPr="00D44A46" w:rsidRDefault="00715F8F" w:rsidP="00715F8F">
            <w:pPr>
              <w:rPr>
                <w:rFonts w:eastAsiaTheme="minorEastAsia"/>
                <w:szCs w:val="18"/>
              </w:rPr>
            </w:pPr>
            <w:r>
              <w:rPr>
                <w:rFonts w:eastAsiaTheme="minorEastAsia" w:hint="eastAsia"/>
                <w:szCs w:val="18"/>
              </w:rPr>
              <w:t>限定</w:t>
            </w:r>
          </w:p>
        </w:tc>
        <w:tc>
          <w:tcPr>
            <w:tcW w:w="1757" w:type="pct"/>
          </w:tcPr>
          <w:p w:rsidR="00715F8F" w:rsidRPr="00EC0909" w:rsidRDefault="00715F8F" w:rsidP="00EC0909">
            <w:pPr>
              <w:rPr>
                <w:szCs w:val="18"/>
              </w:rPr>
            </w:pPr>
            <w:r w:rsidRPr="00EC0909">
              <w:rPr>
                <w:rFonts w:ascii="宋体" w:eastAsia="宋体" w:hAnsi="宋体" w:cs="宋体" w:hint="eastAsia"/>
                <w:szCs w:val="18"/>
              </w:rPr>
              <w:t>参数说明</w:t>
            </w:r>
          </w:p>
        </w:tc>
      </w:tr>
      <w:tr w:rsidR="00715F8F" w:rsidRPr="00EC0909" w:rsidTr="00715F8F">
        <w:tc>
          <w:tcPr>
            <w:tcW w:w="808" w:type="pct"/>
          </w:tcPr>
          <w:p w:rsidR="00715F8F" w:rsidRPr="00EC0909" w:rsidDel="00AC6F96" w:rsidRDefault="00715F8F" w:rsidP="00EC0909">
            <w:pPr>
              <w:rPr>
                <w:szCs w:val="18"/>
              </w:rPr>
            </w:pPr>
            <w:r w:rsidRPr="00EC0909">
              <w:rPr>
                <w:szCs w:val="18"/>
              </w:rPr>
              <w:t>ONUIP</w:t>
            </w:r>
          </w:p>
        </w:tc>
        <w:tc>
          <w:tcPr>
            <w:tcW w:w="957" w:type="pct"/>
          </w:tcPr>
          <w:p w:rsidR="00715F8F" w:rsidRPr="00EC0909" w:rsidRDefault="00715F8F" w:rsidP="00EC0909">
            <w:pPr>
              <w:rPr>
                <w:szCs w:val="18"/>
              </w:rPr>
            </w:pPr>
            <w:r w:rsidRPr="00EC0909">
              <w:rPr>
                <w:szCs w:val="18"/>
              </w:rPr>
              <w:t>OCTET STRING</w:t>
            </w:r>
          </w:p>
        </w:tc>
        <w:tc>
          <w:tcPr>
            <w:tcW w:w="957" w:type="pct"/>
          </w:tcPr>
          <w:p w:rsidR="00715F8F" w:rsidRPr="00EC0909" w:rsidRDefault="00715F8F" w:rsidP="00EC0909">
            <w:pPr>
              <w:rPr>
                <w:szCs w:val="18"/>
              </w:rPr>
            </w:pPr>
            <w:r w:rsidRPr="00EC0909">
              <w:rPr>
                <w:szCs w:val="18"/>
              </w:rPr>
              <w:t>SIZE(128)</w:t>
            </w:r>
          </w:p>
        </w:tc>
        <w:tc>
          <w:tcPr>
            <w:tcW w:w="521" w:type="pct"/>
          </w:tcPr>
          <w:p w:rsidR="00715F8F" w:rsidRPr="003C251E" w:rsidRDefault="00715F8F" w:rsidP="00715F8F">
            <w:pPr>
              <w:rPr>
                <w:rFonts w:eastAsiaTheme="minorEastAsia"/>
                <w:szCs w:val="18"/>
              </w:rPr>
            </w:pPr>
            <w:r>
              <w:rPr>
                <w:rFonts w:eastAsiaTheme="minorEastAsia" w:hint="eastAsia"/>
                <w:szCs w:val="18"/>
              </w:rPr>
              <w:t>C</w:t>
            </w:r>
          </w:p>
        </w:tc>
        <w:tc>
          <w:tcPr>
            <w:tcW w:w="1757" w:type="pct"/>
          </w:tcPr>
          <w:p w:rsidR="00715F8F" w:rsidRPr="00EC0909" w:rsidRDefault="00715F8F" w:rsidP="00EC0909">
            <w:pPr>
              <w:rPr>
                <w:szCs w:val="18"/>
              </w:rPr>
            </w:pPr>
            <w:r w:rsidRPr="00EC0909">
              <w:rPr>
                <w:rFonts w:ascii="宋体" w:eastAsia="宋体" w:hAnsi="宋体" w:cs="宋体" w:hint="eastAsia"/>
                <w:szCs w:val="18"/>
              </w:rPr>
              <w:t>具有管理</w:t>
            </w:r>
            <w:r w:rsidRPr="00EC0909">
              <w:rPr>
                <w:szCs w:val="18"/>
              </w:rPr>
              <w:t>IP</w:t>
            </w:r>
            <w:r w:rsidRPr="00EC0909">
              <w:rPr>
                <w:rFonts w:ascii="宋体" w:eastAsia="宋体" w:hAnsi="宋体" w:cs="宋体" w:hint="eastAsia"/>
                <w:szCs w:val="18"/>
              </w:rPr>
              <w:t>的</w:t>
            </w:r>
            <w:r w:rsidRPr="00EC0909">
              <w:rPr>
                <w:szCs w:val="18"/>
              </w:rPr>
              <w:t>ONU</w:t>
            </w:r>
            <w:r w:rsidRPr="00EC0909">
              <w:rPr>
                <w:rFonts w:ascii="宋体" w:eastAsia="宋体" w:hAnsi="宋体" w:cs="宋体" w:hint="eastAsia"/>
                <w:szCs w:val="18"/>
              </w:rPr>
              <w:t>的</w:t>
            </w:r>
            <w:r w:rsidRPr="00EC0909">
              <w:rPr>
                <w:szCs w:val="18"/>
              </w:rPr>
              <w:t>IP</w:t>
            </w:r>
            <w:r w:rsidRPr="00EC0909">
              <w:rPr>
                <w:rFonts w:ascii="宋体" w:eastAsia="宋体" w:hAnsi="宋体" w:cs="宋体" w:hint="eastAsia"/>
                <w:szCs w:val="18"/>
              </w:rPr>
              <w:t>地址或名称</w:t>
            </w:r>
          </w:p>
        </w:tc>
      </w:tr>
      <w:tr w:rsidR="00715F8F" w:rsidRPr="00EC0909" w:rsidTr="00715F8F">
        <w:tc>
          <w:tcPr>
            <w:tcW w:w="808" w:type="pct"/>
          </w:tcPr>
          <w:p w:rsidR="00715F8F" w:rsidRPr="00EC0909" w:rsidDel="00AC6F96" w:rsidRDefault="00715F8F" w:rsidP="00EC0909">
            <w:pPr>
              <w:rPr>
                <w:szCs w:val="18"/>
              </w:rPr>
            </w:pPr>
            <w:r w:rsidRPr="00EC0909">
              <w:rPr>
                <w:szCs w:val="18"/>
              </w:rPr>
              <w:t>OLTID</w:t>
            </w:r>
          </w:p>
        </w:tc>
        <w:tc>
          <w:tcPr>
            <w:tcW w:w="957" w:type="pct"/>
          </w:tcPr>
          <w:p w:rsidR="00715F8F" w:rsidRPr="00EC0909" w:rsidRDefault="00715F8F" w:rsidP="00EC0909">
            <w:pPr>
              <w:rPr>
                <w:szCs w:val="18"/>
              </w:rPr>
            </w:pPr>
            <w:r w:rsidRPr="00EC0909">
              <w:rPr>
                <w:szCs w:val="18"/>
              </w:rPr>
              <w:t>OCTET STRING</w:t>
            </w:r>
          </w:p>
        </w:tc>
        <w:tc>
          <w:tcPr>
            <w:tcW w:w="957" w:type="pct"/>
          </w:tcPr>
          <w:p w:rsidR="00715F8F" w:rsidRPr="00EC0909" w:rsidRDefault="00715F8F" w:rsidP="00EC0909">
            <w:pPr>
              <w:rPr>
                <w:szCs w:val="18"/>
              </w:rPr>
            </w:pPr>
            <w:r w:rsidRPr="00EC0909">
              <w:rPr>
                <w:szCs w:val="18"/>
              </w:rPr>
              <w:t>SIZE(128)</w:t>
            </w:r>
          </w:p>
        </w:tc>
        <w:tc>
          <w:tcPr>
            <w:tcW w:w="521" w:type="pct"/>
          </w:tcPr>
          <w:p w:rsidR="00715F8F" w:rsidRPr="003C251E" w:rsidRDefault="00715F8F" w:rsidP="00715F8F">
            <w:pPr>
              <w:rPr>
                <w:rFonts w:eastAsiaTheme="minorEastAsia"/>
                <w:szCs w:val="18"/>
              </w:rPr>
            </w:pPr>
            <w:r>
              <w:rPr>
                <w:rFonts w:eastAsiaTheme="minorEastAsia" w:hint="eastAsia"/>
                <w:szCs w:val="18"/>
              </w:rPr>
              <w:t>C</w:t>
            </w:r>
          </w:p>
        </w:tc>
        <w:tc>
          <w:tcPr>
            <w:tcW w:w="1757" w:type="pct"/>
          </w:tcPr>
          <w:p w:rsidR="00715F8F" w:rsidRPr="00EC0909" w:rsidRDefault="00715F8F" w:rsidP="00EC0909">
            <w:pPr>
              <w:rPr>
                <w:szCs w:val="18"/>
              </w:rPr>
            </w:pPr>
            <w:r w:rsidRPr="00EC0909">
              <w:rPr>
                <w:szCs w:val="18"/>
              </w:rPr>
              <w:t>OLT IP</w:t>
            </w:r>
            <w:r w:rsidRPr="00EC0909">
              <w:rPr>
                <w:rFonts w:ascii="宋体" w:eastAsia="宋体" w:hAnsi="宋体" w:cs="宋体" w:hint="eastAsia"/>
                <w:szCs w:val="18"/>
              </w:rPr>
              <w:t>地址或名称</w:t>
            </w:r>
          </w:p>
        </w:tc>
      </w:tr>
      <w:tr w:rsidR="00715F8F" w:rsidRPr="00EC0909" w:rsidTr="00715F8F">
        <w:tc>
          <w:tcPr>
            <w:tcW w:w="808" w:type="pct"/>
          </w:tcPr>
          <w:p w:rsidR="00715F8F" w:rsidRPr="00EC0909" w:rsidDel="00AC6F96" w:rsidRDefault="00715F8F" w:rsidP="00EC0909">
            <w:pPr>
              <w:rPr>
                <w:szCs w:val="18"/>
              </w:rPr>
            </w:pPr>
            <w:r w:rsidRPr="00EC0909">
              <w:rPr>
                <w:szCs w:val="18"/>
              </w:rPr>
              <w:t>PONID</w:t>
            </w:r>
          </w:p>
        </w:tc>
        <w:tc>
          <w:tcPr>
            <w:tcW w:w="957" w:type="pct"/>
          </w:tcPr>
          <w:p w:rsidR="00715F8F" w:rsidRPr="00EC0909" w:rsidRDefault="00715F8F" w:rsidP="00EC0909">
            <w:pPr>
              <w:rPr>
                <w:szCs w:val="18"/>
              </w:rPr>
            </w:pPr>
            <w:r w:rsidRPr="00EC0909">
              <w:rPr>
                <w:szCs w:val="18"/>
              </w:rPr>
              <w:t xml:space="preserve">OCTET STRING </w:t>
            </w:r>
          </w:p>
        </w:tc>
        <w:tc>
          <w:tcPr>
            <w:tcW w:w="957" w:type="pct"/>
          </w:tcPr>
          <w:p w:rsidR="00715F8F" w:rsidRPr="00EC0909" w:rsidRDefault="00715F8F" w:rsidP="00EC0909">
            <w:pPr>
              <w:rPr>
                <w:szCs w:val="18"/>
              </w:rPr>
            </w:pPr>
            <w:r w:rsidRPr="00EC0909">
              <w:rPr>
                <w:szCs w:val="18"/>
              </w:rPr>
              <w:t>SIZE(128)</w:t>
            </w:r>
          </w:p>
          <w:p w:rsidR="00715F8F" w:rsidRPr="00EC0909" w:rsidRDefault="00715F8F" w:rsidP="00EC0909">
            <w:pPr>
              <w:rPr>
                <w:szCs w:val="18"/>
              </w:rPr>
            </w:pPr>
          </w:p>
        </w:tc>
        <w:tc>
          <w:tcPr>
            <w:tcW w:w="521" w:type="pct"/>
          </w:tcPr>
          <w:p w:rsidR="00715F8F" w:rsidRPr="003C251E" w:rsidRDefault="00715F8F" w:rsidP="00715F8F">
            <w:pPr>
              <w:rPr>
                <w:rFonts w:eastAsiaTheme="minorEastAsia"/>
                <w:szCs w:val="18"/>
              </w:rPr>
            </w:pPr>
            <w:r>
              <w:rPr>
                <w:rFonts w:eastAsiaTheme="minorEastAsia" w:hint="eastAsia"/>
                <w:szCs w:val="18"/>
              </w:rPr>
              <w:t>C</w:t>
            </w:r>
          </w:p>
        </w:tc>
        <w:tc>
          <w:tcPr>
            <w:tcW w:w="1757" w:type="pct"/>
          </w:tcPr>
          <w:p w:rsidR="00715F8F" w:rsidRPr="00EC0909" w:rsidRDefault="00715F8F" w:rsidP="00EC0909">
            <w:pPr>
              <w:rPr>
                <w:szCs w:val="18"/>
              </w:rPr>
            </w:pPr>
            <w:r w:rsidRPr="00715F8F">
              <w:rPr>
                <w:rFonts w:hint="eastAsia"/>
                <w:szCs w:val="18"/>
              </w:rPr>
              <w:t>PON口定位信息。格式为</w:t>
            </w:r>
            <w:r w:rsidRPr="00715F8F">
              <w:rPr>
                <w:szCs w:val="18"/>
              </w:rPr>
              <w:t>“</w:t>
            </w:r>
            <w:r w:rsidRPr="00715F8F">
              <w:rPr>
                <w:rFonts w:hint="eastAsia"/>
                <w:szCs w:val="18"/>
              </w:rPr>
              <w:t>机架-框-槽-端口号</w:t>
            </w:r>
            <w:r w:rsidRPr="00715F8F">
              <w:rPr>
                <w:szCs w:val="18"/>
              </w:rPr>
              <w:t>”</w:t>
            </w:r>
            <w:r w:rsidRPr="00715F8F">
              <w:rPr>
                <w:rFonts w:hint="eastAsia"/>
                <w:szCs w:val="18"/>
              </w:rPr>
              <w:t>，没有则使用NA代替，如0框0槽0端口为NA-0-0-0。</w:t>
            </w:r>
          </w:p>
        </w:tc>
      </w:tr>
      <w:tr w:rsidR="00715F8F" w:rsidRPr="00EC0909" w:rsidTr="00715F8F">
        <w:tc>
          <w:tcPr>
            <w:tcW w:w="808" w:type="pct"/>
          </w:tcPr>
          <w:p w:rsidR="00715F8F" w:rsidRPr="00EC0909" w:rsidRDefault="00715F8F" w:rsidP="00EC0909">
            <w:pPr>
              <w:rPr>
                <w:szCs w:val="18"/>
              </w:rPr>
            </w:pPr>
            <w:r w:rsidRPr="00EC0909">
              <w:rPr>
                <w:szCs w:val="18"/>
              </w:rPr>
              <w:t>ONUIDTYPE</w:t>
            </w:r>
          </w:p>
        </w:tc>
        <w:tc>
          <w:tcPr>
            <w:tcW w:w="957" w:type="pct"/>
          </w:tcPr>
          <w:p w:rsidR="00715F8F" w:rsidRPr="00EC0909" w:rsidRDefault="00715F8F" w:rsidP="00EC0909">
            <w:pPr>
              <w:rPr>
                <w:szCs w:val="18"/>
              </w:rPr>
            </w:pPr>
            <w:r w:rsidRPr="00EC0909">
              <w:rPr>
                <w:szCs w:val="18"/>
              </w:rPr>
              <w:t>OCTET STRING</w:t>
            </w:r>
          </w:p>
        </w:tc>
        <w:tc>
          <w:tcPr>
            <w:tcW w:w="957" w:type="pct"/>
          </w:tcPr>
          <w:p w:rsidR="00715F8F" w:rsidRPr="00300E1F" w:rsidRDefault="00715F8F" w:rsidP="001F3121">
            <w:pPr>
              <w:rPr>
                <w:szCs w:val="18"/>
              </w:rPr>
            </w:pPr>
            <w:r>
              <w:rPr>
                <w:szCs w:val="18"/>
              </w:rPr>
              <w:t>ONU_NAME</w:t>
            </w:r>
          </w:p>
          <w:p w:rsidR="00715F8F" w:rsidRPr="00300E1F" w:rsidRDefault="00715F8F" w:rsidP="001F3121">
            <w:pPr>
              <w:rPr>
                <w:szCs w:val="18"/>
              </w:rPr>
            </w:pPr>
            <w:r>
              <w:rPr>
                <w:szCs w:val="18"/>
              </w:rPr>
              <w:t>MAC</w:t>
            </w:r>
          </w:p>
          <w:p w:rsidR="00715F8F" w:rsidRDefault="00715F8F" w:rsidP="001F3121">
            <w:pPr>
              <w:rPr>
                <w:rFonts w:eastAsiaTheme="minorEastAsia"/>
                <w:szCs w:val="18"/>
              </w:rPr>
            </w:pPr>
            <w:r>
              <w:rPr>
                <w:szCs w:val="18"/>
              </w:rPr>
              <w:t>LOID</w:t>
            </w:r>
          </w:p>
          <w:p w:rsidR="00715F8F" w:rsidRPr="00931FE4" w:rsidRDefault="00715F8F" w:rsidP="001F3121">
            <w:pPr>
              <w:rPr>
                <w:rFonts w:eastAsiaTheme="minorEastAsia"/>
                <w:szCs w:val="18"/>
              </w:rPr>
            </w:pPr>
            <w:r>
              <w:rPr>
                <w:rFonts w:eastAsiaTheme="minorEastAsia" w:hint="eastAsia"/>
                <w:szCs w:val="18"/>
              </w:rPr>
              <w:t>PASSWORD</w:t>
            </w:r>
          </w:p>
          <w:p w:rsidR="00715F8F" w:rsidRPr="00300E1F" w:rsidRDefault="00715F8F" w:rsidP="001F3121">
            <w:pPr>
              <w:rPr>
                <w:szCs w:val="18"/>
              </w:rPr>
            </w:pPr>
            <w:r w:rsidRPr="00300E1F">
              <w:rPr>
                <w:szCs w:val="18"/>
              </w:rPr>
              <w:t>ONU_NUMBER</w:t>
            </w:r>
          </w:p>
        </w:tc>
        <w:tc>
          <w:tcPr>
            <w:tcW w:w="521" w:type="pct"/>
          </w:tcPr>
          <w:p w:rsidR="00715F8F" w:rsidRPr="003C251E" w:rsidRDefault="00715F8F" w:rsidP="00715F8F">
            <w:pPr>
              <w:rPr>
                <w:rFonts w:eastAsiaTheme="minorEastAsia"/>
                <w:szCs w:val="18"/>
              </w:rPr>
            </w:pPr>
            <w:r>
              <w:rPr>
                <w:rFonts w:eastAsiaTheme="minorEastAsia" w:hint="eastAsia"/>
                <w:szCs w:val="18"/>
              </w:rPr>
              <w:t>C</w:t>
            </w:r>
          </w:p>
        </w:tc>
        <w:tc>
          <w:tcPr>
            <w:tcW w:w="1757" w:type="pct"/>
          </w:tcPr>
          <w:p w:rsidR="00715F8F" w:rsidRPr="006B594E" w:rsidRDefault="00715F8F"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715F8F" w:rsidRPr="00EC0909" w:rsidTr="00715F8F">
        <w:tc>
          <w:tcPr>
            <w:tcW w:w="808" w:type="pct"/>
          </w:tcPr>
          <w:p w:rsidR="00715F8F" w:rsidRPr="00EC0909" w:rsidDel="00AC6F96" w:rsidRDefault="00715F8F" w:rsidP="00EC0909">
            <w:pPr>
              <w:rPr>
                <w:szCs w:val="18"/>
              </w:rPr>
            </w:pPr>
            <w:r w:rsidRPr="00EC0909">
              <w:rPr>
                <w:szCs w:val="18"/>
              </w:rPr>
              <w:t>ONUID</w:t>
            </w:r>
          </w:p>
        </w:tc>
        <w:tc>
          <w:tcPr>
            <w:tcW w:w="957" w:type="pct"/>
          </w:tcPr>
          <w:p w:rsidR="00715F8F" w:rsidRPr="00EC0909" w:rsidRDefault="00715F8F" w:rsidP="00EC0909">
            <w:pPr>
              <w:rPr>
                <w:szCs w:val="18"/>
              </w:rPr>
            </w:pPr>
            <w:r w:rsidRPr="00EC0909">
              <w:rPr>
                <w:szCs w:val="18"/>
              </w:rPr>
              <w:t>OCTET STRING</w:t>
            </w:r>
          </w:p>
        </w:tc>
        <w:tc>
          <w:tcPr>
            <w:tcW w:w="957" w:type="pct"/>
          </w:tcPr>
          <w:p w:rsidR="00715F8F" w:rsidRPr="00300E1F" w:rsidRDefault="00715F8F" w:rsidP="001F3121">
            <w:pPr>
              <w:rPr>
                <w:szCs w:val="18"/>
              </w:rPr>
            </w:pPr>
            <w:r w:rsidRPr="00300E1F">
              <w:rPr>
                <w:szCs w:val="18"/>
              </w:rPr>
              <w:t>SIZE(128)</w:t>
            </w:r>
          </w:p>
        </w:tc>
        <w:tc>
          <w:tcPr>
            <w:tcW w:w="521" w:type="pct"/>
          </w:tcPr>
          <w:p w:rsidR="00715F8F" w:rsidRPr="003C251E" w:rsidRDefault="00715F8F" w:rsidP="00715F8F">
            <w:pPr>
              <w:rPr>
                <w:rFonts w:eastAsiaTheme="minorEastAsia"/>
                <w:szCs w:val="18"/>
              </w:rPr>
            </w:pPr>
            <w:r>
              <w:rPr>
                <w:rFonts w:eastAsiaTheme="minorEastAsia" w:hint="eastAsia"/>
                <w:szCs w:val="18"/>
              </w:rPr>
              <w:t>C</w:t>
            </w:r>
          </w:p>
        </w:tc>
        <w:tc>
          <w:tcPr>
            <w:tcW w:w="1757" w:type="pct"/>
          </w:tcPr>
          <w:p w:rsidR="00715F8F" w:rsidRPr="00300E1F" w:rsidRDefault="00715F8F"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715F8F" w:rsidRPr="00EC0909" w:rsidTr="00715F8F">
        <w:tc>
          <w:tcPr>
            <w:tcW w:w="808" w:type="pct"/>
          </w:tcPr>
          <w:p w:rsidR="00715F8F" w:rsidRPr="00EC0909" w:rsidRDefault="00715F8F" w:rsidP="00EC0909">
            <w:pPr>
              <w:rPr>
                <w:szCs w:val="18"/>
              </w:rPr>
            </w:pPr>
            <w:r w:rsidRPr="00EC0909">
              <w:rPr>
                <w:szCs w:val="18"/>
              </w:rPr>
              <w:t>ONUPORT</w:t>
            </w:r>
          </w:p>
        </w:tc>
        <w:tc>
          <w:tcPr>
            <w:tcW w:w="957" w:type="pct"/>
          </w:tcPr>
          <w:p w:rsidR="00715F8F" w:rsidRPr="00EC0909" w:rsidRDefault="00715F8F" w:rsidP="00EC0909">
            <w:pPr>
              <w:rPr>
                <w:szCs w:val="18"/>
              </w:rPr>
            </w:pPr>
            <w:r w:rsidRPr="00EC0909">
              <w:rPr>
                <w:szCs w:val="18"/>
              </w:rPr>
              <w:t xml:space="preserve">OCTET STRING </w:t>
            </w:r>
          </w:p>
        </w:tc>
        <w:tc>
          <w:tcPr>
            <w:tcW w:w="957" w:type="pct"/>
          </w:tcPr>
          <w:p w:rsidR="00715F8F" w:rsidRPr="006F4D28" w:rsidRDefault="00715F8F" w:rsidP="00EC0909">
            <w:pPr>
              <w:rPr>
                <w:rFonts w:eastAsiaTheme="minorEastAsia"/>
                <w:szCs w:val="18"/>
              </w:rPr>
            </w:pPr>
            <w:r w:rsidRPr="00EC0909">
              <w:rPr>
                <w:szCs w:val="18"/>
              </w:rPr>
              <w:t>SIZE(128)</w:t>
            </w:r>
          </w:p>
        </w:tc>
        <w:tc>
          <w:tcPr>
            <w:tcW w:w="521" w:type="pct"/>
          </w:tcPr>
          <w:p w:rsidR="00715F8F" w:rsidRPr="00D44A46" w:rsidRDefault="00715F8F" w:rsidP="00715F8F">
            <w:pPr>
              <w:rPr>
                <w:rFonts w:eastAsiaTheme="minorEastAsia"/>
                <w:szCs w:val="18"/>
              </w:rPr>
            </w:pPr>
            <w:r>
              <w:rPr>
                <w:rFonts w:eastAsiaTheme="minorEastAsia" w:hint="eastAsia"/>
                <w:szCs w:val="18"/>
              </w:rPr>
              <w:t>O</w:t>
            </w:r>
          </w:p>
        </w:tc>
        <w:tc>
          <w:tcPr>
            <w:tcW w:w="1757" w:type="pct"/>
          </w:tcPr>
          <w:p w:rsidR="00715F8F" w:rsidRPr="006F4D28" w:rsidRDefault="00715F8F" w:rsidP="00EC0909">
            <w:pPr>
              <w:rPr>
                <w:rFonts w:eastAsiaTheme="minorEastAsia"/>
                <w:szCs w:val="18"/>
              </w:rPr>
            </w:pPr>
            <w:r w:rsidRPr="00EC0909">
              <w:rPr>
                <w:rFonts w:ascii="宋体" w:eastAsia="宋体" w:hAnsi="宋体" w:cs="宋体" w:hint="eastAsia"/>
                <w:szCs w:val="18"/>
              </w:rPr>
              <w:t>通过</w:t>
            </w:r>
            <w:r w:rsidRPr="00EC0909">
              <w:rPr>
                <w:szCs w:val="18"/>
              </w:rPr>
              <w:t xml:space="preserve"> </w:t>
            </w:r>
            <w:r w:rsidRPr="00EC0909">
              <w:rPr>
                <w:rFonts w:ascii="宋体" w:eastAsia="宋体" w:hAnsi="宋体" w:cs="宋体" w:hint="eastAsia"/>
                <w:szCs w:val="18"/>
              </w:rPr>
              <w:t>机架</w:t>
            </w:r>
            <w:r w:rsidRPr="00EC0909">
              <w:rPr>
                <w:szCs w:val="18"/>
              </w:rPr>
              <w:t>-</w:t>
            </w:r>
            <w:r w:rsidRPr="00EC0909">
              <w:rPr>
                <w:rFonts w:ascii="宋体" w:eastAsia="宋体" w:hAnsi="宋体" w:cs="宋体" w:hint="eastAsia"/>
                <w:szCs w:val="18"/>
              </w:rPr>
              <w:t>框</w:t>
            </w:r>
            <w:r w:rsidRPr="00EC0909">
              <w:rPr>
                <w:szCs w:val="18"/>
              </w:rPr>
              <w:t>-</w:t>
            </w:r>
            <w:r w:rsidRPr="00EC0909">
              <w:rPr>
                <w:rFonts w:ascii="宋体" w:eastAsia="宋体" w:hAnsi="宋体" w:cs="宋体" w:hint="eastAsia"/>
                <w:szCs w:val="18"/>
              </w:rPr>
              <w:t>槽号</w:t>
            </w:r>
            <w:r w:rsidRPr="00EC0909">
              <w:rPr>
                <w:szCs w:val="18"/>
              </w:rPr>
              <w:t>-</w:t>
            </w:r>
            <w:r w:rsidRPr="00EC0909">
              <w:rPr>
                <w:rFonts w:ascii="宋体" w:eastAsia="宋体" w:hAnsi="宋体" w:cs="宋体" w:hint="eastAsia"/>
                <w:szCs w:val="18"/>
              </w:rPr>
              <w:t>端口号的方式定位</w:t>
            </w:r>
            <w:r w:rsidR="00B00587">
              <w:rPr>
                <w:rFonts w:ascii="宋体" w:eastAsia="宋体" w:hAnsi="宋体" w:cs="宋体" w:hint="eastAsia"/>
                <w:szCs w:val="18"/>
              </w:rPr>
              <w:t>单元盘</w:t>
            </w:r>
            <w:r w:rsidRPr="00EC0909">
              <w:rPr>
                <w:rFonts w:ascii="宋体" w:eastAsia="宋体" w:hAnsi="宋体" w:cs="宋体" w:hint="eastAsia"/>
                <w:szCs w:val="18"/>
              </w:rPr>
              <w:t>端口，</w:t>
            </w:r>
            <w:r w:rsidRPr="00EC0909">
              <w:rPr>
                <w:szCs w:val="18"/>
              </w:rPr>
              <w:t xml:space="preserve"> </w:t>
            </w:r>
            <w:r w:rsidRPr="00EC0909">
              <w:rPr>
                <w:rFonts w:ascii="宋体" w:eastAsia="宋体" w:hAnsi="宋体" w:cs="宋体" w:hint="eastAsia"/>
                <w:szCs w:val="18"/>
              </w:rPr>
              <w:t>没有的补为</w:t>
            </w:r>
            <w:r w:rsidRPr="00EC0909">
              <w:rPr>
                <w:szCs w:val="18"/>
              </w:rPr>
              <w:t>NA</w:t>
            </w:r>
            <w:r w:rsidRPr="00EC0909">
              <w:rPr>
                <w:rFonts w:ascii="宋体" w:eastAsia="宋体" w:hAnsi="宋体" w:cs="宋体" w:hint="eastAsia"/>
                <w:szCs w:val="18"/>
              </w:rPr>
              <w:t>对对于输入机框的情况为：</w:t>
            </w:r>
            <w:r w:rsidRPr="00EC0909">
              <w:rPr>
                <w:szCs w:val="18"/>
              </w:rPr>
              <w:t>NA-0-NA-NA</w:t>
            </w:r>
            <w:r w:rsidRPr="00EC0909">
              <w:rPr>
                <w:rFonts w:ascii="宋体" w:eastAsia="宋体" w:hAnsi="宋体" w:cs="宋体" w:hint="eastAsia"/>
                <w:szCs w:val="18"/>
              </w:rPr>
              <w:t>；对于输入</w:t>
            </w:r>
            <w:r w:rsidR="00B00587">
              <w:rPr>
                <w:rFonts w:ascii="宋体" w:eastAsia="宋体" w:hAnsi="宋体" w:cs="宋体" w:hint="eastAsia"/>
                <w:szCs w:val="18"/>
              </w:rPr>
              <w:t>单元盘</w:t>
            </w:r>
            <w:r w:rsidRPr="00EC0909">
              <w:rPr>
                <w:rFonts w:ascii="宋体" w:eastAsia="宋体" w:hAnsi="宋体" w:cs="宋体" w:hint="eastAsia"/>
                <w:szCs w:val="18"/>
              </w:rPr>
              <w:t>的情况为：</w:t>
            </w:r>
            <w:r w:rsidRPr="00EC0909">
              <w:rPr>
                <w:szCs w:val="18"/>
              </w:rPr>
              <w:t>NA-0-6-NA</w:t>
            </w:r>
            <w:r w:rsidRPr="00EC0909">
              <w:rPr>
                <w:rFonts w:ascii="宋体" w:eastAsia="宋体" w:hAnsi="宋体" w:cs="宋体" w:hint="eastAsia"/>
                <w:szCs w:val="18"/>
              </w:rPr>
              <w:t>；对于输入端口的情况为：</w:t>
            </w:r>
            <w:r w:rsidRPr="00EC0909">
              <w:rPr>
                <w:szCs w:val="18"/>
              </w:rPr>
              <w:t>NA-</w:t>
            </w:r>
            <w:smartTag w:uri="urn:schemas-microsoft-com:office:smarttags" w:element="chsdate">
              <w:smartTagPr>
                <w:attr w:name="IsROCDate" w:val="False"/>
                <w:attr w:name="IsLunarDate" w:val="False"/>
                <w:attr w:name="Day" w:val="5"/>
                <w:attr w:name="Month" w:val="6"/>
                <w:attr w:name="Year" w:val="2000"/>
              </w:smartTagPr>
              <w:r w:rsidRPr="00EC0909">
                <w:rPr>
                  <w:szCs w:val="18"/>
                </w:rPr>
                <w:t>0-6-5</w:t>
              </w:r>
            </w:smartTag>
          </w:p>
        </w:tc>
      </w:tr>
    </w:tbl>
    <w:p w:rsidR="00860274" w:rsidRPr="009E44FF" w:rsidRDefault="00860274" w:rsidP="00860274">
      <w:pPr>
        <w:rPr>
          <w:szCs w:val="21"/>
        </w:rPr>
      </w:pPr>
    </w:p>
    <w:p w:rsidR="00860274" w:rsidRPr="00931120" w:rsidRDefault="00860274" w:rsidP="00CE4D8A">
      <w:pPr>
        <w:spacing w:beforeLines="50"/>
        <w:ind w:firstLine="420"/>
      </w:pPr>
      <w:r w:rsidRPr="00931120">
        <w:t>响应格式</w:t>
      </w:r>
    </w:p>
    <w:p w:rsidR="00860274" w:rsidRDefault="00860274"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860274" w:rsidRPr="00931120" w:rsidRDefault="00860274" w:rsidP="00CE4D8A">
      <w:pPr>
        <w:spacing w:beforeLines="50"/>
        <w:ind w:firstLine="420"/>
      </w:pPr>
      <w:r w:rsidRPr="00931120">
        <w:t>输出参数</w:t>
      </w:r>
    </w:p>
    <w:tbl>
      <w:tblPr>
        <w:tblStyle w:val="afffffd"/>
        <w:tblW w:w="8574" w:type="dxa"/>
        <w:tblInd w:w="-780" w:type="dxa"/>
        <w:tblLayout w:type="fixed"/>
        <w:tblLook w:val="01E0"/>
      </w:tblPr>
      <w:tblGrid>
        <w:gridCol w:w="1312"/>
        <w:gridCol w:w="1703"/>
        <w:gridCol w:w="2094"/>
        <w:gridCol w:w="881"/>
        <w:gridCol w:w="2584"/>
      </w:tblGrid>
      <w:tr w:rsidR="00DE1196" w:rsidRPr="00EC0909" w:rsidTr="00715F8F">
        <w:trPr>
          <w:cnfStyle w:val="100000000000"/>
        </w:trPr>
        <w:tc>
          <w:tcPr>
            <w:tcW w:w="765" w:type="pct"/>
          </w:tcPr>
          <w:p w:rsidR="00DE1196" w:rsidRPr="00EC0909" w:rsidRDefault="00DE1196" w:rsidP="00EC0909">
            <w:pPr>
              <w:rPr>
                <w:szCs w:val="18"/>
              </w:rPr>
            </w:pPr>
            <w:r w:rsidRPr="00EC0909">
              <w:rPr>
                <w:szCs w:val="18"/>
              </w:rPr>
              <w:t>参数名称</w:t>
            </w:r>
          </w:p>
        </w:tc>
        <w:tc>
          <w:tcPr>
            <w:tcW w:w="993" w:type="pct"/>
          </w:tcPr>
          <w:p w:rsidR="00DE1196" w:rsidRPr="00EC0909" w:rsidRDefault="00DE1196" w:rsidP="00EC0909">
            <w:pPr>
              <w:rPr>
                <w:szCs w:val="18"/>
              </w:rPr>
            </w:pPr>
            <w:r w:rsidRPr="00EC0909">
              <w:rPr>
                <w:szCs w:val="18"/>
              </w:rPr>
              <w:t>数据类型</w:t>
            </w:r>
          </w:p>
        </w:tc>
        <w:tc>
          <w:tcPr>
            <w:tcW w:w="1221" w:type="pct"/>
          </w:tcPr>
          <w:p w:rsidR="00DE1196" w:rsidRPr="00EC0909" w:rsidRDefault="00DE1196" w:rsidP="00EC0909">
            <w:pPr>
              <w:rPr>
                <w:szCs w:val="18"/>
              </w:rPr>
            </w:pPr>
            <w:r w:rsidRPr="00EC0909">
              <w:rPr>
                <w:szCs w:val="18"/>
              </w:rPr>
              <w:t>取值范围</w:t>
            </w:r>
          </w:p>
        </w:tc>
        <w:tc>
          <w:tcPr>
            <w:tcW w:w="514" w:type="pct"/>
          </w:tcPr>
          <w:p w:rsidR="00DE1196" w:rsidRPr="00DE1196" w:rsidRDefault="00DE1196" w:rsidP="00EC0909">
            <w:pPr>
              <w:rPr>
                <w:rFonts w:eastAsiaTheme="minorEastAsia"/>
                <w:szCs w:val="18"/>
              </w:rPr>
            </w:pPr>
            <w:r>
              <w:rPr>
                <w:rFonts w:eastAsiaTheme="minorEastAsia" w:hint="eastAsia"/>
                <w:szCs w:val="18"/>
              </w:rPr>
              <w:t>限定</w:t>
            </w:r>
          </w:p>
        </w:tc>
        <w:tc>
          <w:tcPr>
            <w:tcW w:w="1507" w:type="pct"/>
          </w:tcPr>
          <w:p w:rsidR="00DE1196" w:rsidRPr="00EC0909" w:rsidRDefault="00DE1196" w:rsidP="00EC0909">
            <w:pPr>
              <w:rPr>
                <w:szCs w:val="18"/>
              </w:rPr>
            </w:pPr>
            <w:r w:rsidRPr="00EC0909">
              <w:rPr>
                <w:szCs w:val="18"/>
              </w:rPr>
              <w:t>参数说明</w:t>
            </w:r>
          </w:p>
        </w:tc>
      </w:tr>
      <w:tr w:rsidR="00DE1196" w:rsidRPr="00EC0909" w:rsidTr="00715F8F">
        <w:tc>
          <w:tcPr>
            <w:tcW w:w="765" w:type="pct"/>
          </w:tcPr>
          <w:p w:rsidR="00DE1196" w:rsidRPr="00EC0909" w:rsidDel="00AC6F96" w:rsidRDefault="00DE1196" w:rsidP="00EC0909">
            <w:pPr>
              <w:rPr>
                <w:szCs w:val="18"/>
              </w:rPr>
            </w:pPr>
            <w:r w:rsidRPr="00EC0909">
              <w:rPr>
                <w:szCs w:val="18"/>
              </w:rPr>
              <w:lastRenderedPageBreak/>
              <w:t>ONUIP</w:t>
            </w:r>
          </w:p>
        </w:tc>
        <w:tc>
          <w:tcPr>
            <w:tcW w:w="993" w:type="pct"/>
          </w:tcPr>
          <w:p w:rsidR="00DE1196" w:rsidRPr="00EC0909" w:rsidRDefault="00DE1196" w:rsidP="00EC0909">
            <w:pPr>
              <w:rPr>
                <w:szCs w:val="18"/>
              </w:rPr>
            </w:pPr>
            <w:r w:rsidRPr="00EC0909">
              <w:rPr>
                <w:szCs w:val="18"/>
              </w:rPr>
              <w:t>OCTET STRING</w:t>
            </w:r>
          </w:p>
        </w:tc>
        <w:tc>
          <w:tcPr>
            <w:tcW w:w="1221" w:type="pct"/>
          </w:tcPr>
          <w:p w:rsidR="00DE1196" w:rsidRPr="00EC0909" w:rsidRDefault="00DE1196" w:rsidP="00EC0909">
            <w:pPr>
              <w:rPr>
                <w:szCs w:val="18"/>
              </w:rPr>
            </w:pPr>
            <w:r w:rsidRPr="00EC0909">
              <w:rPr>
                <w:szCs w:val="18"/>
              </w:rPr>
              <w:t>SIZE(128)</w:t>
            </w:r>
          </w:p>
        </w:tc>
        <w:tc>
          <w:tcPr>
            <w:tcW w:w="514" w:type="pct"/>
          </w:tcPr>
          <w:p w:rsidR="00DE1196" w:rsidRPr="00EC0909" w:rsidRDefault="00DE1196" w:rsidP="00EC0909">
            <w:pPr>
              <w:rPr>
                <w:szCs w:val="18"/>
              </w:rPr>
            </w:pPr>
            <w:r>
              <w:rPr>
                <w:rFonts w:eastAsiaTheme="minorEastAsia" w:hint="eastAsia"/>
                <w:szCs w:val="18"/>
              </w:rPr>
              <w:t>M</w:t>
            </w:r>
          </w:p>
        </w:tc>
        <w:tc>
          <w:tcPr>
            <w:tcW w:w="1507" w:type="pct"/>
          </w:tcPr>
          <w:p w:rsidR="00DE1196" w:rsidRPr="00EC0909" w:rsidRDefault="00DE1196" w:rsidP="00EC0909">
            <w:pPr>
              <w:rPr>
                <w:szCs w:val="18"/>
              </w:rPr>
            </w:pPr>
            <w:r w:rsidRPr="00EC0909">
              <w:rPr>
                <w:szCs w:val="18"/>
              </w:rPr>
              <w:t>返回输入参数</w:t>
            </w:r>
          </w:p>
        </w:tc>
      </w:tr>
      <w:tr w:rsidR="00DE1196" w:rsidRPr="00EC0909" w:rsidTr="00715F8F">
        <w:tc>
          <w:tcPr>
            <w:tcW w:w="765" w:type="pct"/>
          </w:tcPr>
          <w:p w:rsidR="00DE1196" w:rsidRPr="00EC0909" w:rsidDel="00AC6F96" w:rsidRDefault="00DE1196" w:rsidP="00EC0909">
            <w:pPr>
              <w:rPr>
                <w:szCs w:val="18"/>
              </w:rPr>
            </w:pPr>
            <w:r w:rsidRPr="00EC0909">
              <w:rPr>
                <w:szCs w:val="18"/>
              </w:rPr>
              <w:t>OLTID</w:t>
            </w:r>
          </w:p>
        </w:tc>
        <w:tc>
          <w:tcPr>
            <w:tcW w:w="993" w:type="pct"/>
          </w:tcPr>
          <w:p w:rsidR="00DE1196" w:rsidRPr="00EC0909" w:rsidRDefault="00DE1196" w:rsidP="00EC0909">
            <w:pPr>
              <w:rPr>
                <w:szCs w:val="18"/>
              </w:rPr>
            </w:pPr>
            <w:r w:rsidRPr="00EC0909">
              <w:rPr>
                <w:szCs w:val="18"/>
              </w:rPr>
              <w:t>OCTET STRING</w:t>
            </w:r>
          </w:p>
        </w:tc>
        <w:tc>
          <w:tcPr>
            <w:tcW w:w="1221" w:type="pct"/>
          </w:tcPr>
          <w:p w:rsidR="00DE1196" w:rsidRPr="00EC0909" w:rsidRDefault="00DE1196" w:rsidP="00EC0909">
            <w:pPr>
              <w:rPr>
                <w:szCs w:val="18"/>
              </w:rPr>
            </w:pPr>
            <w:r w:rsidRPr="00EC0909">
              <w:rPr>
                <w:szCs w:val="18"/>
              </w:rPr>
              <w:t>SIZE(128)</w:t>
            </w:r>
          </w:p>
        </w:tc>
        <w:tc>
          <w:tcPr>
            <w:tcW w:w="514" w:type="pct"/>
          </w:tcPr>
          <w:p w:rsidR="00DE1196" w:rsidRPr="00EC0909" w:rsidRDefault="00DE1196" w:rsidP="00EC0909">
            <w:pPr>
              <w:rPr>
                <w:szCs w:val="18"/>
              </w:rPr>
            </w:pPr>
            <w:r>
              <w:rPr>
                <w:rFonts w:eastAsiaTheme="minorEastAsia" w:hint="eastAsia"/>
                <w:szCs w:val="18"/>
              </w:rPr>
              <w:t>M</w:t>
            </w:r>
          </w:p>
        </w:tc>
        <w:tc>
          <w:tcPr>
            <w:tcW w:w="1507" w:type="pct"/>
          </w:tcPr>
          <w:p w:rsidR="00DE1196" w:rsidRPr="00EC0909" w:rsidRDefault="00DE1196" w:rsidP="00EC0909">
            <w:pPr>
              <w:rPr>
                <w:szCs w:val="18"/>
              </w:rPr>
            </w:pPr>
            <w:r w:rsidRPr="00EC0909">
              <w:rPr>
                <w:szCs w:val="18"/>
              </w:rPr>
              <w:t>返回输入参数</w:t>
            </w:r>
          </w:p>
        </w:tc>
      </w:tr>
      <w:tr w:rsidR="00DE1196" w:rsidRPr="00EC0909" w:rsidTr="00715F8F">
        <w:tc>
          <w:tcPr>
            <w:tcW w:w="765" w:type="pct"/>
          </w:tcPr>
          <w:p w:rsidR="00DE1196" w:rsidRPr="00EC0909" w:rsidRDefault="00DE1196" w:rsidP="00EC0909">
            <w:pPr>
              <w:rPr>
                <w:szCs w:val="18"/>
              </w:rPr>
            </w:pPr>
            <w:r w:rsidRPr="00EC0909">
              <w:rPr>
                <w:szCs w:val="18"/>
              </w:rPr>
              <w:t>PONID</w:t>
            </w:r>
          </w:p>
        </w:tc>
        <w:tc>
          <w:tcPr>
            <w:tcW w:w="993" w:type="pct"/>
          </w:tcPr>
          <w:p w:rsidR="00DE1196" w:rsidRPr="00EC0909" w:rsidRDefault="00DE1196" w:rsidP="00EC0909">
            <w:pPr>
              <w:rPr>
                <w:szCs w:val="18"/>
              </w:rPr>
            </w:pPr>
            <w:r>
              <w:rPr>
                <w:szCs w:val="18"/>
              </w:rPr>
              <w:t>OCTET STRING</w:t>
            </w:r>
          </w:p>
        </w:tc>
        <w:tc>
          <w:tcPr>
            <w:tcW w:w="1221" w:type="pct"/>
          </w:tcPr>
          <w:p w:rsidR="00DE1196" w:rsidRPr="00EC0909" w:rsidRDefault="00DE1196" w:rsidP="00EC0909">
            <w:pPr>
              <w:rPr>
                <w:szCs w:val="18"/>
              </w:rPr>
            </w:pPr>
            <w:r w:rsidRPr="00EC0909">
              <w:rPr>
                <w:szCs w:val="18"/>
              </w:rPr>
              <w:t>SIZE(128)</w:t>
            </w:r>
          </w:p>
          <w:p w:rsidR="00DE1196" w:rsidRPr="00EC0909" w:rsidRDefault="00DE1196" w:rsidP="00EC0909">
            <w:pPr>
              <w:rPr>
                <w:szCs w:val="18"/>
              </w:rPr>
            </w:pPr>
            <w:r w:rsidRPr="00EC0909">
              <w:rPr>
                <w:szCs w:val="18"/>
              </w:rPr>
              <w:t>机架-框-槽-端口</w:t>
            </w:r>
          </w:p>
        </w:tc>
        <w:tc>
          <w:tcPr>
            <w:tcW w:w="514" w:type="pct"/>
          </w:tcPr>
          <w:p w:rsidR="00DE1196" w:rsidRPr="00EC0909" w:rsidRDefault="00DE1196" w:rsidP="00EC0909">
            <w:pPr>
              <w:rPr>
                <w:szCs w:val="18"/>
              </w:rPr>
            </w:pPr>
            <w:r>
              <w:rPr>
                <w:rFonts w:eastAsiaTheme="minorEastAsia" w:hint="eastAsia"/>
                <w:szCs w:val="18"/>
              </w:rPr>
              <w:t>M</w:t>
            </w:r>
          </w:p>
        </w:tc>
        <w:tc>
          <w:tcPr>
            <w:tcW w:w="1507" w:type="pct"/>
          </w:tcPr>
          <w:p w:rsidR="00DE1196" w:rsidRPr="00EC0909" w:rsidRDefault="00DE1196" w:rsidP="00EC0909">
            <w:pPr>
              <w:rPr>
                <w:szCs w:val="18"/>
              </w:rPr>
            </w:pPr>
            <w:r w:rsidRPr="00EC0909">
              <w:rPr>
                <w:szCs w:val="18"/>
              </w:rPr>
              <w:t>返回输入参数</w:t>
            </w:r>
          </w:p>
        </w:tc>
      </w:tr>
      <w:tr w:rsidR="00DE1196" w:rsidRPr="00EC0909" w:rsidTr="00715F8F">
        <w:tc>
          <w:tcPr>
            <w:tcW w:w="765" w:type="pct"/>
          </w:tcPr>
          <w:p w:rsidR="00DE1196" w:rsidRPr="00EC0909" w:rsidRDefault="00DE1196" w:rsidP="00EC0909">
            <w:pPr>
              <w:rPr>
                <w:szCs w:val="18"/>
              </w:rPr>
            </w:pPr>
            <w:r w:rsidRPr="00EC0909">
              <w:rPr>
                <w:szCs w:val="18"/>
              </w:rPr>
              <w:t>ONUID</w:t>
            </w:r>
          </w:p>
        </w:tc>
        <w:tc>
          <w:tcPr>
            <w:tcW w:w="993" w:type="pct"/>
          </w:tcPr>
          <w:p w:rsidR="00DE1196" w:rsidRPr="00EC0909" w:rsidRDefault="00DE1196" w:rsidP="00EC0909">
            <w:pPr>
              <w:rPr>
                <w:szCs w:val="18"/>
              </w:rPr>
            </w:pPr>
            <w:r w:rsidRPr="00EC0909">
              <w:rPr>
                <w:szCs w:val="18"/>
              </w:rPr>
              <w:t>OCTET STRING</w:t>
            </w:r>
          </w:p>
        </w:tc>
        <w:tc>
          <w:tcPr>
            <w:tcW w:w="1221" w:type="pct"/>
          </w:tcPr>
          <w:p w:rsidR="00DE1196" w:rsidRPr="00EC0909" w:rsidRDefault="00DE1196" w:rsidP="00EC0909">
            <w:pPr>
              <w:rPr>
                <w:szCs w:val="18"/>
              </w:rPr>
            </w:pPr>
            <w:r w:rsidRPr="00EC0909">
              <w:rPr>
                <w:szCs w:val="18"/>
              </w:rPr>
              <w:t>SIZE(128)</w:t>
            </w:r>
          </w:p>
        </w:tc>
        <w:tc>
          <w:tcPr>
            <w:tcW w:w="514" w:type="pct"/>
          </w:tcPr>
          <w:p w:rsidR="00DE1196" w:rsidRPr="00EC0909" w:rsidRDefault="00DE1196" w:rsidP="00EC0909">
            <w:pPr>
              <w:rPr>
                <w:szCs w:val="18"/>
              </w:rPr>
            </w:pPr>
            <w:r>
              <w:rPr>
                <w:rFonts w:eastAsiaTheme="minorEastAsia" w:hint="eastAsia"/>
                <w:szCs w:val="18"/>
              </w:rPr>
              <w:t>M</w:t>
            </w:r>
          </w:p>
        </w:tc>
        <w:tc>
          <w:tcPr>
            <w:tcW w:w="1507" w:type="pct"/>
          </w:tcPr>
          <w:p w:rsidR="00DE1196" w:rsidRPr="00EC0909" w:rsidRDefault="00DE1196" w:rsidP="00EC0909">
            <w:pPr>
              <w:rPr>
                <w:szCs w:val="18"/>
              </w:rPr>
            </w:pPr>
            <w:r w:rsidRPr="00EC0909">
              <w:rPr>
                <w:szCs w:val="18"/>
              </w:rPr>
              <w:t>返回输入参数</w:t>
            </w:r>
          </w:p>
        </w:tc>
      </w:tr>
      <w:tr w:rsidR="00DE1196" w:rsidRPr="00EC0909" w:rsidTr="00715F8F">
        <w:tc>
          <w:tcPr>
            <w:tcW w:w="765" w:type="pct"/>
          </w:tcPr>
          <w:p w:rsidR="00DE1196" w:rsidRPr="00EC0909" w:rsidRDefault="00DE1196" w:rsidP="00EC0909">
            <w:pPr>
              <w:rPr>
                <w:szCs w:val="18"/>
              </w:rPr>
            </w:pPr>
            <w:r w:rsidRPr="00EC0909">
              <w:rPr>
                <w:szCs w:val="18"/>
              </w:rPr>
              <w:t>ONUPORT</w:t>
            </w:r>
          </w:p>
        </w:tc>
        <w:tc>
          <w:tcPr>
            <w:tcW w:w="993" w:type="pct"/>
          </w:tcPr>
          <w:p w:rsidR="00DE1196" w:rsidRPr="00EC0909" w:rsidRDefault="00DE1196" w:rsidP="00EC0909">
            <w:pPr>
              <w:rPr>
                <w:szCs w:val="18"/>
              </w:rPr>
            </w:pPr>
            <w:r>
              <w:rPr>
                <w:szCs w:val="18"/>
              </w:rPr>
              <w:t>OCTET STRING</w:t>
            </w:r>
          </w:p>
        </w:tc>
        <w:tc>
          <w:tcPr>
            <w:tcW w:w="1221" w:type="pct"/>
          </w:tcPr>
          <w:p w:rsidR="00DE1196" w:rsidRPr="00EC0909" w:rsidRDefault="00DE1196" w:rsidP="00EC0909">
            <w:pPr>
              <w:rPr>
                <w:szCs w:val="18"/>
              </w:rPr>
            </w:pPr>
            <w:r w:rsidRPr="00EC0909">
              <w:rPr>
                <w:szCs w:val="18"/>
              </w:rPr>
              <w:t>SIZE(128)</w:t>
            </w:r>
          </w:p>
          <w:p w:rsidR="00DE1196" w:rsidRPr="00EC0909" w:rsidRDefault="00DE1196" w:rsidP="00EC0909">
            <w:pPr>
              <w:rPr>
                <w:szCs w:val="18"/>
              </w:rPr>
            </w:pPr>
            <w:r w:rsidRPr="00EC0909">
              <w:rPr>
                <w:szCs w:val="18"/>
              </w:rPr>
              <w:t>机架-框-槽-端口</w:t>
            </w:r>
          </w:p>
        </w:tc>
        <w:tc>
          <w:tcPr>
            <w:tcW w:w="514" w:type="pct"/>
          </w:tcPr>
          <w:p w:rsidR="00DE1196" w:rsidRPr="00EC0909" w:rsidRDefault="00DE1196" w:rsidP="00EC0909">
            <w:pPr>
              <w:rPr>
                <w:szCs w:val="18"/>
              </w:rPr>
            </w:pPr>
            <w:r>
              <w:rPr>
                <w:rFonts w:eastAsiaTheme="minorEastAsia" w:hint="eastAsia"/>
                <w:szCs w:val="18"/>
              </w:rPr>
              <w:t>M</w:t>
            </w:r>
          </w:p>
        </w:tc>
        <w:tc>
          <w:tcPr>
            <w:tcW w:w="1507" w:type="pct"/>
          </w:tcPr>
          <w:p w:rsidR="00DE1196" w:rsidRPr="00EC0909" w:rsidRDefault="00DE1196" w:rsidP="00EC0909">
            <w:pPr>
              <w:rPr>
                <w:szCs w:val="18"/>
              </w:rPr>
            </w:pPr>
            <w:r w:rsidRPr="00EC0909">
              <w:rPr>
                <w:szCs w:val="18"/>
              </w:rPr>
              <w:t>通过机架-框-槽号-端口号的方式标识端口， 没有的补为NA</w:t>
            </w:r>
          </w:p>
        </w:tc>
      </w:tr>
      <w:tr w:rsidR="00DE1196" w:rsidRPr="00EC0909" w:rsidTr="00715F8F">
        <w:tc>
          <w:tcPr>
            <w:tcW w:w="765" w:type="pct"/>
          </w:tcPr>
          <w:p w:rsidR="00DE1196" w:rsidRPr="00EC0909" w:rsidRDefault="00DE1196" w:rsidP="00EC0909">
            <w:pPr>
              <w:rPr>
                <w:szCs w:val="18"/>
              </w:rPr>
            </w:pPr>
            <w:r w:rsidRPr="00EC0909">
              <w:rPr>
                <w:szCs w:val="18"/>
              </w:rPr>
              <w:t>SVLAN</w:t>
            </w:r>
          </w:p>
        </w:tc>
        <w:tc>
          <w:tcPr>
            <w:tcW w:w="993" w:type="pct"/>
          </w:tcPr>
          <w:p w:rsidR="00DE1196" w:rsidRPr="00EC0909" w:rsidRDefault="00DE1196" w:rsidP="00EC0909">
            <w:pPr>
              <w:rPr>
                <w:szCs w:val="18"/>
              </w:rPr>
            </w:pPr>
            <w:r w:rsidRPr="00EC0909">
              <w:rPr>
                <w:szCs w:val="18"/>
              </w:rPr>
              <w:t>INTEGER</w:t>
            </w:r>
          </w:p>
        </w:tc>
        <w:tc>
          <w:tcPr>
            <w:tcW w:w="1221" w:type="pct"/>
          </w:tcPr>
          <w:p w:rsidR="00DE1196" w:rsidRPr="00EC0909" w:rsidRDefault="00DE1196" w:rsidP="00EC0909">
            <w:pPr>
              <w:rPr>
                <w:szCs w:val="18"/>
              </w:rPr>
            </w:pPr>
            <w:r>
              <w:rPr>
                <w:rFonts w:eastAsiaTheme="minorEastAsia" w:hint="eastAsia"/>
                <w:szCs w:val="18"/>
              </w:rPr>
              <w:t>1</w:t>
            </w:r>
            <w:r>
              <w:rPr>
                <w:szCs w:val="18"/>
              </w:rPr>
              <w:t>-</w:t>
            </w:r>
            <w:r w:rsidRPr="00EC0909">
              <w:rPr>
                <w:szCs w:val="18"/>
              </w:rPr>
              <w:t>4095</w:t>
            </w:r>
          </w:p>
        </w:tc>
        <w:tc>
          <w:tcPr>
            <w:tcW w:w="514" w:type="pct"/>
          </w:tcPr>
          <w:p w:rsidR="00DE1196" w:rsidRPr="00EC0909" w:rsidRDefault="00DE1196" w:rsidP="00EC0909">
            <w:pPr>
              <w:rPr>
                <w:szCs w:val="18"/>
              </w:rPr>
            </w:pPr>
            <w:r>
              <w:rPr>
                <w:rFonts w:eastAsiaTheme="minorEastAsia" w:hint="eastAsia"/>
                <w:szCs w:val="18"/>
              </w:rPr>
              <w:t>M</w:t>
            </w:r>
          </w:p>
        </w:tc>
        <w:tc>
          <w:tcPr>
            <w:tcW w:w="1507" w:type="pct"/>
          </w:tcPr>
          <w:p w:rsidR="00DE1196" w:rsidRPr="00EC0909" w:rsidRDefault="00DE1196" w:rsidP="00EC0909">
            <w:pPr>
              <w:rPr>
                <w:szCs w:val="18"/>
              </w:rPr>
            </w:pPr>
            <w:r w:rsidRPr="00EC0909">
              <w:rPr>
                <w:szCs w:val="18"/>
              </w:rPr>
              <w:t>SVLAN</w:t>
            </w:r>
          </w:p>
        </w:tc>
      </w:tr>
      <w:tr w:rsidR="00DE1196" w:rsidRPr="00EC0909" w:rsidTr="00715F8F">
        <w:tc>
          <w:tcPr>
            <w:tcW w:w="765" w:type="pct"/>
          </w:tcPr>
          <w:p w:rsidR="00DE1196" w:rsidRPr="00EC0909" w:rsidRDefault="00DE1196" w:rsidP="00EC0909">
            <w:pPr>
              <w:rPr>
                <w:szCs w:val="18"/>
              </w:rPr>
            </w:pPr>
            <w:r w:rsidRPr="00EC0909">
              <w:rPr>
                <w:szCs w:val="18"/>
              </w:rPr>
              <w:t>CVLAN</w:t>
            </w:r>
          </w:p>
        </w:tc>
        <w:tc>
          <w:tcPr>
            <w:tcW w:w="993" w:type="pct"/>
          </w:tcPr>
          <w:p w:rsidR="00DE1196" w:rsidRPr="00EC0909" w:rsidRDefault="00DE1196" w:rsidP="00EC0909">
            <w:pPr>
              <w:rPr>
                <w:szCs w:val="18"/>
              </w:rPr>
            </w:pPr>
            <w:r w:rsidRPr="00EC0909">
              <w:rPr>
                <w:szCs w:val="18"/>
              </w:rPr>
              <w:t>INTEGER</w:t>
            </w:r>
          </w:p>
        </w:tc>
        <w:tc>
          <w:tcPr>
            <w:tcW w:w="1221" w:type="pct"/>
          </w:tcPr>
          <w:p w:rsidR="00DE1196" w:rsidRPr="00EC0909" w:rsidRDefault="00DE1196" w:rsidP="00EC0909">
            <w:pPr>
              <w:rPr>
                <w:szCs w:val="18"/>
              </w:rPr>
            </w:pPr>
            <w:r>
              <w:rPr>
                <w:rFonts w:eastAsiaTheme="minorEastAsia" w:hint="eastAsia"/>
                <w:szCs w:val="18"/>
              </w:rPr>
              <w:t>1</w:t>
            </w:r>
            <w:r>
              <w:rPr>
                <w:szCs w:val="18"/>
              </w:rPr>
              <w:t>-</w:t>
            </w:r>
            <w:r w:rsidRPr="00EC0909">
              <w:rPr>
                <w:szCs w:val="18"/>
              </w:rPr>
              <w:t>4095</w:t>
            </w:r>
          </w:p>
        </w:tc>
        <w:tc>
          <w:tcPr>
            <w:tcW w:w="514" w:type="pct"/>
          </w:tcPr>
          <w:p w:rsidR="00DE1196" w:rsidRPr="00EC0909" w:rsidRDefault="00DE1196" w:rsidP="00EC0909">
            <w:pPr>
              <w:rPr>
                <w:szCs w:val="18"/>
              </w:rPr>
            </w:pPr>
            <w:r>
              <w:rPr>
                <w:rFonts w:eastAsiaTheme="minorEastAsia" w:hint="eastAsia"/>
                <w:szCs w:val="18"/>
              </w:rPr>
              <w:t>M</w:t>
            </w:r>
          </w:p>
        </w:tc>
        <w:tc>
          <w:tcPr>
            <w:tcW w:w="1507" w:type="pct"/>
          </w:tcPr>
          <w:p w:rsidR="00DE1196" w:rsidRPr="00EC0909" w:rsidRDefault="00DE1196" w:rsidP="00EC0909">
            <w:pPr>
              <w:rPr>
                <w:szCs w:val="18"/>
              </w:rPr>
            </w:pPr>
            <w:r w:rsidRPr="00EC0909">
              <w:rPr>
                <w:szCs w:val="18"/>
              </w:rPr>
              <w:t>CVLAN</w:t>
            </w:r>
          </w:p>
        </w:tc>
      </w:tr>
      <w:tr w:rsidR="00DE1196" w:rsidRPr="00EC0909" w:rsidTr="00715F8F">
        <w:tc>
          <w:tcPr>
            <w:tcW w:w="765" w:type="pct"/>
          </w:tcPr>
          <w:p w:rsidR="00DE1196" w:rsidRPr="00EC0909" w:rsidRDefault="00DE1196" w:rsidP="00EC0909">
            <w:pPr>
              <w:rPr>
                <w:szCs w:val="18"/>
              </w:rPr>
            </w:pPr>
            <w:r w:rsidRPr="00EC0909">
              <w:rPr>
                <w:szCs w:val="18"/>
              </w:rPr>
              <w:t>VPI</w:t>
            </w:r>
          </w:p>
        </w:tc>
        <w:tc>
          <w:tcPr>
            <w:tcW w:w="993" w:type="pct"/>
          </w:tcPr>
          <w:p w:rsidR="00DE1196" w:rsidRPr="00EC0909" w:rsidRDefault="00DE1196" w:rsidP="00EC0909">
            <w:pPr>
              <w:rPr>
                <w:szCs w:val="18"/>
              </w:rPr>
            </w:pPr>
            <w:r w:rsidRPr="00EC0909">
              <w:rPr>
                <w:szCs w:val="18"/>
              </w:rPr>
              <w:t>INTEGER</w:t>
            </w:r>
          </w:p>
        </w:tc>
        <w:tc>
          <w:tcPr>
            <w:tcW w:w="1221" w:type="pct"/>
          </w:tcPr>
          <w:p w:rsidR="00DE1196" w:rsidRPr="00EC0909" w:rsidRDefault="00DE1196" w:rsidP="00EC0909">
            <w:pPr>
              <w:rPr>
                <w:szCs w:val="18"/>
              </w:rPr>
            </w:pPr>
            <w:r w:rsidRPr="00EC0909">
              <w:rPr>
                <w:szCs w:val="18"/>
              </w:rPr>
              <w:t>0</w:t>
            </w:r>
            <w:r>
              <w:rPr>
                <w:szCs w:val="18"/>
              </w:rPr>
              <w:t>-</w:t>
            </w:r>
            <w:r w:rsidRPr="00EC0909">
              <w:rPr>
                <w:szCs w:val="18"/>
              </w:rPr>
              <w:t>65535</w:t>
            </w:r>
          </w:p>
        </w:tc>
        <w:tc>
          <w:tcPr>
            <w:tcW w:w="514" w:type="pct"/>
          </w:tcPr>
          <w:p w:rsidR="00DE1196" w:rsidRPr="00EC0909" w:rsidRDefault="00A87691" w:rsidP="00EC0909">
            <w:pPr>
              <w:rPr>
                <w:szCs w:val="18"/>
              </w:rPr>
            </w:pPr>
            <w:r>
              <w:rPr>
                <w:rFonts w:eastAsiaTheme="minorEastAsia" w:hint="eastAsia"/>
                <w:szCs w:val="18"/>
              </w:rPr>
              <w:t>C</w:t>
            </w:r>
          </w:p>
        </w:tc>
        <w:tc>
          <w:tcPr>
            <w:tcW w:w="1507" w:type="pct"/>
          </w:tcPr>
          <w:p w:rsidR="00DE1196" w:rsidRPr="00EC0909" w:rsidRDefault="00DE1196" w:rsidP="00EC0909">
            <w:pPr>
              <w:rPr>
                <w:szCs w:val="18"/>
              </w:rPr>
            </w:pPr>
            <w:r w:rsidRPr="00EC0909">
              <w:rPr>
                <w:szCs w:val="18"/>
              </w:rPr>
              <w:t>VPI</w:t>
            </w:r>
          </w:p>
        </w:tc>
      </w:tr>
      <w:tr w:rsidR="00DE1196" w:rsidRPr="00EC0909" w:rsidTr="00715F8F">
        <w:tc>
          <w:tcPr>
            <w:tcW w:w="765" w:type="pct"/>
          </w:tcPr>
          <w:p w:rsidR="00DE1196" w:rsidRPr="00EC0909" w:rsidRDefault="00DE1196" w:rsidP="00EC0909">
            <w:pPr>
              <w:rPr>
                <w:szCs w:val="18"/>
              </w:rPr>
            </w:pPr>
            <w:r w:rsidRPr="00EC0909">
              <w:rPr>
                <w:szCs w:val="18"/>
              </w:rPr>
              <w:t>VCI</w:t>
            </w:r>
          </w:p>
        </w:tc>
        <w:tc>
          <w:tcPr>
            <w:tcW w:w="993" w:type="pct"/>
          </w:tcPr>
          <w:p w:rsidR="00DE1196" w:rsidRPr="00EC0909" w:rsidRDefault="00DE1196" w:rsidP="00EC0909">
            <w:pPr>
              <w:rPr>
                <w:szCs w:val="18"/>
              </w:rPr>
            </w:pPr>
            <w:r w:rsidRPr="00EC0909">
              <w:rPr>
                <w:szCs w:val="18"/>
              </w:rPr>
              <w:t>INTEGER</w:t>
            </w:r>
          </w:p>
        </w:tc>
        <w:tc>
          <w:tcPr>
            <w:tcW w:w="1221" w:type="pct"/>
          </w:tcPr>
          <w:p w:rsidR="00DE1196" w:rsidRPr="00EC0909" w:rsidRDefault="00DE1196" w:rsidP="00EC0909">
            <w:pPr>
              <w:rPr>
                <w:szCs w:val="18"/>
              </w:rPr>
            </w:pPr>
            <w:r w:rsidRPr="00EC0909">
              <w:rPr>
                <w:szCs w:val="18"/>
              </w:rPr>
              <w:t>0</w:t>
            </w:r>
            <w:r>
              <w:rPr>
                <w:szCs w:val="18"/>
              </w:rPr>
              <w:t>-</w:t>
            </w:r>
            <w:r w:rsidRPr="00EC0909">
              <w:rPr>
                <w:szCs w:val="18"/>
              </w:rPr>
              <w:t>65535</w:t>
            </w:r>
          </w:p>
        </w:tc>
        <w:tc>
          <w:tcPr>
            <w:tcW w:w="514" w:type="pct"/>
          </w:tcPr>
          <w:p w:rsidR="00DE1196" w:rsidRPr="00EC0909" w:rsidRDefault="00A87691" w:rsidP="00EC0909">
            <w:pPr>
              <w:rPr>
                <w:szCs w:val="18"/>
              </w:rPr>
            </w:pPr>
            <w:r>
              <w:rPr>
                <w:rFonts w:eastAsiaTheme="minorEastAsia" w:hint="eastAsia"/>
                <w:szCs w:val="18"/>
              </w:rPr>
              <w:t>C</w:t>
            </w:r>
          </w:p>
        </w:tc>
        <w:tc>
          <w:tcPr>
            <w:tcW w:w="1507" w:type="pct"/>
          </w:tcPr>
          <w:p w:rsidR="00DE1196" w:rsidRPr="00EC0909" w:rsidRDefault="00DE1196" w:rsidP="00EC0909">
            <w:pPr>
              <w:rPr>
                <w:szCs w:val="18"/>
              </w:rPr>
            </w:pPr>
            <w:r w:rsidRPr="00EC0909">
              <w:rPr>
                <w:szCs w:val="18"/>
              </w:rPr>
              <w:t>VCI</w:t>
            </w:r>
          </w:p>
        </w:tc>
      </w:tr>
      <w:tr w:rsidR="00DE1196" w:rsidRPr="00EC0909" w:rsidTr="00715F8F">
        <w:tc>
          <w:tcPr>
            <w:tcW w:w="765" w:type="pct"/>
          </w:tcPr>
          <w:p w:rsidR="00DE1196" w:rsidRPr="00EC0909" w:rsidRDefault="00DE1196" w:rsidP="00EC0909">
            <w:pPr>
              <w:rPr>
                <w:szCs w:val="18"/>
              </w:rPr>
            </w:pPr>
            <w:r w:rsidRPr="00EC0909">
              <w:rPr>
                <w:szCs w:val="18"/>
              </w:rPr>
              <w:t>UV</w:t>
            </w:r>
          </w:p>
        </w:tc>
        <w:tc>
          <w:tcPr>
            <w:tcW w:w="993" w:type="pct"/>
          </w:tcPr>
          <w:p w:rsidR="00DE1196" w:rsidRPr="00EC0909" w:rsidRDefault="00DE1196" w:rsidP="00EC0909">
            <w:pPr>
              <w:rPr>
                <w:szCs w:val="18"/>
              </w:rPr>
            </w:pPr>
            <w:r w:rsidRPr="00EC0909">
              <w:rPr>
                <w:szCs w:val="18"/>
              </w:rPr>
              <w:t>INTEGER</w:t>
            </w:r>
          </w:p>
        </w:tc>
        <w:tc>
          <w:tcPr>
            <w:tcW w:w="1221" w:type="pct"/>
          </w:tcPr>
          <w:p w:rsidR="00DE1196" w:rsidRPr="00EC0909" w:rsidRDefault="00DE1196" w:rsidP="00EC0909">
            <w:pPr>
              <w:rPr>
                <w:szCs w:val="18"/>
              </w:rPr>
            </w:pPr>
            <w:r>
              <w:rPr>
                <w:rFonts w:eastAsiaTheme="minorEastAsia" w:hint="eastAsia"/>
                <w:szCs w:val="18"/>
              </w:rPr>
              <w:t>1</w:t>
            </w:r>
            <w:r>
              <w:rPr>
                <w:szCs w:val="18"/>
              </w:rPr>
              <w:t>-</w:t>
            </w:r>
            <w:r w:rsidRPr="00EC0909">
              <w:rPr>
                <w:szCs w:val="18"/>
              </w:rPr>
              <w:t>4095</w:t>
            </w:r>
          </w:p>
        </w:tc>
        <w:tc>
          <w:tcPr>
            <w:tcW w:w="514" w:type="pct"/>
          </w:tcPr>
          <w:p w:rsidR="00DE1196" w:rsidRPr="00EC0909" w:rsidRDefault="00DE1196" w:rsidP="00EC0909">
            <w:pPr>
              <w:rPr>
                <w:szCs w:val="18"/>
              </w:rPr>
            </w:pPr>
            <w:r>
              <w:rPr>
                <w:rFonts w:eastAsiaTheme="minorEastAsia" w:hint="eastAsia"/>
                <w:szCs w:val="18"/>
              </w:rPr>
              <w:t>M</w:t>
            </w:r>
          </w:p>
        </w:tc>
        <w:tc>
          <w:tcPr>
            <w:tcW w:w="1507" w:type="pct"/>
          </w:tcPr>
          <w:p w:rsidR="00DE1196" w:rsidRPr="00EC0909" w:rsidRDefault="00DE1196" w:rsidP="00EC0909">
            <w:pPr>
              <w:rPr>
                <w:szCs w:val="18"/>
              </w:rPr>
            </w:pPr>
            <w:r w:rsidRPr="00EC0909">
              <w:rPr>
                <w:szCs w:val="18"/>
              </w:rPr>
              <w:t>用户侧VLAN</w:t>
            </w:r>
          </w:p>
        </w:tc>
      </w:tr>
    </w:tbl>
    <w:p w:rsidR="00713259" w:rsidRPr="00CD1928" w:rsidRDefault="00713259" w:rsidP="00713259">
      <w:pPr>
        <w:pStyle w:val="TimesNewRoman050"/>
        <w:ind w:left="0"/>
        <w:rPr>
          <w:rFonts w:cs="Times New Roman"/>
        </w:rPr>
      </w:pPr>
      <w:bookmarkStart w:id="379" w:name="_Toc422033185"/>
      <w:bookmarkStart w:id="380" w:name="_Toc422131897"/>
      <w:bookmarkStart w:id="381" w:name="_Toc422211159"/>
      <w:r w:rsidRPr="00F3069B">
        <w:rPr>
          <w:rFonts w:hint="eastAsia"/>
        </w:rPr>
        <w:t>查询端口</w:t>
      </w:r>
      <w:r w:rsidRPr="00F3069B">
        <w:rPr>
          <w:rFonts w:hint="eastAsia"/>
        </w:rPr>
        <w:t>IPTV</w:t>
      </w:r>
      <w:r w:rsidRPr="00F3069B">
        <w:rPr>
          <w:rFonts w:hint="eastAsia"/>
        </w:rPr>
        <w:t>信息</w:t>
      </w:r>
      <w:bookmarkEnd w:id="379"/>
      <w:bookmarkEnd w:id="380"/>
      <w:bookmarkEnd w:id="381"/>
    </w:p>
    <w:p w:rsidR="00713259" w:rsidRPr="00EE22B2" w:rsidRDefault="00713259" w:rsidP="00CE4D8A">
      <w:pPr>
        <w:spacing w:beforeLines="50"/>
        <w:ind w:firstLine="420"/>
      </w:pPr>
      <w:r w:rsidRPr="00EE22B2">
        <w:rPr>
          <w:rFonts w:hint="eastAsia"/>
        </w:rPr>
        <w:t>功能描述</w:t>
      </w:r>
    </w:p>
    <w:p w:rsidR="00713259" w:rsidRPr="00CD1928" w:rsidRDefault="00713259" w:rsidP="00713259">
      <w:pPr>
        <w:spacing w:line="360" w:lineRule="auto"/>
        <w:ind w:left="420" w:firstLine="420"/>
        <w:rPr>
          <w:szCs w:val="21"/>
        </w:rPr>
      </w:pPr>
      <w:r w:rsidRPr="00CD1928">
        <w:rPr>
          <w:rFonts w:hint="eastAsia"/>
          <w:szCs w:val="21"/>
        </w:rPr>
        <w:t>该命令用于</w:t>
      </w:r>
      <w:r w:rsidRPr="00685006">
        <w:rPr>
          <w:rFonts w:hAnsi="宋体" w:hint="eastAsia"/>
          <w:szCs w:val="21"/>
        </w:rPr>
        <w:t>查询</w:t>
      </w:r>
      <w:r>
        <w:rPr>
          <w:rFonts w:hAnsi="宋体" w:hint="eastAsia"/>
          <w:szCs w:val="21"/>
        </w:rPr>
        <w:t>端口的</w:t>
      </w:r>
      <w:r>
        <w:rPr>
          <w:rFonts w:hAnsi="宋体" w:hint="eastAsia"/>
          <w:szCs w:val="21"/>
        </w:rPr>
        <w:t>IPTV</w:t>
      </w:r>
      <w:r>
        <w:rPr>
          <w:rFonts w:hAnsi="宋体" w:hint="eastAsia"/>
          <w:szCs w:val="21"/>
        </w:rPr>
        <w:t>信息</w:t>
      </w:r>
      <w:r w:rsidRPr="00CD1928">
        <w:rPr>
          <w:rFonts w:hint="eastAsia"/>
          <w:szCs w:val="21"/>
        </w:rPr>
        <w:t>。</w:t>
      </w:r>
    </w:p>
    <w:p w:rsidR="00713259" w:rsidRPr="00EE22B2" w:rsidRDefault="00713259" w:rsidP="00CE4D8A">
      <w:pPr>
        <w:spacing w:beforeLines="50"/>
        <w:ind w:firstLine="420"/>
      </w:pPr>
      <w:r w:rsidRPr="00EE22B2">
        <w:rPr>
          <w:rFonts w:hint="eastAsia"/>
        </w:rPr>
        <w:t>命令格式</w:t>
      </w:r>
    </w:p>
    <w:p w:rsidR="00713259" w:rsidRPr="00CD1928" w:rsidRDefault="00713259" w:rsidP="00713259">
      <w:pPr>
        <w:spacing w:line="360" w:lineRule="auto"/>
        <w:ind w:left="420" w:firstLine="420"/>
        <w:rPr>
          <w:szCs w:val="21"/>
        </w:rPr>
      </w:pPr>
      <w:r w:rsidRPr="00CD1928">
        <w:rPr>
          <w:rFonts w:hint="eastAsia"/>
          <w:szCs w:val="21"/>
        </w:rPr>
        <w:t>LST-IPTV</w:t>
      </w:r>
      <w:r w:rsidRPr="00CD1928">
        <w:rPr>
          <w:szCs w:val="21"/>
        </w:rPr>
        <w:t>::ONUIP=onu-name|</w:t>
      </w:r>
      <w:r w:rsidRPr="00CD1928">
        <w:rPr>
          <w:rFonts w:hint="eastAsia"/>
          <w:szCs w:val="21"/>
        </w:rPr>
        <w:t>(</w:t>
      </w:r>
      <w:r w:rsidRPr="00CD1928">
        <w:rPr>
          <w:szCs w:val="21"/>
        </w:rPr>
        <w:t>OLTID=olt-name,PONID=ponport_location,</w:t>
      </w:r>
      <w:r w:rsidRPr="00CD1928">
        <w:rPr>
          <w:rFonts w:hint="eastAsia"/>
          <w:szCs w:val="21"/>
        </w:rPr>
        <w:t>ONUIDTYPE=onuid-type,</w:t>
      </w:r>
      <w:r w:rsidRPr="00CD1928">
        <w:rPr>
          <w:szCs w:val="21"/>
        </w:rPr>
        <w:t>ONUID=onu-index</w:t>
      </w:r>
      <w:r w:rsidRPr="00CD1928">
        <w:rPr>
          <w:rFonts w:hint="eastAsia"/>
          <w:szCs w:val="21"/>
        </w:rPr>
        <w:t>)[,ONUPORT=onu-port]</w:t>
      </w:r>
      <w:r w:rsidRPr="00CD1928">
        <w:rPr>
          <w:szCs w:val="21"/>
        </w:rPr>
        <w:t>:CTAG::;</w:t>
      </w:r>
    </w:p>
    <w:p w:rsidR="00713259" w:rsidRPr="00CD1928" w:rsidRDefault="00713259" w:rsidP="00713259">
      <w:pPr>
        <w:spacing w:line="360" w:lineRule="auto"/>
        <w:ind w:left="420" w:firstLine="420"/>
        <w:rPr>
          <w:szCs w:val="21"/>
        </w:rPr>
      </w:pPr>
    </w:p>
    <w:p w:rsidR="00713259" w:rsidRPr="00CD1928" w:rsidRDefault="00713259" w:rsidP="00713259">
      <w:pPr>
        <w:spacing w:line="360" w:lineRule="auto"/>
        <w:ind w:left="420" w:firstLine="420"/>
        <w:rPr>
          <w:szCs w:val="21"/>
        </w:rPr>
      </w:pPr>
      <w:r w:rsidRPr="00CD1928">
        <w:rPr>
          <w:rFonts w:hint="eastAsia"/>
          <w:szCs w:val="21"/>
        </w:rPr>
        <w:t>说明：</w:t>
      </w:r>
    </w:p>
    <w:p w:rsidR="00713259" w:rsidRPr="00CD1928" w:rsidRDefault="00713259" w:rsidP="00713259">
      <w:pPr>
        <w:spacing w:line="360" w:lineRule="auto"/>
        <w:ind w:left="420" w:firstLine="420"/>
        <w:rPr>
          <w:szCs w:val="21"/>
        </w:rPr>
      </w:pPr>
      <w:r w:rsidRPr="00CD1928">
        <w:rPr>
          <w:rFonts w:hint="eastAsia"/>
          <w:szCs w:val="21"/>
        </w:rPr>
        <w:t>查询</w:t>
      </w:r>
      <w:r w:rsidRPr="00CD1928">
        <w:rPr>
          <w:rFonts w:hint="eastAsia"/>
          <w:szCs w:val="21"/>
        </w:rPr>
        <w:t>ONU</w:t>
      </w:r>
      <w:r w:rsidRPr="00CD1928">
        <w:rPr>
          <w:rFonts w:hint="eastAsia"/>
          <w:szCs w:val="21"/>
        </w:rPr>
        <w:t>时，</w:t>
      </w:r>
      <w:r w:rsidRPr="00CD1928">
        <w:rPr>
          <w:rFonts w:hint="eastAsia"/>
          <w:szCs w:val="21"/>
        </w:rPr>
        <w:t>ONU</w:t>
      </w:r>
      <w:r w:rsidRPr="00CD1928">
        <w:rPr>
          <w:rFonts w:hint="eastAsia"/>
          <w:szCs w:val="21"/>
        </w:rPr>
        <w:t>具有管理</w:t>
      </w:r>
      <w:r w:rsidRPr="00CD1928">
        <w:rPr>
          <w:rFonts w:hint="eastAsia"/>
          <w:szCs w:val="21"/>
        </w:rPr>
        <w:t>IP:</w:t>
      </w:r>
    </w:p>
    <w:p w:rsidR="00713259" w:rsidRPr="00CD1928" w:rsidRDefault="00713259" w:rsidP="00713259">
      <w:pPr>
        <w:spacing w:line="360" w:lineRule="auto"/>
        <w:ind w:left="420" w:firstLine="420"/>
        <w:rPr>
          <w:szCs w:val="21"/>
        </w:rPr>
      </w:pPr>
      <w:r w:rsidRPr="00CD1928">
        <w:rPr>
          <w:rFonts w:hint="eastAsia"/>
          <w:szCs w:val="21"/>
        </w:rPr>
        <w:t>LST-IPTV</w:t>
      </w:r>
      <w:r w:rsidRPr="00CD1928">
        <w:rPr>
          <w:szCs w:val="21"/>
        </w:rPr>
        <w:t>::</w:t>
      </w:r>
      <w:r w:rsidRPr="00CD1928">
        <w:rPr>
          <w:rFonts w:hint="eastAsia"/>
          <w:szCs w:val="21"/>
        </w:rPr>
        <w:t>ONUIP=onu-name[,ONUPORT=onu-port]</w:t>
      </w:r>
      <w:r w:rsidRPr="00CD1928">
        <w:rPr>
          <w:szCs w:val="21"/>
        </w:rPr>
        <w:t>:CTAG::</w:t>
      </w:r>
      <w:r w:rsidRPr="00CD1928">
        <w:rPr>
          <w:rFonts w:hint="eastAsia"/>
          <w:szCs w:val="21"/>
        </w:rPr>
        <w:t>;</w:t>
      </w:r>
    </w:p>
    <w:p w:rsidR="00713259" w:rsidRPr="00CD1928" w:rsidRDefault="00713259" w:rsidP="00713259">
      <w:pPr>
        <w:spacing w:line="360" w:lineRule="auto"/>
        <w:ind w:left="420" w:firstLine="420"/>
        <w:rPr>
          <w:szCs w:val="21"/>
        </w:rPr>
      </w:pPr>
    </w:p>
    <w:p w:rsidR="00713259" w:rsidRPr="00CD1928" w:rsidRDefault="00713259" w:rsidP="00713259">
      <w:pPr>
        <w:spacing w:line="360" w:lineRule="auto"/>
        <w:ind w:left="420" w:firstLine="420"/>
        <w:rPr>
          <w:szCs w:val="21"/>
        </w:rPr>
      </w:pPr>
      <w:r w:rsidRPr="00CD1928">
        <w:rPr>
          <w:rFonts w:hint="eastAsia"/>
          <w:szCs w:val="21"/>
        </w:rPr>
        <w:t>查询</w:t>
      </w:r>
      <w:r w:rsidRPr="00CD1928">
        <w:rPr>
          <w:rFonts w:hint="eastAsia"/>
          <w:szCs w:val="21"/>
        </w:rPr>
        <w:t>ONU</w:t>
      </w:r>
      <w:r w:rsidRPr="00CD1928">
        <w:rPr>
          <w:rFonts w:hint="eastAsia"/>
          <w:szCs w:val="21"/>
        </w:rPr>
        <w:t>时，</w:t>
      </w:r>
      <w:r w:rsidRPr="00CD1928">
        <w:rPr>
          <w:rFonts w:hint="eastAsia"/>
          <w:szCs w:val="21"/>
        </w:rPr>
        <w:t>ONU</w:t>
      </w:r>
      <w:r w:rsidRPr="00CD1928">
        <w:rPr>
          <w:rFonts w:hint="eastAsia"/>
          <w:szCs w:val="21"/>
        </w:rPr>
        <w:t>不具有管理</w:t>
      </w:r>
      <w:r w:rsidRPr="00CD1928">
        <w:rPr>
          <w:rFonts w:hint="eastAsia"/>
          <w:szCs w:val="21"/>
        </w:rPr>
        <w:t>IP:</w:t>
      </w:r>
    </w:p>
    <w:p w:rsidR="00713259" w:rsidRPr="00CD1928" w:rsidRDefault="00713259" w:rsidP="00713259">
      <w:pPr>
        <w:spacing w:line="360" w:lineRule="auto"/>
        <w:ind w:left="420" w:firstLine="420"/>
        <w:rPr>
          <w:szCs w:val="21"/>
        </w:rPr>
      </w:pPr>
      <w:r w:rsidRPr="00CD1928">
        <w:rPr>
          <w:rFonts w:hint="eastAsia"/>
          <w:szCs w:val="21"/>
        </w:rPr>
        <w:t>LST-IPTV</w:t>
      </w:r>
      <w:r w:rsidRPr="00CD1928">
        <w:rPr>
          <w:szCs w:val="21"/>
        </w:rPr>
        <w:t>::OLTID=olt-name,PONID=ponport_location,</w:t>
      </w:r>
      <w:r w:rsidRPr="00CD1928">
        <w:rPr>
          <w:rFonts w:hint="eastAsia"/>
          <w:szCs w:val="21"/>
        </w:rPr>
        <w:t>ONUIDTYPE=onuid-type,</w:t>
      </w:r>
      <w:r w:rsidRPr="00CD1928">
        <w:rPr>
          <w:szCs w:val="21"/>
        </w:rPr>
        <w:t>ONUID=onu-index</w:t>
      </w:r>
      <w:r w:rsidRPr="00CD1928">
        <w:rPr>
          <w:rFonts w:hint="eastAsia"/>
          <w:szCs w:val="21"/>
        </w:rPr>
        <w:t>[,ONUPORT=onu-port]</w:t>
      </w:r>
      <w:r w:rsidRPr="00CD1928">
        <w:rPr>
          <w:szCs w:val="21"/>
        </w:rPr>
        <w:t>:CTAG::</w:t>
      </w:r>
      <w:r w:rsidRPr="00CD1928">
        <w:rPr>
          <w:rFonts w:hint="eastAsia"/>
          <w:szCs w:val="21"/>
        </w:rPr>
        <w:t>;</w:t>
      </w:r>
    </w:p>
    <w:p w:rsidR="00713259" w:rsidRPr="00CD1928" w:rsidRDefault="00713259" w:rsidP="00713259">
      <w:pPr>
        <w:spacing w:line="360" w:lineRule="auto"/>
        <w:ind w:left="420" w:firstLine="420"/>
        <w:rPr>
          <w:szCs w:val="21"/>
        </w:rPr>
      </w:pPr>
    </w:p>
    <w:p w:rsidR="00713259" w:rsidRPr="00EE22B2" w:rsidRDefault="00713259" w:rsidP="00CE4D8A">
      <w:pPr>
        <w:spacing w:beforeLines="50"/>
        <w:ind w:firstLine="420"/>
      </w:pPr>
      <w:r w:rsidRPr="00EE22B2">
        <w:rPr>
          <w:rFonts w:hint="eastAsia"/>
        </w:rPr>
        <w:t>输入参数</w:t>
      </w:r>
    </w:p>
    <w:tbl>
      <w:tblPr>
        <w:tblStyle w:val="afffffd"/>
        <w:tblW w:w="8648" w:type="dxa"/>
        <w:tblLayout w:type="fixed"/>
        <w:tblLook w:val="01E0"/>
      </w:tblPr>
      <w:tblGrid>
        <w:gridCol w:w="1490"/>
        <w:gridCol w:w="1133"/>
        <w:gridCol w:w="1986"/>
        <w:gridCol w:w="991"/>
        <w:gridCol w:w="3048"/>
      </w:tblGrid>
      <w:tr w:rsidR="00713259" w:rsidRPr="0098003E" w:rsidTr="002A3D27">
        <w:trPr>
          <w:cnfStyle w:val="100000000000"/>
        </w:trPr>
        <w:tc>
          <w:tcPr>
            <w:tcW w:w="861" w:type="pct"/>
          </w:tcPr>
          <w:p w:rsidR="00713259" w:rsidRPr="0098003E" w:rsidRDefault="00713259" w:rsidP="002A3D27">
            <w:pPr>
              <w:pStyle w:val="afffffc"/>
            </w:pPr>
            <w:r w:rsidRPr="0098003E">
              <w:rPr>
                <w:rFonts w:hint="eastAsia"/>
              </w:rPr>
              <w:t>参数名称</w:t>
            </w:r>
          </w:p>
        </w:tc>
        <w:tc>
          <w:tcPr>
            <w:tcW w:w="655" w:type="pct"/>
          </w:tcPr>
          <w:p w:rsidR="00713259" w:rsidRPr="0098003E" w:rsidRDefault="00713259" w:rsidP="002A3D27">
            <w:pPr>
              <w:pStyle w:val="afffffc"/>
            </w:pPr>
            <w:r w:rsidRPr="0098003E">
              <w:rPr>
                <w:rFonts w:hint="eastAsia"/>
              </w:rPr>
              <w:t>数据类型</w:t>
            </w:r>
          </w:p>
        </w:tc>
        <w:tc>
          <w:tcPr>
            <w:tcW w:w="1148" w:type="pct"/>
          </w:tcPr>
          <w:p w:rsidR="00713259" w:rsidRPr="0098003E" w:rsidRDefault="00713259" w:rsidP="002A3D27">
            <w:pPr>
              <w:pStyle w:val="afffffc"/>
            </w:pPr>
            <w:r w:rsidRPr="0098003E">
              <w:rPr>
                <w:rFonts w:hint="eastAsia"/>
              </w:rPr>
              <w:t>取值范围</w:t>
            </w:r>
          </w:p>
        </w:tc>
        <w:tc>
          <w:tcPr>
            <w:tcW w:w="573" w:type="pct"/>
          </w:tcPr>
          <w:p w:rsidR="00713259" w:rsidRPr="0098003E" w:rsidRDefault="00713259" w:rsidP="002A3D27">
            <w:pPr>
              <w:pStyle w:val="afffffc"/>
              <w:rPr>
                <w:rFonts w:hAnsi="Times New Roman"/>
              </w:rPr>
            </w:pPr>
            <w:r w:rsidRPr="0098003E">
              <w:t>限定</w:t>
            </w:r>
          </w:p>
        </w:tc>
        <w:tc>
          <w:tcPr>
            <w:tcW w:w="1762" w:type="pct"/>
          </w:tcPr>
          <w:p w:rsidR="00713259" w:rsidRPr="0098003E" w:rsidRDefault="00713259" w:rsidP="002A3D27">
            <w:pPr>
              <w:pStyle w:val="afffffc"/>
            </w:pPr>
            <w:r w:rsidRPr="0098003E">
              <w:rPr>
                <w:rFonts w:hint="eastAsia"/>
              </w:rPr>
              <w:t>参数说明</w:t>
            </w:r>
          </w:p>
        </w:tc>
      </w:tr>
      <w:tr w:rsidR="00713259" w:rsidRPr="0098003E" w:rsidTr="002A3D27">
        <w:tc>
          <w:tcPr>
            <w:tcW w:w="861" w:type="pct"/>
          </w:tcPr>
          <w:p w:rsidR="00713259" w:rsidRPr="0098003E" w:rsidDel="00AC6F96" w:rsidRDefault="00713259" w:rsidP="002A3D27">
            <w:pPr>
              <w:pStyle w:val="afffffb"/>
              <w:rPr>
                <w:sz w:val="21"/>
                <w:szCs w:val="21"/>
              </w:rPr>
            </w:pPr>
            <w:r w:rsidRPr="0098003E">
              <w:rPr>
                <w:rFonts w:hint="eastAsia"/>
                <w:sz w:val="21"/>
                <w:szCs w:val="21"/>
              </w:rPr>
              <w:t>ONUIP</w:t>
            </w:r>
          </w:p>
        </w:tc>
        <w:tc>
          <w:tcPr>
            <w:tcW w:w="655" w:type="pct"/>
          </w:tcPr>
          <w:p w:rsidR="00713259" w:rsidRPr="0098003E" w:rsidRDefault="00713259" w:rsidP="002A3D27">
            <w:pPr>
              <w:pStyle w:val="afffffb"/>
              <w:rPr>
                <w:sz w:val="21"/>
                <w:szCs w:val="21"/>
              </w:rPr>
            </w:pPr>
            <w:r w:rsidRPr="0098003E">
              <w:rPr>
                <w:sz w:val="21"/>
                <w:szCs w:val="21"/>
              </w:rPr>
              <w:t>OCTET STRING</w:t>
            </w:r>
          </w:p>
        </w:tc>
        <w:tc>
          <w:tcPr>
            <w:tcW w:w="1148" w:type="pct"/>
          </w:tcPr>
          <w:p w:rsidR="00713259" w:rsidRPr="0098003E" w:rsidRDefault="00713259" w:rsidP="002A3D27">
            <w:pPr>
              <w:pStyle w:val="afffffb"/>
              <w:rPr>
                <w:sz w:val="21"/>
                <w:szCs w:val="21"/>
              </w:rPr>
            </w:pPr>
            <w:r w:rsidRPr="0098003E">
              <w:rPr>
                <w:sz w:val="21"/>
                <w:szCs w:val="21"/>
              </w:rPr>
              <w:t>SIZE(128)</w:t>
            </w:r>
          </w:p>
        </w:tc>
        <w:tc>
          <w:tcPr>
            <w:tcW w:w="573" w:type="pct"/>
          </w:tcPr>
          <w:p w:rsidR="00713259" w:rsidRPr="0098003E" w:rsidRDefault="00713259" w:rsidP="002A3D27">
            <w:pPr>
              <w:pStyle w:val="afffffb"/>
              <w:rPr>
                <w:sz w:val="21"/>
                <w:szCs w:val="21"/>
              </w:rPr>
            </w:pPr>
            <w:r w:rsidRPr="0098003E">
              <w:rPr>
                <w:sz w:val="21"/>
                <w:szCs w:val="21"/>
              </w:rPr>
              <w:t>C</w:t>
            </w:r>
          </w:p>
        </w:tc>
        <w:tc>
          <w:tcPr>
            <w:tcW w:w="1762" w:type="pct"/>
          </w:tcPr>
          <w:p w:rsidR="00713259" w:rsidRPr="0098003E" w:rsidRDefault="00713259" w:rsidP="002A3D27">
            <w:pPr>
              <w:pStyle w:val="afffffb"/>
              <w:rPr>
                <w:sz w:val="21"/>
                <w:szCs w:val="21"/>
              </w:rPr>
            </w:pPr>
            <w:r w:rsidRPr="0098003E">
              <w:rPr>
                <w:rFonts w:ascii="宋体" w:hAnsi="宋体" w:cs="宋体" w:hint="eastAsia"/>
                <w:sz w:val="21"/>
                <w:szCs w:val="21"/>
              </w:rPr>
              <w:t>具有管理</w:t>
            </w:r>
            <w:r w:rsidRPr="0098003E">
              <w:rPr>
                <w:sz w:val="21"/>
                <w:szCs w:val="21"/>
              </w:rPr>
              <w:t>IP</w:t>
            </w:r>
            <w:r w:rsidRPr="0098003E">
              <w:rPr>
                <w:rFonts w:ascii="宋体" w:hAnsi="宋体" w:cs="宋体" w:hint="eastAsia"/>
                <w:sz w:val="21"/>
                <w:szCs w:val="21"/>
              </w:rPr>
              <w:t>的</w:t>
            </w:r>
            <w:r w:rsidRPr="0098003E">
              <w:rPr>
                <w:sz w:val="21"/>
                <w:szCs w:val="21"/>
              </w:rPr>
              <w:t>ONU</w:t>
            </w:r>
            <w:r w:rsidRPr="0098003E">
              <w:rPr>
                <w:rFonts w:ascii="宋体" w:hAnsi="宋体" w:cs="宋体" w:hint="eastAsia"/>
                <w:sz w:val="21"/>
                <w:szCs w:val="21"/>
              </w:rPr>
              <w:t>的</w:t>
            </w:r>
            <w:r w:rsidRPr="0098003E">
              <w:rPr>
                <w:sz w:val="21"/>
                <w:szCs w:val="21"/>
              </w:rPr>
              <w:t>IP</w:t>
            </w:r>
            <w:r w:rsidRPr="0098003E">
              <w:rPr>
                <w:rFonts w:ascii="宋体" w:hAnsi="宋体" w:cs="宋体" w:hint="eastAsia"/>
                <w:sz w:val="21"/>
                <w:szCs w:val="21"/>
              </w:rPr>
              <w:t>地址或名称</w:t>
            </w:r>
          </w:p>
        </w:tc>
      </w:tr>
      <w:tr w:rsidR="00713259" w:rsidRPr="0098003E" w:rsidTr="002A3D27">
        <w:tc>
          <w:tcPr>
            <w:tcW w:w="861" w:type="pct"/>
          </w:tcPr>
          <w:p w:rsidR="00713259" w:rsidRPr="0098003E" w:rsidDel="00AC6F96" w:rsidRDefault="00713259" w:rsidP="002A3D27">
            <w:pPr>
              <w:pStyle w:val="afffffb"/>
              <w:rPr>
                <w:sz w:val="21"/>
                <w:szCs w:val="21"/>
              </w:rPr>
            </w:pPr>
            <w:r w:rsidRPr="0098003E">
              <w:rPr>
                <w:rFonts w:hint="eastAsia"/>
                <w:sz w:val="21"/>
                <w:szCs w:val="21"/>
              </w:rPr>
              <w:t>OLTID</w:t>
            </w:r>
          </w:p>
        </w:tc>
        <w:tc>
          <w:tcPr>
            <w:tcW w:w="655" w:type="pct"/>
          </w:tcPr>
          <w:p w:rsidR="00713259" w:rsidRPr="0098003E" w:rsidRDefault="00713259" w:rsidP="002A3D27">
            <w:pPr>
              <w:pStyle w:val="afffffb"/>
              <w:rPr>
                <w:sz w:val="21"/>
                <w:szCs w:val="21"/>
              </w:rPr>
            </w:pPr>
            <w:r w:rsidRPr="0098003E">
              <w:rPr>
                <w:sz w:val="21"/>
                <w:szCs w:val="21"/>
              </w:rPr>
              <w:t>OCTET STRING</w:t>
            </w:r>
          </w:p>
        </w:tc>
        <w:tc>
          <w:tcPr>
            <w:tcW w:w="1148" w:type="pct"/>
          </w:tcPr>
          <w:p w:rsidR="00713259" w:rsidRPr="0098003E" w:rsidRDefault="00713259" w:rsidP="002A3D27">
            <w:pPr>
              <w:pStyle w:val="afffffb"/>
              <w:rPr>
                <w:sz w:val="21"/>
                <w:szCs w:val="21"/>
              </w:rPr>
            </w:pPr>
            <w:r w:rsidRPr="0098003E">
              <w:rPr>
                <w:sz w:val="21"/>
                <w:szCs w:val="21"/>
              </w:rPr>
              <w:t>SIZE(128)</w:t>
            </w:r>
          </w:p>
        </w:tc>
        <w:tc>
          <w:tcPr>
            <w:tcW w:w="573" w:type="pct"/>
          </w:tcPr>
          <w:p w:rsidR="00713259" w:rsidRPr="00FC7167" w:rsidRDefault="00713259" w:rsidP="002A3D27">
            <w:pPr>
              <w:pStyle w:val="afffffb"/>
              <w:rPr>
                <w:rFonts w:eastAsiaTheme="minorEastAsia"/>
                <w:sz w:val="21"/>
                <w:szCs w:val="21"/>
              </w:rPr>
            </w:pPr>
            <w:r>
              <w:rPr>
                <w:rFonts w:eastAsiaTheme="minorEastAsia" w:hint="eastAsia"/>
                <w:sz w:val="21"/>
                <w:szCs w:val="21"/>
              </w:rPr>
              <w:t>C</w:t>
            </w:r>
          </w:p>
        </w:tc>
        <w:tc>
          <w:tcPr>
            <w:tcW w:w="1762" w:type="pct"/>
          </w:tcPr>
          <w:p w:rsidR="00713259" w:rsidRPr="0098003E" w:rsidRDefault="00713259" w:rsidP="002A3D27">
            <w:pPr>
              <w:pStyle w:val="afffffb"/>
              <w:rPr>
                <w:sz w:val="21"/>
                <w:szCs w:val="21"/>
              </w:rPr>
            </w:pPr>
            <w:r w:rsidRPr="0098003E">
              <w:rPr>
                <w:rFonts w:hint="eastAsia"/>
                <w:sz w:val="21"/>
                <w:szCs w:val="21"/>
              </w:rPr>
              <w:t>OLT IP</w:t>
            </w:r>
            <w:r w:rsidRPr="0098003E">
              <w:rPr>
                <w:rFonts w:ascii="宋体" w:hAnsi="宋体" w:cs="宋体" w:hint="eastAsia"/>
                <w:sz w:val="21"/>
                <w:szCs w:val="21"/>
              </w:rPr>
              <w:t>地址或名称</w:t>
            </w:r>
          </w:p>
        </w:tc>
      </w:tr>
      <w:tr w:rsidR="00713259" w:rsidRPr="0098003E" w:rsidTr="002A3D27">
        <w:tc>
          <w:tcPr>
            <w:tcW w:w="861" w:type="pct"/>
          </w:tcPr>
          <w:p w:rsidR="00713259" w:rsidRPr="0098003E" w:rsidDel="00AC6F96" w:rsidRDefault="00713259" w:rsidP="002A3D27">
            <w:pPr>
              <w:pStyle w:val="afffffb"/>
              <w:rPr>
                <w:sz w:val="21"/>
                <w:szCs w:val="21"/>
              </w:rPr>
            </w:pPr>
            <w:r w:rsidRPr="0098003E">
              <w:rPr>
                <w:rFonts w:hint="eastAsia"/>
                <w:sz w:val="21"/>
                <w:szCs w:val="21"/>
              </w:rPr>
              <w:t>PONID</w:t>
            </w:r>
          </w:p>
        </w:tc>
        <w:tc>
          <w:tcPr>
            <w:tcW w:w="655" w:type="pct"/>
          </w:tcPr>
          <w:p w:rsidR="00713259" w:rsidRPr="0098003E" w:rsidRDefault="00713259" w:rsidP="002A3D27">
            <w:pPr>
              <w:pStyle w:val="afffffb"/>
              <w:rPr>
                <w:sz w:val="21"/>
                <w:szCs w:val="21"/>
              </w:rPr>
            </w:pPr>
            <w:r w:rsidRPr="0098003E">
              <w:rPr>
                <w:rFonts w:hint="eastAsia"/>
                <w:sz w:val="21"/>
                <w:szCs w:val="21"/>
              </w:rPr>
              <w:t xml:space="preserve">OCTET STRING </w:t>
            </w:r>
          </w:p>
        </w:tc>
        <w:tc>
          <w:tcPr>
            <w:tcW w:w="1148" w:type="pct"/>
          </w:tcPr>
          <w:p w:rsidR="00713259" w:rsidRPr="0098003E" w:rsidRDefault="00713259" w:rsidP="002A3D27">
            <w:pPr>
              <w:pStyle w:val="afffffb"/>
              <w:rPr>
                <w:sz w:val="21"/>
                <w:szCs w:val="21"/>
              </w:rPr>
            </w:pPr>
            <w:r w:rsidRPr="0098003E">
              <w:rPr>
                <w:rFonts w:hint="eastAsia"/>
                <w:sz w:val="21"/>
                <w:szCs w:val="21"/>
              </w:rPr>
              <w:t>SIZE(128)</w:t>
            </w:r>
          </w:p>
          <w:p w:rsidR="00713259" w:rsidRPr="0098003E" w:rsidRDefault="00713259" w:rsidP="002A3D27">
            <w:pPr>
              <w:pStyle w:val="afffffb"/>
              <w:rPr>
                <w:sz w:val="21"/>
                <w:szCs w:val="21"/>
              </w:rPr>
            </w:pPr>
            <w:r w:rsidRPr="0098003E">
              <w:rPr>
                <w:rFonts w:ascii="宋体" w:hAnsi="宋体" w:cs="宋体" w:hint="eastAsia"/>
                <w:sz w:val="21"/>
                <w:szCs w:val="21"/>
              </w:rPr>
              <w:t>机架</w:t>
            </w:r>
            <w:r w:rsidRPr="0098003E">
              <w:rPr>
                <w:sz w:val="21"/>
                <w:szCs w:val="21"/>
              </w:rPr>
              <w:t>-</w:t>
            </w:r>
            <w:r w:rsidRPr="0098003E">
              <w:rPr>
                <w:rFonts w:ascii="宋体" w:hAnsi="宋体" w:cs="宋体" w:hint="eastAsia"/>
                <w:sz w:val="21"/>
                <w:szCs w:val="21"/>
              </w:rPr>
              <w:t>框</w:t>
            </w:r>
            <w:r w:rsidRPr="0098003E">
              <w:rPr>
                <w:sz w:val="21"/>
                <w:szCs w:val="21"/>
              </w:rPr>
              <w:t>-</w:t>
            </w:r>
            <w:r w:rsidRPr="0098003E">
              <w:rPr>
                <w:rFonts w:ascii="宋体" w:hAnsi="宋体" w:cs="宋体" w:hint="eastAsia"/>
                <w:sz w:val="21"/>
                <w:szCs w:val="21"/>
              </w:rPr>
              <w:t>槽</w:t>
            </w:r>
            <w:r w:rsidRPr="0098003E">
              <w:rPr>
                <w:sz w:val="21"/>
                <w:szCs w:val="21"/>
              </w:rPr>
              <w:t>-PON</w:t>
            </w:r>
            <w:r w:rsidRPr="0098003E">
              <w:rPr>
                <w:rFonts w:ascii="宋体" w:hAnsi="宋体" w:cs="宋体" w:hint="eastAsia"/>
                <w:sz w:val="21"/>
                <w:szCs w:val="21"/>
              </w:rPr>
              <w:t>口</w:t>
            </w:r>
            <w:r w:rsidRPr="0098003E">
              <w:rPr>
                <w:rFonts w:ascii="宋体" w:hAnsi="宋体" w:cs="宋体" w:hint="eastAsia"/>
                <w:sz w:val="21"/>
                <w:szCs w:val="21"/>
              </w:rPr>
              <w:lastRenderedPageBreak/>
              <w:t>号</w:t>
            </w:r>
          </w:p>
        </w:tc>
        <w:tc>
          <w:tcPr>
            <w:tcW w:w="573" w:type="pct"/>
          </w:tcPr>
          <w:p w:rsidR="00713259" w:rsidRPr="0098003E" w:rsidRDefault="00713259" w:rsidP="002A3D27">
            <w:pPr>
              <w:pStyle w:val="afffffb"/>
              <w:rPr>
                <w:sz w:val="21"/>
                <w:szCs w:val="21"/>
              </w:rPr>
            </w:pPr>
            <w:r>
              <w:rPr>
                <w:rFonts w:hAnsi="宋体" w:hint="eastAsia"/>
                <w:sz w:val="21"/>
                <w:szCs w:val="21"/>
              </w:rPr>
              <w:lastRenderedPageBreak/>
              <w:t>C</w:t>
            </w:r>
          </w:p>
        </w:tc>
        <w:tc>
          <w:tcPr>
            <w:tcW w:w="1762" w:type="pct"/>
          </w:tcPr>
          <w:p w:rsidR="00713259" w:rsidRPr="0098003E" w:rsidRDefault="00713259" w:rsidP="002A3D27">
            <w:pPr>
              <w:pStyle w:val="afffffb"/>
              <w:rPr>
                <w:sz w:val="21"/>
                <w:szCs w:val="21"/>
              </w:rPr>
            </w:pPr>
            <w:r w:rsidRPr="0098003E">
              <w:rPr>
                <w:rFonts w:hint="eastAsia"/>
                <w:sz w:val="21"/>
                <w:szCs w:val="21"/>
              </w:rPr>
              <w:t>PON</w:t>
            </w:r>
            <w:r w:rsidRPr="0098003E">
              <w:rPr>
                <w:rFonts w:ascii="宋体" w:hAnsi="宋体" w:cs="宋体" w:hint="eastAsia"/>
                <w:sz w:val="21"/>
                <w:szCs w:val="21"/>
              </w:rPr>
              <w:t>口定位信息，通过机架</w:t>
            </w:r>
            <w:r w:rsidRPr="0098003E">
              <w:rPr>
                <w:sz w:val="21"/>
                <w:szCs w:val="21"/>
              </w:rPr>
              <w:t>-</w:t>
            </w:r>
            <w:r w:rsidRPr="0098003E">
              <w:rPr>
                <w:rFonts w:ascii="宋体" w:hAnsi="宋体" w:cs="宋体" w:hint="eastAsia"/>
                <w:sz w:val="21"/>
                <w:szCs w:val="21"/>
              </w:rPr>
              <w:t>框</w:t>
            </w:r>
            <w:r w:rsidRPr="0098003E">
              <w:rPr>
                <w:sz w:val="21"/>
                <w:szCs w:val="21"/>
              </w:rPr>
              <w:t>-</w:t>
            </w:r>
            <w:r w:rsidRPr="0098003E">
              <w:rPr>
                <w:rFonts w:ascii="宋体" w:hAnsi="宋体" w:cs="宋体" w:hint="eastAsia"/>
                <w:sz w:val="21"/>
                <w:szCs w:val="21"/>
              </w:rPr>
              <w:t>槽</w:t>
            </w:r>
            <w:r w:rsidRPr="0098003E">
              <w:rPr>
                <w:sz w:val="21"/>
                <w:szCs w:val="21"/>
              </w:rPr>
              <w:t>-</w:t>
            </w:r>
            <w:r w:rsidRPr="0098003E">
              <w:rPr>
                <w:rFonts w:ascii="宋体" w:hAnsi="宋体" w:cs="宋体" w:hint="eastAsia"/>
                <w:sz w:val="21"/>
                <w:szCs w:val="21"/>
              </w:rPr>
              <w:t>端口号的方式定位，没有</w:t>
            </w:r>
            <w:r w:rsidRPr="0098003E">
              <w:rPr>
                <w:rFonts w:ascii="宋体" w:hAnsi="宋体" w:cs="宋体" w:hint="eastAsia"/>
                <w:sz w:val="21"/>
                <w:szCs w:val="21"/>
              </w:rPr>
              <w:lastRenderedPageBreak/>
              <w:t>的补为</w:t>
            </w:r>
            <w:r w:rsidRPr="0098003E">
              <w:rPr>
                <w:sz w:val="21"/>
                <w:szCs w:val="21"/>
              </w:rPr>
              <w:t xml:space="preserve">NA, </w:t>
            </w:r>
          </w:p>
        </w:tc>
      </w:tr>
      <w:tr w:rsidR="00713259" w:rsidRPr="0098003E" w:rsidTr="002A3D27">
        <w:tc>
          <w:tcPr>
            <w:tcW w:w="861" w:type="pct"/>
          </w:tcPr>
          <w:p w:rsidR="00713259" w:rsidRPr="0098003E" w:rsidRDefault="00713259" w:rsidP="002A3D27">
            <w:pPr>
              <w:pStyle w:val="afffffb"/>
              <w:rPr>
                <w:sz w:val="21"/>
                <w:szCs w:val="21"/>
              </w:rPr>
            </w:pPr>
            <w:r w:rsidRPr="0098003E">
              <w:rPr>
                <w:rFonts w:hint="eastAsia"/>
                <w:sz w:val="21"/>
                <w:szCs w:val="21"/>
              </w:rPr>
              <w:lastRenderedPageBreak/>
              <w:t>ONUIDTYPE</w:t>
            </w:r>
          </w:p>
        </w:tc>
        <w:tc>
          <w:tcPr>
            <w:tcW w:w="655" w:type="pct"/>
          </w:tcPr>
          <w:p w:rsidR="00713259" w:rsidRPr="0098003E" w:rsidRDefault="00713259" w:rsidP="002A3D27">
            <w:pPr>
              <w:pStyle w:val="afffffb"/>
              <w:rPr>
                <w:sz w:val="21"/>
                <w:szCs w:val="21"/>
              </w:rPr>
            </w:pPr>
            <w:r w:rsidRPr="0098003E">
              <w:rPr>
                <w:rFonts w:hint="eastAsia"/>
                <w:sz w:val="21"/>
                <w:szCs w:val="21"/>
              </w:rPr>
              <w:t>OCTET STRING</w:t>
            </w:r>
          </w:p>
        </w:tc>
        <w:tc>
          <w:tcPr>
            <w:tcW w:w="1148" w:type="pct"/>
          </w:tcPr>
          <w:p w:rsidR="00713259" w:rsidRPr="0098003E" w:rsidRDefault="00713259" w:rsidP="002A3D27">
            <w:pPr>
              <w:rPr>
                <w:szCs w:val="21"/>
              </w:rPr>
            </w:pPr>
            <w:r w:rsidRPr="0098003E">
              <w:rPr>
                <w:szCs w:val="21"/>
              </w:rPr>
              <w:t>ONU_NAME</w:t>
            </w:r>
          </w:p>
          <w:p w:rsidR="00713259" w:rsidRPr="0098003E" w:rsidRDefault="00713259" w:rsidP="002A3D27">
            <w:pPr>
              <w:rPr>
                <w:szCs w:val="21"/>
              </w:rPr>
            </w:pPr>
            <w:r w:rsidRPr="0098003E">
              <w:rPr>
                <w:szCs w:val="21"/>
              </w:rPr>
              <w:t>MAC</w:t>
            </w:r>
          </w:p>
          <w:p w:rsidR="00713259" w:rsidRPr="0098003E" w:rsidRDefault="00713259" w:rsidP="002A3D27">
            <w:pPr>
              <w:rPr>
                <w:rFonts w:eastAsiaTheme="minorEastAsia"/>
                <w:szCs w:val="21"/>
              </w:rPr>
            </w:pPr>
            <w:r w:rsidRPr="0098003E">
              <w:rPr>
                <w:szCs w:val="21"/>
              </w:rPr>
              <w:t>LOID</w:t>
            </w:r>
          </w:p>
          <w:p w:rsidR="00713259" w:rsidRPr="0098003E" w:rsidRDefault="00713259" w:rsidP="002A3D27">
            <w:pPr>
              <w:rPr>
                <w:rFonts w:eastAsiaTheme="minorEastAsia"/>
                <w:szCs w:val="21"/>
              </w:rPr>
            </w:pPr>
            <w:r w:rsidRPr="0098003E">
              <w:rPr>
                <w:rFonts w:eastAsiaTheme="minorEastAsia" w:hint="eastAsia"/>
                <w:szCs w:val="21"/>
              </w:rPr>
              <w:t>PASSWORD</w:t>
            </w:r>
          </w:p>
          <w:p w:rsidR="00713259" w:rsidRPr="0098003E" w:rsidRDefault="00713259" w:rsidP="002A3D27">
            <w:pPr>
              <w:pStyle w:val="afffffb"/>
              <w:rPr>
                <w:sz w:val="21"/>
                <w:szCs w:val="21"/>
              </w:rPr>
            </w:pPr>
            <w:r w:rsidRPr="0098003E">
              <w:rPr>
                <w:sz w:val="21"/>
                <w:szCs w:val="21"/>
              </w:rPr>
              <w:t>ONU_NUMBER</w:t>
            </w:r>
          </w:p>
        </w:tc>
        <w:tc>
          <w:tcPr>
            <w:tcW w:w="573" w:type="pct"/>
          </w:tcPr>
          <w:p w:rsidR="00713259" w:rsidRPr="0098003E" w:rsidRDefault="00713259" w:rsidP="002A3D27">
            <w:pPr>
              <w:pStyle w:val="afffffb"/>
              <w:rPr>
                <w:sz w:val="21"/>
                <w:szCs w:val="21"/>
              </w:rPr>
            </w:pPr>
            <w:r>
              <w:rPr>
                <w:rFonts w:hAnsi="宋体" w:hint="eastAsia"/>
                <w:sz w:val="21"/>
                <w:szCs w:val="21"/>
              </w:rPr>
              <w:t>C</w:t>
            </w:r>
          </w:p>
        </w:tc>
        <w:tc>
          <w:tcPr>
            <w:tcW w:w="1762" w:type="pct"/>
          </w:tcPr>
          <w:p w:rsidR="00713259" w:rsidRPr="0098003E" w:rsidRDefault="00713259" w:rsidP="002A3D27">
            <w:pPr>
              <w:pStyle w:val="afffffb"/>
              <w:rPr>
                <w:sz w:val="21"/>
                <w:szCs w:val="21"/>
              </w:rPr>
            </w:pPr>
            <w:r w:rsidRPr="0098003E">
              <w:rPr>
                <w:sz w:val="21"/>
                <w:szCs w:val="21"/>
              </w:rPr>
              <w:t>ONU</w:t>
            </w:r>
            <w:r w:rsidRPr="0098003E">
              <w:rPr>
                <w:rFonts w:ascii="宋体" w:hAnsi="宋体" w:cs="宋体" w:hint="eastAsia"/>
                <w:sz w:val="21"/>
                <w:szCs w:val="21"/>
              </w:rPr>
              <w:t>标识类型</w:t>
            </w:r>
          </w:p>
        </w:tc>
      </w:tr>
      <w:tr w:rsidR="00713259" w:rsidRPr="0098003E" w:rsidTr="002A3D27">
        <w:tc>
          <w:tcPr>
            <w:tcW w:w="861" w:type="pct"/>
          </w:tcPr>
          <w:p w:rsidR="00713259" w:rsidRPr="0098003E" w:rsidDel="00AC6F96" w:rsidRDefault="00713259" w:rsidP="002A3D27">
            <w:pPr>
              <w:pStyle w:val="afffffb"/>
              <w:rPr>
                <w:sz w:val="21"/>
                <w:szCs w:val="21"/>
              </w:rPr>
            </w:pPr>
            <w:r w:rsidRPr="0098003E">
              <w:rPr>
                <w:sz w:val="21"/>
                <w:szCs w:val="21"/>
              </w:rPr>
              <w:t>O</w:t>
            </w:r>
            <w:r w:rsidRPr="0098003E">
              <w:rPr>
                <w:rFonts w:hint="eastAsia"/>
                <w:sz w:val="21"/>
                <w:szCs w:val="21"/>
              </w:rPr>
              <w:t>NU</w:t>
            </w:r>
            <w:r w:rsidRPr="0098003E">
              <w:rPr>
                <w:sz w:val="21"/>
                <w:szCs w:val="21"/>
              </w:rPr>
              <w:t>ID</w:t>
            </w:r>
          </w:p>
        </w:tc>
        <w:tc>
          <w:tcPr>
            <w:tcW w:w="655" w:type="pct"/>
          </w:tcPr>
          <w:p w:rsidR="00713259" w:rsidRPr="0098003E" w:rsidRDefault="00713259" w:rsidP="002A3D27">
            <w:pPr>
              <w:pStyle w:val="afffffb"/>
              <w:rPr>
                <w:sz w:val="21"/>
                <w:szCs w:val="21"/>
              </w:rPr>
            </w:pPr>
            <w:r w:rsidRPr="0098003E">
              <w:rPr>
                <w:rFonts w:hint="eastAsia"/>
                <w:sz w:val="21"/>
                <w:szCs w:val="21"/>
              </w:rPr>
              <w:t>OCTET STRING</w:t>
            </w:r>
          </w:p>
        </w:tc>
        <w:tc>
          <w:tcPr>
            <w:tcW w:w="1148" w:type="pct"/>
          </w:tcPr>
          <w:p w:rsidR="00713259" w:rsidRPr="0098003E" w:rsidRDefault="00713259" w:rsidP="002A3D27">
            <w:pPr>
              <w:pStyle w:val="afffffb"/>
              <w:rPr>
                <w:sz w:val="21"/>
                <w:szCs w:val="21"/>
              </w:rPr>
            </w:pPr>
            <w:r w:rsidRPr="0098003E">
              <w:rPr>
                <w:rFonts w:hint="eastAsia"/>
                <w:sz w:val="21"/>
                <w:szCs w:val="21"/>
              </w:rPr>
              <w:t>SIZE(128)</w:t>
            </w:r>
          </w:p>
        </w:tc>
        <w:tc>
          <w:tcPr>
            <w:tcW w:w="573" w:type="pct"/>
          </w:tcPr>
          <w:p w:rsidR="00713259" w:rsidRPr="0098003E" w:rsidRDefault="00713259" w:rsidP="002A3D27">
            <w:pPr>
              <w:pStyle w:val="afffffb"/>
              <w:rPr>
                <w:sz w:val="21"/>
                <w:szCs w:val="21"/>
              </w:rPr>
            </w:pPr>
            <w:r>
              <w:rPr>
                <w:rFonts w:hAnsi="宋体" w:hint="eastAsia"/>
                <w:sz w:val="21"/>
                <w:szCs w:val="21"/>
              </w:rPr>
              <w:t>C</w:t>
            </w:r>
          </w:p>
        </w:tc>
        <w:tc>
          <w:tcPr>
            <w:tcW w:w="1762" w:type="pct"/>
          </w:tcPr>
          <w:p w:rsidR="00713259" w:rsidRPr="0098003E" w:rsidRDefault="00713259" w:rsidP="002A3D27">
            <w:pPr>
              <w:pStyle w:val="afffffb"/>
              <w:rPr>
                <w:sz w:val="21"/>
                <w:szCs w:val="21"/>
              </w:rPr>
            </w:pPr>
            <w:r w:rsidRPr="0098003E">
              <w:rPr>
                <w:sz w:val="21"/>
                <w:szCs w:val="21"/>
              </w:rPr>
              <w:t>ONU</w:t>
            </w:r>
            <w:r w:rsidRPr="0098003E">
              <w:rPr>
                <w:rFonts w:ascii="宋体" w:hAnsi="宋体" w:cs="宋体" w:hint="eastAsia"/>
                <w:sz w:val="21"/>
                <w:szCs w:val="21"/>
              </w:rPr>
              <w:t>标识，可以取值：</w:t>
            </w:r>
            <w:r w:rsidRPr="0098003E">
              <w:rPr>
                <w:sz w:val="21"/>
                <w:szCs w:val="21"/>
              </w:rPr>
              <w:t>ONU_NAME, MAC</w:t>
            </w:r>
            <w:r w:rsidRPr="0098003E">
              <w:rPr>
                <w:rFonts w:ascii="宋体" w:hAnsi="宋体" w:cs="宋体" w:hint="eastAsia"/>
                <w:sz w:val="21"/>
                <w:szCs w:val="21"/>
              </w:rPr>
              <w:t>，</w:t>
            </w:r>
            <w:r w:rsidRPr="0098003E">
              <w:rPr>
                <w:sz w:val="21"/>
                <w:szCs w:val="21"/>
              </w:rPr>
              <w:t>LOID</w:t>
            </w:r>
            <w:r w:rsidRPr="0098003E">
              <w:rPr>
                <w:rFonts w:ascii="宋体" w:hAnsi="宋体" w:cs="宋体" w:hint="eastAsia"/>
                <w:sz w:val="21"/>
                <w:szCs w:val="21"/>
              </w:rPr>
              <w:t>，</w:t>
            </w:r>
            <w:r w:rsidRPr="0098003E">
              <w:rPr>
                <w:sz w:val="21"/>
                <w:szCs w:val="21"/>
              </w:rPr>
              <w:t>PASSWORD</w:t>
            </w:r>
            <w:r w:rsidRPr="0098003E">
              <w:rPr>
                <w:rFonts w:ascii="宋体" w:hAnsi="宋体" w:cs="宋体" w:hint="eastAsia"/>
                <w:sz w:val="21"/>
                <w:szCs w:val="21"/>
              </w:rPr>
              <w:t>，</w:t>
            </w:r>
            <w:r w:rsidRPr="0098003E">
              <w:rPr>
                <w:sz w:val="21"/>
                <w:szCs w:val="21"/>
              </w:rPr>
              <w:t>ONU_NUMBER</w:t>
            </w:r>
            <w:r w:rsidRPr="0098003E">
              <w:rPr>
                <w:rFonts w:ascii="宋体" w:hAnsi="宋体" w:cs="宋体" w:hint="eastAsia"/>
                <w:sz w:val="21"/>
                <w:szCs w:val="21"/>
              </w:rPr>
              <w:t>，</w:t>
            </w:r>
            <w:r w:rsidRPr="0098003E">
              <w:rPr>
                <w:sz w:val="21"/>
                <w:szCs w:val="21"/>
              </w:rPr>
              <w:t>5</w:t>
            </w:r>
            <w:r w:rsidRPr="0098003E">
              <w:rPr>
                <w:rFonts w:ascii="宋体" w:hAnsi="宋体" w:cs="宋体" w:hint="eastAsia"/>
                <w:sz w:val="21"/>
                <w:szCs w:val="21"/>
              </w:rPr>
              <w:t>选一，</w:t>
            </w:r>
            <w:r w:rsidRPr="0098003E">
              <w:rPr>
                <w:sz w:val="21"/>
                <w:szCs w:val="21"/>
              </w:rPr>
              <w:t xml:space="preserve"> </w:t>
            </w:r>
            <w:r w:rsidRPr="0098003E">
              <w:rPr>
                <w:rFonts w:ascii="宋体" w:hAnsi="宋体" w:cs="宋体" w:hint="eastAsia"/>
                <w:sz w:val="21"/>
                <w:szCs w:val="21"/>
              </w:rPr>
              <w:t>用来唯一标识</w:t>
            </w:r>
            <w:r w:rsidRPr="0098003E">
              <w:rPr>
                <w:sz w:val="21"/>
                <w:szCs w:val="21"/>
              </w:rPr>
              <w:t>PON</w:t>
            </w:r>
            <w:r w:rsidRPr="0098003E">
              <w:rPr>
                <w:rFonts w:ascii="宋体" w:hAnsi="宋体" w:cs="宋体" w:hint="eastAsia"/>
                <w:sz w:val="21"/>
                <w:szCs w:val="21"/>
              </w:rPr>
              <w:t>口的</w:t>
            </w:r>
            <w:r w:rsidRPr="0098003E">
              <w:rPr>
                <w:sz w:val="21"/>
                <w:szCs w:val="21"/>
              </w:rPr>
              <w:t>ONU</w:t>
            </w:r>
          </w:p>
        </w:tc>
      </w:tr>
      <w:tr w:rsidR="00713259" w:rsidRPr="0098003E" w:rsidTr="002A3D27">
        <w:tc>
          <w:tcPr>
            <w:tcW w:w="861" w:type="pct"/>
          </w:tcPr>
          <w:p w:rsidR="00713259" w:rsidRPr="0098003E" w:rsidRDefault="00713259" w:rsidP="002A3D27">
            <w:pPr>
              <w:pStyle w:val="afffffb"/>
              <w:rPr>
                <w:sz w:val="21"/>
                <w:szCs w:val="21"/>
              </w:rPr>
            </w:pPr>
            <w:r w:rsidRPr="0098003E">
              <w:rPr>
                <w:rFonts w:hint="eastAsia"/>
                <w:sz w:val="21"/>
                <w:szCs w:val="21"/>
              </w:rPr>
              <w:t>ONUPORT</w:t>
            </w:r>
          </w:p>
        </w:tc>
        <w:tc>
          <w:tcPr>
            <w:tcW w:w="655" w:type="pct"/>
          </w:tcPr>
          <w:p w:rsidR="00713259" w:rsidRPr="0098003E" w:rsidRDefault="00713259" w:rsidP="002A3D27">
            <w:pPr>
              <w:pStyle w:val="afffffb"/>
              <w:rPr>
                <w:sz w:val="21"/>
                <w:szCs w:val="21"/>
              </w:rPr>
            </w:pPr>
            <w:r w:rsidRPr="0098003E">
              <w:rPr>
                <w:rFonts w:hint="eastAsia"/>
                <w:sz w:val="21"/>
                <w:szCs w:val="21"/>
              </w:rPr>
              <w:t xml:space="preserve">OCTET STRING </w:t>
            </w:r>
          </w:p>
        </w:tc>
        <w:tc>
          <w:tcPr>
            <w:tcW w:w="1148" w:type="pct"/>
          </w:tcPr>
          <w:p w:rsidR="00713259" w:rsidRPr="0098003E" w:rsidRDefault="00713259" w:rsidP="002A3D27">
            <w:pPr>
              <w:pStyle w:val="afffffb"/>
              <w:rPr>
                <w:sz w:val="21"/>
                <w:szCs w:val="21"/>
              </w:rPr>
            </w:pPr>
            <w:r w:rsidRPr="0098003E">
              <w:rPr>
                <w:rFonts w:hint="eastAsia"/>
                <w:sz w:val="21"/>
                <w:szCs w:val="21"/>
              </w:rPr>
              <w:t>SIZE(128)</w:t>
            </w:r>
          </w:p>
          <w:p w:rsidR="00713259" w:rsidRPr="0098003E" w:rsidRDefault="00713259" w:rsidP="002A3D27">
            <w:pPr>
              <w:pStyle w:val="afffffb"/>
              <w:rPr>
                <w:sz w:val="21"/>
                <w:szCs w:val="21"/>
              </w:rPr>
            </w:pPr>
            <w:r w:rsidRPr="0098003E">
              <w:rPr>
                <w:rFonts w:ascii="宋体" w:hAnsi="宋体" w:cs="宋体" w:hint="eastAsia"/>
                <w:sz w:val="21"/>
                <w:szCs w:val="21"/>
              </w:rPr>
              <w:t>机架</w:t>
            </w:r>
            <w:r w:rsidRPr="0098003E">
              <w:rPr>
                <w:sz w:val="21"/>
                <w:szCs w:val="21"/>
              </w:rPr>
              <w:t>-</w:t>
            </w:r>
            <w:r w:rsidRPr="0098003E">
              <w:rPr>
                <w:rFonts w:ascii="宋体" w:hAnsi="宋体" w:cs="宋体" w:hint="eastAsia"/>
                <w:sz w:val="21"/>
                <w:szCs w:val="21"/>
              </w:rPr>
              <w:t>框</w:t>
            </w:r>
            <w:r w:rsidRPr="0098003E">
              <w:rPr>
                <w:sz w:val="21"/>
                <w:szCs w:val="21"/>
              </w:rPr>
              <w:t>-</w:t>
            </w:r>
            <w:r w:rsidRPr="0098003E">
              <w:rPr>
                <w:rFonts w:ascii="宋体" w:hAnsi="宋体" w:cs="宋体" w:hint="eastAsia"/>
                <w:sz w:val="21"/>
                <w:szCs w:val="21"/>
              </w:rPr>
              <w:t>槽</w:t>
            </w:r>
            <w:r w:rsidRPr="0098003E">
              <w:rPr>
                <w:sz w:val="21"/>
                <w:szCs w:val="21"/>
              </w:rPr>
              <w:t>-</w:t>
            </w:r>
            <w:r w:rsidRPr="0098003E">
              <w:rPr>
                <w:rFonts w:ascii="宋体" w:hAnsi="宋体" w:cs="宋体" w:hint="eastAsia"/>
                <w:sz w:val="21"/>
                <w:szCs w:val="21"/>
              </w:rPr>
              <w:t>端口</w:t>
            </w:r>
          </w:p>
        </w:tc>
        <w:tc>
          <w:tcPr>
            <w:tcW w:w="573" w:type="pct"/>
          </w:tcPr>
          <w:p w:rsidR="00713259" w:rsidRPr="006F7B21" w:rsidRDefault="00713259" w:rsidP="002A3D27">
            <w:pPr>
              <w:pStyle w:val="afffffb"/>
              <w:rPr>
                <w:rFonts w:ascii="PMingLiU-ExtB" w:eastAsiaTheme="minorEastAsia" w:hAnsi="PMingLiU-ExtB"/>
                <w:sz w:val="21"/>
                <w:szCs w:val="21"/>
              </w:rPr>
            </w:pPr>
            <w:r w:rsidRPr="00FC7167">
              <w:rPr>
                <w:rFonts w:ascii="PMingLiU-ExtB" w:eastAsia="PMingLiU-ExtB" w:hAnsi="PMingLiU-ExtB" w:cs="宋体" w:hint="eastAsia"/>
                <w:sz w:val="21"/>
                <w:szCs w:val="21"/>
              </w:rPr>
              <w:t>O</w:t>
            </w:r>
          </w:p>
        </w:tc>
        <w:tc>
          <w:tcPr>
            <w:tcW w:w="1762" w:type="pct"/>
          </w:tcPr>
          <w:p w:rsidR="00713259" w:rsidRPr="0098003E" w:rsidRDefault="00713259" w:rsidP="002A3D27">
            <w:pPr>
              <w:pStyle w:val="afffffb"/>
              <w:rPr>
                <w:sz w:val="21"/>
                <w:szCs w:val="21"/>
              </w:rPr>
            </w:pPr>
            <w:r w:rsidRPr="0098003E">
              <w:rPr>
                <w:rFonts w:ascii="宋体" w:hAnsi="宋体" w:cs="宋体" w:hint="eastAsia"/>
                <w:sz w:val="21"/>
                <w:szCs w:val="21"/>
              </w:rPr>
              <w:t>通过</w:t>
            </w:r>
            <w:r w:rsidRPr="0098003E">
              <w:rPr>
                <w:sz w:val="21"/>
                <w:szCs w:val="21"/>
              </w:rPr>
              <w:t xml:space="preserve"> </w:t>
            </w:r>
            <w:r w:rsidRPr="0098003E">
              <w:rPr>
                <w:rFonts w:ascii="宋体" w:hAnsi="宋体" w:cs="宋体" w:hint="eastAsia"/>
                <w:sz w:val="21"/>
                <w:szCs w:val="21"/>
              </w:rPr>
              <w:t>机架</w:t>
            </w:r>
            <w:r w:rsidRPr="0098003E">
              <w:rPr>
                <w:sz w:val="21"/>
                <w:szCs w:val="21"/>
              </w:rPr>
              <w:t>-</w:t>
            </w:r>
            <w:r w:rsidRPr="0098003E">
              <w:rPr>
                <w:rFonts w:ascii="宋体" w:hAnsi="宋体" w:cs="宋体" w:hint="eastAsia"/>
                <w:sz w:val="21"/>
                <w:szCs w:val="21"/>
              </w:rPr>
              <w:t>框</w:t>
            </w:r>
            <w:r w:rsidRPr="0098003E">
              <w:rPr>
                <w:sz w:val="21"/>
                <w:szCs w:val="21"/>
              </w:rPr>
              <w:t>-</w:t>
            </w:r>
            <w:r w:rsidRPr="0098003E">
              <w:rPr>
                <w:rFonts w:ascii="宋体" w:hAnsi="宋体" w:cs="宋体" w:hint="eastAsia"/>
                <w:sz w:val="21"/>
                <w:szCs w:val="21"/>
              </w:rPr>
              <w:t>槽号</w:t>
            </w:r>
            <w:r w:rsidRPr="0098003E">
              <w:rPr>
                <w:sz w:val="21"/>
                <w:szCs w:val="21"/>
              </w:rPr>
              <w:t>-</w:t>
            </w:r>
            <w:r w:rsidRPr="0098003E">
              <w:rPr>
                <w:rFonts w:ascii="宋体" w:hAnsi="宋体" w:cs="宋体" w:hint="eastAsia"/>
                <w:sz w:val="21"/>
                <w:szCs w:val="21"/>
              </w:rPr>
              <w:t>端口号的方式定位板卡端口，</w:t>
            </w:r>
            <w:r w:rsidRPr="0098003E">
              <w:rPr>
                <w:sz w:val="21"/>
                <w:szCs w:val="21"/>
              </w:rPr>
              <w:t xml:space="preserve"> </w:t>
            </w:r>
            <w:r w:rsidRPr="0098003E">
              <w:rPr>
                <w:rFonts w:ascii="宋体" w:hAnsi="宋体" w:cs="宋体" w:hint="eastAsia"/>
                <w:sz w:val="21"/>
                <w:szCs w:val="21"/>
              </w:rPr>
              <w:t>没有的补为</w:t>
            </w:r>
            <w:r w:rsidRPr="0098003E">
              <w:rPr>
                <w:sz w:val="21"/>
                <w:szCs w:val="21"/>
              </w:rPr>
              <w:t>N</w:t>
            </w:r>
            <w:r w:rsidRPr="0098003E">
              <w:rPr>
                <w:rFonts w:hint="eastAsia"/>
                <w:sz w:val="21"/>
                <w:szCs w:val="21"/>
              </w:rPr>
              <w:t>A</w:t>
            </w:r>
          </w:p>
        </w:tc>
      </w:tr>
    </w:tbl>
    <w:p w:rsidR="00000000" w:rsidRDefault="00713259" w:rsidP="00CE4D8A">
      <w:pPr>
        <w:spacing w:beforeLines="50"/>
        <w:ind w:firstLine="420"/>
        <w:pPrChange w:id="382" w:author="CMDI-LVLIANGDONG" w:date="2015-07-22T10:29:00Z">
          <w:pPr>
            <w:spacing w:beforeLines="50"/>
            <w:ind w:firstLine="420"/>
          </w:pPr>
        </w:pPrChange>
      </w:pPr>
      <w:r w:rsidRPr="00931120">
        <w:t>响应格式</w:t>
      </w:r>
    </w:p>
    <w:p w:rsidR="00713259" w:rsidRDefault="00713259" w:rsidP="00713259">
      <w:pPr>
        <w:spacing w:line="360" w:lineRule="auto"/>
        <w:ind w:left="420" w:firstLine="420"/>
        <w:rPr>
          <w:szCs w:val="21"/>
        </w:rPr>
      </w:pPr>
      <w:r w:rsidRPr="009E44FF">
        <w:rPr>
          <w:szCs w:val="21"/>
        </w:rPr>
        <w:t>符合</w:t>
      </w:r>
      <w:r w:rsidRPr="009E44FF">
        <w:rPr>
          <w:szCs w:val="21"/>
        </w:rPr>
        <w:t>“</w:t>
      </w:r>
      <w:r>
        <w:rPr>
          <w:szCs w:val="21"/>
        </w:rPr>
        <w:t>10.4</w:t>
      </w:r>
      <w:r w:rsidRPr="009E44FF">
        <w:rPr>
          <w:szCs w:val="21"/>
        </w:rPr>
        <w:t>响应消息的格式说明</w:t>
      </w:r>
      <w:r w:rsidRPr="009E44FF">
        <w:rPr>
          <w:szCs w:val="21"/>
        </w:rPr>
        <w:t>”</w:t>
      </w:r>
    </w:p>
    <w:p w:rsidR="00000000" w:rsidRDefault="00713259" w:rsidP="00CE4D8A">
      <w:pPr>
        <w:spacing w:beforeLines="50"/>
        <w:ind w:firstLine="420"/>
        <w:pPrChange w:id="383" w:author="CMDI-LVLIANGDONG" w:date="2015-07-22T10:29:00Z">
          <w:pPr>
            <w:spacing w:beforeLines="50"/>
            <w:ind w:firstLine="420"/>
          </w:pPr>
        </w:pPrChange>
      </w:pPr>
      <w:r w:rsidRPr="00EE22B2">
        <w:rPr>
          <w:rFonts w:hint="eastAsia"/>
        </w:rPr>
        <w:t>输出参数</w:t>
      </w:r>
    </w:p>
    <w:tbl>
      <w:tblPr>
        <w:tblStyle w:val="afffffd"/>
        <w:tblW w:w="8340" w:type="dxa"/>
        <w:tblInd w:w="1231" w:type="dxa"/>
        <w:tblLayout w:type="fixed"/>
        <w:tblLook w:val="01E0"/>
      </w:tblPr>
      <w:tblGrid>
        <w:gridCol w:w="1276"/>
        <w:gridCol w:w="1701"/>
        <w:gridCol w:w="1721"/>
        <w:gridCol w:w="841"/>
        <w:gridCol w:w="2801"/>
      </w:tblGrid>
      <w:tr w:rsidR="00713259" w:rsidRPr="00196F96" w:rsidTr="002A3D27">
        <w:trPr>
          <w:cnfStyle w:val="100000000000"/>
        </w:trPr>
        <w:tc>
          <w:tcPr>
            <w:tcW w:w="765" w:type="pct"/>
          </w:tcPr>
          <w:p w:rsidR="00713259" w:rsidRPr="00196F96" w:rsidRDefault="00713259" w:rsidP="002A3D27">
            <w:pPr>
              <w:rPr>
                <w:szCs w:val="21"/>
              </w:rPr>
            </w:pPr>
            <w:r w:rsidRPr="00196F96">
              <w:rPr>
                <w:rFonts w:hAnsi="宋体"/>
                <w:szCs w:val="21"/>
              </w:rPr>
              <w:t>参数名称</w:t>
            </w:r>
          </w:p>
        </w:tc>
        <w:tc>
          <w:tcPr>
            <w:tcW w:w="1020" w:type="pct"/>
          </w:tcPr>
          <w:p w:rsidR="00713259" w:rsidRPr="00196F96" w:rsidRDefault="00713259" w:rsidP="002A3D27">
            <w:pPr>
              <w:rPr>
                <w:szCs w:val="21"/>
              </w:rPr>
            </w:pPr>
            <w:r w:rsidRPr="00196F96">
              <w:rPr>
                <w:rFonts w:hAnsi="宋体"/>
                <w:szCs w:val="21"/>
              </w:rPr>
              <w:t>数据类型</w:t>
            </w:r>
          </w:p>
        </w:tc>
        <w:tc>
          <w:tcPr>
            <w:tcW w:w="1032" w:type="pct"/>
          </w:tcPr>
          <w:p w:rsidR="00713259" w:rsidRPr="00196F96" w:rsidRDefault="00713259" w:rsidP="002A3D27">
            <w:pPr>
              <w:rPr>
                <w:szCs w:val="21"/>
              </w:rPr>
            </w:pPr>
            <w:r w:rsidRPr="00196F96">
              <w:rPr>
                <w:rFonts w:hAnsi="宋体"/>
                <w:szCs w:val="21"/>
              </w:rPr>
              <w:t>取值范围</w:t>
            </w:r>
          </w:p>
        </w:tc>
        <w:tc>
          <w:tcPr>
            <w:tcW w:w="504" w:type="pct"/>
          </w:tcPr>
          <w:p w:rsidR="00713259" w:rsidRPr="00196F96" w:rsidRDefault="00713259" w:rsidP="002A3D27">
            <w:pPr>
              <w:rPr>
                <w:szCs w:val="21"/>
              </w:rPr>
            </w:pPr>
            <w:r w:rsidRPr="00196F96">
              <w:rPr>
                <w:rFonts w:hAnsi="宋体"/>
                <w:szCs w:val="21"/>
              </w:rPr>
              <w:t>限定</w:t>
            </w:r>
          </w:p>
        </w:tc>
        <w:tc>
          <w:tcPr>
            <w:tcW w:w="1679" w:type="pct"/>
          </w:tcPr>
          <w:p w:rsidR="00713259" w:rsidRPr="00196F96" w:rsidRDefault="00713259" w:rsidP="002A3D27">
            <w:pPr>
              <w:rPr>
                <w:szCs w:val="21"/>
              </w:rPr>
            </w:pPr>
            <w:r w:rsidRPr="00196F96">
              <w:rPr>
                <w:rFonts w:hAnsi="宋体"/>
                <w:szCs w:val="21"/>
              </w:rPr>
              <w:t>参数说明</w:t>
            </w:r>
          </w:p>
        </w:tc>
      </w:tr>
      <w:tr w:rsidR="00713259" w:rsidRPr="00196F96" w:rsidTr="002A3D27">
        <w:tc>
          <w:tcPr>
            <w:tcW w:w="765" w:type="pct"/>
          </w:tcPr>
          <w:p w:rsidR="00713259" w:rsidRPr="00196F96" w:rsidDel="00AC6F96" w:rsidRDefault="00713259" w:rsidP="002A3D27">
            <w:pPr>
              <w:rPr>
                <w:szCs w:val="21"/>
              </w:rPr>
            </w:pPr>
            <w:r w:rsidRPr="00196F96">
              <w:rPr>
                <w:szCs w:val="21"/>
              </w:rPr>
              <w:t>ONUIP</w:t>
            </w:r>
          </w:p>
        </w:tc>
        <w:tc>
          <w:tcPr>
            <w:tcW w:w="1020" w:type="pct"/>
          </w:tcPr>
          <w:p w:rsidR="00713259" w:rsidRPr="00196F96" w:rsidRDefault="00713259" w:rsidP="002A3D27">
            <w:pPr>
              <w:rPr>
                <w:szCs w:val="21"/>
              </w:rPr>
            </w:pPr>
            <w:r w:rsidRPr="00196F96">
              <w:rPr>
                <w:szCs w:val="21"/>
              </w:rPr>
              <w:t>OCTET STRING</w:t>
            </w:r>
          </w:p>
        </w:tc>
        <w:tc>
          <w:tcPr>
            <w:tcW w:w="1032" w:type="pct"/>
          </w:tcPr>
          <w:p w:rsidR="00713259" w:rsidRPr="00196F96" w:rsidRDefault="00713259" w:rsidP="002A3D27">
            <w:pPr>
              <w:rPr>
                <w:szCs w:val="21"/>
              </w:rPr>
            </w:pPr>
            <w:r w:rsidRPr="00196F96">
              <w:rPr>
                <w:szCs w:val="21"/>
              </w:rPr>
              <w:t>SIZE(128)</w:t>
            </w:r>
          </w:p>
        </w:tc>
        <w:tc>
          <w:tcPr>
            <w:tcW w:w="504" w:type="pct"/>
          </w:tcPr>
          <w:p w:rsidR="00713259" w:rsidRPr="00196F96" w:rsidRDefault="00713259" w:rsidP="002A3D27">
            <w:pPr>
              <w:rPr>
                <w:szCs w:val="21"/>
              </w:rPr>
            </w:pPr>
            <w:r w:rsidRPr="00196F96">
              <w:rPr>
                <w:szCs w:val="21"/>
              </w:rPr>
              <w:t>M</w:t>
            </w:r>
          </w:p>
        </w:tc>
        <w:tc>
          <w:tcPr>
            <w:tcW w:w="1679" w:type="pct"/>
          </w:tcPr>
          <w:p w:rsidR="00713259" w:rsidRPr="00196F96" w:rsidRDefault="00713259" w:rsidP="002A3D27">
            <w:pPr>
              <w:rPr>
                <w:szCs w:val="21"/>
              </w:rPr>
            </w:pPr>
            <w:r w:rsidRPr="00196F96">
              <w:rPr>
                <w:rFonts w:hAnsi="宋体"/>
                <w:szCs w:val="21"/>
              </w:rPr>
              <w:t>返回输入参数</w:t>
            </w:r>
          </w:p>
        </w:tc>
      </w:tr>
      <w:tr w:rsidR="00713259" w:rsidRPr="00196F96" w:rsidTr="002A3D27">
        <w:tc>
          <w:tcPr>
            <w:tcW w:w="765" w:type="pct"/>
          </w:tcPr>
          <w:p w:rsidR="00713259" w:rsidRPr="00196F96" w:rsidDel="00AC6F96" w:rsidRDefault="00713259" w:rsidP="002A3D27">
            <w:pPr>
              <w:rPr>
                <w:szCs w:val="21"/>
              </w:rPr>
            </w:pPr>
            <w:r w:rsidRPr="00196F96">
              <w:rPr>
                <w:szCs w:val="21"/>
              </w:rPr>
              <w:t>OLTID</w:t>
            </w:r>
          </w:p>
        </w:tc>
        <w:tc>
          <w:tcPr>
            <w:tcW w:w="1020" w:type="pct"/>
          </w:tcPr>
          <w:p w:rsidR="00713259" w:rsidRPr="00196F96" w:rsidRDefault="00713259" w:rsidP="002A3D27">
            <w:pPr>
              <w:rPr>
                <w:szCs w:val="21"/>
              </w:rPr>
            </w:pPr>
            <w:r w:rsidRPr="00196F96">
              <w:rPr>
                <w:szCs w:val="21"/>
              </w:rPr>
              <w:t>OCTET STRING</w:t>
            </w:r>
          </w:p>
        </w:tc>
        <w:tc>
          <w:tcPr>
            <w:tcW w:w="1032" w:type="pct"/>
          </w:tcPr>
          <w:p w:rsidR="00713259" w:rsidRPr="00196F96" w:rsidRDefault="00713259" w:rsidP="002A3D27">
            <w:pPr>
              <w:rPr>
                <w:szCs w:val="21"/>
              </w:rPr>
            </w:pPr>
            <w:r w:rsidRPr="00196F96">
              <w:rPr>
                <w:szCs w:val="21"/>
              </w:rPr>
              <w:t>SIZE(128)</w:t>
            </w:r>
          </w:p>
        </w:tc>
        <w:tc>
          <w:tcPr>
            <w:tcW w:w="504" w:type="pct"/>
          </w:tcPr>
          <w:p w:rsidR="00713259" w:rsidRPr="00196F96" w:rsidRDefault="00713259" w:rsidP="002A3D27">
            <w:pPr>
              <w:rPr>
                <w:szCs w:val="21"/>
              </w:rPr>
            </w:pPr>
            <w:r w:rsidRPr="00196F96">
              <w:rPr>
                <w:szCs w:val="21"/>
              </w:rPr>
              <w:t>M</w:t>
            </w:r>
          </w:p>
        </w:tc>
        <w:tc>
          <w:tcPr>
            <w:tcW w:w="1679" w:type="pct"/>
          </w:tcPr>
          <w:p w:rsidR="00713259" w:rsidRPr="00196F96" w:rsidRDefault="00713259" w:rsidP="002A3D27">
            <w:pPr>
              <w:rPr>
                <w:szCs w:val="21"/>
              </w:rPr>
            </w:pPr>
            <w:r w:rsidRPr="00196F96">
              <w:rPr>
                <w:rFonts w:hAnsi="宋体"/>
                <w:szCs w:val="21"/>
              </w:rPr>
              <w:t>返回输入参数</w:t>
            </w:r>
          </w:p>
        </w:tc>
      </w:tr>
      <w:tr w:rsidR="00713259" w:rsidRPr="00196F96" w:rsidTr="002A3D27">
        <w:tc>
          <w:tcPr>
            <w:tcW w:w="765" w:type="pct"/>
          </w:tcPr>
          <w:p w:rsidR="00713259" w:rsidRPr="00196F96" w:rsidRDefault="00713259" w:rsidP="002A3D27">
            <w:pPr>
              <w:rPr>
                <w:szCs w:val="21"/>
              </w:rPr>
            </w:pPr>
            <w:r w:rsidRPr="00196F96">
              <w:rPr>
                <w:szCs w:val="21"/>
              </w:rPr>
              <w:t>PONID</w:t>
            </w:r>
          </w:p>
        </w:tc>
        <w:tc>
          <w:tcPr>
            <w:tcW w:w="1020" w:type="pct"/>
          </w:tcPr>
          <w:p w:rsidR="00713259" w:rsidRPr="00196F96" w:rsidRDefault="00713259" w:rsidP="002A3D27">
            <w:pPr>
              <w:rPr>
                <w:szCs w:val="21"/>
              </w:rPr>
            </w:pPr>
            <w:r w:rsidRPr="00196F96">
              <w:rPr>
                <w:szCs w:val="21"/>
              </w:rPr>
              <w:t xml:space="preserve">OCTET STRING </w:t>
            </w:r>
          </w:p>
        </w:tc>
        <w:tc>
          <w:tcPr>
            <w:tcW w:w="1032" w:type="pct"/>
          </w:tcPr>
          <w:p w:rsidR="00713259" w:rsidRPr="00196F96" w:rsidRDefault="00713259" w:rsidP="002A3D27">
            <w:pPr>
              <w:rPr>
                <w:szCs w:val="21"/>
              </w:rPr>
            </w:pPr>
            <w:r w:rsidRPr="00196F96">
              <w:rPr>
                <w:szCs w:val="21"/>
              </w:rPr>
              <w:t>SIZE(128)</w:t>
            </w:r>
          </w:p>
          <w:p w:rsidR="00713259" w:rsidRPr="00196F96" w:rsidRDefault="00713259" w:rsidP="002A3D27">
            <w:pPr>
              <w:rPr>
                <w:szCs w:val="21"/>
              </w:rPr>
            </w:pPr>
            <w:r w:rsidRPr="00196F96">
              <w:rPr>
                <w:rFonts w:hAnsi="宋体"/>
                <w:szCs w:val="21"/>
              </w:rPr>
              <w:t>机架</w:t>
            </w:r>
            <w:r w:rsidRPr="00196F96">
              <w:rPr>
                <w:szCs w:val="21"/>
              </w:rPr>
              <w:t>-</w:t>
            </w:r>
            <w:r w:rsidRPr="00196F96">
              <w:rPr>
                <w:rFonts w:hAnsi="宋体"/>
                <w:szCs w:val="21"/>
              </w:rPr>
              <w:t>框</w:t>
            </w:r>
            <w:r w:rsidRPr="00196F96">
              <w:rPr>
                <w:szCs w:val="21"/>
              </w:rPr>
              <w:t>-</w:t>
            </w:r>
            <w:r w:rsidRPr="00196F96">
              <w:rPr>
                <w:rFonts w:hAnsi="宋体"/>
                <w:szCs w:val="21"/>
              </w:rPr>
              <w:t>槽</w:t>
            </w:r>
            <w:r w:rsidRPr="00196F96">
              <w:rPr>
                <w:szCs w:val="21"/>
              </w:rPr>
              <w:t>-</w:t>
            </w:r>
            <w:r w:rsidRPr="00196F96">
              <w:rPr>
                <w:rFonts w:hAnsi="宋体"/>
                <w:szCs w:val="21"/>
              </w:rPr>
              <w:t>端口</w:t>
            </w:r>
          </w:p>
        </w:tc>
        <w:tc>
          <w:tcPr>
            <w:tcW w:w="504" w:type="pct"/>
          </w:tcPr>
          <w:p w:rsidR="00713259" w:rsidRPr="00196F96" w:rsidRDefault="00713259" w:rsidP="002A3D27">
            <w:pPr>
              <w:rPr>
                <w:szCs w:val="21"/>
              </w:rPr>
            </w:pPr>
            <w:r w:rsidRPr="00196F96">
              <w:rPr>
                <w:szCs w:val="21"/>
              </w:rPr>
              <w:t>M</w:t>
            </w:r>
          </w:p>
        </w:tc>
        <w:tc>
          <w:tcPr>
            <w:tcW w:w="1679" w:type="pct"/>
          </w:tcPr>
          <w:p w:rsidR="00713259" w:rsidRPr="00196F96" w:rsidRDefault="00713259" w:rsidP="002A3D27">
            <w:pPr>
              <w:rPr>
                <w:szCs w:val="21"/>
              </w:rPr>
            </w:pPr>
            <w:r w:rsidRPr="00196F96">
              <w:rPr>
                <w:rFonts w:hAnsi="宋体"/>
                <w:szCs w:val="21"/>
              </w:rPr>
              <w:t>返回输入参数</w:t>
            </w:r>
          </w:p>
        </w:tc>
      </w:tr>
      <w:tr w:rsidR="00713259" w:rsidRPr="00196F96" w:rsidTr="002A3D27">
        <w:tc>
          <w:tcPr>
            <w:tcW w:w="765" w:type="pct"/>
          </w:tcPr>
          <w:p w:rsidR="00713259" w:rsidRPr="00196F96" w:rsidRDefault="00713259" w:rsidP="002A3D27">
            <w:pPr>
              <w:rPr>
                <w:szCs w:val="21"/>
              </w:rPr>
            </w:pPr>
            <w:r w:rsidRPr="00196F96">
              <w:rPr>
                <w:szCs w:val="21"/>
              </w:rPr>
              <w:t>ONUID</w:t>
            </w:r>
          </w:p>
        </w:tc>
        <w:tc>
          <w:tcPr>
            <w:tcW w:w="1020" w:type="pct"/>
          </w:tcPr>
          <w:p w:rsidR="00713259" w:rsidRPr="00196F96" w:rsidRDefault="00713259" w:rsidP="002A3D27">
            <w:pPr>
              <w:rPr>
                <w:szCs w:val="21"/>
              </w:rPr>
            </w:pPr>
            <w:r w:rsidRPr="00196F96">
              <w:rPr>
                <w:szCs w:val="21"/>
              </w:rPr>
              <w:t>OCTET STRING</w:t>
            </w:r>
          </w:p>
        </w:tc>
        <w:tc>
          <w:tcPr>
            <w:tcW w:w="1032" w:type="pct"/>
          </w:tcPr>
          <w:p w:rsidR="00713259" w:rsidRPr="00196F96" w:rsidRDefault="00713259" w:rsidP="002A3D27">
            <w:pPr>
              <w:rPr>
                <w:szCs w:val="21"/>
              </w:rPr>
            </w:pPr>
            <w:r w:rsidRPr="00196F96">
              <w:rPr>
                <w:szCs w:val="21"/>
              </w:rPr>
              <w:t>SIZE(128)</w:t>
            </w:r>
          </w:p>
        </w:tc>
        <w:tc>
          <w:tcPr>
            <w:tcW w:w="504" w:type="pct"/>
          </w:tcPr>
          <w:p w:rsidR="00713259" w:rsidRPr="00196F96" w:rsidRDefault="00713259" w:rsidP="002A3D27">
            <w:pPr>
              <w:rPr>
                <w:szCs w:val="21"/>
              </w:rPr>
            </w:pPr>
            <w:r w:rsidRPr="00196F96">
              <w:rPr>
                <w:szCs w:val="21"/>
              </w:rPr>
              <w:t>M</w:t>
            </w:r>
          </w:p>
        </w:tc>
        <w:tc>
          <w:tcPr>
            <w:tcW w:w="1679" w:type="pct"/>
          </w:tcPr>
          <w:p w:rsidR="00713259" w:rsidRPr="00196F96" w:rsidRDefault="00713259" w:rsidP="002A3D27">
            <w:pPr>
              <w:rPr>
                <w:szCs w:val="21"/>
              </w:rPr>
            </w:pPr>
            <w:r w:rsidRPr="00196F96">
              <w:rPr>
                <w:rFonts w:hAnsi="宋体"/>
                <w:szCs w:val="21"/>
              </w:rPr>
              <w:t>返回输入参数</w:t>
            </w:r>
          </w:p>
        </w:tc>
      </w:tr>
      <w:tr w:rsidR="00713259" w:rsidRPr="00196F96" w:rsidTr="002A3D27">
        <w:tc>
          <w:tcPr>
            <w:tcW w:w="765" w:type="pct"/>
          </w:tcPr>
          <w:p w:rsidR="00713259" w:rsidRPr="00196F96" w:rsidRDefault="00713259" w:rsidP="002A3D27">
            <w:pPr>
              <w:rPr>
                <w:szCs w:val="21"/>
              </w:rPr>
            </w:pPr>
            <w:r w:rsidRPr="00196F96">
              <w:rPr>
                <w:szCs w:val="21"/>
              </w:rPr>
              <w:t>ONUPORT</w:t>
            </w:r>
          </w:p>
        </w:tc>
        <w:tc>
          <w:tcPr>
            <w:tcW w:w="1020" w:type="pct"/>
          </w:tcPr>
          <w:p w:rsidR="00713259" w:rsidRPr="00196F96" w:rsidRDefault="00713259" w:rsidP="002A3D27">
            <w:pPr>
              <w:rPr>
                <w:szCs w:val="21"/>
              </w:rPr>
            </w:pPr>
            <w:r w:rsidRPr="00196F96">
              <w:rPr>
                <w:szCs w:val="21"/>
              </w:rPr>
              <w:t xml:space="preserve">OCTET STRING </w:t>
            </w:r>
          </w:p>
        </w:tc>
        <w:tc>
          <w:tcPr>
            <w:tcW w:w="1032" w:type="pct"/>
          </w:tcPr>
          <w:p w:rsidR="00713259" w:rsidRPr="00196F96" w:rsidRDefault="00713259" w:rsidP="002A3D27">
            <w:pPr>
              <w:rPr>
                <w:szCs w:val="21"/>
              </w:rPr>
            </w:pPr>
            <w:r w:rsidRPr="00196F96">
              <w:rPr>
                <w:szCs w:val="21"/>
              </w:rPr>
              <w:t>SIZE(128)</w:t>
            </w:r>
          </w:p>
          <w:p w:rsidR="00713259" w:rsidRPr="00196F96" w:rsidRDefault="00713259" w:rsidP="002A3D27">
            <w:pPr>
              <w:rPr>
                <w:szCs w:val="21"/>
              </w:rPr>
            </w:pPr>
            <w:r w:rsidRPr="00196F96">
              <w:rPr>
                <w:rFonts w:hAnsi="宋体"/>
                <w:szCs w:val="21"/>
              </w:rPr>
              <w:t>机架</w:t>
            </w:r>
            <w:r w:rsidRPr="00196F96">
              <w:rPr>
                <w:szCs w:val="21"/>
              </w:rPr>
              <w:t>-</w:t>
            </w:r>
            <w:r w:rsidRPr="00196F96">
              <w:rPr>
                <w:rFonts w:hAnsi="宋体"/>
                <w:szCs w:val="21"/>
              </w:rPr>
              <w:t>框</w:t>
            </w:r>
            <w:r w:rsidRPr="00196F96">
              <w:rPr>
                <w:szCs w:val="21"/>
              </w:rPr>
              <w:t>-</w:t>
            </w:r>
            <w:r w:rsidRPr="00196F96">
              <w:rPr>
                <w:rFonts w:hAnsi="宋体"/>
                <w:szCs w:val="21"/>
              </w:rPr>
              <w:t>槽</w:t>
            </w:r>
            <w:r w:rsidRPr="00196F96">
              <w:rPr>
                <w:szCs w:val="21"/>
              </w:rPr>
              <w:t>-</w:t>
            </w:r>
            <w:r w:rsidRPr="00196F96">
              <w:rPr>
                <w:rFonts w:hAnsi="宋体"/>
                <w:szCs w:val="21"/>
              </w:rPr>
              <w:t>端口</w:t>
            </w:r>
          </w:p>
        </w:tc>
        <w:tc>
          <w:tcPr>
            <w:tcW w:w="504" w:type="pct"/>
          </w:tcPr>
          <w:p w:rsidR="00713259" w:rsidRPr="00196F96" w:rsidRDefault="00713259" w:rsidP="002A3D27">
            <w:pPr>
              <w:rPr>
                <w:szCs w:val="21"/>
              </w:rPr>
            </w:pPr>
            <w:r w:rsidRPr="00196F96">
              <w:rPr>
                <w:szCs w:val="21"/>
              </w:rPr>
              <w:t>M</w:t>
            </w:r>
          </w:p>
        </w:tc>
        <w:tc>
          <w:tcPr>
            <w:tcW w:w="1679" w:type="pct"/>
          </w:tcPr>
          <w:p w:rsidR="00713259" w:rsidRPr="00196F96" w:rsidRDefault="00713259" w:rsidP="002A3D27">
            <w:pPr>
              <w:rPr>
                <w:szCs w:val="21"/>
              </w:rPr>
            </w:pPr>
            <w:r w:rsidRPr="00196F96">
              <w:rPr>
                <w:rFonts w:hAnsi="宋体"/>
                <w:szCs w:val="21"/>
              </w:rPr>
              <w:t>通过机架</w:t>
            </w:r>
            <w:r w:rsidRPr="00196F96">
              <w:rPr>
                <w:szCs w:val="21"/>
              </w:rPr>
              <w:t>-</w:t>
            </w:r>
            <w:r w:rsidRPr="00196F96">
              <w:rPr>
                <w:rFonts w:hAnsi="宋体"/>
                <w:szCs w:val="21"/>
              </w:rPr>
              <w:t>框</w:t>
            </w:r>
            <w:r w:rsidRPr="00196F96">
              <w:rPr>
                <w:szCs w:val="21"/>
              </w:rPr>
              <w:t>-</w:t>
            </w:r>
            <w:r w:rsidRPr="00196F96">
              <w:rPr>
                <w:rFonts w:hAnsi="宋体"/>
                <w:szCs w:val="21"/>
              </w:rPr>
              <w:t>槽号</w:t>
            </w:r>
            <w:r w:rsidRPr="00196F96">
              <w:rPr>
                <w:szCs w:val="21"/>
              </w:rPr>
              <w:t>-</w:t>
            </w:r>
            <w:r w:rsidRPr="00196F96">
              <w:rPr>
                <w:rFonts w:hAnsi="宋体"/>
                <w:szCs w:val="21"/>
              </w:rPr>
              <w:t>端口号的方式标识端口，</w:t>
            </w:r>
            <w:r w:rsidRPr="00196F96">
              <w:rPr>
                <w:szCs w:val="21"/>
              </w:rPr>
              <w:t xml:space="preserve"> </w:t>
            </w:r>
            <w:r w:rsidRPr="00196F96">
              <w:rPr>
                <w:rFonts w:hAnsi="宋体"/>
                <w:szCs w:val="21"/>
              </w:rPr>
              <w:t>没有的补为</w:t>
            </w:r>
            <w:r w:rsidRPr="00196F96">
              <w:rPr>
                <w:szCs w:val="21"/>
              </w:rPr>
              <w:t>NA</w:t>
            </w:r>
          </w:p>
        </w:tc>
      </w:tr>
      <w:tr w:rsidR="00713259" w:rsidRPr="00196F96" w:rsidTr="002A3D27">
        <w:tc>
          <w:tcPr>
            <w:tcW w:w="765" w:type="pct"/>
          </w:tcPr>
          <w:p w:rsidR="00713259" w:rsidRPr="00196F96" w:rsidRDefault="00713259" w:rsidP="002A3D27">
            <w:pPr>
              <w:rPr>
                <w:szCs w:val="21"/>
              </w:rPr>
            </w:pPr>
            <w:r w:rsidRPr="00196F96">
              <w:rPr>
                <w:szCs w:val="21"/>
              </w:rPr>
              <w:t>MVLAN</w:t>
            </w:r>
          </w:p>
        </w:tc>
        <w:tc>
          <w:tcPr>
            <w:tcW w:w="1020" w:type="pct"/>
          </w:tcPr>
          <w:p w:rsidR="00713259" w:rsidRPr="00196F96" w:rsidRDefault="00713259" w:rsidP="002A3D27">
            <w:pPr>
              <w:rPr>
                <w:szCs w:val="21"/>
              </w:rPr>
            </w:pPr>
            <w:r w:rsidRPr="00196F96">
              <w:rPr>
                <w:szCs w:val="21"/>
              </w:rPr>
              <w:t>INTEGER</w:t>
            </w:r>
          </w:p>
        </w:tc>
        <w:tc>
          <w:tcPr>
            <w:tcW w:w="1032" w:type="pct"/>
          </w:tcPr>
          <w:p w:rsidR="00713259" w:rsidRPr="00196F96" w:rsidRDefault="00713259" w:rsidP="002A3D27">
            <w:pPr>
              <w:rPr>
                <w:szCs w:val="21"/>
              </w:rPr>
            </w:pPr>
            <w:r w:rsidRPr="00196F96">
              <w:rPr>
                <w:szCs w:val="21"/>
              </w:rPr>
              <w:t>0</w:t>
            </w:r>
            <w:r w:rsidRPr="00196F96">
              <w:rPr>
                <w:rFonts w:hAnsi="宋体"/>
                <w:szCs w:val="21"/>
              </w:rPr>
              <w:t>～</w:t>
            </w:r>
            <w:r w:rsidRPr="00196F96">
              <w:rPr>
                <w:szCs w:val="21"/>
              </w:rPr>
              <w:t>4095</w:t>
            </w:r>
          </w:p>
        </w:tc>
        <w:tc>
          <w:tcPr>
            <w:tcW w:w="504" w:type="pct"/>
          </w:tcPr>
          <w:p w:rsidR="00713259" w:rsidRPr="00196F96" w:rsidRDefault="00713259" w:rsidP="002A3D27">
            <w:pPr>
              <w:rPr>
                <w:szCs w:val="21"/>
              </w:rPr>
            </w:pPr>
            <w:r w:rsidRPr="00196F96">
              <w:rPr>
                <w:szCs w:val="21"/>
              </w:rPr>
              <w:t>M</w:t>
            </w:r>
          </w:p>
        </w:tc>
        <w:tc>
          <w:tcPr>
            <w:tcW w:w="1679" w:type="pct"/>
          </w:tcPr>
          <w:p w:rsidR="00713259" w:rsidRPr="00196F96" w:rsidRDefault="00713259" w:rsidP="002A3D27">
            <w:pPr>
              <w:rPr>
                <w:szCs w:val="21"/>
              </w:rPr>
            </w:pPr>
            <w:r w:rsidRPr="00196F96">
              <w:rPr>
                <w:rFonts w:hAnsi="宋体"/>
                <w:szCs w:val="21"/>
              </w:rPr>
              <w:t>组播</w:t>
            </w:r>
            <w:r w:rsidRPr="00196F96">
              <w:rPr>
                <w:szCs w:val="21"/>
              </w:rPr>
              <w:t>VLAN</w:t>
            </w:r>
          </w:p>
        </w:tc>
      </w:tr>
      <w:tr w:rsidR="00713259" w:rsidRPr="00196F96" w:rsidTr="002A3D27">
        <w:tc>
          <w:tcPr>
            <w:tcW w:w="765" w:type="pct"/>
          </w:tcPr>
          <w:p w:rsidR="00713259" w:rsidRPr="00196F96" w:rsidRDefault="00713259" w:rsidP="002A3D27">
            <w:pPr>
              <w:rPr>
                <w:szCs w:val="21"/>
              </w:rPr>
            </w:pPr>
            <w:r w:rsidRPr="00196F96">
              <w:rPr>
                <w:szCs w:val="21"/>
              </w:rPr>
              <w:t>VPI</w:t>
            </w:r>
          </w:p>
        </w:tc>
        <w:tc>
          <w:tcPr>
            <w:tcW w:w="1020" w:type="pct"/>
          </w:tcPr>
          <w:p w:rsidR="00713259" w:rsidRPr="00196F96" w:rsidRDefault="00713259" w:rsidP="002A3D27">
            <w:pPr>
              <w:rPr>
                <w:szCs w:val="21"/>
              </w:rPr>
            </w:pPr>
            <w:r w:rsidRPr="00196F96">
              <w:rPr>
                <w:szCs w:val="21"/>
              </w:rPr>
              <w:t>INTEGER</w:t>
            </w:r>
          </w:p>
        </w:tc>
        <w:tc>
          <w:tcPr>
            <w:tcW w:w="1032" w:type="pct"/>
          </w:tcPr>
          <w:p w:rsidR="00713259" w:rsidRPr="00196F96" w:rsidDel="007B4385" w:rsidRDefault="00713259" w:rsidP="002A3D27">
            <w:pPr>
              <w:rPr>
                <w:szCs w:val="21"/>
              </w:rPr>
            </w:pPr>
            <w:r w:rsidRPr="00196F96">
              <w:rPr>
                <w:szCs w:val="21"/>
              </w:rPr>
              <w:t>0</w:t>
            </w:r>
            <w:r w:rsidRPr="00196F96">
              <w:rPr>
                <w:rFonts w:hAnsi="宋体"/>
                <w:szCs w:val="21"/>
              </w:rPr>
              <w:t>～</w:t>
            </w:r>
            <w:r w:rsidRPr="00196F96">
              <w:rPr>
                <w:szCs w:val="21"/>
              </w:rPr>
              <w:t>65535</w:t>
            </w:r>
          </w:p>
        </w:tc>
        <w:tc>
          <w:tcPr>
            <w:tcW w:w="504" w:type="pct"/>
          </w:tcPr>
          <w:p w:rsidR="00713259" w:rsidRPr="00196F96" w:rsidRDefault="00713259" w:rsidP="002A3D27">
            <w:pPr>
              <w:rPr>
                <w:szCs w:val="21"/>
              </w:rPr>
            </w:pPr>
            <w:r w:rsidRPr="00196F96">
              <w:rPr>
                <w:szCs w:val="21"/>
              </w:rPr>
              <w:t>C</w:t>
            </w:r>
          </w:p>
        </w:tc>
        <w:tc>
          <w:tcPr>
            <w:tcW w:w="1679" w:type="pct"/>
          </w:tcPr>
          <w:p w:rsidR="00713259" w:rsidRPr="00196F96" w:rsidRDefault="00713259" w:rsidP="002A3D27">
            <w:pPr>
              <w:rPr>
                <w:szCs w:val="21"/>
              </w:rPr>
            </w:pPr>
            <w:r w:rsidRPr="00196F96">
              <w:rPr>
                <w:szCs w:val="21"/>
              </w:rPr>
              <w:t>VPI</w:t>
            </w:r>
            <w:r w:rsidRPr="00196F96">
              <w:rPr>
                <w:rFonts w:hAnsi="宋体"/>
                <w:szCs w:val="21"/>
              </w:rPr>
              <w:t>，可选（</w:t>
            </w:r>
            <w:r w:rsidRPr="00196F96">
              <w:rPr>
                <w:szCs w:val="21"/>
              </w:rPr>
              <w:t>DSL</w:t>
            </w:r>
            <w:r w:rsidRPr="00196F96">
              <w:rPr>
                <w:rFonts w:hAnsi="宋体"/>
                <w:szCs w:val="21"/>
              </w:rPr>
              <w:t>的组播业务）</w:t>
            </w:r>
          </w:p>
        </w:tc>
      </w:tr>
      <w:tr w:rsidR="00713259" w:rsidRPr="00196F96" w:rsidTr="002A3D27">
        <w:tc>
          <w:tcPr>
            <w:tcW w:w="765" w:type="pct"/>
          </w:tcPr>
          <w:p w:rsidR="00713259" w:rsidRPr="00196F96" w:rsidRDefault="00713259" w:rsidP="002A3D27">
            <w:pPr>
              <w:rPr>
                <w:szCs w:val="21"/>
              </w:rPr>
            </w:pPr>
            <w:r w:rsidRPr="00196F96">
              <w:rPr>
                <w:szCs w:val="21"/>
              </w:rPr>
              <w:t>VCI</w:t>
            </w:r>
          </w:p>
        </w:tc>
        <w:tc>
          <w:tcPr>
            <w:tcW w:w="1020" w:type="pct"/>
          </w:tcPr>
          <w:p w:rsidR="00713259" w:rsidRPr="00196F96" w:rsidRDefault="00713259" w:rsidP="002A3D27">
            <w:pPr>
              <w:rPr>
                <w:szCs w:val="21"/>
              </w:rPr>
            </w:pPr>
            <w:r w:rsidRPr="00196F96">
              <w:rPr>
                <w:szCs w:val="21"/>
              </w:rPr>
              <w:t>INTEGER</w:t>
            </w:r>
          </w:p>
        </w:tc>
        <w:tc>
          <w:tcPr>
            <w:tcW w:w="1032" w:type="pct"/>
          </w:tcPr>
          <w:p w:rsidR="00713259" w:rsidRPr="00196F96" w:rsidDel="007B4385" w:rsidRDefault="00713259" w:rsidP="002A3D27">
            <w:pPr>
              <w:rPr>
                <w:szCs w:val="21"/>
              </w:rPr>
            </w:pPr>
            <w:r w:rsidRPr="00196F96">
              <w:rPr>
                <w:szCs w:val="21"/>
              </w:rPr>
              <w:t>0</w:t>
            </w:r>
            <w:r w:rsidRPr="00196F96">
              <w:rPr>
                <w:rFonts w:hAnsi="宋体"/>
                <w:szCs w:val="21"/>
              </w:rPr>
              <w:t>～</w:t>
            </w:r>
            <w:r w:rsidRPr="00196F96">
              <w:rPr>
                <w:szCs w:val="21"/>
              </w:rPr>
              <w:t>65535</w:t>
            </w:r>
          </w:p>
        </w:tc>
        <w:tc>
          <w:tcPr>
            <w:tcW w:w="504" w:type="pct"/>
          </w:tcPr>
          <w:p w:rsidR="00713259" w:rsidRPr="00196F96" w:rsidRDefault="00713259" w:rsidP="002A3D27">
            <w:pPr>
              <w:rPr>
                <w:szCs w:val="21"/>
              </w:rPr>
            </w:pPr>
            <w:r w:rsidRPr="00196F96">
              <w:rPr>
                <w:szCs w:val="21"/>
              </w:rPr>
              <w:t>C</w:t>
            </w:r>
          </w:p>
        </w:tc>
        <w:tc>
          <w:tcPr>
            <w:tcW w:w="1679" w:type="pct"/>
          </w:tcPr>
          <w:p w:rsidR="00713259" w:rsidRPr="00196F96" w:rsidRDefault="00713259" w:rsidP="002A3D27">
            <w:pPr>
              <w:rPr>
                <w:szCs w:val="21"/>
              </w:rPr>
            </w:pPr>
            <w:r w:rsidRPr="00196F96">
              <w:rPr>
                <w:szCs w:val="21"/>
              </w:rPr>
              <w:t>VCI</w:t>
            </w:r>
            <w:r w:rsidRPr="00196F96">
              <w:rPr>
                <w:rFonts w:hAnsi="宋体"/>
                <w:szCs w:val="21"/>
              </w:rPr>
              <w:t>，可选（</w:t>
            </w:r>
            <w:r w:rsidRPr="00196F96">
              <w:rPr>
                <w:szCs w:val="21"/>
              </w:rPr>
              <w:t>DSL</w:t>
            </w:r>
            <w:r w:rsidRPr="00196F96">
              <w:rPr>
                <w:rFonts w:hAnsi="宋体"/>
                <w:szCs w:val="21"/>
              </w:rPr>
              <w:t>的组播业务）</w:t>
            </w:r>
          </w:p>
        </w:tc>
      </w:tr>
      <w:tr w:rsidR="00713259" w:rsidRPr="00196F96" w:rsidTr="002A3D27">
        <w:tc>
          <w:tcPr>
            <w:tcW w:w="765" w:type="pct"/>
          </w:tcPr>
          <w:p w:rsidR="00713259" w:rsidRPr="00196F96" w:rsidRDefault="00713259" w:rsidP="002A3D27">
            <w:pPr>
              <w:rPr>
                <w:szCs w:val="21"/>
              </w:rPr>
            </w:pPr>
            <w:r w:rsidRPr="00196F96">
              <w:rPr>
                <w:szCs w:val="21"/>
              </w:rPr>
              <w:t>UV</w:t>
            </w:r>
          </w:p>
        </w:tc>
        <w:tc>
          <w:tcPr>
            <w:tcW w:w="1020" w:type="pct"/>
          </w:tcPr>
          <w:p w:rsidR="00713259" w:rsidRPr="00196F96" w:rsidRDefault="00713259" w:rsidP="002A3D27">
            <w:pPr>
              <w:rPr>
                <w:szCs w:val="21"/>
              </w:rPr>
            </w:pPr>
            <w:r w:rsidRPr="00196F96">
              <w:rPr>
                <w:szCs w:val="21"/>
              </w:rPr>
              <w:t>INTEGER</w:t>
            </w:r>
          </w:p>
        </w:tc>
        <w:tc>
          <w:tcPr>
            <w:tcW w:w="1032" w:type="pct"/>
          </w:tcPr>
          <w:p w:rsidR="00713259" w:rsidRPr="00196F96" w:rsidDel="007B4385" w:rsidRDefault="00713259" w:rsidP="002A3D27">
            <w:pPr>
              <w:rPr>
                <w:szCs w:val="21"/>
              </w:rPr>
            </w:pPr>
            <w:r w:rsidRPr="00196F96">
              <w:rPr>
                <w:szCs w:val="21"/>
              </w:rPr>
              <w:t>0</w:t>
            </w:r>
            <w:r w:rsidRPr="00196F96">
              <w:rPr>
                <w:rFonts w:hAnsi="宋体"/>
                <w:szCs w:val="21"/>
              </w:rPr>
              <w:t>～</w:t>
            </w:r>
            <w:r w:rsidRPr="00196F96">
              <w:rPr>
                <w:szCs w:val="21"/>
              </w:rPr>
              <w:t>4095</w:t>
            </w:r>
          </w:p>
        </w:tc>
        <w:tc>
          <w:tcPr>
            <w:tcW w:w="504" w:type="pct"/>
          </w:tcPr>
          <w:p w:rsidR="00713259" w:rsidRPr="00196F96" w:rsidRDefault="00713259" w:rsidP="002A3D27">
            <w:pPr>
              <w:rPr>
                <w:szCs w:val="21"/>
              </w:rPr>
            </w:pPr>
            <w:r w:rsidRPr="00196F96">
              <w:rPr>
                <w:szCs w:val="21"/>
              </w:rPr>
              <w:t>M</w:t>
            </w:r>
          </w:p>
        </w:tc>
        <w:tc>
          <w:tcPr>
            <w:tcW w:w="1679" w:type="pct"/>
          </w:tcPr>
          <w:p w:rsidR="00713259" w:rsidRPr="00196F96" w:rsidRDefault="00713259" w:rsidP="002A3D27">
            <w:pPr>
              <w:rPr>
                <w:szCs w:val="21"/>
              </w:rPr>
            </w:pPr>
            <w:r w:rsidRPr="00196F96">
              <w:rPr>
                <w:rFonts w:hAnsi="宋体"/>
                <w:szCs w:val="21"/>
              </w:rPr>
              <w:t>用户侧</w:t>
            </w:r>
            <w:r w:rsidRPr="00196F96">
              <w:rPr>
                <w:szCs w:val="21"/>
              </w:rPr>
              <w:t>VLAN</w:t>
            </w:r>
            <w:r w:rsidRPr="00196F96">
              <w:rPr>
                <w:rFonts w:hAnsi="宋体"/>
                <w:szCs w:val="21"/>
              </w:rPr>
              <w:t>，可选（家庭网关的组播业务</w:t>
            </w:r>
            <w:r w:rsidRPr="00196F96">
              <w:rPr>
                <w:szCs w:val="21"/>
              </w:rPr>
              <w:t>VLAN</w:t>
            </w:r>
            <w:r w:rsidRPr="00196F96">
              <w:rPr>
                <w:rFonts w:hAnsi="宋体"/>
                <w:szCs w:val="21"/>
              </w:rPr>
              <w:t>）</w:t>
            </w:r>
          </w:p>
        </w:tc>
      </w:tr>
      <w:tr w:rsidR="00713259" w:rsidRPr="00196F96" w:rsidTr="002A3D27">
        <w:tc>
          <w:tcPr>
            <w:tcW w:w="765" w:type="pct"/>
          </w:tcPr>
          <w:p w:rsidR="00713259" w:rsidRPr="00196F96" w:rsidRDefault="00713259" w:rsidP="002A3D27">
            <w:pPr>
              <w:rPr>
                <w:szCs w:val="21"/>
              </w:rPr>
            </w:pPr>
            <w:r w:rsidRPr="00196F96">
              <w:rPr>
                <w:szCs w:val="21"/>
              </w:rPr>
              <w:t>FLMODE</w:t>
            </w:r>
          </w:p>
        </w:tc>
        <w:tc>
          <w:tcPr>
            <w:tcW w:w="1020" w:type="pct"/>
          </w:tcPr>
          <w:p w:rsidR="00713259" w:rsidRPr="00196F96" w:rsidRDefault="00713259" w:rsidP="002A3D27">
            <w:pPr>
              <w:rPr>
                <w:szCs w:val="21"/>
              </w:rPr>
            </w:pPr>
            <w:r w:rsidRPr="00196F96">
              <w:rPr>
                <w:szCs w:val="21"/>
              </w:rPr>
              <w:t>OCTET STRING</w:t>
            </w:r>
          </w:p>
        </w:tc>
        <w:tc>
          <w:tcPr>
            <w:tcW w:w="1032" w:type="pct"/>
          </w:tcPr>
          <w:p w:rsidR="00713259" w:rsidRPr="00196F96" w:rsidRDefault="00713259" w:rsidP="002A3D27">
            <w:pPr>
              <w:rPr>
                <w:szCs w:val="21"/>
              </w:rPr>
            </w:pPr>
            <w:r w:rsidRPr="00196F96">
              <w:rPr>
                <w:szCs w:val="21"/>
              </w:rPr>
              <w:t>SIZE(32)</w:t>
            </w:r>
          </w:p>
        </w:tc>
        <w:tc>
          <w:tcPr>
            <w:tcW w:w="504" w:type="pct"/>
          </w:tcPr>
          <w:p w:rsidR="00713259" w:rsidRPr="00196F96" w:rsidRDefault="00713259" w:rsidP="002A3D27">
            <w:pPr>
              <w:rPr>
                <w:szCs w:val="21"/>
              </w:rPr>
            </w:pPr>
            <w:r w:rsidRPr="00196F96">
              <w:rPr>
                <w:szCs w:val="21"/>
              </w:rPr>
              <w:t>M</w:t>
            </w:r>
          </w:p>
        </w:tc>
        <w:tc>
          <w:tcPr>
            <w:tcW w:w="1679" w:type="pct"/>
          </w:tcPr>
          <w:p w:rsidR="00713259" w:rsidRPr="00196F96" w:rsidRDefault="00713259" w:rsidP="002A3D27">
            <w:pPr>
              <w:rPr>
                <w:szCs w:val="21"/>
              </w:rPr>
            </w:pPr>
            <w:r w:rsidRPr="00196F96">
              <w:rPr>
                <w:rFonts w:hAnsi="宋体"/>
                <w:szCs w:val="21"/>
              </w:rPr>
              <w:t>快速离开模式：</w:t>
            </w:r>
          </w:p>
          <w:p w:rsidR="00713259" w:rsidRPr="00196F96" w:rsidRDefault="00713259" w:rsidP="002A3D27">
            <w:pPr>
              <w:rPr>
                <w:szCs w:val="21"/>
              </w:rPr>
            </w:pPr>
            <w:r w:rsidRPr="00196F96">
              <w:rPr>
                <w:szCs w:val="21"/>
              </w:rPr>
              <w:t>Enabled</w:t>
            </w:r>
          </w:p>
          <w:p w:rsidR="00713259" w:rsidRPr="00196F96" w:rsidRDefault="00713259" w:rsidP="002A3D27">
            <w:pPr>
              <w:rPr>
                <w:szCs w:val="21"/>
              </w:rPr>
            </w:pPr>
            <w:r w:rsidRPr="00196F96">
              <w:rPr>
                <w:szCs w:val="21"/>
              </w:rPr>
              <w:t>Disabled</w:t>
            </w:r>
          </w:p>
        </w:tc>
      </w:tr>
      <w:tr w:rsidR="00713259" w:rsidRPr="00196F96" w:rsidTr="002A3D27">
        <w:tc>
          <w:tcPr>
            <w:tcW w:w="765" w:type="pct"/>
          </w:tcPr>
          <w:p w:rsidR="00713259" w:rsidRPr="00196F96" w:rsidRDefault="00713259" w:rsidP="002A3D27">
            <w:pPr>
              <w:rPr>
                <w:szCs w:val="21"/>
              </w:rPr>
            </w:pPr>
            <w:r w:rsidRPr="00196F96">
              <w:rPr>
                <w:szCs w:val="21"/>
              </w:rPr>
              <w:t>MAXGRP</w:t>
            </w:r>
          </w:p>
        </w:tc>
        <w:tc>
          <w:tcPr>
            <w:tcW w:w="1020" w:type="pct"/>
          </w:tcPr>
          <w:p w:rsidR="00713259" w:rsidRPr="00196F96" w:rsidRDefault="00713259" w:rsidP="002A3D27">
            <w:pPr>
              <w:rPr>
                <w:szCs w:val="21"/>
              </w:rPr>
            </w:pPr>
            <w:r w:rsidRPr="00196F96">
              <w:rPr>
                <w:szCs w:val="21"/>
              </w:rPr>
              <w:t>INTEGER</w:t>
            </w:r>
          </w:p>
        </w:tc>
        <w:tc>
          <w:tcPr>
            <w:tcW w:w="1032" w:type="pct"/>
          </w:tcPr>
          <w:p w:rsidR="00713259" w:rsidRPr="00196F96" w:rsidRDefault="00713259" w:rsidP="002A3D27">
            <w:pPr>
              <w:rPr>
                <w:szCs w:val="21"/>
              </w:rPr>
            </w:pPr>
            <w:r w:rsidRPr="00196F96">
              <w:rPr>
                <w:szCs w:val="21"/>
              </w:rPr>
              <w:t>0</w:t>
            </w:r>
            <w:r w:rsidRPr="00196F96">
              <w:rPr>
                <w:rFonts w:hAnsi="宋体"/>
                <w:szCs w:val="21"/>
              </w:rPr>
              <w:t>～</w:t>
            </w:r>
            <w:r w:rsidRPr="00196F96">
              <w:rPr>
                <w:szCs w:val="21"/>
              </w:rPr>
              <w:t>255</w:t>
            </w:r>
          </w:p>
        </w:tc>
        <w:tc>
          <w:tcPr>
            <w:tcW w:w="504" w:type="pct"/>
          </w:tcPr>
          <w:p w:rsidR="00713259" w:rsidRPr="00196F96" w:rsidRDefault="00713259" w:rsidP="002A3D27">
            <w:pPr>
              <w:rPr>
                <w:szCs w:val="21"/>
              </w:rPr>
            </w:pPr>
            <w:r w:rsidRPr="00196F96">
              <w:rPr>
                <w:szCs w:val="21"/>
              </w:rPr>
              <w:t>M</w:t>
            </w:r>
          </w:p>
        </w:tc>
        <w:tc>
          <w:tcPr>
            <w:tcW w:w="1679" w:type="pct"/>
          </w:tcPr>
          <w:p w:rsidR="00713259" w:rsidRPr="00196F96" w:rsidRDefault="00713259" w:rsidP="002A3D27">
            <w:pPr>
              <w:rPr>
                <w:szCs w:val="21"/>
              </w:rPr>
            </w:pPr>
            <w:r w:rsidRPr="00196F96">
              <w:rPr>
                <w:rFonts w:hAnsi="宋体"/>
                <w:szCs w:val="21"/>
              </w:rPr>
              <w:t>端口在同一时刻能够加入的最大组播节目数量</w:t>
            </w:r>
          </w:p>
        </w:tc>
      </w:tr>
    </w:tbl>
    <w:p w:rsidR="00713259" w:rsidRPr="00CD1928" w:rsidRDefault="00713259" w:rsidP="00713259"/>
    <w:p w:rsidR="00444BA6" w:rsidRPr="00713259" w:rsidRDefault="00444BA6" w:rsidP="00444BA6">
      <w:pPr>
        <w:pStyle w:val="aff8"/>
        <w:ind w:firstLineChars="450" w:firstLine="945"/>
        <w:rPr>
          <w:rFonts w:ascii="Times New Roman"/>
        </w:rPr>
      </w:pPr>
    </w:p>
    <w:p w:rsidR="00F319C8" w:rsidRPr="00B05DB9" w:rsidRDefault="00F319C8" w:rsidP="00B05DB9">
      <w:pPr>
        <w:pStyle w:val="TimesNewRoman050"/>
        <w:ind w:left="0"/>
        <w:rPr>
          <w:rFonts w:cs="Times New Roman"/>
        </w:rPr>
      </w:pPr>
      <w:bookmarkStart w:id="384" w:name="_Toc422211160"/>
      <w:r w:rsidRPr="00B05DB9">
        <w:rPr>
          <w:rFonts w:cs="Times New Roman"/>
        </w:rPr>
        <w:t>查询</w:t>
      </w:r>
      <w:r w:rsidR="000F5C0F" w:rsidRPr="00B05DB9">
        <w:rPr>
          <w:rFonts w:cs="Times New Roman"/>
        </w:rPr>
        <w:t xml:space="preserve">OLT </w:t>
      </w:r>
      <w:r w:rsidRPr="00B05DB9">
        <w:rPr>
          <w:rFonts w:cs="Times New Roman"/>
        </w:rPr>
        <w:t>PON</w:t>
      </w:r>
      <w:r w:rsidRPr="00B05DB9">
        <w:rPr>
          <w:rFonts w:cs="Times New Roman"/>
        </w:rPr>
        <w:t>口信息</w:t>
      </w:r>
      <w:bookmarkEnd w:id="384"/>
    </w:p>
    <w:p w:rsidR="00860274" w:rsidRPr="00931120" w:rsidRDefault="00860274" w:rsidP="00CE4D8A">
      <w:pPr>
        <w:spacing w:beforeLines="50"/>
        <w:ind w:firstLine="420"/>
      </w:pPr>
      <w:r w:rsidRPr="00931120">
        <w:t>功能描述</w:t>
      </w:r>
    </w:p>
    <w:p w:rsidR="00860274" w:rsidRPr="009E44FF" w:rsidRDefault="00860274" w:rsidP="00FF3114">
      <w:pPr>
        <w:spacing w:line="360" w:lineRule="auto"/>
        <w:ind w:left="420" w:firstLine="420"/>
        <w:rPr>
          <w:szCs w:val="21"/>
        </w:rPr>
      </w:pPr>
      <w:r w:rsidRPr="009E44FF">
        <w:rPr>
          <w:szCs w:val="21"/>
        </w:rPr>
        <w:lastRenderedPageBreak/>
        <w:t>查询</w:t>
      </w:r>
      <w:r w:rsidRPr="009E44FF">
        <w:rPr>
          <w:szCs w:val="21"/>
        </w:rPr>
        <w:t>OLT PON</w:t>
      </w:r>
      <w:r w:rsidRPr="009E44FF">
        <w:rPr>
          <w:szCs w:val="21"/>
        </w:rPr>
        <w:t>口的状态信息及配置信息。</w:t>
      </w:r>
    </w:p>
    <w:p w:rsidR="00000000" w:rsidRDefault="00860274" w:rsidP="00CE4D8A">
      <w:pPr>
        <w:spacing w:beforeLines="50"/>
        <w:ind w:firstLine="420"/>
        <w:pPrChange w:id="385" w:author="CMDI-LVLIANGDONG" w:date="2015-07-22T10:29:00Z">
          <w:pPr>
            <w:spacing w:beforeLines="50"/>
            <w:ind w:firstLine="420"/>
          </w:pPr>
        </w:pPrChange>
      </w:pPr>
      <w:r w:rsidRPr="00931120">
        <w:t>命令格式</w:t>
      </w:r>
    </w:p>
    <w:p w:rsidR="00860274" w:rsidRPr="009E44FF" w:rsidRDefault="00860274" w:rsidP="00FF3114">
      <w:pPr>
        <w:spacing w:line="360" w:lineRule="auto"/>
        <w:ind w:left="420" w:firstLine="420"/>
        <w:rPr>
          <w:szCs w:val="21"/>
        </w:rPr>
      </w:pPr>
      <w:r w:rsidRPr="009E44FF">
        <w:rPr>
          <w:szCs w:val="21"/>
        </w:rPr>
        <w:t>LST-PONINFO::OLTID=olt-name,PONID=pon_name:CTAG::;</w:t>
      </w:r>
    </w:p>
    <w:p w:rsidR="00000000" w:rsidRDefault="00860274" w:rsidP="00CE4D8A">
      <w:pPr>
        <w:spacing w:beforeLines="50"/>
        <w:ind w:firstLine="420"/>
        <w:pPrChange w:id="386" w:author="CMDI-LVLIANGDONG" w:date="2015-07-22T10:29:00Z">
          <w:pPr>
            <w:spacing w:beforeLines="50"/>
            <w:ind w:firstLine="420"/>
          </w:pPr>
        </w:pPrChange>
      </w:pPr>
      <w:r w:rsidRPr="00E91B33">
        <w:t>输入参数</w:t>
      </w:r>
    </w:p>
    <w:tbl>
      <w:tblPr>
        <w:tblStyle w:val="afffffd"/>
        <w:tblW w:w="7921" w:type="dxa"/>
        <w:tblLayout w:type="fixed"/>
        <w:tblLook w:val="01E0"/>
      </w:tblPr>
      <w:tblGrid>
        <w:gridCol w:w="1078"/>
        <w:gridCol w:w="1618"/>
        <w:gridCol w:w="1623"/>
        <w:gridCol w:w="776"/>
        <w:gridCol w:w="2826"/>
      </w:tblGrid>
      <w:tr w:rsidR="00715F8F" w:rsidRPr="00EC0909" w:rsidTr="00715F8F">
        <w:trPr>
          <w:cnfStyle w:val="100000000000"/>
        </w:trPr>
        <w:tc>
          <w:tcPr>
            <w:tcW w:w="680" w:type="pct"/>
          </w:tcPr>
          <w:p w:rsidR="00715F8F" w:rsidRPr="00EC0909" w:rsidRDefault="00715F8F" w:rsidP="00EC0909">
            <w:pPr>
              <w:rPr>
                <w:szCs w:val="18"/>
              </w:rPr>
            </w:pPr>
            <w:r w:rsidRPr="00EC0909">
              <w:rPr>
                <w:rFonts w:ascii="宋体" w:eastAsia="宋体" w:hAnsi="宋体" w:cs="宋体" w:hint="eastAsia"/>
                <w:szCs w:val="18"/>
              </w:rPr>
              <w:t>参数名称</w:t>
            </w:r>
          </w:p>
        </w:tc>
        <w:tc>
          <w:tcPr>
            <w:tcW w:w="1021" w:type="pct"/>
          </w:tcPr>
          <w:p w:rsidR="00715F8F" w:rsidRPr="00EC0909" w:rsidRDefault="00715F8F" w:rsidP="00EC0909">
            <w:pPr>
              <w:rPr>
                <w:szCs w:val="18"/>
              </w:rPr>
            </w:pPr>
            <w:r w:rsidRPr="00EC0909">
              <w:rPr>
                <w:rFonts w:ascii="宋体" w:eastAsia="宋体" w:hAnsi="宋体" w:cs="宋体" w:hint="eastAsia"/>
                <w:szCs w:val="18"/>
              </w:rPr>
              <w:t>数据类型</w:t>
            </w:r>
          </w:p>
        </w:tc>
        <w:tc>
          <w:tcPr>
            <w:tcW w:w="1024" w:type="pct"/>
          </w:tcPr>
          <w:p w:rsidR="00715F8F" w:rsidRPr="00EC0909" w:rsidRDefault="00715F8F" w:rsidP="00EC0909">
            <w:pPr>
              <w:rPr>
                <w:szCs w:val="18"/>
              </w:rPr>
            </w:pPr>
            <w:r w:rsidRPr="00EC0909">
              <w:rPr>
                <w:rFonts w:ascii="宋体" w:eastAsia="宋体" w:hAnsi="宋体" w:cs="宋体" w:hint="eastAsia"/>
                <w:szCs w:val="18"/>
              </w:rPr>
              <w:t>取值范围</w:t>
            </w:r>
          </w:p>
        </w:tc>
        <w:tc>
          <w:tcPr>
            <w:tcW w:w="490" w:type="pct"/>
          </w:tcPr>
          <w:p w:rsidR="00715F8F" w:rsidRPr="00245EC5" w:rsidRDefault="00715F8F" w:rsidP="00715F8F">
            <w:pPr>
              <w:rPr>
                <w:rFonts w:eastAsiaTheme="minorEastAsia"/>
                <w:szCs w:val="18"/>
              </w:rPr>
            </w:pPr>
            <w:r>
              <w:rPr>
                <w:rFonts w:eastAsiaTheme="minorEastAsia" w:hint="eastAsia"/>
                <w:szCs w:val="18"/>
              </w:rPr>
              <w:t>限定</w:t>
            </w:r>
          </w:p>
        </w:tc>
        <w:tc>
          <w:tcPr>
            <w:tcW w:w="1783" w:type="pct"/>
          </w:tcPr>
          <w:p w:rsidR="00715F8F" w:rsidRPr="00EC0909" w:rsidRDefault="00715F8F" w:rsidP="00EC0909">
            <w:pPr>
              <w:rPr>
                <w:szCs w:val="18"/>
              </w:rPr>
            </w:pPr>
            <w:r w:rsidRPr="00EC0909">
              <w:rPr>
                <w:rFonts w:ascii="宋体" w:eastAsia="宋体" w:hAnsi="宋体" w:cs="宋体" w:hint="eastAsia"/>
                <w:szCs w:val="18"/>
              </w:rPr>
              <w:t>参数说明</w:t>
            </w:r>
          </w:p>
        </w:tc>
      </w:tr>
      <w:tr w:rsidR="00715F8F" w:rsidRPr="00EC0909" w:rsidTr="00715F8F">
        <w:tc>
          <w:tcPr>
            <w:tcW w:w="680" w:type="pct"/>
          </w:tcPr>
          <w:p w:rsidR="00715F8F" w:rsidRPr="00EC0909" w:rsidRDefault="00715F8F" w:rsidP="00EC0909">
            <w:pPr>
              <w:rPr>
                <w:szCs w:val="18"/>
              </w:rPr>
            </w:pPr>
            <w:r w:rsidRPr="00EC0909">
              <w:rPr>
                <w:szCs w:val="18"/>
              </w:rPr>
              <w:t>OLTID</w:t>
            </w:r>
          </w:p>
        </w:tc>
        <w:tc>
          <w:tcPr>
            <w:tcW w:w="1021" w:type="pct"/>
          </w:tcPr>
          <w:p w:rsidR="00715F8F" w:rsidRPr="00EC0909" w:rsidRDefault="00715F8F" w:rsidP="00EC0909">
            <w:pPr>
              <w:rPr>
                <w:szCs w:val="18"/>
              </w:rPr>
            </w:pPr>
            <w:r w:rsidRPr="00EC0909">
              <w:rPr>
                <w:szCs w:val="18"/>
              </w:rPr>
              <w:t>OCTET STRING</w:t>
            </w:r>
          </w:p>
        </w:tc>
        <w:tc>
          <w:tcPr>
            <w:tcW w:w="1024" w:type="pct"/>
          </w:tcPr>
          <w:p w:rsidR="00715F8F" w:rsidRPr="00EC0909" w:rsidRDefault="00715F8F" w:rsidP="00EC0909">
            <w:pPr>
              <w:rPr>
                <w:szCs w:val="18"/>
              </w:rPr>
            </w:pPr>
            <w:r w:rsidRPr="00EC0909">
              <w:rPr>
                <w:szCs w:val="18"/>
              </w:rPr>
              <w:t>SIZE(128)</w:t>
            </w:r>
          </w:p>
        </w:tc>
        <w:tc>
          <w:tcPr>
            <w:tcW w:w="490" w:type="pct"/>
          </w:tcPr>
          <w:p w:rsidR="00715F8F" w:rsidRPr="00245EC5" w:rsidRDefault="00715F8F" w:rsidP="00715F8F">
            <w:pPr>
              <w:rPr>
                <w:rFonts w:eastAsiaTheme="minorEastAsia"/>
                <w:szCs w:val="18"/>
              </w:rPr>
            </w:pPr>
            <w:r>
              <w:rPr>
                <w:rFonts w:eastAsiaTheme="minorEastAsia" w:hint="eastAsia"/>
                <w:szCs w:val="18"/>
              </w:rPr>
              <w:t>M</w:t>
            </w:r>
          </w:p>
        </w:tc>
        <w:tc>
          <w:tcPr>
            <w:tcW w:w="1783" w:type="pct"/>
          </w:tcPr>
          <w:p w:rsidR="00715F8F" w:rsidRPr="00437B6F" w:rsidRDefault="00715F8F" w:rsidP="00EC0909">
            <w:pPr>
              <w:rPr>
                <w:rFonts w:eastAsiaTheme="minorEastAsia"/>
                <w:szCs w:val="18"/>
              </w:rPr>
            </w:pPr>
            <w:r>
              <w:rPr>
                <w:szCs w:val="18"/>
              </w:rPr>
              <w:t>OLT IP</w:t>
            </w:r>
            <w:r>
              <w:rPr>
                <w:rFonts w:ascii="宋体" w:eastAsia="宋体" w:hAnsi="宋体" w:cs="宋体" w:hint="eastAsia"/>
                <w:szCs w:val="18"/>
              </w:rPr>
              <w:t>地址或名称</w:t>
            </w:r>
          </w:p>
        </w:tc>
      </w:tr>
      <w:tr w:rsidR="00715F8F" w:rsidRPr="00EC0909" w:rsidTr="00715F8F">
        <w:tc>
          <w:tcPr>
            <w:tcW w:w="680" w:type="pct"/>
          </w:tcPr>
          <w:p w:rsidR="00715F8F" w:rsidRPr="00EC0909" w:rsidRDefault="00715F8F" w:rsidP="00EC0909">
            <w:pPr>
              <w:rPr>
                <w:szCs w:val="18"/>
              </w:rPr>
            </w:pPr>
            <w:r w:rsidRPr="00EC0909">
              <w:rPr>
                <w:szCs w:val="18"/>
              </w:rPr>
              <w:t>PONID</w:t>
            </w:r>
          </w:p>
        </w:tc>
        <w:tc>
          <w:tcPr>
            <w:tcW w:w="1021" w:type="pct"/>
          </w:tcPr>
          <w:p w:rsidR="00715F8F" w:rsidRPr="00EC0909" w:rsidRDefault="00715F8F" w:rsidP="00EC0909">
            <w:pPr>
              <w:rPr>
                <w:szCs w:val="18"/>
              </w:rPr>
            </w:pPr>
            <w:r w:rsidRPr="00EC0909">
              <w:rPr>
                <w:szCs w:val="18"/>
              </w:rPr>
              <w:t xml:space="preserve">OCTET STRING </w:t>
            </w:r>
          </w:p>
        </w:tc>
        <w:tc>
          <w:tcPr>
            <w:tcW w:w="1024" w:type="pct"/>
          </w:tcPr>
          <w:p w:rsidR="00715F8F" w:rsidRPr="00EC0909" w:rsidRDefault="00715F8F" w:rsidP="00EC0909">
            <w:pPr>
              <w:rPr>
                <w:szCs w:val="18"/>
              </w:rPr>
            </w:pPr>
            <w:r w:rsidRPr="00EC0909">
              <w:rPr>
                <w:szCs w:val="18"/>
              </w:rPr>
              <w:t>SIZE(128)</w:t>
            </w:r>
          </w:p>
          <w:p w:rsidR="00715F8F" w:rsidRPr="00EC0909" w:rsidRDefault="00715F8F" w:rsidP="00EC0909">
            <w:pPr>
              <w:rPr>
                <w:szCs w:val="18"/>
              </w:rPr>
            </w:pPr>
          </w:p>
        </w:tc>
        <w:tc>
          <w:tcPr>
            <w:tcW w:w="490" w:type="pct"/>
          </w:tcPr>
          <w:p w:rsidR="00715F8F" w:rsidRPr="00EC0909" w:rsidRDefault="00715F8F" w:rsidP="00715F8F">
            <w:pPr>
              <w:rPr>
                <w:szCs w:val="18"/>
              </w:rPr>
            </w:pPr>
            <w:r>
              <w:rPr>
                <w:rFonts w:eastAsiaTheme="minorEastAsia" w:hint="eastAsia"/>
                <w:szCs w:val="18"/>
              </w:rPr>
              <w:t>M</w:t>
            </w:r>
          </w:p>
        </w:tc>
        <w:tc>
          <w:tcPr>
            <w:tcW w:w="1783" w:type="pct"/>
          </w:tcPr>
          <w:p w:rsidR="00715F8F" w:rsidRPr="00EC0909" w:rsidRDefault="00715F8F" w:rsidP="00EC0909">
            <w:pPr>
              <w:rPr>
                <w:szCs w:val="18"/>
              </w:rPr>
            </w:pPr>
            <w:r w:rsidRPr="00715F8F">
              <w:rPr>
                <w:rFonts w:hint="eastAsia"/>
                <w:szCs w:val="18"/>
              </w:rPr>
              <w:t>PON</w:t>
            </w:r>
            <w:r w:rsidRPr="00715F8F">
              <w:rPr>
                <w:rFonts w:ascii="宋体" w:eastAsia="宋体" w:hAnsi="宋体" w:cs="宋体" w:hint="eastAsia"/>
                <w:szCs w:val="18"/>
              </w:rPr>
              <w:t>口定位信息。格式为</w:t>
            </w:r>
            <w:r w:rsidRPr="00715F8F">
              <w:rPr>
                <w:szCs w:val="18"/>
              </w:rPr>
              <w:t>“</w:t>
            </w:r>
            <w:r w:rsidRPr="00715F8F">
              <w:rPr>
                <w:rFonts w:ascii="宋体" w:eastAsia="宋体" w:hAnsi="宋体" w:cs="宋体" w:hint="eastAsia"/>
                <w:szCs w:val="18"/>
              </w:rPr>
              <w:t>机架</w:t>
            </w:r>
            <w:r w:rsidRPr="00715F8F">
              <w:rPr>
                <w:szCs w:val="18"/>
              </w:rPr>
              <w:t>-</w:t>
            </w:r>
            <w:r w:rsidRPr="00715F8F">
              <w:rPr>
                <w:rFonts w:ascii="宋体" w:eastAsia="宋体" w:hAnsi="宋体" w:cs="宋体" w:hint="eastAsia"/>
                <w:szCs w:val="18"/>
              </w:rPr>
              <w:t>框</w:t>
            </w:r>
            <w:r w:rsidRPr="00715F8F">
              <w:rPr>
                <w:szCs w:val="18"/>
              </w:rPr>
              <w:t>-</w:t>
            </w:r>
            <w:r w:rsidRPr="00715F8F">
              <w:rPr>
                <w:rFonts w:ascii="宋体" w:eastAsia="宋体" w:hAnsi="宋体" w:cs="宋体" w:hint="eastAsia"/>
                <w:szCs w:val="18"/>
              </w:rPr>
              <w:t>槽</w:t>
            </w:r>
            <w:r w:rsidRPr="00715F8F">
              <w:rPr>
                <w:szCs w:val="18"/>
              </w:rPr>
              <w:t>-</w:t>
            </w:r>
            <w:r w:rsidRPr="00715F8F">
              <w:rPr>
                <w:rFonts w:ascii="宋体" w:eastAsia="宋体" w:hAnsi="宋体" w:cs="宋体" w:hint="eastAsia"/>
                <w:szCs w:val="18"/>
              </w:rPr>
              <w:t>端口号</w:t>
            </w:r>
            <w:r w:rsidRPr="00715F8F">
              <w:rPr>
                <w:szCs w:val="18"/>
              </w:rPr>
              <w:t>”</w:t>
            </w:r>
            <w:r w:rsidRPr="00715F8F">
              <w:rPr>
                <w:rFonts w:ascii="宋体" w:eastAsia="宋体" w:hAnsi="宋体" w:cs="宋体" w:hint="eastAsia"/>
                <w:szCs w:val="18"/>
              </w:rPr>
              <w:t>，没有则使用</w:t>
            </w:r>
            <w:r w:rsidRPr="00715F8F">
              <w:rPr>
                <w:szCs w:val="18"/>
              </w:rPr>
              <w:t>NA</w:t>
            </w:r>
            <w:r w:rsidRPr="00715F8F">
              <w:rPr>
                <w:rFonts w:ascii="宋体" w:eastAsia="宋体" w:hAnsi="宋体" w:cs="宋体" w:hint="eastAsia"/>
                <w:szCs w:val="18"/>
              </w:rPr>
              <w:t>代替，如</w:t>
            </w:r>
            <w:r w:rsidRPr="00715F8F">
              <w:rPr>
                <w:szCs w:val="18"/>
              </w:rPr>
              <w:t>0</w:t>
            </w:r>
            <w:r w:rsidRPr="00715F8F">
              <w:rPr>
                <w:rFonts w:ascii="宋体" w:eastAsia="宋体" w:hAnsi="宋体" w:cs="宋体" w:hint="eastAsia"/>
                <w:szCs w:val="18"/>
              </w:rPr>
              <w:t>框</w:t>
            </w:r>
            <w:r w:rsidRPr="00715F8F">
              <w:rPr>
                <w:szCs w:val="18"/>
              </w:rPr>
              <w:t>0</w:t>
            </w:r>
            <w:r w:rsidRPr="00715F8F">
              <w:rPr>
                <w:rFonts w:ascii="宋体" w:eastAsia="宋体" w:hAnsi="宋体" w:cs="宋体" w:hint="eastAsia"/>
                <w:szCs w:val="18"/>
              </w:rPr>
              <w:t>槽</w:t>
            </w:r>
            <w:r w:rsidRPr="00715F8F">
              <w:rPr>
                <w:szCs w:val="18"/>
              </w:rPr>
              <w:t>0</w:t>
            </w:r>
            <w:r w:rsidRPr="00715F8F">
              <w:rPr>
                <w:rFonts w:ascii="宋体" w:eastAsia="宋体" w:hAnsi="宋体" w:cs="宋体" w:hint="eastAsia"/>
                <w:szCs w:val="18"/>
              </w:rPr>
              <w:t>端口为</w:t>
            </w:r>
            <w:r w:rsidRPr="00715F8F">
              <w:rPr>
                <w:szCs w:val="18"/>
              </w:rPr>
              <w:t>NA-0-0-0</w:t>
            </w:r>
            <w:r w:rsidRPr="00715F8F">
              <w:rPr>
                <w:rFonts w:ascii="宋体" w:eastAsia="宋体" w:hAnsi="宋体" w:cs="宋体" w:hint="eastAsia"/>
                <w:szCs w:val="18"/>
              </w:rPr>
              <w:t>。</w:t>
            </w:r>
          </w:p>
        </w:tc>
      </w:tr>
    </w:tbl>
    <w:p w:rsidR="00860274" w:rsidRPr="009E44FF" w:rsidRDefault="00860274" w:rsidP="00860274">
      <w:pPr>
        <w:spacing w:line="360" w:lineRule="auto"/>
        <w:rPr>
          <w:b/>
          <w:bCs/>
          <w:szCs w:val="21"/>
        </w:rPr>
      </w:pPr>
    </w:p>
    <w:p w:rsidR="00000000" w:rsidRDefault="00860274" w:rsidP="00CE4D8A">
      <w:pPr>
        <w:spacing w:beforeLines="50"/>
        <w:ind w:firstLine="420"/>
        <w:pPrChange w:id="387" w:author="CMDI-LVLIANGDONG" w:date="2015-07-22T10:29:00Z">
          <w:pPr>
            <w:spacing w:beforeLines="50"/>
            <w:ind w:firstLine="420"/>
          </w:pPr>
        </w:pPrChange>
      </w:pPr>
      <w:r w:rsidRPr="00931120">
        <w:t>响应格式</w:t>
      </w:r>
    </w:p>
    <w:p w:rsidR="00860274" w:rsidRPr="009E44FF" w:rsidRDefault="00860274"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000000" w:rsidRDefault="00860274" w:rsidP="00CE4D8A">
      <w:pPr>
        <w:spacing w:beforeLines="50"/>
        <w:ind w:firstLine="420"/>
        <w:pPrChange w:id="388" w:author="CMDI-LVLIANGDONG" w:date="2015-07-22T10:29:00Z">
          <w:pPr>
            <w:spacing w:beforeLines="50"/>
            <w:ind w:firstLine="420"/>
          </w:pPr>
        </w:pPrChange>
      </w:pPr>
      <w:r w:rsidRPr="00931120">
        <w:t>输出参数</w:t>
      </w:r>
    </w:p>
    <w:tbl>
      <w:tblPr>
        <w:tblStyle w:val="afffffd"/>
        <w:tblW w:w="8330" w:type="dxa"/>
        <w:tblLayout w:type="fixed"/>
        <w:tblLook w:val="01E0"/>
      </w:tblPr>
      <w:tblGrid>
        <w:gridCol w:w="1242"/>
        <w:gridCol w:w="1558"/>
        <w:gridCol w:w="1739"/>
        <w:gridCol w:w="1384"/>
        <w:gridCol w:w="2407"/>
      </w:tblGrid>
      <w:tr w:rsidR="00245EC5" w:rsidRPr="00EC0909" w:rsidTr="00245EC5">
        <w:trPr>
          <w:cnfStyle w:val="100000000000"/>
        </w:trPr>
        <w:tc>
          <w:tcPr>
            <w:tcW w:w="745" w:type="pct"/>
          </w:tcPr>
          <w:p w:rsidR="00245EC5" w:rsidRPr="00EC0909" w:rsidRDefault="00245EC5" w:rsidP="00EC0909">
            <w:pPr>
              <w:rPr>
                <w:szCs w:val="18"/>
              </w:rPr>
            </w:pPr>
            <w:r w:rsidRPr="00EC0909">
              <w:rPr>
                <w:szCs w:val="18"/>
              </w:rPr>
              <w:t>参数名称</w:t>
            </w:r>
          </w:p>
        </w:tc>
        <w:tc>
          <w:tcPr>
            <w:tcW w:w="935" w:type="pct"/>
          </w:tcPr>
          <w:p w:rsidR="00245EC5" w:rsidRPr="00EC0909" w:rsidRDefault="00245EC5" w:rsidP="00EC0909">
            <w:pPr>
              <w:rPr>
                <w:szCs w:val="18"/>
              </w:rPr>
            </w:pPr>
            <w:r w:rsidRPr="00EC0909">
              <w:rPr>
                <w:szCs w:val="18"/>
              </w:rPr>
              <w:t>数据类型</w:t>
            </w:r>
          </w:p>
        </w:tc>
        <w:tc>
          <w:tcPr>
            <w:tcW w:w="1044" w:type="pct"/>
          </w:tcPr>
          <w:p w:rsidR="00245EC5" w:rsidRPr="00EC0909" w:rsidRDefault="00245EC5" w:rsidP="00EC0909">
            <w:pPr>
              <w:rPr>
                <w:szCs w:val="18"/>
              </w:rPr>
            </w:pPr>
            <w:r w:rsidRPr="00EC0909">
              <w:rPr>
                <w:szCs w:val="18"/>
              </w:rPr>
              <w:t>取值范围</w:t>
            </w:r>
          </w:p>
        </w:tc>
        <w:tc>
          <w:tcPr>
            <w:tcW w:w="831" w:type="pct"/>
          </w:tcPr>
          <w:p w:rsidR="00245EC5" w:rsidRPr="00245EC5" w:rsidRDefault="00245EC5" w:rsidP="00EC0909">
            <w:pPr>
              <w:rPr>
                <w:rFonts w:eastAsiaTheme="minorEastAsia"/>
                <w:szCs w:val="18"/>
              </w:rPr>
            </w:pPr>
            <w:r>
              <w:rPr>
                <w:rFonts w:eastAsiaTheme="minorEastAsia" w:hint="eastAsia"/>
                <w:szCs w:val="18"/>
              </w:rPr>
              <w:t>限定</w:t>
            </w:r>
          </w:p>
        </w:tc>
        <w:tc>
          <w:tcPr>
            <w:tcW w:w="1446" w:type="pct"/>
          </w:tcPr>
          <w:p w:rsidR="00245EC5" w:rsidRPr="00EC0909" w:rsidRDefault="00245EC5" w:rsidP="00EC0909">
            <w:pPr>
              <w:rPr>
                <w:szCs w:val="18"/>
              </w:rPr>
            </w:pPr>
            <w:r w:rsidRPr="00EC0909">
              <w:rPr>
                <w:szCs w:val="18"/>
              </w:rPr>
              <w:t>参数说明</w:t>
            </w:r>
          </w:p>
        </w:tc>
      </w:tr>
      <w:tr w:rsidR="00245EC5" w:rsidRPr="00EC0909" w:rsidTr="00245EC5">
        <w:tc>
          <w:tcPr>
            <w:tcW w:w="745" w:type="pct"/>
          </w:tcPr>
          <w:p w:rsidR="00245EC5" w:rsidRPr="00EC0909" w:rsidRDefault="00245EC5" w:rsidP="00EC0909">
            <w:pPr>
              <w:rPr>
                <w:szCs w:val="18"/>
              </w:rPr>
            </w:pPr>
            <w:r w:rsidRPr="00EC0909">
              <w:rPr>
                <w:szCs w:val="18"/>
              </w:rPr>
              <w:t>AdminState</w:t>
            </w:r>
          </w:p>
        </w:tc>
        <w:tc>
          <w:tcPr>
            <w:tcW w:w="935" w:type="pct"/>
          </w:tcPr>
          <w:p w:rsidR="00245EC5" w:rsidRPr="00EC0909" w:rsidRDefault="00245EC5" w:rsidP="00EC0909">
            <w:pPr>
              <w:rPr>
                <w:szCs w:val="18"/>
              </w:rPr>
            </w:pPr>
            <w:r w:rsidRPr="00EC0909">
              <w:rPr>
                <w:szCs w:val="18"/>
              </w:rPr>
              <w:t>OCTET STRING</w:t>
            </w:r>
          </w:p>
        </w:tc>
        <w:tc>
          <w:tcPr>
            <w:tcW w:w="1044" w:type="pct"/>
          </w:tcPr>
          <w:p w:rsidR="00245EC5" w:rsidRPr="00EC0909" w:rsidRDefault="00245EC5" w:rsidP="00EC0909">
            <w:pPr>
              <w:rPr>
                <w:szCs w:val="18"/>
              </w:rPr>
            </w:pPr>
            <w:r w:rsidRPr="00EC0909">
              <w:rPr>
                <w:szCs w:val="18"/>
              </w:rPr>
              <w:t>UP</w:t>
            </w:r>
          </w:p>
          <w:p w:rsidR="00245EC5" w:rsidRPr="00EC0909" w:rsidRDefault="00245EC5" w:rsidP="00EC0909">
            <w:pPr>
              <w:rPr>
                <w:szCs w:val="18"/>
              </w:rPr>
            </w:pPr>
            <w:r w:rsidRPr="00EC0909">
              <w:rPr>
                <w:szCs w:val="18"/>
              </w:rPr>
              <w:t>DOWN</w:t>
            </w:r>
          </w:p>
        </w:tc>
        <w:tc>
          <w:tcPr>
            <w:tcW w:w="831" w:type="pct"/>
          </w:tcPr>
          <w:p w:rsidR="00245EC5" w:rsidRPr="00245EC5" w:rsidRDefault="00245EC5" w:rsidP="00EC0909">
            <w:pPr>
              <w:rPr>
                <w:rFonts w:eastAsiaTheme="minorEastAsia"/>
                <w:szCs w:val="18"/>
              </w:rPr>
            </w:pPr>
            <w:r>
              <w:rPr>
                <w:rFonts w:eastAsiaTheme="minorEastAsia" w:hint="eastAsia"/>
                <w:szCs w:val="18"/>
              </w:rPr>
              <w:t>M</w:t>
            </w:r>
          </w:p>
        </w:tc>
        <w:tc>
          <w:tcPr>
            <w:tcW w:w="1446" w:type="pct"/>
          </w:tcPr>
          <w:p w:rsidR="00245EC5" w:rsidRDefault="00245EC5" w:rsidP="00EC0909">
            <w:pPr>
              <w:rPr>
                <w:rFonts w:eastAsiaTheme="minorEastAsia"/>
                <w:szCs w:val="18"/>
              </w:rPr>
            </w:pPr>
            <w:r w:rsidRPr="00EC0909">
              <w:rPr>
                <w:szCs w:val="18"/>
              </w:rPr>
              <w:t>管理状态</w:t>
            </w:r>
          </w:p>
          <w:p w:rsidR="00245EC5" w:rsidRPr="00273885" w:rsidRDefault="00245EC5" w:rsidP="00273885">
            <w:pPr>
              <w:rPr>
                <w:rFonts w:eastAsiaTheme="minorEastAsia"/>
                <w:szCs w:val="18"/>
              </w:rPr>
            </w:pPr>
            <w:r w:rsidRPr="00273885">
              <w:rPr>
                <w:rFonts w:eastAsiaTheme="minorEastAsia" w:hint="eastAsia"/>
                <w:szCs w:val="18"/>
              </w:rPr>
              <w:t>UP</w:t>
            </w:r>
            <w:r w:rsidRPr="00273885">
              <w:rPr>
                <w:rFonts w:eastAsiaTheme="minorEastAsia" w:hint="eastAsia"/>
                <w:szCs w:val="18"/>
              </w:rPr>
              <w:t>：激活</w:t>
            </w:r>
          </w:p>
          <w:p w:rsidR="00245EC5" w:rsidRPr="00273885" w:rsidRDefault="00245EC5" w:rsidP="00273885">
            <w:pPr>
              <w:rPr>
                <w:rFonts w:eastAsiaTheme="minorEastAsia"/>
                <w:szCs w:val="18"/>
              </w:rPr>
            </w:pPr>
            <w:r w:rsidRPr="00273885">
              <w:rPr>
                <w:rFonts w:eastAsiaTheme="minorEastAsia" w:hint="eastAsia"/>
                <w:szCs w:val="18"/>
              </w:rPr>
              <w:t>DOWN</w:t>
            </w:r>
            <w:r w:rsidRPr="00273885">
              <w:rPr>
                <w:rFonts w:eastAsiaTheme="minorEastAsia" w:hint="eastAsia"/>
                <w:szCs w:val="18"/>
              </w:rPr>
              <w:t>：去激活</w:t>
            </w:r>
          </w:p>
        </w:tc>
      </w:tr>
      <w:tr w:rsidR="00245EC5" w:rsidRPr="00EC0909" w:rsidTr="00245EC5">
        <w:tc>
          <w:tcPr>
            <w:tcW w:w="745" w:type="pct"/>
          </w:tcPr>
          <w:p w:rsidR="00245EC5" w:rsidRPr="00EC0909" w:rsidRDefault="00245EC5" w:rsidP="00EC0909">
            <w:pPr>
              <w:rPr>
                <w:szCs w:val="18"/>
              </w:rPr>
            </w:pPr>
            <w:r w:rsidRPr="00EC0909">
              <w:rPr>
                <w:szCs w:val="18"/>
              </w:rPr>
              <w:t>OperState</w:t>
            </w:r>
          </w:p>
        </w:tc>
        <w:tc>
          <w:tcPr>
            <w:tcW w:w="935" w:type="pct"/>
          </w:tcPr>
          <w:p w:rsidR="00245EC5" w:rsidRPr="00EC0909" w:rsidRDefault="00245EC5" w:rsidP="00EC0909">
            <w:pPr>
              <w:rPr>
                <w:szCs w:val="18"/>
              </w:rPr>
            </w:pPr>
            <w:r w:rsidRPr="00EC0909">
              <w:rPr>
                <w:szCs w:val="18"/>
              </w:rPr>
              <w:t>OCTET STRING</w:t>
            </w:r>
          </w:p>
        </w:tc>
        <w:tc>
          <w:tcPr>
            <w:tcW w:w="1044" w:type="pct"/>
          </w:tcPr>
          <w:p w:rsidR="00245EC5" w:rsidRPr="00EC0909" w:rsidRDefault="00245EC5" w:rsidP="00EC0909">
            <w:pPr>
              <w:rPr>
                <w:szCs w:val="18"/>
              </w:rPr>
            </w:pPr>
            <w:r w:rsidRPr="00EC0909">
              <w:rPr>
                <w:szCs w:val="18"/>
              </w:rPr>
              <w:t>UP</w:t>
            </w:r>
          </w:p>
          <w:p w:rsidR="00245EC5" w:rsidRPr="00EC0909" w:rsidRDefault="00245EC5" w:rsidP="00EC0909">
            <w:pPr>
              <w:rPr>
                <w:szCs w:val="18"/>
              </w:rPr>
            </w:pPr>
            <w:r w:rsidRPr="00EC0909">
              <w:rPr>
                <w:szCs w:val="18"/>
              </w:rPr>
              <w:t>DOWN</w:t>
            </w:r>
          </w:p>
        </w:tc>
        <w:tc>
          <w:tcPr>
            <w:tcW w:w="831" w:type="pct"/>
          </w:tcPr>
          <w:p w:rsidR="00245EC5" w:rsidRPr="00EC0909" w:rsidRDefault="00245EC5" w:rsidP="00EC0909">
            <w:pPr>
              <w:rPr>
                <w:szCs w:val="18"/>
              </w:rPr>
            </w:pPr>
            <w:r>
              <w:rPr>
                <w:rFonts w:eastAsiaTheme="minorEastAsia" w:hint="eastAsia"/>
                <w:szCs w:val="18"/>
              </w:rPr>
              <w:t>M</w:t>
            </w:r>
          </w:p>
        </w:tc>
        <w:tc>
          <w:tcPr>
            <w:tcW w:w="1446" w:type="pct"/>
          </w:tcPr>
          <w:p w:rsidR="00245EC5" w:rsidRDefault="00245EC5" w:rsidP="00EC0909">
            <w:pPr>
              <w:rPr>
                <w:rFonts w:eastAsiaTheme="minorEastAsia"/>
                <w:szCs w:val="18"/>
              </w:rPr>
            </w:pPr>
            <w:r w:rsidRPr="00EC0909">
              <w:rPr>
                <w:szCs w:val="18"/>
              </w:rPr>
              <w:t>运行状态</w:t>
            </w:r>
          </w:p>
          <w:p w:rsidR="00245EC5" w:rsidRPr="000B16BC" w:rsidRDefault="00245EC5" w:rsidP="000B16BC">
            <w:pPr>
              <w:rPr>
                <w:rFonts w:eastAsiaTheme="minorEastAsia"/>
                <w:szCs w:val="18"/>
              </w:rPr>
            </w:pPr>
            <w:r w:rsidRPr="000B16BC">
              <w:rPr>
                <w:rFonts w:eastAsiaTheme="minorEastAsia" w:hint="eastAsia"/>
                <w:szCs w:val="18"/>
              </w:rPr>
              <w:t>UP</w:t>
            </w:r>
            <w:r w:rsidRPr="000B16BC">
              <w:rPr>
                <w:rFonts w:eastAsiaTheme="minorEastAsia" w:hint="eastAsia"/>
                <w:szCs w:val="18"/>
              </w:rPr>
              <w:t>：在线</w:t>
            </w:r>
          </w:p>
          <w:p w:rsidR="00245EC5" w:rsidRPr="000B16BC" w:rsidRDefault="00245EC5" w:rsidP="00EC0909">
            <w:pPr>
              <w:rPr>
                <w:rFonts w:eastAsiaTheme="minorEastAsia"/>
                <w:szCs w:val="18"/>
              </w:rPr>
            </w:pPr>
            <w:r w:rsidRPr="000B16BC">
              <w:rPr>
                <w:rFonts w:eastAsiaTheme="minorEastAsia" w:hint="eastAsia"/>
                <w:szCs w:val="18"/>
              </w:rPr>
              <w:t>DOWN</w:t>
            </w:r>
            <w:r w:rsidRPr="000B16BC">
              <w:rPr>
                <w:rFonts w:eastAsiaTheme="minorEastAsia" w:hint="eastAsia"/>
                <w:szCs w:val="18"/>
              </w:rPr>
              <w:t>：离线</w:t>
            </w:r>
          </w:p>
        </w:tc>
      </w:tr>
    </w:tbl>
    <w:p w:rsidR="00FA6C61" w:rsidRPr="009E44FF" w:rsidRDefault="00FA6C61" w:rsidP="00860274">
      <w:pPr>
        <w:pStyle w:val="07411"/>
        <w:ind w:leftChars="95" w:left="199" w:right="210"/>
        <w:rPr>
          <w:rFonts w:cs="Times New Roman"/>
        </w:rPr>
      </w:pPr>
    </w:p>
    <w:p w:rsidR="00F319C8" w:rsidRPr="00B05DB9" w:rsidRDefault="00F319C8" w:rsidP="00B05DB9">
      <w:pPr>
        <w:pStyle w:val="TimesNewRoman050"/>
        <w:ind w:left="0"/>
        <w:rPr>
          <w:rFonts w:cs="Times New Roman"/>
        </w:rPr>
      </w:pPr>
      <w:bookmarkStart w:id="389" w:name="_Toc422211161"/>
      <w:r w:rsidRPr="00B05DB9">
        <w:rPr>
          <w:rFonts w:cs="Times New Roman"/>
        </w:rPr>
        <w:t>OLT PON</w:t>
      </w:r>
      <w:r w:rsidRPr="00B05DB9">
        <w:rPr>
          <w:rFonts w:cs="Times New Roman"/>
        </w:rPr>
        <w:t>口</w:t>
      </w:r>
      <w:r w:rsidRPr="00B05DB9">
        <w:rPr>
          <w:rFonts w:cs="Times New Roman"/>
        </w:rPr>
        <w:t>VLAN</w:t>
      </w:r>
      <w:r w:rsidRPr="00B05DB9">
        <w:rPr>
          <w:rFonts w:cs="Times New Roman"/>
        </w:rPr>
        <w:t>配置</w:t>
      </w:r>
      <w:bookmarkEnd w:id="389"/>
    </w:p>
    <w:p w:rsidR="00860274" w:rsidRPr="00931120" w:rsidRDefault="00860274" w:rsidP="00CE4D8A">
      <w:pPr>
        <w:spacing w:beforeLines="50"/>
        <w:ind w:firstLine="420"/>
      </w:pPr>
      <w:r w:rsidRPr="00931120">
        <w:t>功能描述</w:t>
      </w:r>
    </w:p>
    <w:p w:rsidR="00860274" w:rsidRPr="009E44FF" w:rsidRDefault="00860274" w:rsidP="00FF3114">
      <w:pPr>
        <w:spacing w:line="360" w:lineRule="auto"/>
        <w:ind w:left="420" w:firstLine="420"/>
        <w:rPr>
          <w:szCs w:val="21"/>
        </w:rPr>
      </w:pPr>
      <w:r w:rsidRPr="009E44FF">
        <w:rPr>
          <w:szCs w:val="21"/>
        </w:rPr>
        <w:t>该命令用于配置</w:t>
      </w:r>
      <w:r w:rsidRPr="009E44FF">
        <w:rPr>
          <w:szCs w:val="21"/>
        </w:rPr>
        <w:t xml:space="preserve"> OLT PON</w:t>
      </w:r>
      <w:r w:rsidRPr="009E44FF">
        <w:rPr>
          <w:szCs w:val="21"/>
        </w:rPr>
        <w:t>端口</w:t>
      </w:r>
      <w:r w:rsidRPr="009E44FF">
        <w:rPr>
          <w:szCs w:val="21"/>
        </w:rPr>
        <w:t>VLAN</w:t>
      </w:r>
      <w:r w:rsidRPr="009E44FF">
        <w:rPr>
          <w:szCs w:val="21"/>
        </w:rPr>
        <w:t>信息。</w:t>
      </w:r>
    </w:p>
    <w:p w:rsidR="00860274" w:rsidRPr="009E44FF" w:rsidRDefault="00860274" w:rsidP="00FF3114">
      <w:pPr>
        <w:spacing w:line="360" w:lineRule="auto"/>
        <w:ind w:left="420" w:firstLine="420"/>
        <w:rPr>
          <w:szCs w:val="21"/>
        </w:rPr>
      </w:pPr>
      <w:r w:rsidRPr="009E44FF">
        <w:rPr>
          <w:szCs w:val="21"/>
        </w:rPr>
        <w:t>注：对于在</w:t>
      </w:r>
      <w:r w:rsidRPr="009E44FF">
        <w:rPr>
          <w:szCs w:val="21"/>
        </w:rPr>
        <w:t>OLT</w:t>
      </w:r>
      <w:r w:rsidRPr="009E44FF">
        <w:rPr>
          <w:szCs w:val="21"/>
        </w:rPr>
        <w:t>上实现用户</w:t>
      </w:r>
      <w:r w:rsidRPr="009E44FF">
        <w:rPr>
          <w:szCs w:val="21"/>
        </w:rPr>
        <w:t>VLAN</w:t>
      </w:r>
      <w:r w:rsidRPr="009E44FF">
        <w:rPr>
          <w:szCs w:val="21"/>
        </w:rPr>
        <w:t>与</w:t>
      </w:r>
      <w:r w:rsidRPr="009E44FF">
        <w:rPr>
          <w:szCs w:val="21"/>
        </w:rPr>
        <w:t>CVLAN</w:t>
      </w:r>
      <w:r w:rsidRPr="009E44FF">
        <w:rPr>
          <w:szCs w:val="21"/>
        </w:rPr>
        <w:t>的切换：需要</w:t>
      </w:r>
      <w:r w:rsidRPr="009E44FF">
        <w:rPr>
          <w:szCs w:val="21"/>
        </w:rPr>
        <w:t>OLT PON</w:t>
      </w:r>
      <w:r w:rsidRPr="009E44FF">
        <w:rPr>
          <w:szCs w:val="21"/>
        </w:rPr>
        <w:t>端口</w:t>
      </w:r>
      <w:r w:rsidRPr="009E44FF">
        <w:rPr>
          <w:szCs w:val="21"/>
        </w:rPr>
        <w:t>VLAN</w:t>
      </w:r>
      <w:r w:rsidRPr="009E44FF">
        <w:rPr>
          <w:szCs w:val="21"/>
        </w:rPr>
        <w:t>配置接口与</w:t>
      </w:r>
      <w:r w:rsidRPr="009E44FF">
        <w:rPr>
          <w:szCs w:val="21"/>
        </w:rPr>
        <w:t>ONU LAN</w:t>
      </w:r>
      <w:r w:rsidRPr="009E44FF">
        <w:rPr>
          <w:szCs w:val="21"/>
        </w:rPr>
        <w:t>端口属性配置接口配合使用，在</w:t>
      </w:r>
      <w:r w:rsidRPr="009E44FF">
        <w:rPr>
          <w:szCs w:val="21"/>
        </w:rPr>
        <w:t>SFU</w:t>
      </w:r>
      <w:r w:rsidRPr="009E44FF">
        <w:rPr>
          <w:szCs w:val="21"/>
        </w:rPr>
        <w:t>上对用户</w:t>
      </w:r>
      <w:r w:rsidRPr="009E44FF">
        <w:rPr>
          <w:szCs w:val="21"/>
        </w:rPr>
        <w:t>VLAN</w:t>
      </w:r>
      <w:r w:rsidRPr="009E44FF">
        <w:rPr>
          <w:szCs w:val="21"/>
        </w:rPr>
        <w:t>透传，在</w:t>
      </w:r>
      <w:r w:rsidRPr="009E44FF">
        <w:rPr>
          <w:szCs w:val="21"/>
        </w:rPr>
        <w:t>OLT</w:t>
      </w:r>
      <w:r w:rsidRPr="009E44FF">
        <w:rPr>
          <w:szCs w:val="21"/>
        </w:rPr>
        <w:t>对用户</w:t>
      </w:r>
      <w:r w:rsidRPr="009E44FF">
        <w:rPr>
          <w:szCs w:val="21"/>
        </w:rPr>
        <w:t>VLAN</w:t>
      </w:r>
      <w:r w:rsidRPr="009E44FF">
        <w:rPr>
          <w:szCs w:val="21"/>
        </w:rPr>
        <w:t>与</w:t>
      </w:r>
      <w:r w:rsidRPr="009E44FF">
        <w:rPr>
          <w:szCs w:val="21"/>
        </w:rPr>
        <w:t>CVLAN</w:t>
      </w:r>
      <w:r w:rsidRPr="009E44FF">
        <w:rPr>
          <w:szCs w:val="21"/>
        </w:rPr>
        <w:t>的切换。</w:t>
      </w:r>
    </w:p>
    <w:p w:rsidR="00860274" w:rsidRPr="009E44FF" w:rsidRDefault="00860274" w:rsidP="00860274">
      <w:pPr>
        <w:rPr>
          <w:szCs w:val="21"/>
        </w:rPr>
      </w:pPr>
    </w:p>
    <w:p w:rsidR="00860274" w:rsidRPr="00931120" w:rsidRDefault="00860274" w:rsidP="00CE4D8A">
      <w:pPr>
        <w:spacing w:beforeLines="50"/>
        <w:ind w:firstLine="420"/>
      </w:pPr>
      <w:r w:rsidRPr="00931120">
        <w:t>命令格式</w:t>
      </w:r>
    </w:p>
    <w:p w:rsidR="00860274" w:rsidRPr="009E44FF" w:rsidRDefault="00860274" w:rsidP="00FF3114">
      <w:pPr>
        <w:spacing w:line="360" w:lineRule="auto"/>
        <w:ind w:left="420" w:firstLine="420"/>
        <w:rPr>
          <w:szCs w:val="21"/>
        </w:rPr>
      </w:pPr>
      <w:r w:rsidRPr="009E44FF">
        <w:rPr>
          <w:szCs w:val="21"/>
        </w:rPr>
        <w:t>ADD-PONVLAN::OLTID=olt-name,PONID=ponport_location,ONUIDTYPE=onuid-type,ONUID=onu-index:CTAG::[SVLAN=outer vlan,]CVLAN=Inner vlan[,UV=user-vlan][,SCOS=outer qos][,CCOS=inner qos]</w:t>
      </w:r>
      <w:r w:rsidR="00485C92" w:rsidRPr="009E44FF">
        <w:rPr>
          <w:szCs w:val="21"/>
        </w:rPr>
        <w:t>;</w:t>
      </w:r>
    </w:p>
    <w:p w:rsidR="00860274" w:rsidRPr="00931120" w:rsidRDefault="00860274" w:rsidP="00CE4D8A">
      <w:pPr>
        <w:spacing w:beforeLines="50"/>
        <w:ind w:firstLine="420"/>
      </w:pPr>
      <w:r w:rsidRPr="00931120">
        <w:t>输入参数</w:t>
      </w:r>
    </w:p>
    <w:tbl>
      <w:tblPr>
        <w:tblStyle w:val="afffffd"/>
        <w:tblW w:w="8924" w:type="dxa"/>
        <w:tblLayout w:type="fixed"/>
        <w:tblLook w:val="01E0"/>
      </w:tblPr>
      <w:tblGrid>
        <w:gridCol w:w="1407"/>
        <w:gridCol w:w="1562"/>
        <w:gridCol w:w="1703"/>
        <w:gridCol w:w="925"/>
        <w:gridCol w:w="3327"/>
      </w:tblGrid>
      <w:tr w:rsidR="00715F8F" w:rsidRPr="00EC0909" w:rsidTr="00715F8F">
        <w:trPr>
          <w:cnfStyle w:val="100000000000"/>
        </w:trPr>
        <w:tc>
          <w:tcPr>
            <w:tcW w:w="788" w:type="pct"/>
          </w:tcPr>
          <w:p w:rsidR="00715F8F" w:rsidRPr="00EC0909" w:rsidRDefault="00715F8F" w:rsidP="00EC0909">
            <w:pPr>
              <w:rPr>
                <w:szCs w:val="18"/>
              </w:rPr>
            </w:pPr>
            <w:r w:rsidRPr="00EC0909">
              <w:rPr>
                <w:rFonts w:ascii="宋体" w:eastAsia="宋体" w:hAnsi="宋体" w:cs="宋体" w:hint="eastAsia"/>
                <w:szCs w:val="18"/>
              </w:rPr>
              <w:lastRenderedPageBreak/>
              <w:t>参数名称</w:t>
            </w:r>
          </w:p>
        </w:tc>
        <w:tc>
          <w:tcPr>
            <w:tcW w:w="875" w:type="pct"/>
          </w:tcPr>
          <w:p w:rsidR="00715F8F" w:rsidRPr="00EC0909" w:rsidRDefault="00715F8F" w:rsidP="00EC0909">
            <w:pPr>
              <w:rPr>
                <w:szCs w:val="18"/>
              </w:rPr>
            </w:pPr>
            <w:r w:rsidRPr="00EC0909">
              <w:rPr>
                <w:rFonts w:ascii="宋体" w:eastAsia="宋体" w:hAnsi="宋体" w:cs="宋体" w:hint="eastAsia"/>
                <w:szCs w:val="18"/>
              </w:rPr>
              <w:t>数据类型</w:t>
            </w:r>
          </w:p>
        </w:tc>
        <w:tc>
          <w:tcPr>
            <w:tcW w:w="954" w:type="pct"/>
          </w:tcPr>
          <w:p w:rsidR="00715F8F" w:rsidRPr="00EC0909" w:rsidRDefault="00715F8F" w:rsidP="00EC0909">
            <w:pPr>
              <w:rPr>
                <w:szCs w:val="18"/>
              </w:rPr>
            </w:pPr>
            <w:r w:rsidRPr="00EC0909">
              <w:rPr>
                <w:rFonts w:ascii="宋体" w:eastAsia="宋体" w:hAnsi="宋体" w:cs="宋体" w:hint="eastAsia"/>
                <w:szCs w:val="18"/>
              </w:rPr>
              <w:t>取值范围</w:t>
            </w:r>
          </w:p>
        </w:tc>
        <w:tc>
          <w:tcPr>
            <w:tcW w:w="518" w:type="pct"/>
          </w:tcPr>
          <w:p w:rsidR="00715F8F" w:rsidRPr="000B3A1D" w:rsidRDefault="00715F8F" w:rsidP="00715F8F">
            <w:pPr>
              <w:rPr>
                <w:rFonts w:eastAsiaTheme="minorEastAsia"/>
                <w:szCs w:val="18"/>
              </w:rPr>
            </w:pPr>
            <w:r>
              <w:rPr>
                <w:rFonts w:eastAsiaTheme="minorEastAsia" w:hint="eastAsia"/>
                <w:szCs w:val="18"/>
              </w:rPr>
              <w:t>限定</w:t>
            </w:r>
          </w:p>
        </w:tc>
        <w:tc>
          <w:tcPr>
            <w:tcW w:w="1864" w:type="pct"/>
          </w:tcPr>
          <w:p w:rsidR="00715F8F" w:rsidRPr="00EC0909" w:rsidRDefault="00715F8F" w:rsidP="00EC0909">
            <w:pPr>
              <w:rPr>
                <w:szCs w:val="18"/>
              </w:rPr>
            </w:pPr>
            <w:r w:rsidRPr="00EC0909">
              <w:rPr>
                <w:rFonts w:ascii="宋体" w:eastAsia="宋体" w:hAnsi="宋体" w:cs="宋体" w:hint="eastAsia"/>
                <w:szCs w:val="18"/>
              </w:rPr>
              <w:t>参数说明</w:t>
            </w:r>
          </w:p>
        </w:tc>
      </w:tr>
      <w:tr w:rsidR="00715F8F" w:rsidRPr="00EC0909" w:rsidTr="00715F8F">
        <w:tc>
          <w:tcPr>
            <w:tcW w:w="788" w:type="pct"/>
          </w:tcPr>
          <w:p w:rsidR="00715F8F" w:rsidRPr="00EC0909" w:rsidRDefault="00715F8F" w:rsidP="00EC0909">
            <w:pPr>
              <w:rPr>
                <w:szCs w:val="18"/>
              </w:rPr>
            </w:pPr>
            <w:r w:rsidRPr="00EC0909">
              <w:rPr>
                <w:szCs w:val="18"/>
              </w:rPr>
              <w:t>OLTID</w:t>
            </w:r>
          </w:p>
        </w:tc>
        <w:tc>
          <w:tcPr>
            <w:tcW w:w="875" w:type="pct"/>
          </w:tcPr>
          <w:p w:rsidR="00715F8F" w:rsidRPr="00EC0909" w:rsidRDefault="00715F8F" w:rsidP="00EC0909">
            <w:pPr>
              <w:rPr>
                <w:szCs w:val="18"/>
              </w:rPr>
            </w:pPr>
            <w:r w:rsidRPr="00EC0909">
              <w:rPr>
                <w:szCs w:val="18"/>
              </w:rPr>
              <w:t>OCTET STRING</w:t>
            </w:r>
          </w:p>
        </w:tc>
        <w:tc>
          <w:tcPr>
            <w:tcW w:w="954" w:type="pct"/>
          </w:tcPr>
          <w:p w:rsidR="00715F8F" w:rsidRPr="00EC0909" w:rsidRDefault="00715F8F" w:rsidP="00EC0909">
            <w:pPr>
              <w:rPr>
                <w:szCs w:val="18"/>
              </w:rPr>
            </w:pPr>
            <w:r w:rsidRPr="00EC0909">
              <w:rPr>
                <w:szCs w:val="18"/>
              </w:rPr>
              <w:t>SIZE(128)</w:t>
            </w:r>
          </w:p>
        </w:tc>
        <w:tc>
          <w:tcPr>
            <w:tcW w:w="518" w:type="pct"/>
          </w:tcPr>
          <w:p w:rsidR="00715F8F" w:rsidRPr="000B3A1D" w:rsidRDefault="00715F8F" w:rsidP="00715F8F">
            <w:pPr>
              <w:rPr>
                <w:rFonts w:eastAsiaTheme="minorEastAsia"/>
                <w:szCs w:val="18"/>
              </w:rPr>
            </w:pPr>
            <w:r>
              <w:rPr>
                <w:rFonts w:eastAsiaTheme="minorEastAsia" w:hint="eastAsia"/>
                <w:szCs w:val="18"/>
              </w:rPr>
              <w:t>M</w:t>
            </w:r>
          </w:p>
        </w:tc>
        <w:tc>
          <w:tcPr>
            <w:tcW w:w="1864" w:type="pct"/>
          </w:tcPr>
          <w:p w:rsidR="00715F8F" w:rsidRPr="00EC0909" w:rsidRDefault="00715F8F" w:rsidP="00EC0909">
            <w:pPr>
              <w:rPr>
                <w:szCs w:val="18"/>
              </w:rPr>
            </w:pPr>
            <w:r w:rsidRPr="00EC0909">
              <w:rPr>
                <w:szCs w:val="18"/>
              </w:rPr>
              <w:t>OLT IP</w:t>
            </w:r>
            <w:r w:rsidRPr="00EC0909">
              <w:rPr>
                <w:rFonts w:ascii="宋体" w:eastAsia="宋体" w:hAnsi="宋体" w:cs="宋体" w:hint="eastAsia"/>
                <w:szCs w:val="18"/>
              </w:rPr>
              <w:t>地址或名称</w:t>
            </w:r>
          </w:p>
        </w:tc>
      </w:tr>
      <w:tr w:rsidR="00715F8F" w:rsidRPr="00EC0909" w:rsidTr="00715F8F">
        <w:tc>
          <w:tcPr>
            <w:tcW w:w="788" w:type="pct"/>
          </w:tcPr>
          <w:p w:rsidR="00715F8F" w:rsidRPr="00EC0909" w:rsidRDefault="00715F8F" w:rsidP="00EC0909">
            <w:pPr>
              <w:rPr>
                <w:szCs w:val="18"/>
              </w:rPr>
            </w:pPr>
            <w:r w:rsidRPr="00EC0909">
              <w:rPr>
                <w:szCs w:val="18"/>
              </w:rPr>
              <w:t>PONID</w:t>
            </w:r>
          </w:p>
        </w:tc>
        <w:tc>
          <w:tcPr>
            <w:tcW w:w="875" w:type="pct"/>
          </w:tcPr>
          <w:p w:rsidR="00715F8F" w:rsidRPr="00EC0909" w:rsidRDefault="00715F8F" w:rsidP="00EC0909">
            <w:pPr>
              <w:rPr>
                <w:szCs w:val="18"/>
              </w:rPr>
            </w:pPr>
            <w:r w:rsidRPr="00EC0909">
              <w:rPr>
                <w:szCs w:val="18"/>
              </w:rPr>
              <w:t xml:space="preserve">OCTET STRING </w:t>
            </w:r>
          </w:p>
        </w:tc>
        <w:tc>
          <w:tcPr>
            <w:tcW w:w="954" w:type="pct"/>
          </w:tcPr>
          <w:p w:rsidR="00715F8F" w:rsidRPr="00EC0909" w:rsidRDefault="00715F8F" w:rsidP="00EC0909">
            <w:pPr>
              <w:rPr>
                <w:szCs w:val="18"/>
              </w:rPr>
            </w:pPr>
            <w:r w:rsidRPr="00EC0909">
              <w:rPr>
                <w:szCs w:val="18"/>
              </w:rPr>
              <w:t>SIZE(128)</w:t>
            </w:r>
          </w:p>
          <w:p w:rsidR="00715F8F" w:rsidRPr="00EC0909" w:rsidRDefault="00715F8F" w:rsidP="00EC0909">
            <w:pPr>
              <w:rPr>
                <w:szCs w:val="18"/>
              </w:rPr>
            </w:pPr>
          </w:p>
        </w:tc>
        <w:tc>
          <w:tcPr>
            <w:tcW w:w="518" w:type="pct"/>
          </w:tcPr>
          <w:p w:rsidR="00715F8F" w:rsidRPr="00EC0909" w:rsidRDefault="00715F8F" w:rsidP="00715F8F">
            <w:pPr>
              <w:rPr>
                <w:szCs w:val="18"/>
              </w:rPr>
            </w:pPr>
            <w:r>
              <w:rPr>
                <w:rFonts w:eastAsiaTheme="minorEastAsia" w:hint="eastAsia"/>
                <w:szCs w:val="18"/>
              </w:rPr>
              <w:t>M</w:t>
            </w:r>
          </w:p>
        </w:tc>
        <w:tc>
          <w:tcPr>
            <w:tcW w:w="1864" w:type="pct"/>
          </w:tcPr>
          <w:p w:rsidR="00715F8F" w:rsidRPr="00EC0909" w:rsidRDefault="00715F8F" w:rsidP="00EC0909">
            <w:pPr>
              <w:rPr>
                <w:szCs w:val="18"/>
              </w:rPr>
            </w:pPr>
            <w:r w:rsidRPr="000228FC">
              <w:rPr>
                <w:rFonts w:hint="eastAsia"/>
                <w:szCs w:val="18"/>
              </w:rPr>
              <w:t>PON</w:t>
            </w:r>
            <w:r w:rsidRPr="000228FC">
              <w:rPr>
                <w:rFonts w:ascii="宋体" w:eastAsia="宋体" w:hAnsi="宋体" w:cs="宋体" w:hint="eastAsia"/>
                <w:szCs w:val="18"/>
              </w:rPr>
              <w:t>口定位信息。格式为</w:t>
            </w:r>
            <w:r w:rsidRPr="000228FC">
              <w:rPr>
                <w:szCs w:val="18"/>
              </w:rPr>
              <w:t>“</w:t>
            </w:r>
            <w:r w:rsidRPr="000228FC">
              <w:rPr>
                <w:rFonts w:ascii="宋体" w:eastAsia="宋体" w:hAnsi="宋体" w:cs="宋体" w:hint="eastAsia"/>
                <w:szCs w:val="18"/>
              </w:rPr>
              <w:t>机架</w:t>
            </w:r>
            <w:r w:rsidRPr="000228FC">
              <w:rPr>
                <w:szCs w:val="18"/>
              </w:rPr>
              <w:t>-</w:t>
            </w:r>
            <w:r w:rsidRPr="000228FC">
              <w:rPr>
                <w:rFonts w:ascii="宋体" w:eastAsia="宋体" w:hAnsi="宋体" w:cs="宋体" w:hint="eastAsia"/>
                <w:szCs w:val="18"/>
              </w:rPr>
              <w:t>框</w:t>
            </w:r>
            <w:r w:rsidRPr="000228FC">
              <w:rPr>
                <w:szCs w:val="18"/>
              </w:rPr>
              <w:t>-</w:t>
            </w:r>
            <w:r w:rsidRPr="000228FC">
              <w:rPr>
                <w:rFonts w:ascii="宋体" w:eastAsia="宋体" w:hAnsi="宋体" w:cs="宋体" w:hint="eastAsia"/>
                <w:szCs w:val="18"/>
              </w:rPr>
              <w:t>槽</w:t>
            </w:r>
            <w:r w:rsidRPr="000228FC">
              <w:rPr>
                <w:szCs w:val="18"/>
              </w:rPr>
              <w:t>-</w:t>
            </w:r>
            <w:r w:rsidRPr="000228FC">
              <w:rPr>
                <w:rFonts w:ascii="宋体" w:eastAsia="宋体" w:hAnsi="宋体" w:cs="宋体" w:hint="eastAsia"/>
                <w:szCs w:val="18"/>
              </w:rPr>
              <w:t>端口号</w:t>
            </w:r>
            <w:r w:rsidRPr="000228FC">
              <w:rPr>
                <w:szCs w:val="18"/>
              </w:rPr>
              <w:t>”</w:t>
            </w:r>
            <w:r w:rsidRPr="000228FC">
              <w:rPr>
                <w:rFonts w:ascii="宋体" w:eastAsia="宋体" w:hAnsi="宋体" w:cs="宋体" w:hint="eastAsia"/>
                <w:szCs w:val="18"/>
              </w:rPr>
              <w:t>，没有则使用</w:t>
            </w:r>
            <w:r w:rsidRPr="000228FC">
              <w:rPr>
                <w:szCs w:val="18"/>
              </w:rPr>
              <w:t>NA</w:t>
            </w:r>
            <w:r w:rsidRPr="000228FC">
              <w:rPr>
                <w:rFonts w:ascii="宋体" w:eastAsia="宋体" w:hAnsi="宋体" w:cs="宋体" w:hint="eastAsia"/>
                <w:szCs w:val="18"/>
              </w:rPr>
              <w:t>代替，如</w:t>
            </w:r>
            <w:r w:rsidRPr="000228FC">
              <w:rPr>
                <w:szCs w:val="18"/>
              </w:rPr>
              <w:t>0</w:t>
            </w:r>
            <w:r w:rsidRPr="000228FC">
              <w:rPr>
                <w:rFonts w:ascii="宋体" w:eastAsia="宋体" w:hAnsi="宋体" w:cs="宋体" w:hint="eastAsia"/>
                <w:szCs w:val="18"/>
              </w:rPr>
              <w:t>框</w:t>
            </w:r>
            <w:r w:rsidRPr="000228FC">
              <w:rPr>
                <w:szCs w:val="18"/>
              </w:rPr>
              <w:t>0</w:t>
            </w:r>
            <w:r w:rsidRPr="000228FC">
              <w:rPr>
                <w:rFonts w:ascii="宋体" w:eastAsia="宋体" w:hAnsi="宋体" w:cs="宋体" w:hint="eastAsia"/>
                <w:szCs w:val="18"/>
              </w:rPr>
              <w:t>槽</w:t>
            </w:r>
            <w:r w:rsidRPr="000228FC">
              <w:rPr>
                <w:szCs w:val="18"/>
              </w:rPr>
              <w:t>0</w:t>
            </w:r>
            <w:r w:rsidRPr="000228FC">
              <w:rPr>
                <w:rFonts w:ascii="宋体" w:eastAsia="宋体" w:hAnsi="宋体" w:cs="宋体" w:hint="eastAsia"/>
                <w:szCs w:val="18"/>
              </w:rPr>
              <w:t>端口为</w:t>
            </w:r>
            <w:r w:rsidRPr="000228FC">
              <w:rPr>
                <w:szCs w:val="18"/>
              </w:rPr>
              <w:t>NA-0-0-0</w:t>
            </w:r>
            <w:r w:rsidRPr="000228FC">
              <w:rPr>
                <w:rFonts w:ascii="宋体" w:eastAsia="宋体" w:hAnsi="宋体" w:cs="宋体" w:hint="eastAsia"/>
                <w:szCs w:val="18"/>
              </w:rPr>
              <w:t>。</w:t>
            </w:r>
          </w:p>
        </w:tc>
      </w:tr>
      <w:tr w:rsidR="00715F8F" w:rsidRPr="00EC0909" w:rsidTr="00715F8F">
        <w:tc>
          <w:tcPr>
            <w:tcW w:w="788" w:type="pct"/>
          </w:tcPr>
          <w:p w:rsidR="00715F8F" w:rsidRPr="00EC0909" w:rsidRDefault="00715F8F" w:rsidP="00EC0909">
            <w:pPr>
              <w:rPr>
                <w:szCs w:val="18"/>
              </w:rPr>
            </w:pPr>
            <w:r w:rsidRPr="00EC0909">
              <w:rPr>
                <w:szCs w:val="18"/>
              </w:rPr>
              <w:t>ONUIDTYPE</w:t>
            </w:r>
          </w:p>
        </w:tc>
        <w:tc>
          <w:tcPr>
            <w:tcW w:w="875" w:type="pct"/>
          </w:tcPr>
          <w:p w:rsidR="00715F8F" w:rsidRPr="00EC0909" w:rsidRDefault="00715F8F" w:rsidP="00EC0909">
            <w:pPr>
              <w:rPr>
                <w:szCs w:val="18"/>
              </w:rPr>
            </w:pPr>
            <w:r w:rsidRPr="00EC0909">
              <w:rPr>
                <w:szCs w:val="18"/>
              </w:rPr>
              <w:t>OCTET STRING</w:t>
            </w:r>
          </w:p>
        </w:tc>
        <w:tc>
          <w:tcPr>
            <w:tcW w:w="954" w:type="pct"/>
          </w:tcPr>
          <w:p w:rsidR="00715F8F" w:rsidRPr="00300E1F" w:rsidRDefault="00715F8F" w:rsidP="001F3121">
            <w:pPr>
              <w:rPr>
                <w:szCs w:val="18"/>
              </w:rPr>
            </w:pPr>
            <w:r>
              <w:rPr>
                <w:szCs w:val="18"/>
              </w:rPr>
              <w:t>ONU_NAME</w:t>
            </w:r>
          </w:p>
          <w:p w:rsidR="00715F8F" w:rsidRPr="00300E1F" w:rsidRDefault="00715F8F" w:rsidP="001F3121">
            <w:pPr>
              <w:rPr>
                <w:szCs w:val="18"/>
              </w:rPr>
            </w:pPr>
            <w:r>
              <w:rPr>
                <w:szCs w:val="18"/>
              </w:rPr>
              <w:t>MAC</w:t>
            </w:r>
          </w:p>
          <w:p w:rsidR="00715F8F" w:rsidRDefault="00715F8F" w:rsidP="001F3121">
            <w:pPr>
              <w:rPr>
                <w:rFonts w:eastAsiaTheme="minorEastAsia"/>
                <w:szCs w:val="18"/>
              </w:rPr>
            </w:pPr>
            <w:r>
              <w:rPr>
                <w:szCs w:val="18"/>
              </w:rPr>
              <w:t>LOID</w:t>
            </w:r>
          </w:p>
          <w:p w:rsidR="00715F8F" w:rsidRPr="00931FE4" w:rsidRDefault="00715F8F" w:rsidP="001F3121">
            <w:pPr>
              <w:rPr>
                <w:rFonts w:eastAsiaTheme="minorEastAsia"/>
                <w:szCs w:val="18"/>
              </w:rPr>
            </w:pPr>
            <w:r>
              <w:rPr>
                <w:rFonts w:eastAsiaTheme="minorEastAsia" w:hint="eastAsia"/>
                <w:szCs w:val="18"/>
              </w:rPr>
              <w:t>PASSWORD</w:t>
            </w:r>
          </w:p>
          <w:p w:rsidR="00715F8F" w:rsidRPr="00300E1F" w:rsidRDefault="00715F8F" w:rsidP="001F3121">
            <w:pPr>
              <w:rPr>
                <w:szCs w:val="18"/>
              </w:rPr>
            </w:pPr>
            <w:r w:rsidRPr="00300E1F">
              <w:rPr>
                <w:szCs w:val="18"/>
              </w:rPr>
              <w:t>ONU_NUMBER</w:t>
            </w:r>
          </w:p>
        </w:tc>
        <w:tc>
          <w:tcPr>
            <w:tcW w:w="518" w:type="pct"/>
          </w:tcPr>
          <w:p w:rsidR="00715F8F" w:rsidRPr="00EC0909" w:rsidRDefault="00715F8F" w:rsidP="00715F8F">
            <w:pPr>
              <w:rPr>
                <w:szCs w:val="18"/>
              </w:rPr>
            </w:pPr>
            <w:r>
              <w:rPr>
                <w:rFonts w:eastAsiaTheme="minorEastAsia" w:hint="eastAsia"/>
                <w:szCs w:val="18"/>
              </w:rPr>
              <w:t>M</w:t>
            </w:r>
          </w:p>
        </w:tc>
        <w:tc>
          <w:tcPr>
            <w:tcW w:w="1864" w:type="pct"/>
          </w:tcPr>
          <w:p w:rsidR="00715F8F" w:rsidRPr="006B594E" w:rsidRDefault="00715F8F"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715F8F" w:rsidRPr="00EC0909" w:rsidTr="00715F8F">
        <w:tc>
          <w:tcPr>
            <w:tcW w:w="788" w:type="pct"/>
          </w:tcPr>
          <w:p w:rsidR="00715F8F" w:rsidRPr="00EC0909" w:rsidRDefault="00715F8F" w:rsidP="00EC0909">
            <w:pPr>
              <w:rPr>
                <w:szCs w:val="18"/>
              </w:rPr>
            </w:pPr>
            <w:r w:rsidRPr="00EC0909">
              <w:rPr>
                <w:szCs w:val="18"/>
              </w:rPr>
              <w:t>ONUID</w:t>
            </w:r>
          </w:p>
        </w:tc>
        <w:tc>
          <w:tcPr>
            <w:tcW w:w="875" w:type="pct"/>
          </w:tcPr>
          <w:p w:rsidR="00715F8F" w:rsidRPr="00EC0909" w:rsidRDefault="00715F8F" w:rsidP="00EC0909">
            <w:pPr>
              <w:rPr>
                <w:szCs w:val="18"/>
              </w:rPr>
            </w:pPr>
            <w:r w:rsidRPr="00EC0909">
              <w:rPr>
                <w:szCs w:val="18"/>
              </w:rPr>
              <w:t>OCTET STRING</w:t>
            </w:r>
          </w:p>
        </w:tc>
        <w:tc>
          <w:tcPr>
            <w:tcW w:w="954" w:type="pct"/>
          </w:tcPr>
          <w:p w:rsidR="00715F8F" w:rsidRPr="00300E1F" w:rsidRDefault="00715F8F" w:rsidP="001F3121">
            <w:pPr>
              <w:rPr>
                <w:szCs w:val="18"/>
              </w:rPr>
            </w:pPr>
            <w:r w:rsidRPr="00300E1F">
              <w:rPr>
                <w:szCs w:val="18"/>
              </w:rPr>
              <w:t>SIZE(128)</w:t>
            </w:r>
          </w:p>
        </w:tc>
        <w:tc>
          <w:tcPr>
            <w:tcW w:w="518" w:type="pct"/>
          </w:tcPr>
          <w:p w:rsidR="00715F8F" w:rsidRPr="00EC0909" w:rsidRDefault="00715F8F" w:rsidP="00715F8F">
            <w:pPr>
              <w:rPr>
                <w:szCs w:val="18"/>
              </w:rPr>
            </w:pPr>
            <w:r>
              <w:rPr>
                <w:rFonts w:eastAsiaTheme="minorEastAsia" w:hint="eastAsia"/>
                <w:szCs w:val="18"/>
              </w:rPr>
              <w:t>M</w:t>
            </w:r>
          </w:p>
        </w:tc>
        <w:tc>
          <w:tcPr>
            <w:tcW w:w="1864" w:type="pct"/>
          </w:tcPr>
          <w:p w:rsidR="00715F8F" w:rsidRPr="00300E1F" w:rsidRDefault="00715F8F"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715F8F" w:rsidRPr="00EC0909" w:rsidTr="00715F8F">
        <w:tc>
          <w:tcPr>
            <w:tcW w:w="788" w:type="pct"/>
          </w:tcPr>
          <w:p w:rsidR="00715F8F" w:rsidRPr="00EC0909" w:rsidRDefault="00715F8F" w:rsidP="00EC0909">
            <w:pPr>
              <w:rPr>
                <w:szCs w:val="18"/>
              </w:rPr>
            </w:pPr>
            <w:r w:rsidRPr="00EC0909">
              <w:rPr>
                <w:szCs w:val="18"/>
              </w:rPr>
              <w:t>SVLAN</w:t>
            </w:r>
          </w:p>
        </w:tc>
        <w:tc>
          <w:tcPr>
            <w:tcW w:w="875" w:type="pct"/>
          </w:tcPr>
          <w:p w:rsidR="00715F8F" w:rsidRPr="00EC0909" w:rsidRDefault="00715F8F" w:rsidP="00EC0909">
            <w:pPr>
              <w:rPr>
                <w:szCs w:val="18"/>
              </w:rPr>
            </w:pPr>
            <w:r w:rsidRPr="00EC0909">
              <w:rPr>
                <w:szCs w:val="18"/>
              </w:rPr>
              <w:t>INTEGER</w:t>
            </w:r>
          </w:p>
        </w:tc>
        <w:tc>
          <w:tcPr>
            <w:tcW w:w="954" w:type="pct"/>
          </w:tcPr>
          <w:p w:rsidR="00715F8F" w:rsidRPr="00EC0909" w:rsidRDefault="00715F8F" w:rsidP="00EC0909">
            <w:pPr>
              <w:rPr>
                <w:szCs w:val="18"/>
              </w:rPr>
            </w:pPr>
            <w:r>
              <w:rPr>
                <w:rFonts w:eastAsiaTheme="minorEastAsia" w:hint="eastAsia"/>
                <w:szCs w:val="18"/>
              </w:rPr>
              <w:t>1</w:t>
            </w:r>
            <w:r>
              <w:rPr>
                <w:szCs w:val="18"/>
              </w:rPr>
              <w:t>–</w:t>
            </w:r>
            <w:r w:rsidRPr="00EC0909">
              <w:rPr>
                <w:szCs w:val="18"/>
              </w:rPr>
              <w:t xml:space="preserve"> 4095</w:t>
            </w:r>
          </w:p>
        </w:tc>
        <w:tc>
          <w:tcPr>
            <w:tcW w:w="518" w:type="pct"/>
          </w:tcPr>
          <w:p w:rsidR="00715F8F" w:rsidRPr="00EC0909" w:rsidRDefault="00715F8F" w:rsidP="00715F8F">
            <w:pPr>
              <w:rPr>
                <w:szCs w:val="18"/>
              </w:rPr>
            </w:pPr>
            <w:r>
              <w:rPr>
                <w:rFonts w:eastAsiaTheme="minorEastAsia" w:hint="eastAsia"/>
                <w:szCs w:val="18"/>
              </w:rPr>
              <w:t>O</w:t>
            </w:r>
          </w:p>
        </w:tc>
        <w:tc>
          <w:tcPr>
            <w:tcW w:w="1864" w:type="pct"/>
          </w:tcPr>
          <w:p w:rsidR="00715F8F" w:rsidRDefault="00715F8F" w:rsidP="00EC0909">
            <w:pPr>
              <w:rPr>
                <w:rFonts w:eastAsiaTheme="minorEastAsia"/>
                <w:szCs w:val="18"/>
              </w:rPr>
            </w:pPr>
            <w:r w:rsidRPr="00EC0909">
              <w:rPr>
                <w:szCs w:val="18"/>
              </w:rPr>
              <w:t>SVLAN</w:t>
            </w:r>
          </w:p>
          <w:p w:rsidR="00715F8F" w:rsidRPr="0063632C" w:rsidRDefault="00715F8F" w:rsidP="0063632C">
            <w:pPr>
              <w:rPr>
                <w:rFonts w:eastAsiaTheme="minorEastAsia"/>
                <w:szCs w:val="18"/>
              </w:rPr>
            </w:pPr>
            <w:r w:rsidRPr="00EC0909">
              <w:rPr>
                <w:rFonts w:ascii="宋体" w:eastAsia="宋体" w:hAnsi="宋体" w:cs="宋体" w:hint="eastAsia"/>
                <w:szCs w:val="18"/>
              </w:rPr>
              <w:t>双层</w:t>
            </w:r>
            <w:r w:rsidRPr="00EC0909">
              <w:rPr>
                <w:szCs w:val="18"/>
              </w:rPr>
              <w:t>VLAN</w:t>
            </w:r>
            <w:r w:rsidRPr="00EC0909">
              <w:rPr>
                <w:rFonts w:ascii="宋体" w:eastAsia="宋体" w:hAnsi="宋体" w:cs="宋体" w:hint="eastAsia"/>
                <w:szCs w:val="18"/>
              </w:rPr>
              <w:t>业务时</w:t>
            </w:r>
            <w:r>
              <w:rPr>
                <w:rFonts w:eastAsiaTheme="minorEastAsia" w:hint="eastAsia"/>
                <w:szCs w:val="18"/>
              </w:rPr>
              <w:t>选择</w:t>
            </w:r>
          </w:p>
        </w:tc>
      </w:tr>
      <w:tr w:rsidR="00715F8F" w:rsidRPr="00EC0909" w:rsidTr="00715F8F">
        <w:tc>
          <w:tcPr>
            <w:tcW w:w="788" w:type="pct"/>
          </w:tcPr>
          <w:p w:rsidR="00715F8F" w:rsidRPr="00EC0909" w:rsidRDefault="00715F8F" w:rsidP="00EC0909">
            <w:pPr>
              <w:rPr>
                <w:szCs w:val="18"/>
              </w:rPr>
            </w:pPr>
            <w:r w:rsidRPr="00EC0909">
              <w:rPr>
                <w:szCs w:val="18"/>
              </w:rPr>
              <w:t>CVLAN</w:t>
            </w:r>
          </w:p>
        </w:tc>
        <w:tc>
          <w:tcPr>
            <w:tcW w:w="875" w:type="pct"/>
          </w:tcPr>
          <w:p w:rsidR="00715F8F" w:rsidRPr="00EC0909" w:rsidRDefault="00715F8F" w:rsidP="00EC0909">
            <w:pPr>
              <w:rPr>
                <w:szCs w:val="18"/>
              </w:rPr>
            </w:pPr>
            <w:r w:rsidRPr="00EC0909">
              <w:rPr>
                <w:szCs w:val="18"/>
              </w:rPr>
              <w:t>INTEGER</w:t>
            </w:r>
          </w:p>
        </w:tc>
        <w:tc>
          <w:tcPr>
            <w:tcW w:w="954" w:type="pct"/>
          </w:tcPr>
          <w:p w:rsidR="00715F8F" w:rsidRPr="00EC0909" w:rsidRDefault="00715F8F" w:rsidP="00EC0909">
            <w:pPr>
              <w:rPr>
                <w:szCs w:val="18"/>
              </w:rPr>
            </w:pPr>
            <w:r>
              <w:rPr>
                <w:rFonts w:eastAsiaTheme="minorEastAsia" w:hint="eastAsia"/>
                <w:szCs w:val="18"/>
              </w:rPr>
              <w:t>1</w:t>
            </w:r>
            <w:r>
              <w:rPr>
                <w:szCs w:val="18"/>
              </w:rPr>
              <w:t>–</w:t>
            </w:r>
            <w:r w:rsidRPr="00EC0909">
              <w:rPr>
                <w:szCs w:val="18"/>
              </w:rPr>
              <w:t xml:space="preserve"> 4095</w:t>
            </w:r>
          </w:p>
        </w:tc>
        <w:tc>
          <w:tcPr>
            <w:tcW w:w="518" w:type="pct"/>
          </w:tcPr>
          <w:p w:rsidR="00715F8F" w:rsidRPr="000B3A1D" w:rsidRDefault="00715F8F" w:rsidP="00715F8F">
            <w:pPr>
              <w:rPr>
                <w:rFonts w:eastAsiaTheme="minorEastAsia"/>
                <w:szCs w:val="18"/>
              </w:rPr>
            </w:pPr>
            <w:r>
              <w:rPr>
                <w:rFonts w:eastAsiaTheme="minorEastAsia" w:hint="eastAsia"/>
                <w:szCs w:val="18"/>
              </w:rPr>
              <w:t>M</w:t>
            </w:r>
          </w:p>
        </w:tc>
        <w:tc>
          <w:tcPr>
            <w:tcW w:w="1864" w:type="pct"/>
          </w:tcPr>
          <w:p w:rsidR="00715F8F" w:rsidRPr="00EC0909" w:rsidRDefault="00715F8F" w:rsidP="00EC0909">
            <w:pPr>
              <w:rPr>
                <w:szCs w:val="18"/>
              </w:rPr>
            </w:pPr>
            <w:r w:rsidRPr="00EC0909">
              <w:rPr>
                <w:szCs w:val="18"/>
              </w:rPr>
              <w:t>CVLAN</w:t>
            </w:r>
          </w:p>
        </w:tc>
      </w:tr>
      <w:tr w:rsidR="00715F8F" w:rsidRPr="00EC0909" w:rsidTr="00715F8F">
        <w:tc>
          <w:tcPr>
            <w:tcW w:w="788" w:type="pct"/>
          </w:tcPr>
          <w:p w:rsidR="00715F8F" w:rsidRPr="00EC0909" w:rsidRDefault="00715F8F" w:rsidP="00EC0909">
            <w:pPr>
              <w:rPr>
                <w:szCs w:val="18"/>
              </w:rPr>
            </w:pPr>
            <w:r w:rsidRPr="00EC0909">
              <w:rPr>
                <w:szCs w:val="18"/>
              </w:rPr>
              <w:t>UV</w:t>
            </w:r>
          </w:p>
        </w:tc>
        <w:tc>
          <w:tcPr>
            <w:tcW w:w="875" w:type="pct"/>
          </w:tcPr>
          <w:p w:rsidR="00715F8F" w:rsidRPr="00EC0909" w:rsidRDefault="00715F8F" w:rsidP="00EC0909">
            <w:pPr>
              <w:rPr>
                <w:szCs w:val="18"/>
              </w:rPr>
            </w:pPr>
            <w:r w:rsidRPr="00EC0909">
              <w:rPr>
                <w:szCs w:val="18"/>
              </w:rPr>
              <w:t>INTEGER</w:t>
            </w:r>
          </w:p>
        </w:tc>
        <w:tc>
          <w:tcPr>
            <w:tcW w:w="954" w:type="pct"/>
          </w:tcPr>
          <w:p w:rsidR="00715F8F" w:rsidRPr="00EC0909" w:rsidRDefault="00715F8F" w:rsidP="00EC0909">
            <w:pPr>
              <w:rPr>
                <w:szCs w:val="18"/>
              </w:rPr>
            </w:pPr>
            <w:r>
              <w:rPr>
                <w:rFonts w:eastAsiaTheme="minorEastAsia" w:hint="eastAsia"/>
                <w:szCs w:val="18"/>
              </w:rPr>
              <w:t>1</w:t>
            </w:r>
            <w:r>
              <w:rPr>
                <w:szCs w:val="18"/>
              </w:rPr>
              <w:t>–</w:t>
            </w:r>
            <w:r w:rsidRPr="00EC0909">
              <w:rPr>
                <w:szCs w:val="18"/>
              </w:rPr>
              <w:t xml:space="preserve"> 4095</w:t>
            </w:r>
          </w:p>
        </w:tc>
        <w:tc>
          <w:tcPr>
            <w:tcW w:w="518" w:type="pct"/>
          </w:tcPr>
          <w:p w:rsidR="00715F8F" w:rsidRPr="00EC0909" w:rsidRDefault="00715F8F" w:rsidP="00715F8F">
            <w:pPr>
              <w:rPr>
                <w:szCs w:val="18"/>
              </w:rPr>
            </w:pPr>
            <w:r>
              <w:rPr>
                <w:rFonts w:eastAsiaTheme="minorEastAsia" w:hint="eastAsia"/>
                <w:szCs w:val="18"/>
              </w:rPr>
              <w:t>O</w:t>
            </w:r>
          </w:p>
        </w:tc>
        <w:tc>
          <w:tcPr>
            <w:tcW w:w="1864" w:type="pct"/>
          </w:tcPr>
          <w:p w:rsidR="00715F8F" w:rsidRPr="00EC0909" w:rsidRDefault="00715F8F" w:rsidP="00EC0909">
            <w:pPr>
              <w:rPr>
                <w:szCs w:val="18"/>
              </w:rPr>
            </w:pPr>
            <w:r w:rsidRPr="00EC0909">
              <w:rPr>
                <w:rFonts w:ascii="宋体" w:eastAsia="宋体" w:hAnsi="宋体" w:cs="宋体" w:hint="eastAsia"/>
                <w:szCs w:val="18"/>
              </w:rPr>
              <w:t>用户侧</w:t>
            </w:r>
            <w:r w:rsidRPr="00EC0909">
              <w:rPr>
                <w:szCs w:val="18"/>
              </w:rPr>
              <w:t>VLAN</w:t>
            </w:r>
          </w:p>
        </w:tc>
      </w:tr>
      <w:tr w:rsidR="00715F8F" w:rsidRPr="00EC0909" w:rsidTr="00715F8F">
        <w:tc>
          <w:tcPr>
            <w:tcW w:w="788" w:type="pct"/>
          </w:tcPr>
          <w:p w:rsidR="00715F8F" w:rsidRPr="00EC0909" w:rsidRDefault="00715F8F" w:rsidP="00EC0909">
            <w:pPr>
              <w:rPr>
                <w:szCs w:val="18"/>
              </w:rPr>
            </w:pPr>
            <w:r w:rsidRPr="00EC0909">
              <w:rPr>
                <w:szCs w:val="18"/>
              </w:rPr>
              <w:t>SCOS</w:t>
            </w:r>
          </w:p>
        </w:tc>
        <w:tc>
          <w:tcPr>
            <w:tcW w:w="875" w:type="pct"/>
          </w:tcPr>
          <w:p w:rsidR="00715F8F" w:rsidRPr="00EC0909" w:rsidRDefault="00715F8F" w:rsidP="00EC0909">
            <w:pPr>
              <w:rPr>
                <w:szCs w:val="18"/>
              </w:rPr>
            </w:pPr>
            <w:r w:rsidRPr="00EC0909">
              <w:rPr>
                <w:szCs w:val="18"/>
              </w:rPr>
              <w:t>INTEGER</w:t>
            </w:r>
          </w:p>
        </w:tc>
        <w:tc>
          <w:tcPr>
            <w:tcW w:w="954" w:type="pct"/>
          </w:tcPr>
          <w:p w:rsidR="00715F8F" w:rsidRPr="00EC0909" w:rsidRDefault="00715F8F" w:rsidP="00EC0909">
            <w:pPr>
              <w:rPr>
                <w:szCs w:val="18"/>
              </w:rPr>
            </w:pPr>
            <w:r w:rsidRPr="00EC0909">
              <w:rPr>
                <w:szCs w:val="18"/>
              </w:rPr>
              <w:t xml:space="preserve">0 </w:t>
            </w:r>
            <w:r>
              <w:rPr>
                <w:szCs w:val="18"/>
              </w:rPr>
              <w:t>–</w:t>
            </w:r>
            <w:r w:rsidRPr="00EC0909">
              <w:rPr>
                <w:szCs w:val="18"/>
              </w:rPr>
              <w:t xml:space="preserve"> 7</w:t>
            </w:r>
          </w:p>
        </w:tc>
        <w:tc>
          <w:tcPr>
            <w:tcW w:w="518" w:type="pct"/>
          </w:tcPr>
          <w:p w:rsidR="00715F8F" w:rsidRPr="003C6041" w:rsidRDefault="00715F8F" w:rsidP="00715F8F">
            <w:pPr>
              <w:rPr>
                <w:rFonts w:eastAsiaTheme="minorEastAsia"/>
                <w:szCs w:val="18"/>
              </w:rPr>
            </w:pPr>
            <w:r>
              <w:rPr>
                <w:rFonts w:eastAsiaTheme="minorEastAsia" w:hint="eastAsia"/>
                <w:szCs w:val="18"/>
              </w:rPr>
              <w:t>O</w:t>
            </w:r>
          </w:p>
        </w:tc>
        <w:tc>
          <w:tcPr>
            <w:tcW w:w="1864" w:type="pct"/>
          </w:tcPr>
          <w:p w:rsidR="00715F8F" w:rsidRPr="00EC0909" w:rsidRDefault="00715F8F" w:rsidP="00EC0909">
            <w:pPr>
              <w:rPr>
                <w:szCs w:val="18"/>
              </w:rPr>
            </w:pPr>
            <w:r w:rsidRPr="00EC0909">
              <w:rPr>
                <w:rFonts w:ascii="宋体" w:eastAsia="宋体" w:hAnsi="宋体" w:cs="宋体" w:hint="eastAsia"/>
                <w:szCs w:val="18"/>
              </w:rPr>
              <w:t>外层优先级</w:t>
            </w:r>
          </w:p>
        </w:tc>
      </w:tr>
      <w:tr w:rsidR="00715F8F" w:rsidRPr="00EC0909" w:rsidTr="00715F8F">
        <w:tc>
          <w:tcPr>
            <w:tcW w:w="788" w:type="pct"/>
          </w:tcPr>
          <w:p w:rsidR="00715F8F" w:rsidRPr="00EC0909" w:rsidRDefault="00715F8F" w:rsidP="00EC0909">
            <w:pPr>
              <w:rPr>
                <w:szCs w:val="18"/>
              </w:rPr>
            </w:pPr>
            <w:r w:rsidRPr="00EC0909">
              <w:rPr>
                <w:szCs w:val="18"/>
              </w:rPr>
              <w:t>CCOS</w:t>
            </w:r>
          </w:p>
        </w:tc>
        <w:tc>
          <w:tcPr>
            <w:tcW w:w="875" w:type="pct"/>
          </w:tcPr>
          <w:p w:rsidR="00715F8F" w:rsidRPr="00EC0909" w:rsidRDefault="00715F8F" w:rsidP="00EC0909">
            <w:pPr>
              <w:rPr>
                <w:szCs w:val="18"/>
              </w:rPr>
            </w:pPr>
            <w:r w:rsidRPr="00EC0909">
              <w:rPr>
                <w:szCs w:val="18"/>
              </w:rPr>
              <w:t>INTEGER</w:t>
            </w:r>
          </w:p>
        </w:tc>
        <w:tc>
          <w:tcPr>
            <w:tcW w:w="954" w:type="pct"/>
          </w:tcPr>
          <w:p w:rsidR="00715F8F" w:rsidRPr="00EC0909" w:rsidRDefault="00715F8F" w:rsidP="00EC0909">
            <w:pPr>
              <w:rPr>
                <w:szCs w:val="18"/>
              </w:rPr>
            </w:pPr>
            <w:r w:rsidRPr="00EC0909">
              <w:rPr>
                <w:szCs w:val="18"/>
              </w:rPr>
              <w:t xml:space="preserve">0 </w:t>
            </w:r>
            <w:r>
              <w:rPr>
                <w:szCs w:val="18"/>
              </w:rPr>
              <w:t>–</w:t>
            </w:r>
            <w:r w:rsidRPr="00EC0909">
              <w:rPr>
                <w:szCs w:val="18"/>
              </w:rPr>
              <w:t xml:space="preserve"> 7</w:t>
            </w:r>
          </w:p>
        </w:tc>
        <w:tc>
          <w:tcPr>
            <w:tcW w:w="518" w:type="pct"/>
          </w:tcPr>
          <w:p w:rsidR="00715F8F" w:rsidRPr="00EC0909" w:rsidRDefault="00715F8F" w:rsidP="00715F8F">
            <w:pPr>
              <w:rPr>
                <w:szCs w:val="18"/>
              </w:rPr>
            </w:pPr>
            <w:r>
              <w:rPr>
                <w:rFonts w:eastAsiaTheme="minorEastAsia" w:hint="eastAsia"/>
                <w:szCs w:val="18"/>
              </w:rPr>
              <w:t>O</w:t>
            </w:r>
          </w:p>
        </w:tc>
        <w:tc>
          <w:tcPr>
            <w:tcW w:w="1864" w:type="pct"/>
          </w:tcPr>
          <w:p w:rsidR="00715F8F" w:rsidRDefault="00715F8F" w:rsidP="00EC0909">
            <w:pPr>
              <w:rPr>
                <w:rFonts w:eastAsiaTheme="minorEastAsia"/>
                <w:szCs w:val="18"/>
              </w:rPr>
            </w:pPr>
            <w:r w:rsidRPr="00EC0909">
              <w:rPr>
                <w:rFonts w:ascii="宋体" w:eastAsia="宋体" w:hAnsi="宋体" w:cs="宋体" w:hint="eastAsia"/>
                <w:szCs w:val="18"/>
              </w:rPr>
              <w:t>内层优先级</w:t>
            </w:r>
          </w:p>
          <w:p w:rsidR="00715F8F" w:rsidRPr="0063632C" w:rsidRDefault="00715F8F" w:rsidP="00EC0909">
            <w:pPr>
              <w:rPr>
                <w:rFonts w:eastAsiaTheme="minorEastAsia"/>
                <w:szCs w:val="18"/>
              </w:rPr>
            </w:pPr>
            <w:r w:rsidRPr="00EC0909">
              <w:rPr>
                <w:rFonts w:ascii="宋体" w:eastAsia="宋体" w:hAnsi="宋体" w:cs="宋体" w:hint="eastAsia"/>
                <w:szCs w:val="18"/>
              </w:rPr>
              <w:t>（内外层</w:t>
            </w:r>
            <w:r w:rsidRPr="00EC0909">
              <w:rPr>
                <w:szCs w:val="18"/>
              </w:rPr>
              <w:t>COS</w:t>
            </w:r>
            <w:r w:rsidRPr="00EC0909">
              <w:rPr>
                <w:rFonts w:ascii="宋体" w:eastAsia="宋体" w:hAnsi="宋体" w:cs="宋体" w:hint="eastAsia"/>
                <w:szCs w:val="18"/>
              </w:rPr>
              <w:t>相同时，只下发内层</w:t>
            </w:r>
            <w:r w:rsidRPr="00EC0909">
              <w:rPr>
                <w:szCs w:val="18"/>
              </w:rPr>
              <w:t>COS</w:t>
            </w:r>
            <w:r w:rsidRPr="00EC0909">
              <w:rPr>
                <w:rFonts w:ascii="宋体" w:eastAsia="宋体" w:hAnsi="宋体" w:cs="宋体" w:hint="eastAsia"/>
                <w:szCs w:val="18"/>
              </w:rPr>
              <w:t>）</w:t>
            </w:r>
          </w:p>
        </w:tc>
      </w:tr>
    </w:tbl>
    <w:p w:rsidR="00860274" w:rsidRPr="009E44FF" w:rsidRDefault="00860274" w:rsidP="00860274">
      <w:pPr>
        <w:rPr>
          <w:szCs w:val="21"/>
        </w:rPr>
      </w:pPr>
    </w:p>
    <w:p w:rsidR="00860274" w:rsidRPr="009E44FF" w:rsidRDefault="00860274" w:rsidP="00860274">
      <w:pPr>
        <w:rPr>
          <w:szCs w:val="21"/>
        </w:rPr>
      </w:pPr>
    </w:p>
    <w:p w:rsidR="00000000" w:rsidRDefault="00860274" w:rsidP="00CE4D8A">
      <w:pPr>
        <w:spacing w:beforeLines="50"/>
        <w:ind w:firstLine="420"/>
        <w:pPrChange w:id="390" w:author="CMDI-LVLIANGDONG" w:date="2015-07-22T10:29:00Z">
          <w:pPr>
            <w:spacing w:beforeLines="50"/>
            <w:ind w:firstLine="420"/>
          </w:pPr>
        </w:pPrChange>
      </w:pPr>
      <w:r w:rsidRPr="00931120">
        <w:t>响应格式</w:t>
      </w:r>
    </w:p>
    <w:p w:rsidR="00860274" w:rsidRPr="009E44FF" w:rsidRDefault="00860274"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000000" w:rsidRDefault="00860274" w:rsidP="00CE4D8A">
      <w:pPr>
        <w:spacing w:beforeLines="50"/>
        <w:ind w:firstLine="420"/>
        <w:pPrChange w:id="391" w:author="CMDI-LVLIANGDONG" w:date="2015-07-22T10:29:00Z">
          <w:pPr>
            <w:spacing w:beforeLines="50"/>
            <w:ind w:firstLine="420"/>
          </w:pPr>
        </w:pPrChange>
      </w:pPr>
      <w:r w:rsidRPr="00931120">
        <w:t>输出参数</w:t>
      </w:r>
    </w:p>
    <w:p w:rsidR="00F319C8" w:rsidRPr="009E44FF" w:rsidRDefault="00860274" w:rsidP="00FF3114">
      <w:pPr>
        <w:spacing w:line="360" w:lineRule="auto"/>
        <w:ind w:left="420" w:firstLine="420"/>
        <w:rPr>
          <w:szCs w:val="21"/>
        </w:rPr>
      </w:pPr>
      <w:r w:rsidRPr="009E44FF">
        <w:rPr>
          <w:szCs w:val="21"/>
        </w:rPr>
        <w:t>无。</w:t>
      </w:r>
    </w:p>
    <w:p w:rsidR="00F319C8" w:rsidRPr="00B05DB9" w:rsidRDefault="00F319C8" w:rsidP="00B05DB9">
      <w:pPr>
        <w:pStyle w:val="TimesNewRoman050"/>
        <w:ind w:left="0"/>
        <w:rPr>
          <w:rFonts w:cs="Times New Roman"/>
        </w:rPr>
      </w:pPr>
      <w:bookmarkStart w:id="392" w:name="_Toc422211162"/>
      <w:r w:rsidRPr="00B05DB9">
        <w:rPr>
          <w:rFonts w:cs="Times New Roman"/>
        </w:rPr>
        <w:t>OLT PON</w:t>
      </w:r>
      <w:r w:rsidRPr="00B05DB9">
        <w:rPr>
          <w:rFonts w:cs="Times New Roman"/>
        </w:rPr>
        <w:t>口</w:t>
      </w:r>
      <w:r w:rsidRPr="00B05DB9">
        <w:rPr>
          <w:rFonts w:cs="Times New Roman"/>
        </w:rPr>
        <w:t>VLAN</w:t>
      </w:r>
      <w:r w:rsidRPr="00B05DB9">
        <w:rPr>
          <w:rFonts w:cs="Times New Roman"/>
        </w:rPr>
        <w:t>删除</w:t>
      </w:r>
      <w:bookmarkEnd w:id="392"/>
    </w:p>
    <w:p w:rsidR="00641762" w:rsidRPr="00931120" w:rsidRDefault="00641762" w:rsidP="00CE4D8A">
      <w:pPr>
        <w:spacing w:beforeLines="50"/>
        <w:ind w:firstLine="420"/>
      </w:pPr>
      <w:r w:rsidRPr="00931120">
        <w:t>功能描述</w:t>
      </w:r>
    </w:p>
    <w:p w:rsidR="00641762" w:rsidRPr="009E44FF" w:rsidRDefault="00641762" w:rsidP="00FF3114">
      <w:pPr>
        <w:spacing w:line="360" w:lineRule="auto"/>
        <w:ind w:left="420" w:firstLine="420"/>
        <w:rPr>
          <w:szCs w:val="21"/>
        </w:rPr>
      </w:pPr>
      <w:r w:rsidRPr="009E44FF">
        <w:rPr>
          <w:szCs w:val="21"/>
        </w:rPr>
        <w:t>该命令用于删除</w:t>
      </w:r>
      <w:r w:rsidRPr="009E44FF">
        <w:rPr>
          <w:szCs w:val="21"/>
        </w:rPr>
        <w:t xml:space="preserve"> OLT PON</w:t>
      </w:r>
      <w:r w:rsidRPr="009E44FF">
        <w:rPr>
          <w:szCs w:val="21"/>
        </w:rPr>
        <w:t>端口</w:t>
      </w:r>
      <w:r w:rsidRPr="009E44FF">
        <w:rPr>
          <w:szCs w:val="21"/>
        </w:rPr>
        <w:t>VLAN</w:t>
      </w:r>
      <w:r w:rsidRPr="009E44FF">
        <w:rPr>
          <w:szCs w:val="21"/>
        </w:rPr>
        <w:t>信息。</w:t>
      </w:r>
    </w:p>
    <w:p w:rsidR="00641762" w:rsidRPr="00931120" w:rsidRDefault="00641762" w:rsidP="00CE4D8A">
      <w:pPr>
        <w:spacing w:beforeLines="50"/>
        <w:ind w:firstLine="420"/>
      </w:pPr>
      <w:r w:rsidRPr="00931120">
        <w:t>命令格式</w:t>
      </w:r>
    </w:p>
    <w:p w:rsidR="00641762" w:rsidRPr="009E44FF" w:rsidRDefault="00641762" w:rsidP="00FF3114">
      <w:pPr>
        <w:spacing w:line="360" w:lineRule="auto"/>
        <w:ind w:left="420" w:firstLine="420"/>
        <w:rPr>
          <w:szCs w:val="21"/>
        </w:rPr>
      </w:pPr>
      <w:r w:rsidRPr="009E44FF">
        <w:rPr>
          <w:szCs w:val="21"/>
        </w:rPr>
        <w:t>DEL-PONVLAN::OLTID=olt-name,PONID=ponport_location,ONUIDTYPE=onuid-type,ONUID=onu-index:CTAG::[,UV=user-vlan]</w:t>
      </w:r>
      <w:r w:rsidRPr="009E44FF">
        <w:rPr>
          <w:szCs w:val="21"/>
        </w:rPr>
        <w:t>；</w:t>
      </w:r>
    </w:p>
    <w:p w:rsidR="00641762" w:rsidRPr="00931120" w:rsidRDefault="00641762" w:rsidP="00CE4D8A">
      <w:pPr>
        <w:spacing w:beforeLines="50"/>
        <w:ind w:firstLine="420"/>
      </w:pPr>
      <w:r w:rsidRPr="00931120">
        <w:t>输入参数</w:t>
      </w:r>
    </w:p>
    <w:tbl>
      <w:tblPr>
        <w:tblStyle w:val="afffffd"/>
        <w:tblW w:w="8821" w:type="dxa"/>
        <w:tblInd w:w="-432" w:type="dxa"/>
        <w:tblLayout w:type="fixed"/>
        <w:tblLook w:val="01E0"/>
      </w:tblPr>
      <w:tblGrid>
        <w:gridCol w:w="1515"/>
        <w:gridCol w:w="1622"/>
        <w:gridCol w:w="1621"/>
        <w:gridCol w:w="946"/>
        <w:gridCol w:w="3117"/>
      </w:tblGrid>
      <w:tr w:rsidR="00715F8F" w:rsidRPr="00EC0909" w:rsidTr="00715F8F">
        <w:trPr>
          <w:cnfStyle w:val="100000000000"/>
        </w:trPr>
        <w:tc>
          <w:tcPr>
            <w:tcW w:w="858" w:type="pct"/>
          </w:tcPr>
          <w:p w:rsidR="00715F8F" w:rsidRPr="00EC0909" w:rsidRDefault="00715F8F" w:rsidP="00EC0909">
            <w:pPr>
              <w:rPr>
                <w:szCs w:val="18"/>
              </w:rPr>
            </w:pPr>
            <w:r w:rsidRPr="00EC0909">
              <w:rPr>
                <w:rFonts w:ascii="宋体" w:eastAsia="宋体" w:hAnsi="宋体" w:cs="宋体" w:hint="eastAsia"/>
                <w:szCs w:val="18"/>
              </w:rPr>
              <w:t>参数名称</w:t>
            </w:r>
          </w:p>
        </w:tc>
        <w:tc>
          <w:tcPr>
            <w:tcW w:w="919" w:type="pct"/>
          </w:tcPr>
          <w:p w:rsidR="00715F8F" w:rsidRPr="00EC0909" w:rsidRDefault="00715F8F" w:rsidP="00EC0909">
            <w:pPr>
              <w:rPr>
                <w:szCs w:val="18"/>
              </w:rPr>
            </w:pPr>
            <w:r w:rsidRPr="00EC0909">
              <w:rPr>
                <w:rFonts w:ascii="宋体" w:eastAsia="宋体" w:hAnsi="宋体" w:cs="宋体" w:hint="eastAsia"/>
                <w:szCs w:val="18"/>
              </w:rPr>
              <w:t>数据类型</w:t>
            </w:r>
          </w:p>
        </w:tc>
        <w:tc>
          <w:tcPr>
            <w:tcW w:w="919" w:type="pct"/>
          </w:tcPr>
          <w:p w:rsidR="00715F8F" w:rsidRPr="00EC0909" w:rsidRDefault="00715F8F" w:rsidP="00EC0909">
            <w:pPr>
              <w:rPr>
                <w:szCs w:val="18"/>
              </w:rPr>
            </w:pPr>
            <w:r w:rsidRPr="00EC0909">
              <w:rPr>
                <w:rFonts w:ascii="宋体" w:eastAsia="宋体" w:hAnsi="宋体" w:cs="宋体" w:hint="eastAsia"/>
                <w:szCs w:val="18"/>
              </w:rPr>
              <w:t>取值范围</w:t>
            </w:r>
          </w:p>
        </w:tc>
        <w:tc>
          <w:tcPr>
            <w:tcW w:w="536" w:type="pct"/>
          </w:tcPr>
          <w:p w:rsidR="00715F8F" w:rsidRPr="00D824AB" w:rsidRDefault="00715F8F" w:rsidP="00715F8F">
            <w:pPr>
              <w:rPr>
                <w:rFonts w:eastAsiaTheme="minorEastAsia"/>
                <w:szCs w:val="18"/>
              </w:rPr>
            </w:pPr>
            <w:r>
              <w:rPr>
                <w:rFonts w:eastAsiaTheme="minorEastAsia" w:hint="eastAsia"/>
                <w:szCs w:val="18"/>
              </w:rPr>
              <w:t>限定</w:t>
            </w:r>
          </w:p>
        </w:tc>
        <w:tc>
          <w:tcPr>
            <w:tcW w:w="1767" w:type="pct"/>
          </w:tcPr>
          <w:p w:rsidR="00715F8F" w:rsidRPr="00EC0909" w:rsidRDefault="00715F8F" w:rsidP="00EC0909">
            <w:pPr>
              <w:rPr>
                <w:szCs w:val="18"/>
              </w:rPr>
            </w:pPr>
            <w:r w:rsidRPr="00EC0909">
              <w:rPr>
                <w:rFonts w:ascii="宋体" w:eastAsia="宋体" w:hAnsi="宋体" w:cs="宋体" w:hint="eastAsia"/>
                <w:szCs w:val="18"/>
              </w:rPr>
              <w:t>参数说明</w:t>
            </w:r>
          </w:p>
        </w:tc>
      </w:tr>
      <w:tr w:rsidR="00715F8F" w:rsidRPr="00EC0909" w:rsidTr="00715F8F">
        <w:tc>
          <w:tcPr>
            <w:tcW w:w="858" w:type="pct"/>
          </w:tcPr>
          <w:p w:rsidR="00715F8F" w:rsidRPr="00EC0909" w:rsidRDefault="00715F8F" w:rsidP="00EC0909">
            <w:pPr>
              <w:rPr>
                <w:szCs w:val="18"/>
              </w:rPr>
            </w:pPr>
            <w:r w:rsidRPr="00EC0909">
              <w:rPr>
                <w:szCs w:val="18"/>
              </w:rPr>
              <w:lastRenderedPageBreak/>
              <w:t>OLTID</w:t>
            </w:r>
          </w:p>
        </w:tc>
        <w:tc>
          <w:tcPr>
            <w:tcW w:w="919" w:type="pct"/>
          </w:tcPr>
          <w:p w:rsidR="00715F8F" w:rsidRPr="00EC0909" w:rsidRDefault="00715F8F" w:rsidP="00EC0909">
            <w:pPr>
              <w:rPr>
                <w:szCs w:val="18"/>
              </w:rPr>
            </w:pPr>
            <w:r w:rsidRPr="00EC0909">
              <w:rPr>
                <w:szCs w:val="18"/>
              </w:rPr>
              <w:t>OCTET STRING</w:t>
            </w:r>
          </w:p>
        </w:tc>
        <w:tc>
          <w:tcPr>
            <w:tcW w:w="919" w:type="pct"/>
          </w:tcPr>
          <w:p w:rsidR="00715F8F" w:rsidRPr="00EC0909" w:rsidRDefault="00715F8F" w:rsidP="00EC0909">
            <w:pPr>
              <w:rPr>
                <w:szCs w:val="18"/>
              </w:rPr>
            </w:pPr>
            <w:r w:rsidRPr="00EC0909">
              <w:rPr>
                <w:szCs w:val="18"/>
              </w:rPr>
              <w:t>SIZE(128)</w:t>
            </w:r>
          </w:p>
        </w:tc>
        <w:tc>
          <w:tcPr>
            <w:tcW w:w="536" w:type="pct"/>
          </w:tcPr>
          <w:p w:rsidR="00715F8F" w:rsidRPr="00D824AB" w:rsidRDefault="00715F8F" w:rsidP="00715F8F">
            <w:pPr>
              <w:rPr>
                <w:rFonts w:eastAsiaTheme="minorEastAsia"/>
                <w:szCs w:val="18"/>
              </w:rPr>
            </w:pPr>
            <w:r>
              <w:rPr>
                <w:rFonts w:eastAsiaTheme="minorEastAsia" w:hint="eastAsia"/>
                <w:szCs w:val="18"/>
              </w:rPr>
              <w:t>M</w:t>
            </w:r>
          </w:p>
        </w:tc>
        <w:tc>
          <w:tcPr>
            <w:tcW w:w="1767" w:type="pct"/>
          </w:tcPr>
          <w:p w:rsidR="00715F8F" w:rsidRPr="00EC0909" w:rsidRDefault="00715F8F" w:rsidP="00EC0909">
            <w:pPr>
              <w:rPr>
                <w:szCs w:val="18"/>
              </w:rPr>
            </w:pPr>
            <w:r w:rsidRPr="00EC0909">
              <w:rPr>
                <w:szCs w:val="18"/>
              </w:rPr>
              <w:t>OLT IP</w:t>
            </w:r>
            <w:r w:rsidRPr="00EC0909">
              <w:rPr>
                <w:rFonts w:ascii="宋体" w:eastAsia="宋体" w:hAnsi="宋体" w:cs="宋体" w:hint="eastAsia"/>
                <w:szCs w:val="18"/>
              </w:rPr>
              <w:t>地址或名称</w:t>
            </w:r>
          </w:p>
        </w:tc>
      </w:tr>
      <w:tr w:rsidR="00715F8F" w:rsidRPr="00EC0909" w:rsidTr="00715F8F">
        <w:tc>
          <w:tcPr>
            <w:tcW w:w="858" w:type="pct"/>
          </w:tcPr>
          <w:p w:rsidR="00715F8F" w:rsidRPr="00EC0909" w:rsidRDefault="00715F8F" w:rsidP="00EC0909">
            <w:pPr>
              <w:rPr>
                <w:szCs w:val="18"/>
              </w:rPr>
            </w:pPr>
            <w:r w:rsidRPr="00EC0909">
              <w:rPr>
                <w:szCs w:val="18"/>
              </w:rPr>
              <w:t>PONID</w:t>
            </w:r>
          </w:p>
        </w:tc>
        <w:tc>
          <w:tcPr>
            <w:tcW w:w="919" w:type="pct"/>
          </w:tcPr>
          <w:p w:rsidR="00715F8F" w:rsidRPr="00EC0909" w:rsidRDefault="00715F8F" w:rsidP="00EC0909">
            <w:pPr>
              <w:rPr>
                <w:szCs w:val="18"/>
              </w:rPr>
            </w:pPr>
            <w:r w:rsidRPr="00EC0909">
              <w:rPr>
                <w:szCs w:val="18"/>
              </w:rPr>
              <w:t xml:space="preserve">OCTET STRING </w:t>
            </w:r>
          </w:p>
        </w:tc>
        <w:tc>
          <w:tcPr>
            <w:tcW w:w="919" w:type="pct"/>
          </w:tcPr>
          <w:p w:rsidR="00715F8F" w:rsidRPr="00EC0909" w:rsidRDefault="00715F8F" w:rsidP="00EC0909">
            <w:pPr>
              <w:rPr>
                <w:szCs w:val="18"/>
              </w:rPr>
            </w:pPr>
            <w:r w:rsidRPr="00EC0909">
              <w:rPr>
                <w:szCs w:val="18"/>
              </w:rPr>
              <w:t>SIZE(128)</w:t>
            </w:r>
          </w:p>
          <w:p w:rsidR="00715F8F" w:rsidRPr="00EC0909" w:rsidRDefault="00715F8F" w:rsidP="00EC0909">
            <w:pPr>
              <w:rPr>
                <w:szCs w:val="18"/>
              </w:rPr>
            </w:pPr>
          </w:p>
        </w:tc>
        <w:tc>
          <w:tcPr>
            <w:tcW w:w="536" w:type="pct"/>
          </w:tcPr>
          <w:p w:rsidR="00715F8F" w:rsidRPr="00D824AB" w:rsidRDefault="00715F8F" w:rsidP="00715F8F">
            <w:pPr>
              <w:rPr>
                <w:rFonts w:eastAsiaTheme="minorEastAsia"/>
                <w:szCs w:val="18"/>
              </w:rPr>
            </w:pPr>
            <w:r>
              <w:rPr>
                <w:rFonts w:eastAsiaTheme="minorEastAsia" w:hint="eastAsia"/>
                <w:szCs w:val="18"/>
              </w:rPr>
              <w:t>M</w:t>
            </w:r>
          </w:p>
        </w:tc>
        <w:tc>
          <w:tcPr>
            <w:tcW w:w="1767" w:type="pct"/>
          </w:tcPr>
          <w:p w:rsidR="00715F8F" w:rsidRPr="00EC0909" w:rsidRDefault="00715F8F" w:rsidP="00EC0909">
            <w:pPr>
              <w:rPr>
                <w:szCs w:val="18"/>
              </w:rPr>
            </w:pPr>
            <w:r w:rsidRPr="00715F8F">
              <w:rPr>
                <w:rFonts w:hint="eastAsia"/>
                <w:szCs w:val="18"/>
              </w:rPr>
              <w:t>PON口定位信息。格式为</w:t>
            </w:r>
            <w:r w:rsidRPr="00715F8F">
              <w:rPr>
                <w:szCs w:val="18"/>
              </w:rPr>
              <w:t>“</w:t>
            </w:r>
            <w:r w:rsidRPr="00715F8F">
              <w:rPr>
                <w:rFonts w:hint="eastAsia"/>
                <w:szCs w:val="18"/>
              </w:rPr>
              <w:t>机架-框-槽-端口号</w:t>
            </w:r>
            <w:r w:rsidRPr="00715F8F">
              <w:rPr>
                <w:szCs w:val="18"/>
              </w:rPr>
              <w:t>”</w:t>
            </w:r>
            <w:r w:rsidRPr="00715F8F">
              <w:rPr>
                <w:rFonts w:hint="eastAsia"/>
                <w:szCs w:val="18"/>
              </w:rPr>
              <w:t>，没有则使用NA代替，如0框0槽0端口为NA-0-0-0。</w:t>
            </w:r>
          </w:p>
        </w:tc>
      </w:tr>
      <w:tr w:rsidR="00715F8F" w:rsidRPr="00EC0909" w:rsidTr="00715F8F">
        <w:tc>
          <w:tcPr>
            <w:tcW w:w="858" w:type="pct"/>
          </w:tcPr>
          <w:p w:rsidR="00715F8F" w:rsidRPr="00EC0909" w:rsidRDefault="00715F8F" w:rsidP="00EC0909">
            <w:pPr>
              <w:rPr>
                <w:szCs w:val="18"/>
              </w:rPr>
            </w:pPr>
            <w:r w:rsidRPr="00EC0909">
              <w:rPr>
                <w:szCs w:val="18"/>
              </w:rPr>
              <w:t>ONUIDTYPE</w:t>
            </w:r>
          </w:p>
        </w:tc>
        <w:tc>
          <w:tcPr>
            <w:tcW w:w="919" w:type="pct"/>
          </w:tcPr>
          <w:p w:rsidR="00715F8F" w:rsidRPr="00EC0909" w:rsidRDefault="00715F8F" w:rsidP="00EC0909">
            <w:pPr>
              <w:rPr>
                <w:szCs w:val="18"/>
              </w:rPr>
            </w:pPr>
            <w:r w:rsidRPr="00EC0909">
              <w:rPr>
                <w:szCs w:val="18"/>
              </w:rPr>
              <w:t>OCTET STRING</w:t>
            </w:r>
          </w:p>
        </w:tc>
        <w:tc>
          <w:tcPr>
            <w:tcW w:w="919" w:type="pct"/>
          </w:tcPr>
          <w:p w:rsidR="00715F8F" w:rsidRPr="00300E1F" w:rsidRDefault="00715F8F" w:rsidP="001F3121">
            <w:pPr>
              <w:rPr>
                <w:szCs w:val="18"/>
              </w:rPr>
            </w:pPr>
            <w:r>
              <w:rPr>
                <w:szCs w:val="18"/>
              </w:rPr>
              <w:t>ONU_NAME</w:t>
            </w:r>
          </w:p>
          <w:p w:rsidR="00715F8F" w:rsidRPr="00300E1F" w:rsidRDefault="00715F8F" w:rsidP="001F3121">
            <w:pPr>
              <w:rPr>
                <w:szCs w:val="18"/>
              </w:rPr>
            </w:pPr>
            <w:r>
              <w:rPr>
                <w:szCs w:val="18"/>
              </w:rPr>
              <w:t>MAC</w:t>
            </w:r>
          </w:p>
          <w:p w:rsidR="00715F8F" w:rsidRDefault="00715F8F" w:rsidP="001F3121">
            <w:pPr>
              <w:rPr>
                <w:rFonts w:eastAsiaTheme="minorEastAsia"/>
                <w:szCs w:val="18"/>
              </w:rPr>
            </w:pPr>
            <w:r>
              <w:rPr>
                <w:szCs w:val="18"/>
              </w:rPr>
              <w:t>LOID</w:t>
            </w:r>
          </w:p>
          <w:p w:rsidR="00715F8F" w:rsidRPr="00931FE4" w:rsidRDefault="00715F8F" w:rsidP="001F3121">
            <w:pPr>
              <w:rPr>
                <w:rFonts w:eastAsiaTheme="minorEastAsia"/>
                <w:szCs w:val="18"/>
              </w:rPr>
            </w:pPr>
            <w:r>
              <w:rPr>
                <w:rFonts w:eastAsiaTheme="minorEastAsia" w:hint="eastAsia"/>
                <w:szCs w:val="18"/>
              </w:rPr>
              <w:t>PASSWORD</w:t>
            </w:r>
          </w:p>
          <w:p w:rsidR="00715F8F" w:rsidRPr="00300E1F" w:rsidRDefault="00715F8F" w:rsidP="001F3121">
            <w:pPr>
              <w:rPr>
                <w:szCs w:val="18"/>
              </w:rPr>
            </w:pPr>
            <w:r w:rsidRPr="00300E1F">
              <w:rPr>
                <w:szCs w:val="18"/>
              </w:rPr>
              <w:t>ONU_NUMBER</w:t>
            </w:r>
          </w:p>
        </w:tc>
        <w:tc>
          <w:tcPr>
            <w:tcW w:w="536" w:type="pct"/>
          </w:tcPr>
          <w:p w:rsidR="00715F8F" w:rsidRPr="00EC0909" w:rsidRDefault="00715F8F" w:rsidP="00715F8F">
            <w:pPr>
              <w:rPr>
                <w:szCs w:val="18"/>
              </w:rPr>
            </w:pPr>
            <w:r>
              <w:rPr>
                <w:rFonts w:eastAsiaTheme="minorEastAsia" w:hint="eastAsia"/>
                <w:szCs w:val="18"/>
              </w:rPr>
              <w:t>M</w:t>
            </w:r>
          </w:p>
        </w:tc>
        <w:tc>
          <w:tcPr>
            <w:tcW w:w="1767" w:type="pct"/>
          </w:tcPr>
          <w:p w:rsidR="00715F8F" w:rsidRPr="006B594E" w:rsidRDefault="00715F8F"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715F8F" w:rsidRPr="00EC0909" w:rsidTr="00715F8F">
        <w:tc>
          <w:tcPr>
            <w:tcW w:w="858" w:type="pct"/>
          </w:tcPr>
          <w:p w:rsidR="00715F8F" w:rsidRPr="00EC0909" w:rsidRDefault="00715F8F" w:rsidP="00EC0909">
            <w:pPr>
              <w:rPr>
                <w:szCs w:val="18"/>
              </w:rPr>
            </w:pPr>
            <w:r w:rsidRPr="00EC0909">
              <w:rPr>
                <w:szCs w:val="18"/>
              </w:rPr>
              <w:t>ONUID</w:t>
            </w:r>
          </w:p>
        </w:tc>
        <w:tc>
          <w:tcPr>
            <w:tcW w:w="919" w:type="pct"/>
          </w:tcPr>
          <w:p w:rsidR="00715F8F" w:rsidRPr="00EC0909" w:rsidRDefault="00715F8F" w:rsidP="00EC0909">
            <w:pPr>
              <w:rPr>
                <w:szCs w:val="18"/>
              </w:rPr>
            </w:pPr>
            <w:r w:rsidRPr="00EC0909">
              <w:rPr>
                <w:szCs w:val="18"/>
              </w:rPr>
              <w:t>OCTET STRING</w:t>
            </w:r>
          </w:p>
        </w:tc>
        <w:tc>
          <w:tcPr>
            <w:tcW w:w="919" w:type="pct"/>
          </w:tcPr>
          <w:p w:rsidR="00715F8F" w:rsidRPr="00300E1F" w:rsidRDefault="00715F8F" w:rsidP="001F3121">
            <w:pPr>
              <w:rPr>
                <w:szCs w:val="18"/>
              </w:rPr>
            </w:pPr>
            <w:r w:rsidRPr="00300E1F">
              <w:rPr>
                <w:szCs w:val="18"/>
              </w:rPr>
              <w:t>SIZE(128)</w:t>
            </w:r>
          </w:p>
        </w:tc>
        <w:tc>
          <w:tcPr>
            <w:tcW w:w="536" w:type="pct"/>
          </w:tcPr>
          <w:p w:rsidR="00715F8F" w:rsidRPr="00EC0909" w:rsidRDefault="00715F8F" w:rsidP="00715F8F">
            <w:pPr>
              <w:rPr>
                <w:szCs w:val="18"/>
              </w:rPr>
            </w:pPr>
            <w:r>
              <w:rPr>
                <w:rFonts w:eastAsiaTheme="minorEastAsia" w:hint="eastAsia"/>
                <w:szCs w:val="18"/>
              </w:rPr>
              <w:t>M</w:t>
            </w:r>
          </w:p>
        </w:tc>
        <w:tc>
          <w:tcPr>
            <w:tcW w:w="1767" w:type="pct"/>
          </w:tcPr>
          <w:p w:rsidR="00715F8F" w:rsidRPr="00300E1F" w:rsidRDefault="00715F8F"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715F8F" w:rsidRPr="00EC0909" w:rsidTr="00715F8F">
        <w:tc>
          <w:tcPr>
            <w:tcW w:w="858" w:type="pct"/>
          </w:tcPr>
          <w:p w:rsidR="00715F8F" w:rsidRPr="00EC0909" w:rsidRDefault="00715F8F" w:rsidP="00EC0909">
            <w:pPr>
              <w:rPr>
                <w:szCs w:val="18"/>
              </w:rPr>
            </w:pPr>
            <w:r w:rsidRPr="00EC0909">
              <w:rPr>
                <w:szCs w:val="18"/>
              </w:rPr>
              <w:t>UV</w:t>
            </w:r>
          </w:p>
        </w:tc>
        <w:tc>
          <w:tcPr>
            <w:tcW w:w="919" w:type="pct"/>
          </w:tcPr>
          <w:p w:rsidR="00715F8F" w:rsidRPr="00EC0909" w:rsidRDefault="00715F8F" w:rsidP="00EC0909">
            <w:pPr>
              <w:rPr>
                <w:szCs w:val="18"/>
              </w:rPr>
            </w:pPr>
            <w:r w:rsidRPr="00EC0909">
              <w:rPr>
                <w:szCs w:val="18"/>
              </w:rPr>
              <w:t>INTEGER</w:t>
            </w:r>
          </w:p>
        </w:tc>
        <w:tc>
          <w:tcPr>
            <w:tcW w:w="919" w:type="pct"/>
          </w:tcPr>
          <w:p w:rsidR="00715F8F" w:rsidRPr="00EC0909" w:rsidRDefault="00715F8F" w:rsidP="00EC0909">
            <w:pPr>
              <w:rPr>
                <w:szCs w:val="18"/>
              </w:rPr>
            </w:pPr>
            <w:r>
              <w:rPr>
                <w:rFonts w:eastAsiaTheme="minorEastAsia" w:hint="eastAsia"/>
                <w:szCs w:val="18"/>
              </w:rPr>
              <w:t>1</w:t>
            </w:r>
            <w:r>
              <w:rPr>
                <w:szCs w:val="18"/>
              </w:rPr>
              <w:t>–</w:t>
            </w:r>
            <w:r w:rsidRPr="00EC0909">
              <w:rPr>
                <w:szCs w:val="18"/>
              </w:rPr>
              <w:t xml:space="preserve"> 4095</w:t>
            </w:r>
          </w:p>
        </w:tc>
        <w:tc>
          <w:tcPr>
            <w:tcW w:w="536" w:type="pct"/>
          </w:tcPr>
          <w:p w:rsidR="00715F8F" w:rsidRPr="00EC0909" w:rsidRDefault="00715F8F" w:rsidP="00715F8F">
            <w:pPr>
              <w:rPr>
                <w:szCs w:val="18"/>
              </w:rPr>
            </w:pPr>
            <w:r>
              <w:rPr>
                <w:rFonts w:eastAsiaTheme="minorEastAsia" w:hint="eastAsia"/>
                <w:szCs w:val="18"/>
              </w:rPr>
              <w:t>O</w:t>
            </w:r>
          </w:p>
        </w:tc>
        <w:tc>
          <w:tcPr>
            <w:tcW w:w="1767" w:type="pct"/>
          </w:tcPr>
          <w:p w:rsidR="00715F8F" w:rsidRPr="00EC0909" w:rsidRDefault="00715F8F" w:rsidP="00EC0909">
            <w:pPr>
              <w:rPr>
                <w:szCs w:val="18"/>
              </w:rPr>
            </w:pPr>
            <w:r w:rsidRPr="00EC0909">
              <w:rPr>
                <w:rFonts w:ascii="宋体" w:eastAsia="宋体" w:hAnsi="宋体" w:cs="宋体" w:hint="eastAsia"/>
                <w:szCs w:val="18"/>
              </w:rPr>
              <w:t>用户侧</w:t>
            </w:r>
            <w:r w:rsidRPr="00EC0909">
              <w:rPr>
                <w:szCs w:val="18"/>
              </w:rPr>
              <w:t>VLAN</w:t>
            </w:r>
          </w:p>
        </w:tc>
      </w:tr>
    </w:tbl>
    <w:p w:rsidR="00000000" w:rsidRDefault="00641762" w:rsidP="00CE4D8A">
      <w:pPr>
        <w:spacing w:beforeLines="50"/>
        <w:ind w:firstLine="420"/>
        <w:pPrChange w:id="393" w:author="CMDI-LVLIANGDONG" w:date="2015-07-22T10:29:00Z">
          <w:pPr>
            <w:spacing w:beforeLines="50"/>
            <w:ind w:firstLine="420"/>
          </w:pPr>
        </w:pPrChange>
      </w:pPr>
      <w:r w:rsidRPr="00931120">
        <w:t>响应格式</w:t>
      </w:r>
    </w:p>
    <w:p w:rsidR="00641762" w:rsidRPr="009E44FF" w:rsidRDefault="00641762"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000000" w:rsidRDefault="00641762" w:rsidP="00CE4D8A">
      <w:pPr>
        <w:spacing w:beforeLines="50"/>
        <w:ind w:firstLine="420"/>
        <w:pPrChange w:id="394" w:author="CMDI-LVLIANGDONG" w:date="2015-07-22T10:29:00Z">
          <w:pPr>
            <w:spacing w:beforeLines="50"/>
            <w:ind w:firstLine="420"/>
          </w:pPr>
        </w:pPrChange>
      </w:pPr>
      <w:r w:rsidRPr="00E91B33">
        <w:t>输出参数</w:t>
      </w:r>
    </w:p>
    <w:p w:rsidR="00F319C8" w:rsidRPr="009E44FF" w:rsidRDefault="00641762" w:rsidP="00FF3114">
      <w:pPr>
        <w:spacing w:line="360" w:lineRule="auto"/>
        <w:ind w:left="420" w:firstLine="420"/>
        <w:rPr>
          <w:szCs w:val="21"/>
        </w:rPr>
      </w:pPr>
      <w:r w:rsidRPr="009E44FF">
        <w:rPr>
          <w:szCs w:val="21"/>
        </w:rPr>
        <w:t>无。</w:t>
      </w:r>
    </w:p>
    <w:p w:rsidR="00FA6C61" w:rsidRPr="00980B53" w:rsidRDefault="00FA6C61" w:rsidP="00980B53">
      <w:pPr>
        <w:pStyle w:val="TimesNewRoman05"/>
        <w:ind w:left="0"/>
        <w:rPr>
          <w:rFonts w:cs="Times New Roman"/>
        </w:rPr>
      </w:pPr>
      <w:bookmarkStart w:id="395" w:name="_Toc422211163"/>
      <w:r w:rsidRPr="00980B53">
        <w:rPr>
          <w:rFonts w:cs="Times New Roman"/>
        </w:rPr>
        <w:t>POTS</w:t>
      </w:r>
      <w:r w:rsidR="000740A6" w:rsidRPr="00980B53">
        <w:rPr>
          <w:rFonts w:cs="Times New Roman"/>
        </w:rPr>
        <w:t>口</w:t>
      </w:r>
      <w:r w:rsidRPr="00980B53">
        <w:rPr>
          <w:rFonts w:cs="Times New Roman"/>
        </w:rPr>
        <w:t>管理功能</w:t>
      </w:r>
      <w:bookmarkEnd w:id="395"/>
    </w:p>
    <w:p w:rsidR="00000000" w:rsidRDefault="00044597" w:rsidP="00CE4D8A">
      <w:pPr>
        <w:pStyle w:val="TimesNewRoman050"/>
        <w:spacing w:afterLines="50"/>
        <w:ind w:left="0"/>
        <w:rPr>
          <w:rFonts w:cs="Times New Roman"/>
        </w:rPr>
        <w:pPrChange w:id="396" w:author="CMDI-LVLIANGDONG" w:date="2015-07-22T10:29:00Z">
          <w:pPr>
            <w:pStyle w:val="TimesNewRoman050"/>
            <w:spacing w:afterLines="50"/>
            <w:ind w:left="0"/>
          </w:pPr>
        </w:pPrChange>
      </w:pPr>
      <w:bookmarkStart w:id="397" w:name="_Toc421546432"/>
      <w:bookmarkStart w:id="398" w:name="_Toc422211164"/>
      <w:bookmarkStart w:id="399" w:name="_Toc410329045"/>
      <w:r w:rsidRPr="00B32D33">
        <w:rPr>
          <w:rFonts w:cs="Times New Roman"/>
        </w:rPr>
        <w:t>概述</w:t>
      </w:r>
      <w:bookmarkEnd w:id="397"/>
      <w:bookmarkEnd w:id="398"/>
    </w:p>
    <w:p w:rsidR="00044597" w:rsidRPr="00044597" w:rsidRDefault="00044597" w:rsidP="00044597">
      <w:pPr>
        <w:spacing w:line="360" w:lineRule="auto"/>
        <w:ind w:firstLine="420"/>
        <w:rPr>
          <w:szCs w:val="21"/>
        </w:rPr>
      </w:pPr>
      <w:r w:rsidRPr="00044597">
        <w:rPr>
          <w:szCs w:val="21"/>
        </w:rPr>
        <w:t>本规范中此接口主要完成</w:t>
      </w:r>
      <w:r w:rsidRPr="00044597">
        <w:rPr>
          <w:rFonts w:hint="eastAsia"/>
          <w:szCs w:val="21"/>
        </w:rPr>
        <w:t>NMS</w:t>
      </w:r>
      <w:r w:rsidRPr="00044597">
        <w:rPr>
          <w:rFonts w:hint="eastAsia"/>
          <w:szCs w:val="21"/>
        </w:rPr>
        <w:t>对网元</w:t>
      </w:r>
      <w:r w:rsidR="00FC3EE5">
        <w:rPr>
          <w:rFonts w:hint="eastAsia"/>
          <w:szCs w:val="21"/>
        </w:rPr>
        <w:t>POTS</w:t>
      </w:r>
      <w:r w:rsidR="00FC3EE5">
        <w:rPr>
          <w:rFonts w:hint="eastAsia"/>
          <w:szCs w:val="21"/>
        </w:rPr>
        <w:t>口</w:t>
      </w:r>
      <w:r w:rsidRPr="00044597">
        <w:rPr>
          <w:rFonts w:hint="eastAsia"/>
          <w:szCs w:val="21"/>
        </w:rPr>
        <w:t>信息的管理。</w:t>
      </w:r>
    </w:p>
    <w:p w:rsidR="00B5167B" w:rsidRDefault="00B5167B" w:rsidP="00B05DB9">
      <w:pPr>
        <w:pStyle w:val="TimesNewRoman050"/>
        <w:ind w:left="0"/>
        <w:rPr>
          <w:rFonts w:cs="Times New Roman"/>
        </w:rPr>
      </w:pPr>
      <w:bookmarkStart w:id="400" w:name="_Toc422211165"/>
      <w:r w:rsidRPr="00B05DB9">
        <w:rPr>
          <w:rFonts w:cs="Times New Roman"/>
        </w:rPr>
        <w:t>查询</w:t>
      </w:r>
      <w:r w:rsidRPr="00B05DB9">
        <w:rPr>
          <w:rFonts w:cs="Times New Roman"/>
        </w:rPr>
        <w:t>POTS</w:t>
      </w:r>
      <w:r w:rsidRPr="00B05DB9">
        <w:rPr>
          <w:rFonts w:cs="Times New Roman"/>
        </w:rPr>
        <w:t>口信息</w:t>
      </w:r>
      <w:bookmarkEnd w:id="399"/>
      <w:r w:rsidRPr="00B05DB9">
        <w:rPr>
          <w:rFonts w:cs="Times New Roman"/>
        </w:rPr>
        <w:t>（</w:t>
      </w:r>
      <w:r w:rsidR="004657D0">
        <w:rPr>
          <w:rFonts w:cs="Times New Roman" w:hint="eastAsia"/>
        </w:rPr>
        <w:t>条件</w:t>
      </w:r>
      <w:r w:rsidRPr="00B05DB9">
        <w:rPr>
          <w:rFonts w:cs="Times New Roman"/>
        </w:rPr>
        <w:t>必选）</w:t>
      </w:r>
      <w:bookmarkEnd w:id="400"/>
    </w:p>
    <w:p w:rsidR="004F1CA9" w:rsidRPr="004F1CA9" w:rsidRDefault="00265CD4" w:rsidP="00CE4D8A">
      <w:pPr>
        <w:spacing w:beforeLines="50"/>
        <w:ind w:firstLine="420"/>
      </w:pPr>
      <w:r>
        <w:rPr>
          <w:rFonts w:hint="eastAsia"/>
        </w:rPr>
        <w:t>条件必选满足条件：</w:t>
      </w:r>
      <w:r w:rsidR="004F1CA9">
        <w:rPr>
          <w:rFonts w:hint="eastAsia"/>
        </w:rPr>
        <w:t>设备有</w:t>
      </w:r>
      <w:r w:rsidR="004F1CA9">
        <w:rPr>
          <w:rFonts w:hint="eastAsia"/>
        </w:rPr>
        <w:t>POTS</w:t>
      </w:r>
      <w:r w:rsidR="004F1CA9">
        <w:rPr>
          <w:rFonts w:hint="eastAsia"/>
        </w:rPr>
        <w:t>口。</w:t>
      </w:r>
    </w:p>
    <w:p w:rsidR="002A3D27" w:rsidRDefault="007306B8" w:rsidP="00CE4D8A">
      <w:pPr>
        <w:spacing w:beforeLines="50"/>
        <w:ind w:firstLine="420"/>
        <w:pPrChange w:id="401" w:author="CMDI-LVLIANGDONG" w:date="2015-07-22T10:29:00Z">
          <w:pPr>
            <w:spacing w:beforeLines="50"/>
            <w:ind w:firstLine="420"/>
          </w:pPr>
        </w:pPrChange>
      </w:pPr>
      <w:r w:rsidRPr="00931120">
        <w:t>功能描述</w:t>
      </w:r>
    </w:p>
    <w:p w:rsidR="007306B8" w:rsidRPr="009E44FF" w:rsidRDefault="007306B8" w:rsidP="00FF3114">
      <w:pPr>
        <w:spacing w:line="360" w:lineRule="auto"/>
        <w:ind w:left="420" w:firstLine="420"/>
        <w:rPr>
          <w:szCs w:val="21"/>
        </w:rPr>
      </w:pPr>
      <w:r w:rsidRPr="009E44FF">
        <w:rPr>
          <w:szCs w:val="21"/>
        </w:rPr>
        <w:t>查询</w:t>
      </w:r>
      <w:r w:rsidRPr="009E44FF">
        <w:rPr>
          <w:szCs w:val="21"/>
        </w:rPr>
        <w:t>POTS</w:t>
      </w:r>
      <w:r w:rsidRPr="009E44FF">
        <w:rPr>
          <w:szCs w:val="21"/>
        </w:rPr>
        <w:t>端口的信息，包括线路状态、业务状态、阻抗、增益。</w:t>
      </w:r>
    </w:p>
    <w:p w:rsidR="007306B8" w:rsidRPr="00931120" w:rsidRDefault="007306B8" w:rsidP="00CE4D8A">
      <w:pPr>
        <w:spacing w:beforeLines="50"/>
        <w:ind w:firstLine="420"/>
      </w:pPr>
      <w:r w:rsidRPr="00931120">
        <w:t>命令格式</w:t>
      </w:r>
    </w:p>
    <w:p w:rsidR="007306B8" w:rsidRPr="009E44FF" w:rsidRDefault="007306B8" w:rsidP="00FF3114">
      <w:pPr>
        <w:spacing w:line="360" w:lineRule="auto"/>
        <w:ind w:left="420" w:firstLine="420"/>
        <w:rPr>
          <w:szCs w:val="21"/>
        </w:rPr>
      </w:pPr>
      <w:r w:rsidRPr="009E44FF">
        <w:rPr>
          <w:szCs w:val="21"/>
        </w:rPr>
        <w:t>LST-POTSINFO::</w:t>
      </w:r>
      <w:r w:rsidR="00263754">
        <w:rPr>
          <w:rFonts w:hint="eastAsia"/>
          <w:szCs w:val="21"/>
        </w:rPr>
        <w:t>ONUIP=</w:t>
      </w:r>
      <w:r w:rsidRPr="009E44FF">
        <w:rPr>
          <w:szCs w:val="21"/>
        </w:rPr>
        <w:t>onu_name|OLTID=olt_name[,PONID=ponport_location,ONUIDTYPE=id-type,ONUID=onu_index],ONUPORT=pots_num:CTAG::;</w:t>
      </w:r>
    </w:p>
    <w:p w:rsidR="007306B8" w:rsidRPr="00931120" w:rsidRDefault="007306B8" w:rsidP="00CE4D8A">
      <w:pPr>
        <w:spacing w:beforeLines="50"/>
        <w:ind w:firstLine="420"/>
      </w:pPr>
      <w:r w:rsidRPr="00931120">
        <w:t>输入参数</w:t>
      </w:r>
    </w:p>
    <w:tbl>
      <w:tblPr>
        <w:tblStyle w:val="afffffd"/>
        <w:tblW w:w="8687" w:type="dxa"/>
        <w:tblInd w:w="-432" w:type="dxa"/>
        <w:tblLayout w:type="fixed"/>
        <w:tblLook w:val="01E0"/>
      </w:tblPr>
      <w:tblGrid>
        <w:gridCol w:w="1514"/>
        <w:gridCol w:w="1623"/>
        <w:gridCol w:w="1623"/>
        <w:gridCol w:w="954"/>
        <w:gridCol w:w="2973"/>
      </w:tblGrid>
      <w:tr w:rsidR="00715F8F" w:rsidRPr="00EC0909" w:rsidTr="00715F8F">
        <w:trPr>
          <w:cnfStyle w:val="100000000000"/>
        </w:trPr>
        <w:tc>
          <w:tcPr>
            <w:tcW w:w="872" w:type="pct"/>
          </w:tcPr>
          <w:p w:rsidR="00715F8F" w:rsidRPr="00EC0909" w:rsidRDefault="00715F8F" w:rsidP="00EC0909">
            <w:pPr>
              <w:rPr>
                <w:szCs w:val="18"/>
              </w:rPr>
            </w:pPr>
            <w:r w:rsidRPr="00EC0909">
              <w:rPr>
                <w:rFonts w:ascii="宋体" w:eastAsia="宋体" w:hAnsi="宋体" w:cs="宋体" w:hint="eastAsia"/>
                <w:szCs w:val="18"/>
              </w:rPr>
              <w:t>参数名称</w:t>
            </w:r>
          </w:p>
        </w:tc>
        <w:tc>
          <w:tcPr>
            <w:tcW w:w="934" w:type="pct"/>
          </w:tcPr>
          <w:p w:rsidR="00715F8F" w:rsidRPr="00EC0909" w:rsidRDefault="00715F8F" w:rsidP="00EC0909">
            <w:pPr>
              <w:rPr>
                <w:szCs w:val="18"/>
              </w:rPr>
            </w:pPr>
            <w:r w:rsidRPr="00EC0909">
              <w:rPr>
                <w:rFonts w:ascii="宋体" w:eastAsia="宋体" w:hAnsi="宋体" w:cs="宋体" w:hint="eastAsia"/>
                <w:szCs w:val="18"/>
              </w:rPr>
              <w:t>数据类型</w:t>
            </w:r>
          </w:p>
        </w:tc>
        <w:tc>
          <w:tcPr>
            <w:tcW w:w="934" w:type="pct"/>
          </w:tcPr>
          <w:p w:rsidR="00715F8F" w:rsidRPr="00EC0909" w:rsidRDefault="00715F8F" w:rsidP="00EC0909">
            <w:pPr>
              <w:rPr>
                <w:szCs w:val="18"/>
              </w:rPr>
            </w:pPr>
            <w:r w:rsidRPr="00EC0909">
              <w:rPr>
                <w:rFonts w:ascii="宋体" w:eastAsia="宋体" w:hAnsi="宋体" w:cs="宋体" w:hint="eastAsia"/>
                <w:szCs w:val="18"/>
              </w:rPr>
              <w:t>取值范围</w:t>
            </w:r>
          </w:p>
        </w:tc>
        <w:tc>
          <w:tcPr>
            <w:tcW w:w="549" w:type="pct"/>
          </w:tcPr>
          <w:p w:rsidR="00715F8F" w:rsidRPr="00715F8F" w:rsidRDefault="00715F8F" w:rsidP="00715F8F">
            <w:pPr>
              <w:rPr>
                <w:rFonts w:eastAsiaTheme="minorEastAsia"/>
                <w:szCs w:val="18"/>
              </w:rPr>
            </w:pPr>
            <w:r>
              <w:rPr>
                <w:rFonts w:eastAsiaTheme="minorEastAsia" w:hint="eastAsia"/>
                <w:szCs w:val="18"/>
              </w:rPr>
              <w:t>限定</w:t>
            </w:r>
          </w:p>
        </w:tc>
        <w:tc>
          <w:tcPr>
            <w:tcW w:w="1712" w:type="pct"/>
          </w:tcPr>
          <w:p w:rsidR="00715F8F" w:rsidRPr="00EC0909" w:rsidRDefault="00715F8F" w:rsidP="00EC0909">
            <w:pPr>
              <w:rPr>
                <w:szCs w:val="18"/>
              </w:rPr>
            </w:pPr>
            <w:r w:rsidRPr="00EC0909">
              <w:rPr>
                <w:rFonts w:ascii="宋体" w:eastAsia="宋体" w:hAnsi="宋体" w:cs="宋体" w:hint="eastAsia"/>
                <w:szCs w:val="18"/>
              </w:rPr>
              <w:t>参数说明</w:t>
            </w:r>
          </w:p>
        </w:tc>
      </w:tr>
      <w:tr w:rsidR="00715F8F" w:rsidRPr="00EC0909" w:rsidTr="00715F8F">
        <w:tc>
          <w:tcPr>
            <w:tcW w:w="872" w:type="pct"/>
          </w:tcPr>
          <w:p w:rsidR="00715F8F" w:rsidRPr="00EC0909" w:rsidRDefault="00715F8F" w:rsidP="00EC0909">
            <w:pPr>
              <w:rPr>
                <w:szCs w:val="18"/>
              </w:rPr>
            </w:pPr>
            <w:r w:rsidRPr="00EC0909">
              <w:rPr>
                <w:szCs w:val="18"/>
              </w:rPr>
              <w:t>ONUIP</w:t>
            </w:r>
          </w:p>
        </w:tc>
        <w:tc>
          <w:tcPr>
            <w:tcW w:w="934" w:type="pct"/>
          </w:tcPr>
          <w:p w:rsidR="00715F8F" w:rsidRPr="00EC0909" w:rsidRDefault="00715F8F" w:rsidP="00EC0909">
            <w:pPr>
              <w:rPr>
                <w:szCs w:val="18"/>
              </w:rPr>
            </w:pPr>
            <w:r w:rsidRPr="00EC0909">
              <w:rPr>
                <w:szCs w:val="18"/>
              </w:rPr>
              <w:t>OCTET STRING</w:t>
            </w:r>
          </w:p>
        </w:tc>
        <w:tc>
          <w:tcPr>
            <w:tcW w:w="934" w:type="pct"/>
          </w:tcPr>
          <w:p w:rsidR="00715F8F" w:rsidRPr="00EC0909" w:rsidRDefault="00715F8F" w:rsidP="00EC0909">
            <w:pPr>
              <w:rPr>
                <w:szCs w:val="18"/>
              </w:rPr>
            </w:pPr>
            <w:r w:rsidRPr="00EC0909">
              <w:rPr>
                <w:szCs w:val="18"/>
              </w:rPr>
              <w:t>SIZE(128)</w:t>
            </w:r>
          </w:p>
        </w:tc>
        <w:tc>
          <w:tcPr>
            <w:tcW w:w="549" w:type="pct"/>
          </w:tcPr>
          <w:p w:rsidR="00715F8F" w:rsidRPr="00D824AB" w:rsidRDefault="00715F8F" w:rsidP="00715F8F">
            <w:pPr>
              <w:rPr>
                <w:rFonts w:eastAsiaTheme="minorEastAsia"/>
                <w:szCs w:val="18"/>
              </w:rPr>
            </w:pPr>
            <w:r>
              <w:rPr>
                <w:rFonts w:eastAsiaTheme="minorEastAsia" w:hint="eastAsia"/>
                <w:szCs w:val="18"/>
              </w:rPr>
              <w:t>C</w:t>
            </w:r>
          </w:p>
        </w:tc>
        <w:tc>
          <w:tcPr>
            <w:tcW w:w="1712" w:type="pct"/>
          </w:tcPr>
          <w:p w:rsidR="00715F8F" w:rsidRPr="00EC0909" w:rsidRDefault="00715F8F" w:rsidP="00EC0909">
            <w:pPr>
              <w:rPr>
                <w:szCs w:val="18"/>
              </w:rPr>
            </w:pPr>
            <w:r w:rsidRPr="00EC0909">
              <w:rPr>
                <w:rFonts w:ascii="宋体" w:eastAsia="宋体" w:hAnsi="宋体" w:cs="宋体" w:hint="eastAsia"/>
                <w:szCs w:val="18"/>
              </w:rPr>
              <w:t>具有管理</w:t>
            </w:r>
            <w:r w:rsidRPr="00EC0909">
              <w:rPr>
                <w:szCs w:val="18"/>
              </w:rPr>
              <w:t>IP</w:t>
            </w:r>
            <w:r w:rsidRPr="00EC0909">
              <w:rPr>
                <w:rFonts w:ascii="宋体" w:eastAsia="宋体" w:hAnsi="宋体" w:cs="宋体" w:hint="eastAsia"/>
                <w:szCs w:val="18"/>
              </w:rPr>
              <w:t>的</w:t>
            </w:r>
            <w:r w:rsidRPr="00EC0909">
              <w:rPr>
                <w:szCs w:val="18"/>
              </w:rPr>
              <w:t>ONU</w:t>
            </w:r>
            <w:r w:rsidRPr="00EC0909">
              <w:rPr>
                <w:rFonts w:ascii="宋体" w:eastAsia="宋体" w:hAnsi="宋体" w:cs="宋体" w:hint="eastAsia"/>
                <w:szCs w:val="18"/>
              </w:rPr>
              <w:t>的</w:t>
            </w:r>
            <w:r w:rsidRPr="00EC0909">
              <w:rPr>
                <w:szCs w:val="18"/>
              </w:rPr>
              <w:t>IP</w:t>
            </w:r>
            <w:r w:rsidRPr="00EC0909">
              <w:rPr>
                <w:rFonts w:ascii="宋体" w:eastAsia="宋体" w:hAnsi="宋体" w:cs="宋体" w:hint="eastAsia"/>
                <w:szCs w:val="18"/>
              </w:rPr>
              <w:t>地址或名称</w:t>
            </w:r>
          </w:p>
        </w:tc>
      </w:tr>
      <w:tr w:rsidR="00715F8F" w:rsidRPr="00EC0909" w:rsidTr="00715F8F">
        <w:tc>
          <w:tcPr>
            <w:tcW w:w="872" w:type="pct"/>
          </w:tcPr>
          <w:p w:rsidR="00715F8F" w:rsidRPr="00EC0909" w:rsidRDefault="00715F8F" w:rsidP="00EC0909">
            <w:pPr>
              <w:rPr>
                <w:szCs w:val="18"/>
              </w:rPr>
            </w:pPr>
            <w:r w:rsidRPr="00EC0909">
              <w:rPr>
                <w:szCs w:val="18"/>
              </w:rPr>
              <w:t>OLTID</w:t>
            </w:r>
          </w:p>
        </w:tc>
        <w:tc>
          <w:tcPr>
            <w:tcW w:w="934" w:type="pct"/>
          </w:tcPr>
          <w:p w:rsidR="00715F8F" w:rsidRPr="00EC0909" w:rsidRDefault="00715F8F" w:rsidP="00EC0909">
            <w:pPr>
              <w:rPr>
                <w:szCs w:val="18"/>
              </w:rPr>
            </w:pPr>
            <w:r w:rsidRPr="00EC0909">
              <w:rPr>
                <w:szCs w:val="18"/>
              </w:rPr>
              <w:t xml:space="preserve">OCTET </w:t>
            </w:r>
            <w:r w:rsidRPr="00EC0909">
              <w:rPr>
                <w:szCs w:val="18"/>
              </w:rPr>
              <w:lastRenderedPageBreak/>
              <w:t>STRING</w:t>
            </w:r>
          </w:p>
        </w:tc>
        <w:tc>
          <w:tcPr>
            <w:tcW w:w="934" w:type="pct"/>
          </w:tcPr>
          <w:p w:rsidR="00715F8F" w:rsidRPr="00EC0909" w:rsidRDefault="00715F8F" w:rsidP="00EC0909">
            <w:pPr>
              <w:rPr>
                <w:szCs w:val="18"/>
              </w:rPr>
            </w:pPr>
            <w:r w:rsidRPr="00EC0909">
              <w:rPr>
                <w:szCs w:val="18"/>
              </w:rPr>
              <w:lastRenderedPageBreak/>
              <w:t>SIZE(128)</w:t>
            </w:r>
          </w:p>
        </w:tc>
        <w:tc>
          <w:tcPr>
            <w:tcW w:w="549" w:type="pct"/>
          </w:tcPr>
          <w:p w:rsidR="00715F8F" w:rsidRPr="00263754" w:rsidRDefault="00715F8F" w:rsidP="00715F8F">
            <w:pPr>
              <w:rPr>
                <w:rFonts w:eastAsiaTheme="minorEastAsia"/>
                <w:szCs w:val="18"/>
              </w:rPr>
            </w:pPr>
            <w:r>
              <w:rPr>
                <w:rFonts w:eastAsiaTheme="minorEastAsia" w:hint="eastAsia"/>
                <w:szCs w:val="18"/>
              </w:rPr>
              <w:t>C</w:t>
            </w:r>
          </w:p>
        </w:tc>
        <w:tc>
          <w:tcPr>
            <w:tcW w:w="1712" w:type="pct"/>
          </w:tcPr>
          <w:p w:rsidR="00715F8F" w:rsidRPr="00EC0909" w:rsidRDefault="00715F8F" w:rsidP="00EC0909">
            <w:pPr>
              <w:rPr>
                <w:szCs w:val="18"/>
              </w:rPr>
            </w:pPr>
            <w:r w:rsidRPr="00EC0909">
              <w:rPr>
                <w:szCs w:val="18"/>
              </w:rPr>
              <w:t>OLT IP</w:t>
            </w:r>
            <w:r w:rsidRPr="00EC0909">
              <w:rPr>
                <w:rFonts w:ascii="宋体" w:eastAsia="宋体" w:hAnsi="宋体" w:cs="宋体" w:hint="eastAsia"/>
                <w:szCs w:val="18"/>
              </w:rPr>
              <w:t>地址或名称</w:t>
            </w:r>
          </w:p>
        </w:tc>
      </w:tr>
      <w:tr w:rsidR="00715F8F" w:rsidRPr="00EC0909" w:rsidTr="00715F8F">
        <w:tc>
          <w:tcPr>
            <w:tcW w:w="872" w:type="pct"/>
          </w:tcPr>
          <w:p w:rsidR="00715F8F" w:rsidRPr="00EC0909" w:rsidRDefault="00715F8F" w:rsidP="00EC0909">
            <w:pPr>
              <w:rPr>
                <w:szCs w:val="18"/>
              </w:rPr>
            </w:pPr>
            <w:r w:rsidRPr="00EC0909">
              <w:rPr>
                <w:szCs w:val="18"/>
              </w:rPr>
              <w:lastRenderedPageBreak/>
              <w:t>PONID</w:t>
            </w:r>
          </w:p>
        </w:tc>
        <w:tc>
          <w:tcPr>
            <w:tcW w:w="934" w:type="pct"/>
          </w:tcPr>
          <w:p w:rsidR="00715F8F" w:rsidRPr="00EC0909" w:rsidRDefault="00715F8F" w:rsidP="00EC0909">
            <w:pPr>
              <w:rPr>
                <w:szCs w:val="18"/>
              </w:rPr>
            </w:pPr>
            <w:r w:rsidRPr="00EC0909">
              <w:rPr>
                <w:szCs w:val="18"/>
              </w:rPr>
              <w:t xml:space="preserve">OCTET STRING </w:t>
            </w:r>
          </w:p>
        </w:tc>
        <w:tc>
          <w:tcPr>
            <w:tcW w:w="934" w:type="pct"/>
          </w:tcPr>
          <w:p w:rsidR="00715F8F" w:rsidRPr="00EC0909" w:rsidRDefault="00715F8F" w:rsidP="00EC0909">
            <w:pPr>
              <w:rPr>
                <w:szCs w:val="18"/>
              </w:rPr>
            </w:pPr>
            <w:r w:rsidRPr="00EC0909">
              <w:rPr>
                <w:szCs w:val="18"/>
              </w:rPr>
              <w:t>SIZE(128)</w:t>
            </w:r>
          </w:p>
          <w:p w:rsidR="00715F8F" w:rsidRPr="00EC0909" w:rsidRDefault="00715F8F" w:rsidP="00EC0909">
            <w:pPr>
              <w:rPr>
                <w:szCs w:val="18"/>
              </w:rPr>
            </w:pPr>
          </w:p>
        </w:tc>
        <w:tc>
          <w:tcPr>
            <w:tcW w:w="549" w:type="pct"/>
          </w:tcPr>
          <w:p w:rsidR="00715F8F" w:rsidRPr="00263754" w:rsidRDefault="00715F8F" w:rsidP="00715F8F">
            <w:pPr>
              <w:rPr>
                <w:rFonts w:eastAsiaTheme="minorEastAsia"/>
                <w:szCs w:val="18"/>
              </w:rPr>
            </w:pPr>
            <w:r>
              <w:rPr>
                <w:rFonts w:eastAsiaTheme="minorEastAsia" w:hint="eastAsia"/>
                <w:szCs w:val="18"/>
              </w:rPr>
              <w:t>C</w:t>
            </w:r>
          </w:p>
        </w:tc>
        <w:tc>
          <w:tcPr>
            <w:tcW w:w="1712" w:type="pct"/>
          </w:tcPr>
          <w:p w:rsidR="00715F8F" w:rsidRPr="00EC0909" w:rsidRDefault="00715F8F" w:rsidP="00EC0909">
            <w:pPr>
              <w:rPr>
                <w:szCs w:val="18"/>
              </w:rPr>
            </w:pPr>
            <w:r w:rsidRPr="00B800D5">
              <w:rPr>
                <w:rFonts w:ascii="宋体" w:cs="宋体" w:hint="eastAsia"/>
                <w:kern w:val="0"/>
                <w:sz w:val="20"/>
                <w:szCs w:val="20"/>
              </w:rPr>
              <w:t>PON</w:t>
            </w:r>
            <w:r w:rsidRPr="00B800D5">
              <w:rPr>
                <w:rFonts w:ascii="宋体" w:eastAsia="宋体" w:hAnsi="宋体" w:cs="宋体" w:hint="eastAsia"/>
                <w:kern w:val="0"/>
                <w:sz w:val="20"/>
                <w:szCs w:val="20"/>
              </w:rPr>
              <w:t>口定位信息。格式为</w:t>
            </w:r>
            <w:r w:rsidRPr="00B800D5">
              <w:rPr>
                <w:kern w:val="0"/>
                <w:sz w:val="20"/>
                <w:szCs w:val="20"/>
              </w:rPr>
              <w:t>“</w:t>
            </w:r>
            <w:r w:rsidRPr="00B800D5">
              <w:rPr>
                <w:rFonts w:ascii="宋体" w:eastAsia="宋体" w:hAnsi="宋体" w:cs="宋体" w:hint="eastAsia"/>
                <w:kern w:val="0"/>
                <w:sz w:val="20"/>
                <w:szCs w:val="20"/>
              </w:rPr>
              <w:t>机架</w:t>
            </w:r>
            <w:r w:rsidRPr="00B800D5">
              <w:rPr>
                <w:rFonts w:ascii="宋体" w:cs="宋体" w:hint="eastAsia"/>
                <w:kern w:val="0"/>
                <w:sz w:val="20"/>
                <w:szCs w:val="20"/>
              </w:rPr>
              <w:t>-</w:t>
            </w:r>
            <w:r w:rsidRPr="00B800D5">
              <w:rPr>
                <w:rFonts w:ascii="宋体" w:eastAsia="宋体" w:hAnsi="宋体" w:cs="宋体" w:hint="eastAsia"/>
                <w:kern w:val="0"/>
                <w:sz w:val="20"/>
                <w:szCs w:val="20"/>
              </w:rPr>
              <w:t>框</w:t>
            </w:r>
            <w:r w:rsidRPr="00B800D5">
              <w:rPr>
                <w:rFonts w:ascii="宋体" w:cs="宋体" w:hint="eastAsia"/>
                <w:kern w:val="0"/>
                <w:sz w:val="20"/>
                <w:szCs w:val="20"/>
              </w:rPr>
              <w:t>-</w:t>
            </w:r>
            <w:r w:rsidRPr="00B800D5">
              <w:rPr>
                <w:rFonts w:ascii="宋体" w:eastAsia="宋体" w:hAnsi="宋体" w:cs="宋体" w:hint="eastAsia"/>
                <w:kern w:val="0"/>
                <w:sz w:val="20"/>
                <w:szCs w:val="20"/>
              </w:rPr>
              <w:t>槽</w:t>
            </w:r>
            <w:r w:rsidRPr="00B800D5">
              <w:rPr>
                <w:rFonts w:ascii="宋体" w:cs="宋体" w:hint="eastAsia"/>
                <w:kern w:val="0"/>
                <w:sz w:val="20"/>
                <w:szCs w:val="20"/>
              </w:rPr>
              <w:t>-</w:t>
            </w:r>
            <w:r w:rsidRPr="00B800D5">
              <w:rPr>
                <w:rFonts w:ascii="宋体" w:eastAsia="宋体" w:hAnsi="宋体" w:cs="宋体" w:hint="eastAsia"/>
                <w:kern w:val="0"/>
                <w:sz w:val="20"/>
                <w:szCs w:val="20"/>
              </w:rPr>
              <w:t>端口号</w:t>
            </w:r>
            <w:r w:rsidRPr="00B800D5">
              <w:rPr>
                <w:kern w:val="0"/>
                <w:sz w:val="20"/>
                <w:szCs w:val="20"/>
              </w:rPr>
              <w:t>”</w:t>
            </w:r>
            <w:r w:rsidRPr="00B800D5">
              <w:rPr>
                <w:rFonts w:ascii="宋体" w:eastAsia="宋体" w:hAnsi="宋体" w:cs="宋体" w:hint="eastAsia"/>
                <w:kern w:val="0"/>
                <w:sz w:val="20"/>
                <w:szCs w:val="20"/>
              </w:rPr>
              <w:t>，没有则使用</w:t>
            </w:r>
            <w:r w:rsidRPr="00B800D5">
              <w:rPr>
                <w:rFonts w:ascii="宋体" w:cs="宋体" w:hint="eastAsia"/>
                <w:kern w:val="0"/>
                <w:sz w:val="20"/>
                <w:szCs w:val="20"/>
              </w:rPr>
              <w:t>NA</w:t>
            </w:r>
            <w:r w:rsidRPr="00B800D5">
              <w:rPr>
                <w:rFonts w:ascii="宋体" w:eastAsia="宋体" w:hAnsi="宋体" w:cs="宋体" w:hint="eastAsia"/>
                <w:kern w:val="0"/>
                <w:sz w:val="20"/>
                <w:szCs w:val="20"/>
              </w:rPr>
              <w:t>代替，如</w:t>
            </w:r>
            <w:r w:rsidRPr="00B800D5">
              <w:rPr>
                <w:rFonts w:ascii="宋体" w:cs="宋体" w:hint="eastAsia"/>
                <w:kern w:val="0"/>
                <w:sz w:val="20"/>
                <w:szCs w:val="20"/>
              </w:rPr>
              <w:t>0</w:t>
            </w:r>
            <w:r w:rsidRPr="00B800D5">
              <w:rPr>
                <w:rFonts w:ascii="宋体" w:eastAsia="宋体" w:hAnsi="宋体" w:cs="宋体" w:hint="eastAsia"/>
                <w:kern w:val="0"/>
                <w:sz w:val="20"/>
                <w:szCs w:val="20"/>
              </w:rPr>
              <w:t>框</w:t>
            </w:r>
            <w:r w:rsidRPr="00B800D5">
              <w:rPr>
                <w:rFonts w:ascii="宋体" w:cs="宋体" w:hint="eastAsia"/>
                <w:kern w:val="0"/>
                <w:sz w:val="20"/>
                <w:szCs w:val="20"/>
              </w:rPr>
              <w:t>0</w:t>
            </w:r>
            <w:r w:rsidRPr="00B800D5">
              <w:rPr>
                <w:rFonts w:ascii="宋体" w:eastAsia="宋体" w:hAnsi="宋体" w:cs="宋体" w:hint="eastAsia"/>
                <w:kern w:val="0"/>
                <w:sz w:val="20"/>
                <w:szCs w:val="20"/>
              </w:rPr>
              <w:t>槽</w:t>
            </w:r>
            <w:r w:rsidRPr="00B800D5">
              <w:rPr>
                <w:rFonts w:ascii="宋体" w:cs="宋体" w:hint="eastAsia"/>
                <w:kern w:val="0"/>
                <w:sz w:val="20"/>
                <w:szCs w:val="20"/>
              </w:rPr>
              <w:t>0</w:t>
            </w:r>
            <w:r w:rsidRPr="00B800D5">
              <w:rPr>
                <w:rFonts w:ascii="宋体" w:eastAsia="宋体" w:hAnsi="宋体" w:cs="宋体" w:hint="eastAsia"/>
                <w:kern w:val="0"/>
                <w:sz w:val="20"/>
                <w:szCs w:val="20"/>
              </w:rPr>
              <w:t>端口为</w:t>
            </w:r>
            <w:r w:rsidRPr="00B800D5">
              <w:rPr>
                <w:rFonts w:ascii="宋体" w:cs="宋体" w:hint="eastAsia"/>
                <w:kern w:val="0"/>
                <w:sz w:val="20"/>
                <w:szCs w:val="20"/>
              </w:rPr>
              <w:t>NA-0-0-0</w:t>
            </w:r>
            <w:r w:rsidRPr="00B800D5">
              <w:rPr>
                <w:rFonts w:ascii="宋体" w:eastAsia="宋体" w:hAnsi="宋体" w:cs="宋体" w:hint="eastAsia"/>
                <w:kern w:val="0"/>
                <w:sz w:val="20"/>
                <w:szCs w:val="20"/>
              </w:rPr>
              <w:t>。</w:t>
            </w:r>
          </w:p>
        </w:tc>
      </w:tr>
      <w:tr w:rsidR="00715F8F" w:rsidRPr="00EC0909" w:rsidTr="00715F8F">
        <w:tc>
          <w:tcPr>
            <w:tcW w:w="872" w:type="pct"/>
          </w:tcPr>
          <w:p w:rsidR="00715F8F" w:rsidRPr="00EC0909" w:rsidRDefault="00715F8F" w:rsidP="00EC0909">
            <w:pPr>
              <w:rPr>
                <w:szCs w:val="18"/>
              </w:rPr>
            </w:pPr>
            <w:r w:rsidRPr="00EC0909">
              <w:rPr>
                <w:szCs w:val="18"/>
              </w:rPr>
              <w:t>ONUIDTYPE</w:t>
            </w:r>
          </w:p>
        </w:tc>
        <w:tc>
          <w:tcPr>
            <w:tcW w:w="934" w:type="pct"/>
          </w:tcPr>
          <w:p w:rsidR="00715F8F" w:rsidRPr="00EC0909" w:rsidRDefault="00715F8F" w:rsidP="00EC0909">
            <w:pPr>
              <w:rPr>
                <w:szCs w:val="18"/>
              </w:rPr>
            </w:pPr>
            <w:r w:rsidRPr="00EC0909">
              <w:rPr>
                <w:szCs w:val="18"/>
              </w:rPr>
              <w:t>OCTET STRING</w:t>
            </w:r>
          </w:p>
        </w:tc>
        <w:tc>
          <w:tcPr>
            <w:tcW w:w="934" w:type="pct"/>
          </w:tcPr>
          <w:p w:rsidR="00715F8F" w:rsidRPr="00300E1F" w:rsidRDefault="00715F8F" w:rsidP="001F3121">
            <w:pPr>
              <w:rPr>
                <w:szCs w:val="18"/>
              </w:rPr>
            </w:pPr>
            <w:r>
              <w:rPr>
                <w:szCs w:val="18"/>
              </w:rPr>
              <w:t>ONU_NAME</w:t>
            </w:r>
          </w:p>
          <w:p w:rsidR="00715F8F" w:rsidRPr="00300E1F" w:rsidRDefault="00715F8F" w:rsidP="001F3121">
            <w:pPr>
              <w:rPr>
                <w:szCs w:val="18"/>
              </w:rPr>
            </w:pPr>
            <w:r>
              <w:rPr>
                <w:szCs w:val="18"/>
              </w:rPr>
              <w:t>MAC</w:t>
            </w:r>
          </w:p>
          <w:p w:rsidR="00715F8F" w:rsidRDefault="00715F8F" w:rsidP="001F3121">
            <w:pPr>
              <w:rPr>
                <w:rFonts w:eastAsiaTheme="minorEastAsia"/>
                <w:szCs w:val="18"/>
              </w:rPr>
            </w:pPr>
            <w:r>
              <w:rPr>
                <w:szCs w:val="18"/>
              </w:rPr>
              <w:t>LOID</w:t>
            </w:r>
          </w:p>
          <w:p w:rsidR="00715F8F" w:rsidRPr="00931FE4" w:rsidRDefault="00715F8F" w:rsidP="001F3121">
            <w:pPr>
              <w:rPr>
                <w:rFonts w:eastAsiaTheme="minorEastAsia"/>
                <w:szCs w:val="18"/>
              </w:rPr>
            </w:pPr>
            <w:r>
              <w:rPr>
                <w:rFonts w:eastAsiaTheme="minorEastAsia" w:hint="eastAsia"/>
                <w:szCs w:val="18"/>
              </w:rPr>
              <w:t>PASSWORD</w:t>
            </w:r>
          </w:p>
          <w:p w:rsidR="00715F8F" w:rsidRPr="00300E1F" w:rsidRDefault="00715F8F" w:rsidP="001F3121">
            <w:pPr>
              <w:rPr>
                <w:szCs w:val="18"/>
              </w:rPr>
            </w:pPr>
            <w:r w:rsidRPr="00300E1F">
              <w:rPr>
                <w:szCs w:val="18"/>
              </w:rPr>
              <w:t>ONU_NUMBER</w:t>
            </w:r>
          </w:p>
        </w:tc>
        <w:tc>
          <w:tcPr>
            <w:tcW w:w="549" w:type="pct"/>
          </w:tcPr>
          <w:p w:rsidR="00715F8F" w:rsidRPr="00263754" w:rsidRDefault="00715F8F" w:rsidP="00715F8F">
            <w:pPr>
              <w:rPr>
                <w:rFonts w:eastAsiaTheme="minorEastAsia"/>
                <w:szCs w:val="18"/>
              </w:rPr>
            </w:pPr>
            <w:r>
              <w:rPr>
                <w:rFonts w:eastAsiaTheme="minorEastAsia" w:hint="eastAsia"/>
                <w:szCs w:val="18"/>
              </w:rPr>
              <w:t>C</w:t>
            </w:r>
          </w:p>
        </w:tc>
        <w:tc>
          <w:tcPr>
            <w:tcW w:w="1712" w:type="pct"/>
          </w:tcPr>
          <w:p w:rsidR="00715F8F" w:rsidRPr="006B594E" w:rsidRDefault="00715F8F"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715F8F" w:rsidRPr="00EC0909" w:rsidTr="00715F8F">
        <w:tc>
          <w:tcPr>
            <w:tcW w:w="872" w:type="pct"/>
          </w:tcPr>
          <w:p w:rsidR="00715F8F" w:rsidRPr="00EC0909" w:rsidRDefault="00715F8F" w:rsidP="00EC0909">
            <w:pPr>
              <w:rPr>
                <w:szCs w:val="18"/>
              </w:rPr>
            </w:pPr>
            <w:r w:rsidRPr="00EC0909">
              <w:rPr>
                <w:szCs w:val="18"/>
              </w:rPr>
              <w:t>ONUID</w:t>
            </w:r>
          </w:p>
        </w:tc>
        <w:tc>
          <w:tcPr>
            <w:tcW w:w="934" w:type="pct"/>
          </w:tcPr>
          <w:p w:rsidR="00715F8F" w:rsidRPr="00EC0909" w:rsidRDefault="00715F8F" w:rsidP="00EC0909">
            <w:pPr>
              <w:rPr>
                <w:szCs w:val="18"/>
              </w:rPr>
            </w:pPr>
            <w:r w:rsidRPr="00EC0909">
              <w:rPr>
                <w:szCs w:val="18"/>
              </w:rPr>
              <w:t>OCTET STRING</w:t>
            </w:r>
          </w:p>
        </w:tc>
        <w:tc>
          <w:tcPr>
            <w:tcW w:w="934" w:type="pct"/>
          </w:tcPr>
          <w:p w:rsidR="00715F8F" w:rsidRPr="00300E1F" w:rsidRDefault="00715F8F" w:rsidP="001F3121">
            <w:pPr>
              <w:rPr>
                <w:szCs w:val="18"/>
              </w:rPr>
            </w:pPr>
            <w:r w:rsidRPr="00300E1F">
              <w:rPr>
                <w:szCs w:val="18"/>
              </w:rPr>
              <w:t>SIZE(128)</w:t>
            </w:r>
          </w:p>
        </w:tc>
        <w:tc>
          <w:tcPr>
            <w:tcW w:w="549" w:type="pct"/>
          </w:tcPr>
          <w:p w:rsidR="00715F8F" w:rsidRPr="00263754" w:rsidRDefault="00715F8F" w:rsidP="00715F8F">
            <w:pPr>
              <w:rPr>
                <w:rFonts w:eastAsiaTheme="minorEastAsia"/>
                <w:szCs w:val="18"/>
              </w:rPr>
            </w:pPr>
            <w:r>
              <w:rPr>
                <w:rFonts w:eastAsiaTheme="minorEastAsia" w:hint="eastAsia"/>
                <w:szCs w:val="18"/>
              </w:rPr>
              <w:t>C</w:t>
            </w:r>
          </w:p>
        </w:tc>
        <w:tc>
          <w:tcPr>
            <w:tcW w:w="1712" w:type="pct"/>
          </w:tcPr>
          <w:p w:rsidR="00715F8F" w:rsidRPr="00300E1F" w:rsidRDefault="00715F8F"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715F8F" w:rsidRPr="00EC0909" w:rsidTr="00715F8F">
        <w:tc>
          <w:tcPr>
            <w:tcW w:w="872" w:type="pct"/>
          </w:tcPr>
          <w:p w:rsidR="00715F8F" w:rsidRPr="00EC0909" w:rsidRDefault="00715F8F" w:rsidP="00EC0909">
            <w:pPr>
              <w:rPr>
                <w:szCs w:val="18"/>
              </w:rPr>
            </w:pPr>
            <w:r w:rsidRPr="00EC0909">
              <w:rPr>
                <w:szCs w:val="18"/>
              </w:rPr>
              <w:t>ONUPORT</w:t>
            </w:r>
          </w:p>
        </w:tc>
        <w:tc>
          <w:tcPr>
            <w:tcW w:w="934" w:type="pct"/>
          </w:tcPr>
          <w:p w:rsidR="00715F8F" w:rsidRPr="00EC0909" w:rsidRDefault="00715F8F" w:rsidP="00EC0909">
            <w:pPr>
              <w:rPr>
                <w:szCs w:val="18"/>
              </w:rPr>
            </w:pPr>
            <w:r w:rsidRPr="00EC0909">
              <w:rPr>
                <w:szCs w:val="18"/>
              </w:rPr>
              <w:t xml:space="preserve">OCTET STRING </w:t>
            </w:r>
          </w:p>
        </w:tc>
        <w:tc>
          <w:tcPr>
            <w:tcW w:w="934" w:type="pct"/>
          </w:tcPr>
          <w:p w:rsidR="00715F8F" w:rsidRPr="00EC0909" w:rsidRDefault="00715F8F" w:rsidP="00EC0909">
            <w:pPr>
              <w:rPr>
                <w:szCs w:val="18"/>
              </w:rPr>
            </w:pPr>
            <w:r w:rsidRPr="00EC0909">
              <w:rPr>
                <w:szCs w:val="18"/>
              </w:rPr>
              <w:t>SIZE(128)</w:t>
            </w:r>
          </w:p>
          <w:p w:rsidR="00715F8F" w:rsidRPr="00EC0909" w:rsidRDefault="00715F8F" w:rsidP="00EC0909">
            <w:pPr>
              <w:rPr>
                <w:szCs w:val="18"/>
              </w:rPr>
            </w:pPr>
            <w:r w:rsidRPr="00EC0909">
              <w:rPr>
                <w:rFonts w:ascii="宋体" w:eastAsia="宋体" w:hAnsi="宋体" w:cs="宋体" w:hint="eastAsia"/>
                <w:szCs w:val="18"/>
              </w:rPr>
              <w:t>机架</w:t>
            </w:r>
            <w:r w:rsidRPr="00EC0909">
              <w:rPr>
                <w:szCs w:val="18"/>
              </w:rPr>
              <w:t>-</w:t>
            </w:r>
            <w:r w:rsidRPr="00EC0909">
              <w:rPr>
                <w:rFonts w:ascii="宋体" w:eastAsia="宋体" w:hAnsi="宋体" w:cs="宋体" w:hint="eastAsia"/>
                <w:szCs w:val="18"/>
              </w:rPr>
              <w:t>框</w:t>
            </w:r>
            <w:r w:rsidRPr="00EC0909">
              <w:rPr>
                <w:szCs w:val="18"/>
              </w:rPr>
              <w:t>-</w:t>
            </w:r>
            <w:r w:rsidRPr="00EC0909">
              <w:rPr>
                <w:rFonts w:ascii="宋体" w:eastAsia="宋体" w:hAnsi="宋体" w:cs="宋体" w:hint="eastAsia"/>
                <w:szCs w:val="18"/>
              </w:rPr>
              <w:t>槽</w:t>
            </w:r>
            <w:r w:rsidRPr="00EC0909">
              <w:rPr>
                <w:szCs w:val="18"/>
              </w:rPr>
              <w:t>-</w:t>
            </w:r>
            <w:r w:rsidRPr="00EC0909">
              <w:rPr>
                <w:rFonts w:ascii="宋体" w:eastAsia="宋体" w:hAnsi="宋体" w:cs="宋体" w:hint="eastAsia"/>
                <w:szCs w:val="18"/>
              </w:rPr>
              <w:t>端口</w:t>
            </w:r>
          </w:p>
        </w:tc>
        <w:tc>
          <w:tcPr>
            <w:tcW w:w="549" w:type="pct"/>
          </w:tcPr>
          <w:p w:rsidR="00715F8F" w:rsidRPr="00D824AB" w:rsidRDefault="00715F8F" w:rsidP="00715F8F">
            <w:pPr>
              <w:rPr>
                <w:rFonts w:eastAsiaTheme="minorEastAsia"/>
                <w:szCs w:val="18"/>
              </w:rPr>
            </w:pPr>
            <w:r>
              <w:rPr>
                <w:rFonts w:eastAsiaTheme="minorEastAsia" w:hint="eastAsia"/>
                <w:szCs w:val="18"/>
              </w:rPr>
              <w:t>M</w:t>
            </w:r>
          </w:p>
        </w:tc>
        <w:tc>
          <w:tcPr>
            <w:tcW w:w="1712" w:type="pct"/>
          </w:tcPr>
          <w:p w:rsidR="00715F8F" w:rsidRPr="00EC0909" w:rsidRDefault="00715F8F" w:rsidP="00EC0909">
            <w:pPr>
              <w:rPr>
                <w:szCs w:val="18"/>
              </w:rPr>
            </w:pPr>
            <w:r w:rsidRPr="00EC0909">
              <w:rPr>
                <w:rFonts w:ascii="宋体" w:eastAsia="宋体" w:hAnsi="宋体" w:cs="宋体" w:hint="eastAsia"/>
                <w:szCs w:val="18"/>
              </w:rPr>
              <w:t>通过</w:t>
            </w:r>
            <w:r w:rsidRPr="00EC0909">
              <w:rPr>
                <w:szCs w:val="18"/>
              </w:rPr>
              <w:t xml:space="preserve"> </w:t>
            </w:r>
            <w:r w:rsidRPr="00EC0909">
              <w:rPr>
                <w:rFonts w:ascii="宋体" w:eastAsia="宋体" w:hAnsi="宋体" w:cs="宋体" w:hint="eastAsia"/>
                <w:szCs w:val="18"/>
              </w:rPr>
              <w:t>机架</w:t>
            </w:r>
            <w:r w:rsidRPr="00EC0909">
              <w:rPr>
                <w:szCs w:val="18"/>
              </w:rPr>
              <w:t>-</w:t>
            </w:r>
            <w:r w:rsidRPr="00EC0909">
              <w:rPr>
                <w:rFonts w:ascii="宋体" w:eastAsia="宋体" w:hAnsi="宋体" w:cs="宋体" w:hint="eastAsia"/>
                <w:szCs w:val="18"/>
              </w:rPr>
              <w:t>框</w:t>
            </w:r>
            <w:r w:rsidRPr="00EC0909">
              <w:rPr>
                <w:szCs w:val="18"/>
              </w:rPr>
              <w:t>-</w:t>
            </w:r>
            <w:r w:rsidRPr="00EC0909">
              <w:rPr>
                <w:rFonts w:ascii="宋体" w:eastAsia="宋体" w:hAnsi="宋体" w:cs="宋体" w:hint="eastAsia"/>
                <w:szCs w:val="18"/>
              </w:rPr>
              <w:t>槽号</w:t>
            </w:r>
            <w:r w:rsidRPr="00EC0909">
              <w:rPr>
                <w:szCs w:val="18"/>
              </w:rPr>
              <w:t>-</w:t>
            </w:r>
            <w:r w:rsidRPr="00EC0909">
              <w:rPr>
                <w:rFonts w:ascii="宋体" w:eastAsia="宋体" w:hAnsi="宋体" w:cs="宋体" w:hint="eastAsia"/>
                <w:szCs w:val="18"/>
              </w:rPr>
              <w:t>端口号的</w:t>
            </w:r>
            <w:r w:rsidRPr="00EC0909">
              <w:rPr>
                <w:szCs w:val="18"/>
              </w:rPr>
              <w:t xml:space="preserve"> </w:t>
            </w:r>
            <w:r w:rsidRPr="00EC0909">
              <w:rPr>
                <w:rFonts w:ascii="宋体" w:eastAsia="宋体" w:hAnsi="宋体" w:cs="宋体" w:hint="eastAsia"/>
                <w:szCs w:val="18"/>
              </w:rPr>
              <w:t>方式定位</w:t>
            </w:r>
            <w:r w:rsidRPr="00EC0909">
              <w:rPr>
                <w:szCs w:val="18"/>
              </w:rPr>
              <w:t xml:space="preserve"> </w:t>
            </w:r>
            <w:r w:rsidR="00B00587">
              <w:rPr>
                <w:rFonts w:ascii="宋体" w:eastAsia="宋体" w:hAnsi="宋体" w:cs="宋体" w:hint="eastAsia"/>
                <w:szCs w:val="18"/>
              </w:rPr>
              <w:t>单元盘</w:t>
            </w:r>
            <w:r w:rsidRPr="00EC0909">
              <w:rPr>
                <w:rFonts w:ascii="宋体" w:eastAsia="宋体" w:hAnsi="宋体" w:cs="宋体" w:hint="eastAsia"/>
                <w:szCs w:val="18"/>
              </w:rPr>
              <w:t>，</w:t>
            </w:r>
            <w:r w:rsidRPr="00EC0909">
              <w:rPr>
                <w:szCs w:val="18"/>
              </w:rPr>
              <w:t xml:space="preserve"> </w:t>
            </w:r>
            <w:r w:rsidRPr="00EC0909">
              <w:rPr>
                <w:rFonts w:ascii="宋体" w:eastAsia="宋体" w:hAnsi="宋体" w:cs="宋体" w:hint="eastAsia"/>
                <w:szCs w:val="18"/>
              </w:rPr>
              <w:t>没有的补为</w:t>
            </w:r>
            <w:r w:rsidRPr="00EC0909">
              <w:rPr>
                <w:szCs w:val="18"/>
              </w:rPr>
              <w:t>NA</w:t>
            </w:r>
          </w:p>
        </w:tc>
      </w:tr>
    </w:tbl>
    <w:p w:rsidR="007306B8" w:rsidRPr="009E44FF" w:rsidRDefault="007306B8" w:rsidP="007306B8">
      <w:pPr>
        <w:spacing w:line="360" w:lineRule="auto"/>
        <w:rPr>
          <w:b/>
          <w:bCs/>
          <w:szCs w:val="21"/>
        </w:rPr>
      </w:pPr>
    </w:p>
    <w:p w:rsidR="007306B8" w:rsidRPr="00931120" w:rsidRDefault="007306B8" w:rsidP="00CE4D8A">
      <w:pPr>
        <w:spacing w:beforeLines="50"/>
        <w:ind w:firstLine="420"/>
      </w:pPr>
      <w:r w:rsidRPr="00931120">
        <w:t>响应格式</w:t>
      </w:r>
    </w:p>
    <w:p w:rsidR="007306B8" w:rsidRDefault="007306B8" w:rsidP="00FF311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7306B8" w:rsidRPr="00E91B33" w:rsidRDefault="007306B8" w:rsidP="00CE4D8A">
      <w:pPr>
        <w:spacing w:beforeLines="50"/>
        <w:ind w:firstLine="420"/>
      </w:pPr>
      <w:r w:rsidRPr="00E91B33">
        <w:t>输出参数</w:t>
      </w:r>
    </w:p>
    <w:tbl>
      <w:tblPr>
        <w:tblStyle w:val="afffffd"/>
        <w:tblW w:w="9256" w:type="dxa"/>
        <w:tblInd w:w="-717" w:type="dxa"/>
        <w:tblLayout w:type="fixed"/>
        <w:tblLook w:val="01E0"/>
      </w:tblPr>
      <w:tblGrid>
        <w:gridCol w:w="1802"/>
        <w:gridCol w:w="1471"/>
        <w:gridCol w:w="1638"/>
        <w:gridCol w:w="994"/>
        <w:gridCol w:w="3351"/>
      </w:tblGrid>
      <w:tr w:rsidR="00D824AB" w:rsidRPr="00EC0909" w:rsidTr="00715F8F">
        <w:trPr>
          <w:cnfStyle w:val="100000000000"/>
        </w:trPr>
        <w:tc>
          <w:tcPr>
            <w:tcW w:w="973" w:type="pct"/>
          </w:tcPr>
          <w:p w:rsidR="00D824AB" w:rsidRPr="00EC0909" w:rsidRDefault="00D824AB" w:rsidP="00EC0909">
            <w:pPr>
              <w:rPr>
                <w:szCs w:val="18"/>
              </w:rPr>
            </w:pPr>
            <w:r w:rsidRPr="00EC0909">
              <w:rPr>
                <w:szCs w:val="18"/>
              </w:rPr>
              <w:t>参数名称</w:t>
            </w:r>
          </w:p>
        </w:tc>
        <w:tc>
          <w:tcPr>
            <w:tcW w:w="794" w:type="pct"/>
          </w:tcPr>
          <w:p w:rsidR="00D824AB" w:rsidRPr="00EC0909" w:rsidRDefault="00D824AB" w:rsidP="00EC0909">
            <w:pPr>
              <w:rPr>
                <w:szCs w:val="18"/>
              </w:rPr>
            </w:pPr>
            <w:r w:rsidRPr="00EC0909">
              <w:rPr>
                <w:szCs w:val="18"/>
              </w:rPr>
              <w:t>数据类型</w:t>
            </w:r>
          </w:p>
        </w:tc>
        <w:tc>
          <w:tcPr>
            <w:tcW w:w="885" w:type="pct"/>
          </w:tcPr>
          <w:p w:rsidR="00D824AB" w:rsidRPr="00EC0909" w:rsidRDefault="00D824AB" w:rsidP="00EC0909">
            <w:pPr>
              <w:rPr>
                <w:szCs w:val="18"/>
              </w:rPr>
            </w:pPr>
            <w:r w:rsidRPr="00EC0909">
              <w:rPr>
                <w:szCs w:val="18"/>
              </w:rPr>
              <w:t>取值范围</w:t>
            </w:r>
          </w:p>
        </w:tc>
        <w:tc>
          <w:tcPr>
            <w:tcW w:w="537" w:type="pct"/>
          </w:tcPr>
          <w:p w:rsidR="00D824AB" w:rsidRPr="00D824AB" w:rsidRDefault="00D824AB" w:rsidP="00EC0909">
            <w:pPr>
              <w:rPr>
                <w:rFonts w:eastAsiaTheme="minorEastAsia"/>
                <w:szCs w:val="18"/>
              </w:rPr>
            </w:pPr>
            <w:r>
              <w:rPr>
                <w:rFonts w:eastAsiaTheme="minorEastAsia" w:hint="eastAsia"/>
                <w:szCs w:val="18"/>
              </w:rPr>
              <w:t>限定</w:t>
            </w:r>
          </w:p>
        </w:tc>
        <w:tc>
          <w:tcPr>
            <w:tcW w:w="1810" w:type="pct"/>
          </w:tcPr>
          <w:p w:rsidR="00D824AB" w:rsidRPr="00EC0909" w:rsidRDefault="00D824AB" w:rsidP="00EC0909">
            <w:pPr>
              <w:rPr>
                <w:szCs w:val="18"/>
              </w:rPr>
            </w:pPr>
            <w:r w:rsidRPr="00EC0909">
              <w:rPr>
                <w:szCs w:val="18"/>
              </w:rPr>
              <w:t>参数说明</w:t>
            </w:r>
          </w:p>
        </w:tc>
      </w:tr>
      <w:tr w:rsidR="00D824AB" w:rsidRPr="00EC0909" w:rsidTr="00715F8F">
        <w:tc>
          <w:tcPr>
            <w:tcW w:w="973" w:type="pct"/>
          </w:tcPr>
          <w:p w:rsidR="00D824AB" w:rsidRPr="00EC0909" w:rsidRDefault="00D824AB" w:rsidP="00EC0909">
            <w:pPr>
              <w:rPr>
                <w:szCs w:val="18"/>
              </w:rPr>
            </w:pPr>
            <w:r w:rsidRPr="00EC0909">
              <w:rPr>
                <w:szCs w:val="18"/>
              </w:rPr>
              <w:t>LineState</w:t>
            </w:r>
          </w:p>
        </w:tc>
        <w:tc>
          <w:tcPr>
            <w:tcW w:w="794" w:type="pct"/>
          </w:tcPr>
          <w:p w:rsidR="00D824AB" w:rsidRPr="00EC0909" w:rsidRDefault="00D824AB" w:rsidP="00EC0909">
            <w:pPr>
              <w:rPr>
                <w:szCs w:val="18"/>
              </w:rPr>
            </w:pPr>
            <w:r w:rsidRPr="00EC0909">
              <w:rPr>
                <w:szCs w:val="18"/>
              </w:rPr>
              <w:t>OCTET STRING</w:t>
            </w:r>
          </w:p>
        </w:tc>
        <w:tc>
          <w:tcPr>
            <w:tcW w:w="885" w:type="pct"/>
          </w:tcPr>
          <w:p w:rsidR="00D824AB" w:rsidRPr="00EC0909" w:rsidRDefault="00D824AB" w:rsidP="00EC0909">
            <w:pPr>
              <w:rPr>
                <w:szCs w:val="18"/>
              </w:rPr>
            </w:pPr>
            <w:r w:rsidRPr="00EC0909">
              <w:rPr>
                <w:szCs w:val="18"/>
              </w:rPr>
              <w:t>Registering</w:t>
            </w:r>
          </w:p>
          <w:p w:rsidR="00D824AB" w:rsidRPr="00EC0909" w:rsidRDefault="00D824AB" w:rsidP="00EC0909">
            <w:pPr>
              <w:rPr>
                <w:szCs w:val="18"/>
              </w:rPr>
            </w:pPr>
            <w:r w:rsidRPr="00EC0909">
              <w:rPr>
                <w:szCs w:val="18"/>
              </w:rPr>
              <w:t>Idle</w:t>
            </w:r>
          </w:p>
          <w:p w:rsidR="00D824AB" w:rsidRPr="00EC0909" w:rsidRDefault="00D824AB" w:rsidP="00EC0909">
            <w:pPr>
              <w:rPr>
                <w:szCs w:val="18"/>
              </w:rPr>
            </w:pPr>
            <w:r w:rsidRPr="00EC0909">
              <w:rPr>
                <w:szCs w:val="18"/>
              </w:rPr>
              <w:t>Off-hook</w:t>
            </w:r>
          </w:p>
          <w:p w:rsidR="00D824AB" w:rsidRPr="00EC0909" w:rsidRDefault="00D824AB" w:rsidP="00EC0909">
            <w:pPr>
              <w:rPr>
                <w:szCs w:val="18"/>
              </w:rPr>
            </w:pPr>
            <w:r w:rsidRPr="00EC0909">
              <w:rPr>
                <w:szCs w:val="18"/>
              </w:rPr>
              <w:t>Dialing</w:t>
            </w:r>
          </w:p>
          <w:p w:rsidR="00D824AB" w:rsidRPr="00EC0909" w:rsidRDefault="00D824AB" w:rsidP="00EC0909">
            <w:pPr>
              <w:rPr>
                <w:szCs w:val="18"/>
              </w:rPr>
            </w:pPr>
            <w:r w:rsidRPr="00EC0909">
              <w:rPr>
                <w:szCs w:val="18"/>
              </w:rPr>
              <w:t>Ringing</w:t>
            </w:r>
          </w:p>
          <w:p w:rsidR="00D824AB" w:rsidRPr="00EC0909" w:rsidRDefault="00D824AB" w:rsidP="00EC0909">
            <w:pPr>
              <w:rPr>
                <w:szCs w:val="18"/>
              </w:rPr>
            </w:pPr>
            <w:r w:rsidRPr="00EC0909">
              <w:rPr>
                <w:szCs w:val="18"/>
              </w:rPr>
              <w:t>Ringing-back</w:t>
            </w:r>
          </w:p>
          <w:p w:rsidR="00D824AB" w:rsidRPr="00EC0909" w:rsidRDefault="00D824AB" w:rsidP="00EC0909">
            <w:pPr>
              <w:rPr>
                <w:szCs w:val="18"/>
              </w:rPr>
            </w:pPr>
            <w:r w:rsidRPr="00EC0909">
              <w:rPr>
                <w:szCs w:val="18"/>
              </w:rPr>
              <w:t>Connecting</w:t>
            </w:r>
          </w:p>
          <w:p w:rsidR="00D824AB" w:rsidRPr="00EC0909" w:rsidRDefault="00D824AB" w:rsidP="00EC0909">
            <w:pPr>
              <w:rPr>
                <w:szCs w:val="18"/>
              </w:rPr>
            </w:pPr>
            <w:r w:rsidRPr="00EC0909">
              <w:rPr>
                <w:szCs w:val="18"/>
              </w:rPr>
              <w:t>Connected</w:t>
            </w:r>
          </w:p>
          <w:p w:rsidR="00D824AB" w:rsidRPr="00EC0909" w:rsidRDefault="00D824AB" w:rsidP="00EC0909">
            <w:pPr>
              <w:rPr>
                <w:szCs w:val="18"/>
              </w:rPr>
            </w:pPr>
            <w:r w:rsidRPr="00EC0909">
              <w:rPr>
                <w:szCs w:val="18"/>
              </w:rPr>
              <w:t>Releasing</w:t>
            </w:r>
          </w:p>
          <w:p w:rsidR="00D824AB" w:rsidRPr="00EC0909" w:rsidRDefault="00D824AB" w:rsidP="00EC0909">
            <w:pPr>
              <w:rPr>
                <w:szCs w:val="18"/>
              </w:rPr>
            </w:pPr>
            <w:r w:rsidRPr="00EC0909">
              <w:rPr>
                <w:szCs w:val="18"/>
              </w:rPr>
              <w:t>Register-failed</w:t>
            </w:r>
          </w:p>
          <w:p w:rsidR="00D824AB" w:rsidRPr="00EC0909" w:rsidRDefault="00D824AB" w:rsidP="00EC0909">
            <w:pPr>
              <w:rPr>
                <w:szCs w:val="18"/>
              </w:rPr>
            </w:pPr>
            <w:r w:rsidRPr="00EC0909">
              <w:rPr>
                <w:szCs w:val="18"/>
              </w:rPr>
              <w:t>Deactived</w:t>
            </w:r>
          </w:p>
          <w:p w:rsidR="00D824AB" w:rsidRPr="00EC0909" w:rsidRDefault="00D824AB" w:rsidP="00EC0909">
            <w:pPr>
              <w:rPr>
                <w:szCs w:val="18"/>
              </w:rPr>
            </w:pPr>
            <w:r w:rsidRPr="00EC0909">
              <w:rPr>
                <w:szCs w:val="18"/>
              </w:rPr>
              <w:t>Other</w:t>
            </w:r>
          </w:p>
        </w:tc>
        <w:tc>
          <w:tcPr>
            <w:tcW w:w="537" w:type="pct"/>
          </w:tcPr>
          <w:p w:rsidR="00D824AB" w:rsidRPr="00D824AB" w:rsidRDefault="00D824AB" w:rsidP="00EC0909">
            <w:pPr>
              <w:rPr>
                <w:rFonts w:eastAsiaTheme="minorEastAsia"/>
                <w:szCs w:val="18"/>
              </w:rPr>
            </w:pPr>
            <w:r>
              <w:rPr>
                <w:rFonts w:eastAsiaTheme="minorEastAsia" w:hint="eastAsia"/>
                <w:szCs w:val="18"/>
              </w:rPr>
              <w:t>M</w:t>
            </w:r>
          </w:p>
        </w:tc>
        <w:tc>
          <w:tcPr>
            <w:tcW w:w="1810" w:type="pct"/>
          </w:tcPr>
          <w:p w:rsidR="00D824AB" w:rsidRPr="00EC0909" w:rsidRDefault="00D824AB" w:rsidP="00EC0909">
            <w:pPr>
              <w:rPr>
                <w:szCs w:val="18"/>
              </w:rPr>
            </w:pPr>
            <w:r w:rsidRPr="0072214F">
              <w:rPr>
                <w:rFonts w:hint="eastAsia"/>
                <w:szCs w:val="18"/>
              </w:rPr>
              <w:t>用户端口线路状态</w:t>
            </w:r>
          </w:p>
          <w:p w:rsidR="00D824AB" w:rsidRPr="0072214F" w:rsidRDefault="00D824AB" w:rsidP="0072214F">
            <w:pPr>
              <w:rPr>
                <w:szCs w:val="18"/>
              </w:rPr>
            </w:pPr>
            <w:r w:rsidRPr="0072214F">
              <w:rPr>
                <w:rFonts w:hint="eastAsia"/>
                <w:szCs w:val="18"/>
              </w:rPr>
              <w:t>Registering</w:t>
            </w:r>
            <w:r w:rsidRPr="0072214F">
              <w:rPr>
                <w:rFonts w:ascii="宋体" w:eastAsia="宋体" w:hAnsi="宋体" w:cs="宋体" w:hint="eastAsia"/>
                <w:szCs w:val="18"/>
              </w:rPr>
              <w:t>：端口正在注册</w:t>
            </w:r>
          </w:p>
          <w:p w:rsidR="00D824AB" w:rsidRPr="0072214F" w:rsidRDefault="00D824AB" w:rsidP="0072214F">
            <w:pPr>
              <w:rPr>
                <w:szCs w:val="18"/>
              </w:rPr>
            </w:pPr>
            <w:r w:rsidRPr="0072214F">
              <w:rPr>
                <w:rFonts w:hint="eastAsia"/>
                <w:szCs w:val="18"/>
              </w:rPr>
              <w:t>Idle</w:t>
            </w:r>
            <w:r w:rsidRPr="0072214F">
              <w:rPr>
                <w:rFonts w:ascii="宋体" w:eastAsia="宋体" w:hAnsi="宋体" w:cs="宋体" w:hint="eastAsia"/>
                <w:szCs w:val="18"/>
              </w:rPr>
              <w:t>：端口空闲</w:t>
            </w:r>
          </w:p>
          <w:p w:rsidR="00D824AB" w:rsidRPr="0072214F" w:rsidRDefault="00D824AB" w:rsidP="0072214F">
            <w:pPr>
              <w:rPr>
                <w:szCs w:val="18"/>
              </w:rPr>
            </w:pPr>
            <w:r w:rsidRPr="0072214F">
              <w:rPr>
                <w:rFonts w:hint="eastAsia"/>
                <w:szCs w:val="18"/>
              </w:rPr>
              <w:t>Off-hook</w:t>
            </w:r>
            <w:r w:rsidRPr="0072214F">
              <w:rPr>
                <w:rFonts w:ascii="宋体" w:eastAsia="宋体" w:hAnsi="宋体" w:cs="宋体" w:hint="eastAsia"/>
                <w:szCs w:val="18"/>
              </w:rPr>
              <w:t>：摘机</w:t>
            </w:r>
          </w:p>
          <w:p w:rsidR="00D824AB" w:rsidRPr="0072214F" w:rsidRDefault="00D824AB" w:rsidP="0072214F">
            <w:pPr>
              <w:rPr>
                <w:szCs w:val="18"/>
              </w:rPr>
            </w:pPr>
            <w:r w:rsidRPr="0072214F">
              <w:rPr>
                <w:rFonts w:hint="eastAsia"/>
                <w:szCs w:val="18"/>
              </w:rPr>
              <w:t>Dialing</w:t>
            </w:r>
            <w:r w:rsidRPr="0072214F">
              <w:rPr>
                <w:rFonts w:ascii="宋体" w:eastAsia="宋体" w:hAnsi="宋体" w:cs="宋体" w:hint="eastAsia"/>
                <w:szCs w:val="18"/>
              </w:rPr>
              <w:t>：正在拨号</w:t>
            </w:r>
          </w:p>
          <w:p w:rsidR="00D824AB" w:rsidRPr="0072214F" w:rsidRDefault="00D824AB" w:rsidP="0072214F">
            <w:pPr>
              <w:rPr>
                <w:szCs w:val="18"/>
              </w:rPr>
            </w:pPr>
            <w:r w:rsidRPr="0072214F">
              <w:rPr>
                <w:rFonts w:hint="eastAsia"/>
                <w:szCs w:val="18"/>
              </w:rPr>
              <w:t>Ringing</w:t>
            </w:r>
            <w:r w:rsidRPr="0072214F">
              <w:rPr>
                <w:rFonts w:ascii="宋体" w:eastAsia="宋体" w:hAnsi="宋体" w:cs="宋体" w:hint="eastAsia"/>
                <w:szCs w:val="18"/>
              </w:rPr>
              <w:t>：正在振铃</w:t>
            </w:r>
          </w:p>
          <w:p w:rsidR="00D824AB" w:rsidRPr="0072214F" w:rsidRDefault="00D824AB" w:rsidP="0072214F">
            <w:pPr>
              <w:rPr>
                <w:szCs w:val="18"/>
              </w:rPr>
            </w:pPr>
            <w:r w:rsidRPr="0072214F">
              <w:rPr>
                <w:rFonts w:hint="eastAsia"/>
                <w:szCs w:val="18"/>
              </w:rPr>
              <w:t>Ringing-back</w:t>
            </w:r>
            <w:r w:rsidRPr="0072214F">
              <w:rPr>
                <w:rFonts w:ascii="宋体" w:eastAsia="宋体" w:hAnsi="宋体" w:cs="宋体" w:hint="eastAsia"/>
                <w:szCs w:val="18"/>
              </w:rPr>
              <w:t>：正在回铃</w:t>
            </w:r>
          </w:p>
          <w:p w:rsidR="00D824AB" w:rsidRPr="0072214F" w:rsidRDefault="00D824AB" w:rsidP="0072214F">
            <w:pPr>
              <w:rPr>
                <w:szCs w:val="18"/>
              </w:rPr>
            </w:pPr>
            <w:r w:rsidRPr="0072214F">
              <w:rPr>
                <w:rFonts w:hint="eastAsia"/>
                <w:szCs w:val="18"/>
              </w:rPr>
              <w:t>Connecting</w:t>
            </w:r>
            <w:r w:rsidRPr="0072214F">
              <w:rPr>
                <w:rFonts w:ascii="宋体" w:eastAsia="宋体" w:hAnsi="宋体" w:cs="宋体" w:hint="eastAsia"/>
                <w:szCs w:val="18"/>
              </w:rPr>
              <w:t>：正在连接</w:t>
            </w:r>
          </w:p>
          <w:p w:rsidR="00D824AB" w:rsidRPr="0072214F" w:rsidRDefault="00D824AB" w:rsidP="0072214F">
            <w:pPr>
              <w:rPr>
                <w:szCs w:val="18"/>
              </w:rPr>
            </w:pPr>
            <w:r w:rsidRPr="0072214F">
              <w:rPr>
                <w:rFonts w:hint="eastAsia"/>
                <w:szCs w:val="18"/>
              </w:rPr>
              <w:t>Connected</w:t>
            </w:r>
            <w:r w:rsidRPr="0072214F">
              <w:rPr>
                <w:rFonts w:ascii="宋体" w:eastAsia="宋体" w:hAnsi="宋体" w:cs="宋体" w:hint="eastAsia"/>
                <w:szCs w:val="18"/>
              </w:rPr>
              <w:t>：已连接</w:t>
            </w:r>
          </w:p>
          <w:p w:rsidR="00D824AB" w:rsidRPr="0072214F" w:rsidRDefault="00D824AB" w:rsidP="0072214F">
            <w:pPr>
              <w:rPr>
                <w:szCs w:val="18"/>
              </w:rPr>
            </w:pPr>
            <w:r w:rsidRPr="0072214F">
              <w:rPr>
                <w:rFonts w:hint="eastAsia"/>
                <w:szCs w:val="18"/>
              </w:rPr>
              <w:t>Releasing</w:t>
            </w:r>
            <w:r w:rsidRPr="0072214F">
              <w:rPr>
                <w:rFonts w:ascii="宋体" w:eastAsia="宋体" w:hAnsi="宋体" w:cs="宋体" w:hint="eastAsia"/>
                <w:szCs w:val="18"/>
              </w:rPr>
              <w:t>：正在释放连接</w:t>
            </w:r>
          </w:p>
          <w:p w:rsidR="00D824AB" w:rsidRPr="0072214F" w:rsidRDefault="00D824AB" w:rsidP="0072214F">
            <w:pPr>
              <w:rPr>
                <w:szCs w:val="18"/>
              </w:rPr>
            </w:pPr>
            <w:r w:rsidRPr="0072214F">
              <w:rPr>
                <w:rFonts w:hint="eastAsia"/>
                <w:szCs w:val="18"/>
              </w:rPr>
              <w:t>Register-failed</w:t>
            </w:r>
            <w:r w:rsidRPr="0072214F">
              <w:rPr>
                <w:rFonts w:ascii="宋体" w:eastAsia="宋体" w:hAnsi="宋体" w:cs="宋体" w:hint="eastAsia"/>
                <w:szCs w:val="18"/>
              </w:rPr>
              <w:t>：端口注册失败</w:t>
            </w:r>
          </w:p>
          <w:p w:rsidR="00D824AB" w:rsidRPr="0072214F" w:rsidRDefault="00D824AB" w:rsidP="0072214F">
            <w:pPr>
              <w:rPr>
                <w:szCs w:val="18"/>
              </w:rPr>
            </w:pPr>
            <w:r w:rsidRPr="0072214F">
              <w:rPr>
                <w:rFonts w:hint="eastAsia"/>
                <w:szCs w:val="18"/>
              </w:rPr>
              <w:t>Deactived</w:t>
            </w:r>
            <w:r w:rsidRPr="0072214F">
              <w:rPr>
                <w:rFonts w:ascii="宋体" w:eastAsia="宋体" w:hAnsi="宋体" w:cs="宋体" w:hint="eastAsia"/>
                <w:szCs w:val="18"/>
              </w:rPr>
              <w:t>：端口未激活</w:t>
            </w:r>
          </w:p>
          <w:p w:rsidR="00D824AB" w:rsidRPr="00EC0909" w:rsidRDefault="00D824AB" w:rsidP="0072214F">
            <w:pPr>
              <w:rPr>
                <w:szCs w:val="18"/>
              </w:rPr>
            </w:pPr>
            <w:r w:rsidRPr="0072214F">
              <w:rPr>
                <w:rFonts w:hint="eastAsia"/>
                <w:szCs w:val="18"/>
              </w:rPr>
              <w:t>Other</w:t>
            </w:r>
            <w:r w:rsidRPr="0072214F">
              <w:rPr>
                <w:rFonts w:ascii="宋体" w:eastAsia="宋体" w:hAnsi="宋体" w:cs="宋体" w:hint="eastAsia"/>
                <w:szCs w:val="18"/>
              </w:rPr>
              <w:t>：其他待</w:t>
            </w:r>
            <w:r w:rsidRPr="0072214F">
              <w:rPr>
                <w:rFonts w:hint="eastAsia"/>
                <w:szCs w:val="18"/>
              </w:rPr>
              <w:t>定</w:t>
            </w:r>
          </w:p>
        </w:tc>
      </w:tr>
      <w:tr w:rsidR="00D824AB" w:rsidRPr="00EC0909" w:rsidTr="00715F8F">
        <w:tc>
          <w:tcPr>
            <w:tcW w:w="973" w:type="pct"/>
          </w:tcPr>
          <w:p w:rsidR="00D824AB" w:rsidRPr="00EC0909" w:rsidRDefault="00D824AB" w:rsidP="00EC0909">
            <w:pPr>
              <w:rPr>
                <w:szCs w:val="18"/>
              </w:rPr>
            </w:pPr>
            <w:r w:rsidRPr="00EC0909">
              <w:rPr>
                <w:szCs w:val="18"/>
              </w:rPr>
              <w:t>ServiceState</w:t>
            </w:r>
          </w:p>
        </w:tc>
        <w:tc>
          <w:tcPr>
            <w:tcW w:w="794" w:type="pct"/>
          </w:tcPr>
          <w:p w:rsidR="00D824AB" w:rsidRPr="00EC0909" w:rsidRDefault="00D824AB" w:rsidP="00EC0909">
            <w:pPr>
              <w:rPr>
                <w:szCs w:val="18"/>
              </w:rPr>
            </w:pPr>
            <w:r w:rsidRPr="00EC0909">
              <w:rPr>
                <w:szCs w:val="18"/>
              </w:rPr>
              <w:t>OCTET STRING</w:t>
            </w:r>
          </w:p>
        </w:tc>
        <w:tc>
          <w:tcPr>
            <w:tcW w:w="885" w:type="pct"/>
          </w:tcPr>
          <w:p w:rsidR="00D824AB" w:rsidRPr="00EC0909" w:rsidRDefault="00D824AB" w:rsidP="00EC0909">
            <w:pPr>
              <w:rPr>
                <w:szCs w:val="18"/>
              </w:rPr>
            </w:pPr>
            <w:r w:rsidRPr="00EC0909">
              <w:rPr>
                <w:szCs w:val="18"/>
              </w:rPr>
              <w:t xml:space="preserve">EndLocal </w:t>
            </w:r>
          </w:p>
          <w:p w:rsidR="00D824AB" w:rsidRPr="00EC0909" w:rsidRDefault="00D824AB" w:rsidP="00EC0909">
            <w:pPr>
              <w:rPr>
                <w:szCs w:val="18"/>
              </w:rPr>
            </w:pPr>
            <w:r w:rsidRPr="00EC0909">
              <w:rPr>
                <w:szCs w:val="18"/>
              </w:rPr>
              <w:t xml:space="preserve">EndRemote </w:t>
            </w:r>
          </w:p>
          <w:p w:rsidR="00D824AB" w:rsidRPr="00EC0909" w:rsidRDefault="00D824AB" w:rsidP="00EC0909">
            <w:pPr>
              <w:rPr>
                <w:szCs w:val="18"/>
              </w:rPr>
            </w:pPr>
            <w:r w:rsidRPr="00EC0909">
              <w:rPr>
                <w:szCs w:val="18"/>
              </w:rPr>
              <w:t xml:space="preserve">EndAuto </w:t>
            </w:r>
          </w:p>
          <w:p w:rsidR="00D824AB" w:rsidRPr="00EC0909" w:rsidRDefault="00D824AB" w:rsidP="00EC0909">
            <w:pPr>
              <w:rPr>
                <w:szCs w:val="18"/>
              </w:rPr>
            </w:pPr>
            <w:r w:rsidRPr="00EC0909">
              <w:rPr>
                <w:szCs w:val="18"/>
              </w:rPr>
              <w:t>Normal</w:t>
            </w:r>
          </w:p>
        </w:tc>
        <w:tc>
          <w:tcPr>
            <w:tcW w:w="537" w:type="pct"/>
          </w:tcPr>
          <w:p w:rsidR="00D824AB" w:rsidRPr="00BB79FC" w:rsidRDefault="00D824AB" w:rsidP="00EC0909">
            <w:pPr>
              <w:rPr>
                <w:szCs w:val="18"/>
              </w:rPr>
            </w:pPr>
            <w:r>
              <w:rPr>
                <w:rFonts w:eastAsiaTheme="minorEastAsia" w:hint="eastAsia"/>
                <w:szCs w:val="18"/>
              </w:rPr>
              <w:t>M</w:t>
            </w:r>
          </w:p>
        </w:tc>
        <w:tc>
          <w:tcPr>
            <w:tcW w:w="1810" w:type="pct"/>
          </w:tcPr>
          <w:p w:rsidR="00D824AB" w:rsidRPr="00EC0909" w:rsidRDefault="00D824AB" w:rsidP="00EC0909">
            <w:pPr>
              <w:rPr>
                <w:szCs w:val="18"/>
              </w:rPr>
            </w:pPr>
            <w:r w:rsidRPr="00BB79FC">
              <w:rPr>
                <w:rFonts w:hint="eastAsia"/>
                <w:szCs w:val="18"/>
              </w:rPr>
              <w:t>端口业务管理状态</w:t>
            </w:r>
          </w:p>
          <w:p w:rsidR="00D824AB" w:rsidRPr="00BB79FC" w:rsidRDefault="00D824AB" w:rsidP="00BB79FC">
            <w:pPr>
              <w:rPr>
                <w:szCs w:val="18"/>
              </w:rPr>
            </w:pPr>
            <w:r w:rsidRPr="00BB79FC">
              <w:rPr>
                <w:rFonts w:hint="eastAsia"/>
                <w:szCs w:val="18"/>
              </w:rPr>
              <w:t>EndLocal</w:t>
            </w:r>
            <w:r w:rsidRPr="00BB79FC">
              <w:rPr>
                <w:rFonts w:ascii="宋体" w:eastAsia="宋体" w:hAnsi="宋体" w:cs="宋体" w:hint="eastAsia"/>
                <w:szCs w:val="18"/>
              </w:rPr>
              <w:t>：本地终止业务，由用户</w:t>
            </w:r>
            <w:r w:rsidRPr="00BB79FC">
              <w:rPr>
                <w:szCs w:val="18"/>
              </w:rPr>
              <w:t>disable</w:t>
            </w:r>
            <w:r w:rsidRPr="00BB79FC">
              <w:rPr>
                <w:rFonts w:ascii="宋体" w:eastAsia="宋体" w:hAnsi="宋体" w:cs="宋体" w:hint="eastAsia"/>
                <w:szCs w:val="18"/>
              </w:rPr>
              <w:t>端口引起</w:t>
            </w:r>
          </w:p>
          <w:p w:rsidR="00D824AB" w:rsidRPr="00BB79FC" w:rsidRDefault="00D824AB" w:rsidP="00BB79FC">
            <w:pPr>
              <w:rPr>
                <w:szCs w:val="18"/>
              </w:rPr>
            </w:pPr>
            <w:r w:rsidRPr="00BB79FC">
              <w:rPr>
                <w:rFonts w:hint="eastAsia"/>
                <w:szCs w:val="18"/>
              </w:rPr>
              <w:t>EndRemote</w:t>
            </w:r>
            <w:r w:rsidRPr="00BB79FC">
              <w:rPr>
                <w:rFonts w:ascii="宋体" w:eastAsia="宋体" w:hAnsi="宋体" w:cs="宋体" w:hint="eastAsia"/>
                <w:szCs w:val="18"/>
              </w:rPr>
              <w:t>：对端终止业务，由</w:t>
            </w:r>
            <w:r w:rsidRPr="00BB79FC">
              <w:rPr>
                <w:szCs w:val="18"/>
              </w:rPr>
              <w:t>MGC</w:t>
            </w:r>
            <w:r w:rsidRPr="00BB79FC">
              <w:rPr>
                <w:rFonts w:ascii="宋体" w:eastAsia="宋体" w:hAnsi="宋体" w:cs="宋体" w:hint="eastAsia"/>
                <w:szCs w:val="18"/>
              </w:rPr>
              <w:t>下发命令引起</w:t>
            </w:r>
          </w:p>
          <w:p w:rsidR="00D824AB" w:rsidRPr="00BB79FC" w:rsidRDefault="00D824AB" w:rsidP="00BB79FC">
            <w:pPr>
              <w:rPr>
                <w:szCs w:val="18"/>
              </w:rPr>
            </w:pPr>
            <w:r w:rsidRPr="00BB79FC">
              <w:rPr>
                <w:rFonts w:hint="eastAsia"/>
                <w:szCs w:val="18"/>
              </w:rPr>
              <w:lastRenderedPageBreak/>
              <w:t>EndAuto</w:t>
            </w:r>
            <w:r w:rsidRPr="00BB79FC">
              <w:rPr>
                <w:rFonts w:ascii="宋体" w:eastAsia="宋体" w:hAnsi="宋体" w:cs="宋体" w:hint="eastAsia"/>
                <w:szCs w:val="18"/>
              </w:rPr>
              <w:t>：自动终止业务，由</w:t>
            </w:r>
            <w:r w:rsidRPr="00BB79FC">
              <w:rPr>
                <w:szCs w:val="18"/>
              </w:rPr>
              <w:t>MGC</w:t>
            </w:r>
            <w:r w:rsidRPr="00BB79FC">
              <w:rPr>
                <w:rFonts w:ascii="宋体" w:eastAsia="宋体" w:hAnsi="宋体" w:cs="宋体" w:hint="eastAsia"/>
                <w:szCs w:val="18"/>
              </w:rPr>
              <w:t>故障引起</w:t>
            </w:r>
          </w:p>
          <w:p w:rsidR="00D824AB" w:rsidRPr="00EC0909" w:rsidRDefault="00D824AB" w:rsidP="00BB79FC">
            <w:pPr>
              <w:rPr>
                <w:szCs w:val="18"/>
              </w:rPr>
            </w:pPr>
            <w:r w:rsidRPr="00BB79FC">
              <w:rPr>
                <w:rFonts w:hint="eastAsia"/>
                <w:szCs w:val="18"/>
              </w:rPr>
              <w:t>Normal</w:t>
            </w:r>
            <w:r w:rsidRPr="00BB79FC">
              <w:rPr>
                <w:rFonts w:ascii="宋体" w:eastAsia="宋体" w:hAnsi="宋体" w:cs="宋体" w:hint="eastAsia"/>
                <w:szCs w:val="18"/>
              </w:rPr>
              <w:t>：业务正</w:t>
            </w:r>
            <w:r w:rsidRPr="00BB79FC">
              <w:rPr>
                <w:rFonts w:hint="eastAsia"/>
                <w:szCs w:val="18"/>
              </w:rPr>
              <w:t>常</w:t>
            </w:r>
          </w:p>
        </w:tc>
      </w:tr>
      <w:tr w:rsidR="00D824AB" w:rsidRPr="00EC0909" w:rsidTr="00715F8F">
        <w:tc>
          <w:tcPr>
            <w:tcW w:w="973" w:type="pct"/>
          </w:tcPr>
          <w:p w:rsidR="00D824AB" w:rsidRPr="00EC0909" w:rsidRDefault="00D824AB" w:rsidP="00EC0909">
            <w:pPr>
              <w:rPr>
                <w:szCs w:val="18"/>
              </w:rPr>
            </w:pPr>
            <w:r w:rsidRPr="00EC0909">
              <w:rPr>
                <w:szCs w:val="18"/>
              </w:rPr>
              <w:lastRenderedPageBreak/>
              <w:t>EchoCancel</w:t>
            </w:r>
          </w:p>
        </w:tc>
        <w:tc>
          <w:tcPr>
            <w:tcW w:w="794" w:type="pct"/>
          </w:tcPr>
          <w:p w:rsidR="00D824AB" w:rsidRPr="00EC0909" w:rsidRDefault="00D824AB" w:rsidP="00EC0909">
            <w:pPr>
              <w:rPr>
                <w:szCs w:val="18"/>
              </w:rPr>
            </w:pPr>
            <w:r w:rsidRPr="00EC0909">
              <w:rPr>
                <w:szCs w:val="18"/>
              </w:rPr>
              <w:t>OCTET STRING</w:t>
            </w:r>
          </w:p>
        </w:tc>
        <w:tc>
          <w:tcPr>
            <w:tcW w:w="885" w:type="pct"/>
          </w:tcPr>
          <w:p w:rsidR="00D824AB" w:rsidRPr="00EC0909" w:rsidRDefault="00D824AB" w:rsidP="00EC0909">
            <w:pPr>
              <w:rPr>
                <w:szCs w:val="18"/>
              </w:rPr>
            </w:pPr>
            <w:r w:rsidRPr="00EC0909">
              <w:rPr>
                <w:szCs w:val="18"/>
              </w:rPr>
              <w:t>Enable</w:t>
            </w:r>
          </w:p>
          <w:p w:rsidR="00D824AB" w:rsidRPr="00EC0909" w:rsidRDefault="00D824AB" w:rsidP="00EC0909">
            <w:pPr>
              <w:rPr>
                <w:szCs w:val="18"/>
              </w:rPr>
            </w:pPr>
            <w:r w:rsidRPr="00EC0909">
              <w:rPr>
                <w:szCs w:val="18"/>
              </w:rPr>
              <w:t>Disable</w:t>
            </w:r>
          </w:p>
        </w:tc>
        <w:tc>
          <w:tcPr>
            <w:tcW w:w="537" w:type="pct"/>
          </w:tcPr>
          <w:p w:rsidR="00D824AB" w:rsidRPr="00EC0909" w:rsidRDefault="00D824AB" w:rsidP="00EC0909">
            <w:pPr>
              <w:rPr>
                <w:szCs w:val="18"/>
              </w:rPr>
            </w:pPr>
            <w:r>
              <w:rPr>
                <w:rFonts w:eastAsiaTheme="minorEastAsia" w:hint="eastAsia"/>
                <w:szCs w:val="18"/>
              </w:rPr>
              <w:t>M</w:t>
            </w:r>
          </w:p>
        </w:tc>
        <w:tc>
          <w:tcPr>
            <w:tcW w:w="1810" w:type="pct"/>
          </w:tcPr>
          <w:p w:rsidR="00D824AB" w:rsidRPr="00EC0909" w:rsidRDefault="00D824AB" w:rsidP="00EC0909">
            <w:pPr>
              <w:rPr>
                <w:szCs w:val="18"/>
              </w:rPr>
            </w:pPr>
            <w:r w:rsidRPr="00EC0909">
              <w:rPr>
                <w:szCs w:val="18"/>
              </w:rPr>
              <w:t>回声抑制</w:t>
            </w:r>
          </w:p>
        </w:tc>
      </w:tr>
      <w:tr w:rsidR="00D824AB" w:rsidRPr="00EC0909" w:rsidTr="00715F8F">
        <w:tc>
          <w:tcPr>
            <w:tcW w:w="973" w:type="pct"/>
          </w:tcPr>
          <w:p w:rsidR="00D824AB" w:rsidRPr="00EC0909" w:rsidRDefault="00D824AB" w:rsidP="00EC0909">
            <w:pPr>
              <w:rPr>
                <w:szCs w:val="18"/>
              </w:rPr>
            </w:pPr>
            <w:r w:rsidRPr="00EC0909">
              <w:rPr>
                <w:szCs w:val="18"/>
              </w:rPr>
              <w:t>ReversedPolarity</w:t>
            </w:r>
          </w:p>
        </w:tc>
        <w:tc>
          <w:tcPr>
            <w:tcW w:w="794" w:type="pct"/>
          </w:tcPr>
          <w:p w:rsidR="00D824AB" w:rsidRPr="00EC0909" w:rsidRDefault="00D824AB" w:rsidP="00EC0909">
            <w:pPr>
              <w:rPr>
                <w:szCs w:val="18"/>
              </w:rPr>
            </w:pPr>
            <w:r w:rsidRPr="00EC0909">
              <w:rPr>
                <w:szCs w:val="18"/>
              </w:rPr>
              <w:t>OCTET STRING</w:t>
            </w:r>
          </w:p>
        </w:tc>
        <w:tc>
          <w:tcPr>
            <w:tcW w:w="885" w:type="pct"/>
          </w:tcPr>
          <w:p w:rsidR="00D824AB" w:rsidRPr="00EC0909" w:rsidRDefault="00D824AB" w:rsidP="00EC0909">
            <w:pPr>
              <w:rPr>
                <w:szCs w:val="18"/>
              </w:rPr>
            </w:pPr>
            <w:r w:rsidRPr="00EC0909">
              <w:rPr>
                <w:szCs w:val="18"/>
              </w:rPr>
              <w:t>Enable</w:t>
            </w:r>
          </w:p>
          <w:p w:rsidR="00D824AB" w:rsidRPr="00EC0909" w:rsidRDefault="00D824AB" w:rsidP="00EC0909">
            <w:pPr>
              <w:rPr>
                <w:szCs w:val="18"/>
              </w:rPr>
            </w:pPr>
            <w:r w:rsidRPr="00EC0909">
              <w:rPr>
                <w:szCs w:val="18"/>
              </w:rPr>
              <w:t>Disable</w:t>
            </w:r>
          </w:p>
        </w:tc>
        <w:tc>
          <w:tcPr>
            <w:tcW w:w="537" w:type="pct"/>
          </w:tcPr>
          <w:p w:rsidR="00D824AB" w:rsidRPr="00EC0909" w:rsidRDefault="00D824AB" w:rsidP="00EC0909">
            <w:pPr>
              <w:rPr>
                <w:szCs w:val="18"/>
              </w:rPr>
            </w:pPr>
            <w:r>
              <w:rPr>
                <w:rFonts w:eastAsiaTheme="minorEastAsia" w:hint="eastAsia"/>
                <w:szCs w:val="18"/>
              </w:rPr>
              <w:t>M</w:t>
            </w:r>
          </w:p>
        </w:tc>
        <w:tc>
          <w:tcPr>
            <w:tcW w:w="1810" w:type="pct"/>
          </w:tcPr>
          <w:p w:rsidR="00D824AB" w:rsidRPr="00EC0909" w:rsidRDefault="00D824AB" w:rsidP="00EC0909">
            <w:pPr>
              <w:rPr>
                <w:szCs w:val="18"/>
              </w:rPr>
            </w:pPr>
            <w:r w:rsidRPr="00EC0909">
              <w:rPr>
                <w:szCs w:val="18"/>
              </w:rPr>
              <w:t>反极性信号</w:t>
            </w:r>
          </w:p>
        </w:tc>
      </w:tr>
      <w:tr w:rsidR="00D824AB" w:rsidRPr="00EC0909" w:rsidTr="00715F8F">
        <w:tc>
          <w:tcPr>
            <w:tcW w:w="973" w:type="pct"/>
          </w:tcPr>
          <w:p w:rsidR="00D824AB" w:rsidRPr="00EC0909" w:rsidRDefault="00D824AB" w:rsidP="00EC0909">
            <w:pPr>
              <w:rPr>
                <w:szCs w:val="18"/>
              </w:rPr>
            </w:pPr>
            <w:r w:rsidRPr="00EC0909">
              <w:rPr>
                <w:szCs w:val="18"/>
              </w:rPr>
              <w:t>RxGain</w:t>
            </w:r>
          </w:p>
        </w:tc>
        <w:tc>
          <w:tcPr>
            <w:tcW w:w="794" w:type="pct"/>
          </w:tcPr>
          <w:p w:rsidR="00D824AB" w:rsidRPr="00EC0909" w:rsidRDefault="00D824AB" w:rsidP="00EC0909">
            <w:pPr>
              <w:rPr>
                <w:szCs w:val="18"/>
              </w:rPr>
            </w:pPr>
            <w:r w:rsidRPr="00EC0909">
              <w:rPr>
                <w:szCs w:val="18"/>
              </w:rPr>
              <w:t>Float</w:t>
            </w:r>
          </w:p>
        </w:tc>
        <w:tc>
          <w:tcPr>
            <w:tcW w:w="885" w:type="pct"/>
          </w:tcPr>
          <w:p w:rsidR="00D824AB" w:rsidRPr="00B01155" w:rsidRDefault="00D824AB" w:rsidP="001F3121">
            <w:r w:rsidRPr="00BB79FC">
              <w:t>-20</w:t>
            </w:r>
            <w:r w:rsidRPr="00BB79FC">
              <w:rPr>
                <w:rFonts w:ascii="宋体" w:eastAsia="宋体" w:hAnsi="宋体" w:cs="宋体" w:hint="eastAsia"/>
              </w:rPr>
              <w:t>～</w:t>
            </w:r>
            <w:r w:rsidRPr="00BB79FC">
              <w:t>20</w:t>
            </w:r>
          </w:p>
        </w:tc>
        <w:tc>
          <w:tcPr>
            <w:tcW w:w="537" w:type="pct"/>
          </w:tcPr>
          <w:p w:rsidR="00D824AB" w:rsidRPr="00EC0909" w:rsidRDefault="00D824AB" w:rsidP="00EC0909">
            <w:pPr>
              <w:rPr>
                <w:szCs w:val="18"/>
              </w:rPr>
            </w:pPr>
            <w:r>
              <w:rPr>
                <w:rFonts w:eastAsiaTheme="minorEastAsia" w:hint="eastAsia"/>
                <w:szCs w:val="18"/>
              </w:rPr>
              <w:t>M</w:t>
            </w:r>
          </w:p>
        </w:tc>
        <w:tc>
          <w:tcPr>
            <w:tcW w:w="1810" w:type="pct"/>
          </w:tcPr>
          <w:p w:rsidR="00D824AB" w:rsidRPr="00EC0909" w:rsidRDefault="00D824AB" w:rsidP="00EC0909">
            <w:pPr>
              <w:rPr>
                <w:szCs w:val="18"/>
              </w:rPr>
            </w:pPr>
            <w:r w:rsidRPr="00EC0909">
              <w:rPr>
                <w:szCs w:val="18"/>
              </w:rPr>
              <w:t>接收增益</w:t>
            </w:r>
          </w:p>
          <w:p w:rsidR="00D824AB" w:rsidRPr="00EC0909" w:rsidRDefault="00D824AB" w:rsidP="00EC0909">
            <w:pPr>
              <w:rPr>
                <w:szCs w:val="18"/>
              </w:rPr>
            </w:pPr>
            <w:r w:rsidRPr="00EC0909">
              <w:rPr>
                <w:szCs w:val="18"/>
              </w:rPr>
              <w:t>单位：dB</w:t>
            </w:r>
          </w:p>
        </w:tc>
      </w:tr>
      <w:tr w:rsidR="00D824AB" w:rsidRPr="00EC0909" w:rsidTr="00715F8F">
        <w:tc>
          <w:tcPr>
            <w:tcW w:w="973" w:type="pct"/>
          </w:tcPr>
          <w:p w:rsidR="00D824AB" w:rsidRPr="00EC0909" w:rsidRDefault="00D824AB" w:rsidP="00EC0909">
            <w:pPr>
              <w:rPr>
                <w:szCs w:val="18"/>
              </w:rPr>
            </w:pPr>
            <w:r w:rsidRPr="00EC0909">
              <w:rPr>
                <w:szCs w:val="18"/>
              </w:rPr>
              <w:t>TxGain</w:t>
            </w:r>
          </w:p>
        </w:tc>
        <w:tc>
          <w:tcPr>
            <w:tcW w:w="794" w:type="pct"/>
          </w:tcPr>
          <w:p w:rsidR="00D824AB" w:rsidRPr="00EC0909" w:rsidRDefault="00D824AB" w:rsidP="00EC0909">
            <w:pPr>
              <w:rPr>
                <w:szCs w:val="18"/>
              </w:rPr>
            </w:pPr>
            <w:r w:rsidRPr="00EC0909">
              <w:rPr>
                <w:szCs w:val="18"/>
              </w:rPr>
              <w:t>Float</w:t>
            </w:r>
          </w:p>
        </w:tc>
        <w:tc>
          <w:tcPr>
            <w:tcW w:w="885" w:type="pct"/>
          </w:tcPr>
          <w:p w:rsidR="00D824AB" w:rsidRPr="00B01155" w:rsidRDefault="00D824AB" w:rsidP="001F3121">
            <w:r w:rsidRPr="00BB79FC">
              <w:t>-20</w:t>
            </w:r>
            <w:r w:rsidRPr="00BB79FC">
              <w:rPr>
                <w:rFonts w:ascii="宋体" w:eastAsia="宋体" w:hAnsi="宋体" w:cs="宋体" w:hint="eastAsia"/>
              </w:rPr>
              <w:t>～</w:t>
            </w:r>
            <w:r w:rsidRPr="00BB79FC">
              <w:t>20</w:t>
            </w:r>
          </w:p>
        </w:tc>
        <w:tc>
          <w:tcPr>
            <w:tcW w:w="537" w:type="pct"/>
          </w:tcPr>
          <w:p w:rsidR="00D824AB" w:rsidRPr="00EC0909" w:rsidRDefault="00D824AB" w:rsidP="00EC0909">
            <w:pPr>
              <w:rPr>
                <w:szCs w:val="18"/>
              </w:rPr>
            </w:pPr>
            <w:r>
              <w:rPr>
                <w:rFonts w:eastAsiaTheme="minorEastAsia" w:hint="eastAsia"/>
                <w:szCs w:val="18"/>
              </w:rPr>
              <w:t>M</w:t>
            </w:r>
          </w:p>
        </w:tc>
        <w:tc>
          <w:tcPr>
            <w:tcW w:w="1810" w:type="pct"/>
          </w:tcPr>
          <w:p w:rsidR="00D824AB" w:rsidRPr="00EC0909" w:rsidRDefault="00D824AB" w:rsidP="00EC0909">
            <w:pPr>
              <w:rPr>
                <w:szCs w:val="18"/>
              </w:rPr>
            </w:pPr>
            <w:r w:rsidRPr="00EC0909">
              <w:rPr>
                <w:szCs w:val="18"/>
              </w:rPr>
              <w:t>发送增益</w:t>
            </w:r>
          </w:p>
          <w:p w:rsidR="00D824AB" w:rsidRPr="00EC0909" w:rsidRDefault="00D824AB" w:rsidP="00EC0909">
            <w:pPr>
              <w:rPr>
                <w:szCs w:val="18"/>
              </w:rPr>
            </w:pPr>
            <w:r w:rsidRPr="00EC0909">
              <w:rPr>
                <w:szCs w:val="18"/>
              </w:rPr>
              <w:t>单位：dB</w:t>
            </w:r>
          </w:p>
        </w:tc>
      </w:tr>
      <w:tr w:rsidR="00D824AB" w:rsidRPr="00EC0909" w:rsidTr="00715F8F">
        <w:tc>
          <w:tcPr>
            <w:tcW w:w="973" w:type="pct"/>
          </w:tcPr>
          <w:p w:rsidR="00D824AB" w:rsidRPr="00EC0909" w:rsidRDefault="00D824AB" w:rsidP="00EC0909">
            <w:pPr>
              <w:rPr>
                <w:szCs w:val="18"/>
              </w:rPr>
            </w:pPr>
            <w:r w:rsidRPr="00EC0909">
              <w:rPr>
                <w:szCs w:val="18"/>
              </w:rPr>
              <w:t>PN</w:t>
            </w:r>
          </w:p>
        </w:tc>
        <w:tc>
          <w:tcPr>
            <w:tcW w:w="794" w:type="pct"/>
          </w:tcPr>
          <w:p w:rsidR="00D824AB" w:rsidRPr="00EC0909" w:rsidRDefault="00D824AB" w:rsidP="00EC0909">
            <w:pPr>
              <w:rPr>
                <w:szCs w:val="18"/>
              </w:rPr>
            </w:pPr>
            <w:r w:rsidRPr="00EC0909">
              <w:rPr>
                <w:szCs w:val="18"/>
              </w:rPr>
              <w:t>OCTET STRING</w:t>
            </w:r>
          </w:p>
        </w:tc>
        <w:tc>
          <w:tcPr>
            <w:tcW w:w="885" w:type="pct"/>
          </w:tcPr>
          <w:p w:rsidR="00D824AB" w:rsidRPr="00EC0909" w:rsidRDefault="00D824AB" w:rsidP="00EC0909">
            <w:pPr>
              <w:rPr>
                <w:szCs w:val="18"/>
              </w:rPr>
            </w:pPr>
            <w:r>
              <w:rPr>
                <w:szCs w:val="18"/>
              </w:rPr>
              <w:t>SIZE(</w:t>
            </w:r>
            <w:r w:rsidRPr="00EC0909">
              <w:rPr>
                <w:szCs w:val="18"/>
              </w:rPr>
              <w:t>32</w:t>
            </w:r>
            <w:r>
              <w:rPr>
                <w:szCs w:val="18"/>
              </w:rPr>
              <w:t>)</w:t>
            </w:r>
          </w:p>
        </w:tc>
        <w:tc>
          <w:tcPr>
            <w:tcW w:w="537" w:type="pct"/>
          </w:tcPr>
          <w:p w:rsidR="00D824AB" w:rsidRPr="00EC0909" w:rsidRDefault="00D824AB" w:rsidP="00EC0909">
            <w:pPr>
              <w:rPr>
                <w:szCs w:val="18"/>
              </w:rPr>
            </w:pPr>
            <w:r>
              <w:rPr>
                <w:rFonts w:eastAsiaTheme="minorEastAsia" w:hint="eastAsia"/>
                <w:szCs w:val="18"/>
              </w:rPr>
              <w:t>M</w:t>
            </w:r>
          </w:p>
        </w:tc>
        <w:tc>
          <w:tcPr>
            <w:tcW w:w="1810" w:type="pct"/>
          </w:tcPr>
          <w:p w:rsidR="00D824AB" w:rsidRPr="00EC0909" w:rsidRDefault="00D824AB" w:rsidP="00EC0909">
            <w:pPr>
              <w:rPr>
                <w:szCs w:val="18"/>
              </w:rPr>
            </w:pPr>
            <w:r w:rsidRPr="00EC0909">
              <w:rPr>
                <w:szCs w:val="18"/>
              </w:rPr>
              <w:t>SIP电话号码</w:t>
            </w:r>
          </w:p>
        </w:tc>
      </w:tr>
      <w:tr w:rsidR="00D824AB" w:rsidRPr="00EC0909" w:rsidTr="00715F8F">
        <w:tc>
          <w:tcPr>
            <w:tcW w:w="973" w:type="pct"/>
          </w:tcPr>
          <w:p w:rsidR="00D824AB" w:rsidRPr="00EC0909" w:rsidRDefault="00D824AB" w:rsidP="00EC0909">
            <w:pPr>
              <w:rPr>
                <w:szCs w:val="18"/>
              </w:rPr>
            </w:pPr>
            <w:r w:rsidRPr="00EC0909">
              <w:rPr>
                <w:szCs w:val="18"/>
              </w:rPr>
              <w:t>TID</w:t>
            </w:r>
          </w:p>
        </w:tc>
        <w:tc>
          <w:tcPr>
            <w:tcW w:w="794" w:type="pct"/>
          </w:tcPr>
          <w:p w:rsidR="00D824AB" w:rsidRPr="00EC0909" w:rsidRDefault="00D824AB" w:rsidP="00EC0909">
            <w:pPr>
              <w:rPr>
                <w:szCs w:val="18"/>
              </w:rPr>
            </w:pPr>
            <w:r w:rsidRPr="00EC0909">
              <w:rPr>
                <w:szCs w:val="18"/>
              </w:rPr>
              <w:t>OCTET STRING</w:t>
            </w:r>
          </w:p>
        </w:tc>
        <w:tc>
          <w:tcPr>
            <w:tcW w:w="885" w:type="pct"/>
          </w:tcPr>
          <w:p w:rsidR="00D824AB" w:rsidRPr="00EC0909" w:rsidRDefault="00D824AB" w:rsidP="00EC0909">
            <w:pPr>
              <w:rPr>
                <w:szCs w:val="18"/>
              </w:rPr>
            </w:pPr>
            <w:r>
              <w:rPr>
                <w:szCs w:val="18"/>
              </w:rPr>
              <w:t>SIZE(</w:t>
            </w:r>
            <w:r w:rsidRPr="00EC0909">
              <w:rPr>
                <w:szCs w:val="18"/>
              </w:rPr>
              <w:t>64</w:t>
            </w:r>
            <w:r>
              <w:rPr>
                <w:szCs w:val="18"/>
              </w:rPr>
              <w:t>)</w:t>
            </w:r>
          </w:p>
        </w:tc>
        <w:tc>
          <w:tcPr>
            <w:tcW w:w="537" w:type="pct"/>
          </w:tcPr>
          <w:p w:rsidR="00D824AB" w:rsidRPr="00EC0909" w:rsidRDefault="00D824AB" w:rsidP="00EC0909">
            <w:pPr>
              <w:rPr>
                <w:szCs w:val="18"/>
              </w:rPr>
            </w:pPr>
            <w:r>
              <w:rPr>
                <w:rFonts w:eastAsiaTheme="minorEastAsia" w:hint="eastAsia"/>
                <w:szCs w:val="18"/>
              </w:rPr>
              <w:t>M</w:t>
            </w:r>
          </w:p>
        </w:tc>
        <w:tc>
          <w:tcPr>
            <w:tcW w:w="1810" w:type="pct"/>
          </w:tcPr>
          <w:p w:rsidR="00D824AB" w:rsidRPr="00EC0909" w:rsidRDefault="00D824AB" w:rsidP="00EC0909">
            <w:pPr>
              <w:rPr>
                <w:szCs w:val="18"/>
              </w:rPr>
            </w:pPr>
            <w:r w:rsidRPr="00EC0909">
              <w:rPr>
                <w:szCs w:val="18"/>
              </w:rPr>
              <w:t>H248 用户终端标识</w:t>
            </w:r>
          </w:p>
        </w:tc>
      </w:tr>
      <w:tr w:rsidR="00D824AB" w:rsidRPr="00EC0909" w:rsidTr="00715F8F">
        <w:tc>
          <w:tcPr>
            <w:tcW w:w="973" w:type="pct"/>
          </w:tcPr>
          <w:p w:rsidR="00D824AB" w:rsidRPr="00EC0909" w:rsidRDefault="00D824AB" w:rsidP="00EC0909">
            <w:pPr>
              <w:rPr>
                <w:szCs w:val="18"/>
              </w:rPr>
            </w:pPr>
            <w:r w:rsidRPr="00EC0909">
              <w:rPr>
                <w:szCs w:val="18"/>
              </w:rPr>
              <w:t>SIPUSERNAME</w:t>
            </w:r>
          </w:p>
        </w:tc>
        <w:tc>
          <w:tcPr>
            <w:tcW w:w="794" w:type="pct"/>
          </w:tcPr>
          <w:p w:rsidR="00D824AB" w:rsidRPr="00EC0909" w:rsidRDefault="00D824AB" w:rsidP="00EC0909">
            <w:pPr>
              <w:rPr>
                <w:szCs w:val="18"/>
              </w:rPr>
            </w:pPr>
            <w:r w:rsidRPr="00EC0909">
              <w:rPr>
                <w:szCs w:val="18"/>
              </w:rPr>
              <w:t>OCTET STRING</w:t>
            </w:r>
          </w:p>
        </w:tc>
        <w:tc>
          <w:tcPr>
            <w:tcW w:w="885" w:type="pct"/>
          </w:tcPr>
          <w:p w:rsidR="00D824AB" w:rsidRPr="00EC0909" w:rsidRDefault="00D824AB" w:rsidP="00A835BC">
            <w:pPr>
              <w:rPr>
                <w:szCs w:val="18"/>
              </w:rPr>
            </w:pPr>
            <w:r>
              <w:rPr>
                <w:szCs w:val="18"/>
              </w:rPr>
              <w:t>SIZE(</w:t>
            </w:r>
            <w:r w:rsidRPr="00EC0909">
              <w:rPr>
                <w:szCs w:val="18"/>
              </w:rPr>
              <w:t>32</w:t>
            </w:r>
            <w:r>
              <w:rPr>
                <w:rFonts w:ascii="宋体" w:eastAsia="宋体" w:hAnsi="宋体" w:cs="宋体" w:hint="eastAsia"/>
                <w:szCs w:val="18"/>
              </w:rPr>
              <w:t>)</w:t>
            </w:r>
          </w:p>
        </w:tc>
        <w:tc>
          <w:tcPr>
            <w:tcW w:w="537" w:type="pct"/>
          </w:tcPr>
          <w:p w:rsidR="00D824AB" w:rsidRPr="00EC0909" w:rsidRDefault="00D824AB" w:rsidP="00EC0909">
            <w:pPr>
              <w:rPr>
                <w:szCs w:val="18"/>
              </w:rPr>
            </w:pPr>
            <w:r>
              <w:rPr>
                <w:rFonts w:eastAsiaTheme="minorEastAsia" w:hint="eastAsia"/>
                <w:szCs w:val="18"/>
              </w:rPr>
              <w:t>M</w:t>
            </w:r>
          </w:p>
        </w:tc>
        <w:tc>
          <w:tcPr>
            <w:tcW w:w="1810" w:type="pct"/>
          </w:tcPr>
          <w:p w:rsidR="00D824AB" w:rsidRPr="00EC0909" w:rsidRDefault="00D824AB" w:rsidP="00EC0909">
            <w:pPr>
              <w:rPr>
                <w:szCs w:val="18"/>
              </w:rPr>
            </w:pPr>
            <w:r w:rsidRPr="00EC0909">
              <w:rPr>
                <w:szCs w:val="18"/>
              </w:rPr>
              <w:t>SIP 用户端口对应的用户名</w:t>
            </w:r>
          </w:p>
        </w:tc>
      </w:tr>
      <w:tr w:rsidR="00D824AB" w:rsidRPr="00EC0909" w:rsidTr="00715F8F">
        <w:tc>
          <w:tcPr>
            <w:tcW w:w="973" w:type="pct"/>
          </w:tcPr>
          <w:p w:rsidR="00D824AB" w:rsidRPr="00EC0909" w:rsidRDefault="00D824AB" w:rsidP="00EC0909">
            <w:pPr>
              <w:rPr>
                <w:szCs w:val="18"/>
              </w:rPr>
            </w:pPr>
            <w:r w:rsidRPr="00EC0909">
              <w:rPr>
                <w:szCs w:val="18"/>
              </w:rPr>
              <w:t>SIPUSERPWD</w:t>
            </w:r>
          </w:p>
        </w:tc>
        <w:tc>
          <w:tcPr>
            <w:tcW w:w="794" w:type="pct"/>
          </w:tcPr>
          <w:p w:rsidR="00D824AB" w:rsidRPr="00EC0909" w:rsidRDefault="00D824AB" w:rsidP="00EC0909">
            <w:pPr>
              <w:rPr>
                <w:szCs w:val="18"/>
              </w:rPr>
            </w:pPr>
            <w:r w:rsidRPr="00EC0909">
              <w:rPr>
                <w:szCs w:val="18"/>
              </w:rPr>
              <w:t>OCTET STRING</w:t>
            </w:r>
          </w:p>
        </w:tc>
        <w:tc>
          <w:tcPr>
            <w:tcW w:w="885" w:type="pct"/>
          </w:tcPr>
          <w:p w:rsidR="00D824AB" w:rsidRPr="00EC0909" w:rsidRDefault="00D824AB" w:rsidP="00A835BC">
            <w:pPr>
              <w:rPr>
                <w:szCs w:val="18"/>
              </w:rPr>
            </w:pPr>
            <w:r>
              <w:rPr>
                <w:szCs w:val="18"/>
              </w:rPr>
              <w:t>SIZE(</w:t>
            </w:r>
            <w:r w:rsidRPr="00EC0909">
              <w:rPr>
                <w:szCs w:val="18"/>
              </w:rPr>
              <w:t>32</w:t>
            </w:r>
            <w:r>
              <w:rPr>
                <w:rFonts w:ascii="宋体" w:eastAsia="宋体" w:hAnsi="宋体" w:cs="宋体" w:hint="eastAsia"/>
                <w:szCs w:val="18"/>
              </w:rPr>
              <w:t>)</w:t>
            </w:r>
          </w:p>
        </w:tc>
        <w:tc>
          <w:tcPr>
            <w:tcW w:w="537" w:type="pct"/>
          </w:tcPr>
          <w:p w:rsidR="00D824AB" w:rsidRPr="00EC0909" w:rsidRDefault="00D824AB" w:rsidP="00EC0909">
            <w:pPr>
              <w:rPr>
                <w:szCs w:val="18"/>
              </w:rPr>
            </w:pPr>
            <w:r>
              <w:rPr>
                <w:rFonts w:eastAsiaTheme="minorEastAsia" w:hint="eastAsia"/>
                <w:szCs w:val="18"/>
              </w:rPr>
              <w:t>M</w:t>
            </w:r>
          </w:p>
        </w:tc>
        <w:tc>
          <w:tcPr>
            <w:tcW w:w="1810" w:type="pct"/>
          </w:tcPr>
          <w:p w:rsidR="00D824AB" w:rsidRPr="00EC0909" w:rsidRDefault="00D824AB" w:rsidP="00EC0909">
            <w:pPr>
              <w:rPr>
                <w:szCs w:val="18"/>
              </w:rPr>
            </w:pPr>
            <w:r w:rsidRPr="00EC0909">
              <w:rPr>
                <w:szCs w:val="18"/>
              </w:rPr>
              <w:t>SIP 用户端口对应的用户密码</w:t>
            </w:r>
          </w:p>
        </w:tc>
      </w:tr>
      <w:tr w:rsidR="00D824AB" w:rsidRPr="00EC0909" w:rsidTr="00715F8F">
        <w:tc>
          <w:tcPr>
            <w:tcW w:w="973" w:type="pct"/>
          </w:tcPr>
          <w:p w:rsidR="00D824AB" w:rsidRPr="00EC0909" w:rsidRDefault="00D824AB" w:rsidP="00EC0909">
            <w:pPr>
              <w:rPr>
                <w:szCs w:val="18"/>
              </w:rPr>
            </w:pPr>
            <w:r w:rsidRPr="00EC0909">
              <w:rPr>
                <w:szCs w:val="18"/>
              </w:rPr>
              <w:t>MGID</w:t>
            </w:r>
          </w:p>
        </w:tc>
        <w:tc>
          <w:tcPr>
            <w:tcW w:w="794" w:type="pct"/>
          </w:tcPr>
          <w:p w:rsidR="00D824AB" w:rsidRPr="00EC0909" w:rsidRDefault="00D824AB" w:rsidP="00EC0909">
            <w:pPr>
              <w:rPr>
                <w:szCs w:val="18"/>
              </w:rPr>
            </w:pPr>
            <w:r w:rsidRPr="00EC0909">
              <w:rPr>
                <w:szCs w:val="18"/>
              </w:rPr>
              <w:t>INTEGER</w:t>
            </w:r>
          </w:p>
        </w:tc>
        <w:tc>
          <w:tcPr>
            <w:tcW w:w="885" w:type="pct"/>
          </w:tcPr>
          <w:p w:rsidR="00D824AB" w:rsidRPr="00EC0909" w:rsidRDefault="00D824AB" w:rsidP="00EC0909">
            <w:pPr>
              <w:rPr>
                <w:szCs w:val="18"/>
              </w:rPr>
            </w:pPr>
            <w:r w:rsidRPr="00EC0909">
              <w:rPr>
                <w:szCs w:val="18"/>
              </w:rPr>
              <w:t>0</w:t>
            </w:r>
            <w:r w:rsidRPr="00BB79FC">
              <w:rPr>
                <w:rFonts w:ascii="宋体" w:eastAsia="宋体" w:hAnsi="宋体" w:cs="宋体" w:hint="eastAsia"/>
              </w:rPr>
              <w:t>～</w:t>
            </w:r>
            <w:r w:rsidRPr="00EC0909">
              <w:rPr>
                <w:szCs w:val="18"/>
              </w:rPr>
              <w:t>16</w:t>
            </w:r>
          </w:p>
        </w:tc>
        <w:tc>
          <w:tcPr>
            <w:tcW w:w="537" w:type="pct"/>
          </w:tcPr>
          <w:p w:rsidR="00D824AB" w:rsidRPr="00EC0909" w:rsidRDefault="00D824AB" w:rsidP="00EC0909">
            <w:pPr>
              <w:rPr>
                <w:szCs w:val="18"/>
              </w:rPr>
            </w:pPr>
            <w:r>
              <w:rPr>
                <w:rFonts w:eastAsiaTheme="minorEastAsia" w:hint="eastAsia"/>
                <w:szCs w:val="18"/>
              </w:rPr>
              <w:t>M</w:t>
            </w:r>
          </w:p>
        </w:tc>
        <w:tc>
          <w:tcPr>
            <w:tcW w:w="1810" w:type="pct"/>
          </w:tcPr>
          <w:p w:rsidR="00D824AB" w:rsidRPr="00EC0909" w:rsidRDefault="00D824AB" w:rsidP="00EC0909">
            <w:pPr>
              <w:rPr>
                <w:szCs w:val="18"/>
              </w:rPr>
            </w:pPr>
            <w:r w:rsidRPr="00EC0909">
              <w:rPr>
                <w:szCs w:val="18"/>
              </w:rPr>
              <w:t>MG标示，用户正在使用的MG模块</w:t>
            </w:r>
          </w:p>
        </w:tc>
      </w:tr>
    </w:tbl>
    <w:p w:rsidR="00B5167B" w:rsidRPr="009E44FF" w:rsidRDefault="00B5167B" w:rsidP="00B5167B">
      <w:pPr>
        <w:pStyle w:val="07411"/>
        <w:ind w:left="420" w:right="210"/>
        <w:rPr>
          <w:rFonts w:cs="Times New Roman"/>
        </w:rPr>
      </w:pPr>
    </w:p>
    <w:p w:rsidR="00B5167B" w:rsidRPr="00B05DB9" w:rsidRDefault="00B5167B" w:rsidP="00B05DB9">
      <w:pPr>
        <w:pStyle w:val="TimesNewRoman050"/>
        <w:ind w:left="0"/>
        <w:rPr>
          <w:rFonts w:cs="Times New Roman"/>
        </w:rPr>
      </w:pPr>
      <w:bookmarkStart w:id="402" w:name="_Toc422211166"/>
      <w:r w:rsidRPr="00B05DB9">
        <w:rPr>
          <w:rFonts w:cs="Times New Roman"/>
        </w:rPr>
        <w:t>激活</w:t>
      </w:r>
      <w:r w:rsidRPr="00B05DB9">
        <w:rPr>
          <w:rFonts w:cs="Times New Roman"/>
        </w:rPr>
        <w:t>VOIP</w:t>
      </w:r>
      <w:r w:rsidR="008749FA" w:rsidRPr="00B05DB9">
        <w:rPr>
          <w:rFonts w:cs="Times New Roman"/>
        </w:rPr>
        <w:t>端口</w:t>
      </w:r>
      <w:r w:rsidRPr="00B05DB9">
        <w:rPr>
          <w:rFonts w:cs="Times New Roman"/>
        </w:rPr>
        <w:t>（</w:t>
      </w:r>
      <w:r w:rsidR="004657D0">
        <w:rPr>
          <w:rFonts w:cs="Times New Roman" w:hint="eastAsia"/>
        </w:rPr>
        <w:t>条件</w:t>
      </w:r>
      <w:r w:rsidRPr="00B05DB9">
        <w:rPr>
          <w:rFonts w:cs="Times New Roman"/>
        </w:rPr>
        <w:t>必选）</w:t>
      </w:r>
      <w:bookmarkEnd w:id="402"/>
    </w:p>
    <w:p w:rsidR="004F1CA9" w:rsidRPr="004F1CA9" w:rsidRDefault="00265CD4" w:rsidP="00CE4D8A">
      <w:pPr>
        <w:spacing w:beforeLines="50"/>
        <w:ind w:firstLine="420"/>
      </w:pPr>
      <w:r>
        <w:rPr>
          <w:rFonts w:hint="eastAsia"/>
        </w:rPr>
        <w:t>条件必选满足条件：</w:t>
      </w:r>
      <w:r w:rsidR="004F1CA9">
        <w:rPr>
          <w:rFonts w:hint="eastAsia"/>
        </w:rPr>
        <w:t>设备有</w:t>
      </w:r>
      <w:r w:rsidR="004F1CA9">
        <w:rPr>
          <w:rFonts w:hint="eastAsia"/>
        </w:rPr>
        <w:t>POTS</w:t>
      </w:r>
      <w:r w:rsidR="004F1CA9">
        <w:rPr>
          <w:rFonts w:hint="eastAsia"/>
        </w:rPr>
        <w:t>口。</w:t>
      </w:r>
    </w:p>
    <w:p w:rsidR="002A3D27" w:rsidRDefault="009706AC" w:rsidP="00CE4D8A">
      <w:pPr>
        <w:spacing w:beforeLines="50"/>
        <w:ind w:firstLine="420"/>
        <w:pPrChange w:id="403" w:author="CMDI-LVLIANGDONG" w:date="2015-07-22T10:29:00Z">
          <w:pPr>
            <w:spacing w:beforeLines="50"/>
            <w:ind w:firstLine="420"/>
          </w:pPr>
        </w:pPrChange>
      </w:pPr>
      <w:r w:rsidRPr="00931120">
        <w:t>功能描述</w:t>
      </w:r>
    </w:p>
    <w:p w:rsidR="009706AC" w:rsidRPr="009E44FF" w:rsidRDefault="009706AC" w:rsidP="00C9730D">
      <w:pPr>
        <w:spacing w:line="360" w:lineRule="auto"/>
        <w:ind w:left="420" w:firstLine="420"/>
        <w:rPr>
          <w:szCs w:val="21"/>
        </w:rPr>
      </w:pPr>
      <w:r w:rsidRPr="009E44FF">
        <w:rPr>
          <w:szCs w:val="21"/>
        </w:rPr>
        <w:t>该命令用于</w:t>
      </w:r>
      <w:r w:rsidRPr="009E44FF">
        <w:rPr>
          <w:szCs w:val="21"/>
        </w:rPr>
        <w:t>VOIP</w:t>
      </w:r>
      <w:r w:rsidRPr="009E44FF">
        <w:rPr>
          <w:szCs w:val="21"/>
        </w:rPr>
        <w:t>端口激活</w:t>
      </w:r>
    </w:p>
    <w:p w:rsidR="009706AC" w:rsidRPr="00931120" w:rsidRDefault="009706AC" w:rsidP="00CE4D8A">
      <w:pPr>
        <w:spacing w:beforeLines="50"/>
        <w:ind w:firstLine="420"/>
      </w:pPr>
      <w:r w:rsidRPr="00931120">
        <w:t>命令格式</w:t>
      </w:r>
    </w:p>
    <w:p w:rsidR="009706AC" w:rsidRPr="009E44FF" w:rsidRDefault="009706AC" w:rsidP="00C9730D">
      <w:pPr>
        <w:spacing w:line="360" w:lineRule="auto"/>
        <w:ind w:left="420" w:firstLine="420"/>
        <w:rPr>
          <w:szCs w:val="21"/>
        </w:rPr>
      </w:pPr>
      <w:r w:rsidRPr="009E44FF">
        <w:rPr>
          <w:szCs w:val="21"/>
        </w:rPr>
        <w:t>ACT-VOIPPORT::ONUIP=onu-name|[OLTID=olt-name,PONID=ponport_location,ONUIDTYPE=onuid-type,ONUID=onu-index],ONUPORT=onu-port:CTAG::;</w:t>
      </w:r>
    </w:p>
    <w:p w:rsidR="009706AC" w:rsidRPr="00931120" w:rsidRDefault="009706AC" w:rsidP="00CE4D8A">
      <w:pPr>
        <w:spacing w:beforeLines="50"/>
        <w:ind w:firstLine="420"/>
      </w:pPr>
      <w:r w:rsidRPr="00931120">
        <w:t>输入参数</w:t>
      </w:r>
    </w:p>
    <w:tbl>
      <w:tblPr>
        <w:tblStyle w:val="afffffd"/>
        <w:tblW w:w="8683" w:type="dxa"/>
        <w:tblInd w:w="317" w:type="dxa"/>
        <w:tblLayout w:type="fixed"/>
        <w:tblLook w:val="01E0"/>
      </w:tblPr>
      <w:tblGrid>
        <w:gridCol w:w="766"/>
        <w:gridCol w:w="1622"/>
        <w:gridCol w:w="1622"/>
        <w:gridCol w:w="953"/>
        <w:gridCol w:w="3720"/>
      </w:tblGrid>
      <w:tr w:rsidR="00715F8F" w:rsidRPr="00EC0909" w:rsidTr="00715F8F">
        <w:trPr>
          <w:cnfStyle w:val="100000000000"/>
        </w:trPr>
        <w:tc>
          <w:tcPr>
            <w:tcW w:w="441" w:type="pct"/>
          </w:tcPr>
          <w:p w:rsidR="00715F8F" w:rsidRPr="00EC0909" w:rsidRDefault="00715F8F" w:rsidP="00EC0909">
            <w:pPr>
              <w:rPr>
                <w:szCs w:val="18"/>
              </w:rPr>
            </w:pPr>
            <w:r w:rsidRPr="00EC0909">
              <w:rPr>
                <w:rFonts w:ascii="宋体" w:eastAsia="宋体" w:hAnsi="宋体" w:cs="宋体" w:hint="eastAsia"/>
                <w:szCs w:val="18"/>
              </w:rPr>
              <w:t>参数名称</w:t>
            </w:r>
          </w:p>
        </w:tc>
        <w:tc>
          <w:tcPr>
            <w:tcW w:w="934" w:type="pct"/>
          </w:tcPr>
          <w:p w:rsidR="00715F8F" w:rsidRPr="00EC0909" w:rsidRDefault="00715F8F" w:rsidP="00EC0909">
            <w:pPr>
              <w:rPr>
                <w:szCs w:val="18"/>
              </w:rPr>
            </w:pPr>
            <w:r w:rsidRPr="00EC0909">
              <w:rPr>
                <w:rFonts w:ascii="宋体" w:eastAsia="宋体" w:hAnsi="宋体" w:cs="宋体" w:hint="eastAsia"/>
                <w:szCs w:val="18"/>
              </w:rPr>
              <w:t>数据类型</w:t>
            </w:r>
          </w:p>
        </w:tc>
        <w:tc>
          <w:tcPr>
            <w:tcW w:w="934" w:type="pct"/>
          </w:tcPr>
          <w:p w:rsidR="00715F8F" w:rsidRPr="00EC0909" w:rsidRDefault="00715F8F" w:rsidP="00EC0909">
            <w:pPr>
              <w:rPr>
                <w:szCs w:val="18"/>
              </w:rPr>
            </w:pPr>
            <w:r w:rsidRPr="00EC0909">
              <w:rPr>
                <w:rFonts w:ascii="宋体" w:eastAsia="宋体" w:hAnsi="宋体" w:cs="宋体" w:hint="eastAsia"/>
                <w:szCs w:val="18"/>
              </w:rPr>
              <w:t>取值范围</w:t>
            </w:r>
          </w:p>
        </w:tc>
        <w:tc>
          <w:tcPr>
            <w:tcW w:w="549" w:type="pct"/>
          </w:tcPr>
          <w:p w:rsidR="00715F8F" w:rsidRPr="009C395F" w:rsidRDefault="00715F8F" w:rsidP="00715F8F">
            <w:pPr>
              <w:rPr>
                <w:rFonts w:eastAsiaTheme="minorEastAsia"/>
                <w:szCs w:val="18"/>
              </w:rPr>
            </w:pPr>
            <w:r>
              <w:rPr>
                <w:rFonts w:eastAsiaTheme="minorEastAsia" w:hint="eastAsia"/>
                <w:szCs w:val="18"/>
              </w:rPr>
              <w:t>限定</w:t>
            </w:r>
          </w:p>
        </w:tc>
        <w:tc>
          <w:tcPr>
            <w:tcW w:w="2142" w:type="pct"/>
          </w:tcPr>
          <w:p w:rsidR="00715F8F" w:rsidRPr="00EC0909" w:rsidRDefault="00715F8F" w:rsidP="00EC0909">
            <w:pPr>
              <w:rPr>
                <w:szCs w:val="18"/>
              </w:rPr>
            </w:pPr>
            <w:r w:rsidRPr="00EC0909">
              <w:rPr>
                <w:rFonts w:ascii="宋体" w:eastAsia="宋体" w:hAnsi="宋体" w:cs="宋体" w:hint="eastAsia"/>
                <w:szCs w:val="18"/>
              </w:rPr>
              <w:t>参数说明</w:t>
            </w:r>
          </w:p>
        </w:tc>
      </w:tr>
      <w:tr w:rsidR="00715F8F" w:rsidRPr="00EC0909" w:rsidTr="00715F8F">
        <w:tc>
          <w:tcPr>
            <w:tcW w:w="441" w:type="pct"/>
          </w:tcPr>
          <w:p w:rsidR="00715F8F" w:rsidRPr="00EC0909" w:rsidRDefault="00715F8F" w:rsidP="00EC0909">
            <w:pPr>
              <w:rPr>
                <w:szCs w:val="18"/>
              </w:rPr>
            </w:pPr>
            <w:r w:rsidRPr="00EC0909">
              <w:rPr>
                <w:szCs w:val="18"/>
              </w:rPr>
              <w:t>ONUIP</w:t>
            </w:r>
          </w:p>
        </w:tc>
        <w:tc>
          <w:tcPr>
            <w:tcW w:w="934" w:type="pct"/>
          </w:tcPr>
          <w:p w:rsidR="00715F8F" w:rsidRPr="00EC0909" w:rsidRDefault="00715F8F" w:rsidP="00EC0909">
            <w:pPr>
              <w:rPr>
                <w:szCs w:val="18"/>
              </w:rPr>
            </w:pPr>
            <w:r w:rsidRPr="00EC0909">
              <w:rPr>
                <w:szCs w:val="18"/>
              </w:rPr>
              <w:t>OCTET STRING</w:t>
            </w:r>
          </w:p>
        </w:tc>
        <w:tc>
          <w:tcPr>
            <w:tcW w:w="934" w:type="pct"/>
          </w:tcPr>
          <w:p w:rsidR="00715F8F" w:rsidRPr="00EC0909" w:rsidRDefault="00715F8F" w:rsidP="00EC0909">
            <w:pPr>
              <w:rPr>
                <w:szCs w:val="18"/>
              </w:rPr>
            </w:pPr>
            <w:r w:rsidRPr="00EC0909">
              <w:rPr>
                <w:szCs w:val="18"/>
              </w:rPr>
              <w:t>SIZE(128)</w:t>
            </w:r>
          </w:p>
        </w:tc>
        <w:tc>
          <w:tcPr>
            <w:tcW w:w="549" w:type="pct"/>
          </w:tcPr>
          <w:p w:rsidR="00715F8F" w:rsidRPr="009C395F" w:rsidRDefault="00715F8F" w:rsidP="00715F8F">
            <w:pPr>
              <w:rPr>
                <w:rFonts w:eastAsiaTheme="minorEastAsia"/>
                <w:szCs w:val="18"/>
              </w:rPr>
            </w:pPr>
            <w:r>
              <w:rPr>
                <w:rFonts w:eastAsiaTheme="minorEastAsia" w:hint="eastAsia"/>
                <w:szCs w:val="18"/>
              </w:rPr>
              <w:t>C</w:t>
            </w:r>
          </w:p>
        </w:tc>
        <w:tc>
          <w:tcPr>
            <w:tcW w:w="2142" w:type="pct"/>
          </w:tcPr>
          <w:p w:rsidR="00715F8F" w:rsidRPr="00EC0909" w:rsidRDefault="00715F8F" w:rsidP="00EC0909">
            <w:pPr>
              <w:rPr>
                <w:szCs w:val="18"/>
              </w:rPr>
            </w:pPr>
            <w:r w:rsidRPr="00EC0909">
              <w:rPr>
                <w:rFonts w:ascii="宋体" w:eastAsia="宋体" w:hAnsi="宋体" w:cs="宋体" w:hint="eastAsia"/>
                <w:szCs w:val="18"/>
              </w:rPr>
              <w:t>具有管理</w:t>
            </w:r>
            <w:r w:rsidRPr="00EC0909">
              <w:rPr>
                <w:szCs w:val="18"/>
              </w:rPr>
              <w:t>IP</w:t>
            </w:r>
            <w:r w:rsidRPr="00EC0909">
              <w:rPr>
                <w:rFonts w:ascii="宋体" w:eastAsia="宋体" w:hAnsi="宋体" w:cs="宋体" w:hint="eastAsia"/>
                <w:szCs w:val="18"/>
              </w:rPr>
              <w:t>的</w:t>
            </w:r>
            <w:r w:rsidRPr="00EC0909">
              <w:rPr>
                <w:szCs w:val="18"/>
              </w:rPr>
              <w:t>ONU</w:t>
            </w:r>
            <w:r w:rsidRPr="00EC0909">
              <w:rPr>
                <w:rFonts w:ascii="宋体" w:eastAsia="宋体" w:hAnsi="宋体" w:cs="宋体" w:hint="eastAsia"/>
                <w:szCs w:val="18"/>
              </w:rPr>
              <w:t>的</w:t>
            </w:r>
            <w:r w:rsidRPr="00EC0909">
              <w:rPr>
                <w:szCs w:val="18"/>
              </w:rPr>
              <w:t>IP</w:t>
            </w:r>
            <w:r w:rsidRPr="00EC0909">
              <w:rPr>
                <w:rFonts w:ascii="宋体" w:eastAsia="宋体" w:hAnsi="宋体" w:cs="宋体" w:hint="eastAsia"/>
                <w:szCs w:val="18"/>
              </w:rPr>
              <w:t>地址或名称</w:t>
            </w:r>
          </w:p>
        </w:tc>
      </w:tr>
      <w:tr w:rsidR="00715F8F" w:rsidRPr="00EC0909" w:rsidTr="00715F8F">
        <w:tc>
          <w:tcPr>
            <w:tcW w:w="441" w:type="pct"/>
          </w:tcPr>
          <w:p w:rsidR="00715F8F" w:rsidRPr="00EC0909" w:rsidRDefault="00715F8F" w:rsidP="00EC0909">
            <w:pPr>
              <w:rPr>
                <w:szCs w:val="18"/>
              </w:rPr>
            </w:pPr>
            <w:r w:rsidRPr="00EC0909">
              <w:rPr>
                <w:szCs w:val="18"/>
              </w:rPr>
              <w:t>OLTID</w:t>
            </w:r>
          </w:p>
        </w:tc>
        <w:tc>
          <w:tcPr>
            <w:tcW w:w="934" w:type="pct"/>
          </w:tcPr>
          <w:p w:rsidR="00715F8F" w:rsidRPr="00EC0909" w:rsidRDefault="00715F8F" w:rsidP="00EC0909">
            <w:pPr>
              <w:rPr>
                <w:szCs w:val="18"/>
              </w:rPr>
            </w:pPr>
            <w:r w:rsidRPr="00EC0909">
              <w:rPr>
                <w:szCs w:val="18"/>
              </w:rPr>
              <w:t>OCTET STRING</w:t>
            </w:r>
          </w:p>
        </w:tc>
        <w:tc>
          <w:tcPr>
            <w:tcW w:w="934" w:type="pct"/>
          </w:tcPr>
          <w:p w:rsidR="00715F8F" w:rsidRPr="00EC0909" w:rsidRDefault="00715F8F" w:rsidP="00EC0909">
            <w:pPr>
              <w:rPr>
                <w:szCs w:val="18"/>
              </w:rPr>
            </w:pPr>
            <w:r w:rsidRPr="00EC0909">
              <w:rPr>
                <w:szCs w:val="18"/>
              </w:rPr>
              <w:t>SIZE(128)</w:t>
            </w:r>
          </w:p>
        </w:tc>
        <w:tc>
          <w:tcPr>
            <w:tcW w:w="549" w:type="pct"/>
          </w:tcPr>
          <w:p w:rsidR="00715F8F" w:rsidRPr="00E9278D" w:rsidRDefault="00715F8F" w:rsidP="00715F8F">
            <w:pPr>
              <w:rPr>
                <w:rFonts w:eastAsiaTheme="minorEastAsia"/>
                <w:szCs w:val="18"/>
              </w:rPr>
            </w:pPr>
            <w:r>
              <w:rPr>
                <w:rFonts w:eastAsiaTheme="minorEastAsia" w:hint="eastAsia"/>
                <w:szCs w:val="18"/>
              </w:rPr>
              <w:t>C</w:t>
            </w:r>
          </w:p>
        </w:tc>
        <w:tc>
          <w:tcPr>
            <w:tcW w:w="2142" w:type="pct"/>
          </w:tcPr>
          <w:p w:rsidR="00715F8F" w:rsidRPr="00EC0909" w:rsidRDefault="00715F8F" w:rsidP="00EC0909">
            <w:pPr>
              <w:rPr>
                <w:szCs w:val="18"/>
              </w:rPr>
            </w:pPr>
            <w:r w:rsidRPr="00EC0909">
              <w:rPr>
                <w:szCs w:val="18"/>
              </w:rPr>
              <w:t>OLT IP</w:t>
            </w:r>
            <w:r w:rsidRPr="00EC0909">
              <w:rPr>
                <w:rFonts w:ascii="宋体" w:eastAsia="宋体" w:hAnsi="宋体" w:cs="宋体" w:hint="eastAsia"/>
                <w:szCs w:val="18"/>
              </w:rPr>
              <w:t>地址或名称</w:t>
            </w:r>
          </w:p>
        </w:tc>
      </w:tr>
      <w:tr w:rsidR="00715F8F" w:rsidRPr="00EC0909" w:rsidTr="00715F8F">
        <w:tc>
          <w:tcPr>
            <w:tcW w:w="441" w:type="pct"/>
          </w:tcPr>
          <w:p w:rsidR="00715F8F" w:rsidRPr="00EC0909" w:rsidRDefault="00715F8F" w:rsidP="00EC0909">
            <w:pPr>
              <w:rPr>
                <w:szCs w:val="18"/>
              </w:rPr>
            </w:pPr>
            <w:r w:rsidRPr="00EC0909">
              <w:rPr>
                <w:szCs w:val="18"/>
              </w:rPr>
              <w:t>PONID</w:t>
            </w:r>
          </w:p>
        </w:tc>
        <w:tc>
          <w:tcPr>
            <w:tcW w:w="934" w:type="pct"/>
          </w:tcPr>
          <w:p w:rsidR="00715F8F" w:rsidRPr="00EC0909" w:rsidRDefault="00715F8F" w:rsidP="00EC0909">
            <w:pPr>
              <w:rPr>
                <w:szCs w:val="18"/>
              </w:rPr>
            </w:pPr>
            <w:r w:rsidRPr="00EC0909">
              <w:rPr>
                <w:szCs w:val="18"/>
              </w:rPr>
              <w:t xml:space="preserve">OCTET STRING </w:t>
            </w:r>
          </w:p>
        </w:tc>
        <w:tc>
          <w:tcPr>
            <w:tcW w:w="934" w:type="pct"/>
          </w:tcPr>
          <w:p w:rsidR="00715F8F" w:rsidRPr="00EC0909" w:rsidRDefault="00715F8F" w:rsidP="00EC0909">
            <w:pPr>
              <w:rPr>
                <w:szCs w:val="18"/>
              </w:rPr>
            </w:pPr>
            <w:r w:rsidRPr="00EC0909">
              <w:rPr>
                <w:szCs w:val="18"/>
              </w:rPr>
              <w:t>SIZE(128)</w:t>
            </w:r>
          </w:p>
          <w:p w:rsidR="00715F8F" w:rsidRPr="00EC0909" w:rsidRDefault="00715F8F" w:rsidP="00EC0909">
            <w:pPr>
              <w:rPr>
                <w:szCs w:val="18"/>
              </w:rPr>
            </w:pPr>
          </w:p>
        </w:tc>
        <w:tc>
          <w:tcPr>
            <w:tcW w:w="549" w:type="pct"/>
          </w:tcPr>
          <w:p w:rsidR="00715F8F" w:rsidRPr="00E9278D" w:rsidRDefault="00715F8F" w:rsidP="00715F8F">
            <w:pPr>
              <w:rPr>
                <w:rFonts w:eastAsiaTheme="minorEastAsia"/>
                <w:szCs w:val="18"/>
              </w:rPr>
            </w:pPr>
            <w:r>
              <w:rPr>
                <w:rFonts w:eastAsiaTheme="minorEastAsia" w:hint="eastAsia"/>
                <w:szCs w:val="18"/>
              </w:rPr>
              <w:t>C</w:t>
            </w:r>
          </w:p>
        </w:tc>
        <w:tc>
          <w:tcPr>
            <w:tcW w:w="2142" w:type="pct"/>
          </w:tcPr>
          <w:p w:rsidR="00715F8F" w:rsidRPr="00EC0909" w:rsidRDefault="00715F8F" w:rsidP="00EC0909">
            <w:pPr>
              <w:rPr>
                <w:szCs w:val="18"/>
              </w:rPr>
            </w:pPr>
            <w:r w:rsidRPr="00B800D5">
              <w:rPr>
                <w:rFonts w:ascii="宋体" w:cs="宋体" w:hint="eastAsia"/>
                <w:kern w:val="0"/>
                <w:sz w:val="20"/>
                <w:szCs w:val="20"/>
              </w:rPr>
              <w:t>PON</w:t>
            </w:r>
            <w:r w:rsidRPr="00B800D5">
              <w:rPr>
                <w:rFonts w:ascii="宋体" w:eastAsia="宋体" w:hAnsi="宋体" w:cs="宋体" w:hint="eastAsia"/>
                <w:kern w:val="0"/>
                <w:sz w:val="20"/>
                <w:szCs w:val="20"/>
              </w:rPr>
              <w:t>口定位信息。格式为</w:t>
            </w:r>
            <w:r w:rsidRPr="00B800D5">
              <w:rPr>
                <w:kern w:val="0"/>
                <w:sz w:val="20"/>
                <w:szCs w:val="20"/>
              </w:rPr>
              <w:t>“</w:t>
            </w:r>
            <w:r w:rsidRPr="00B800D5">
              <w:rPr>
                <w:rFonts w:ascii="宋体" w:eastAsia="宋体" w:hAnsi="宋体" w:cs="宋体" w:hint="eastAsia"/>
                <w:kern w:val="0"/>
                <w:sz w:val="20"/>
                <w:szCs w:val="20"/>
              </w:rPr>
              <w:t>机架</w:t>
            </w:r>
            <w:r w:rsidRPr="00B800D5">
              <w:rPr>
                <w:rFonts w:ascii="宋体" w:cs="宋体" w:hint="eastAsia"/>
                <w:kern w:val="0"/>
                <w:sz w:val="20"/>
                <w:szCs w:val="20"/>
              </w:rPr>
              <w:t>-</w:t>
            </w:r>
            <w:r w:rsidRPr="00B800D5">
              <w:rPr>
                <w:rFonts w:ascii="宋体" w:eastAsia="宋体" w:hAnsi="宋体" w:cs="宋体" w:hint="eastAsia"/>
                <w:kern w:val="0"/>
                <w:sz w:val="20"/>
                <w:szCs w:val="20"/>
              </w:rPr>
              <w:t>框</w:t>
            </w:r>
            <w:r w:rsidRPr="00B800D5">
              <w:rPr>
                <w:rFonts w:ascii="宋体" w:cs="宋体" w:hint="eastAsia"/>
                <w:kern w:val="0"/>
                <w:sz w:val="20"/>
                <w:szCs w:val="20"/>
              </w:rPr>
              <w:t>-</w:t>
            </w:r>
            <w:r w:rsidRPr="00B800D5">
              <w:rPr>
                <w:rFonts w:ascii="宋体" w:eastAsia="宋体" w:hAnsi="宋体" w:cs="宋体" w:hint="eastAsia"/>
                <w:kern w:val="0"/>
                <w:sz w:val="20"/>
                <w:szCs w:val="20"/>
              </w:rPr>
              <w:t>槽</w:t>
            </w:r>
            <w:r w:rsidRPr="00B800D5">
              <w:rPr>
                <w:rFonts w:ascii="宋体" w:cs="宋体" w:hint="eastAsia"/>
                <w:kern w:val="0"/>
                <w:sz w:val="20"/>
                <w:szCs w:val="20"/>
              </w:rPr>
              <w:t>-</w:t>
            </w:r>
            <w:r w:rsidRPr="00B800D5">
              <w:rPr>
                <w:rFonts w:ascii="宋体" w:eastAsia="宋体" w:hAnsi="宋体" w:cs="宋体" w:hint="eastAsia"/>
                <w:kern w:val="0"/>
                <w:sz w:val="20"/>
                <w:szCs w:val="20"/>
              </w:rPr>
              <w:t>端口号</w:t>
            </w:r>
            <w:r w:rsidRPr="00B800D5">
              <w:rPr>
                <w:kern w:val="0"/>
                <w:sz w:val="20"/>
                <w:szCs w:val="20"/>
              </w:rPr>
              <w:t>”</w:t>
            </w:r>
            <w:r w:rsidRPr="00B800D5">
              <w:rPr>
                <w:rFonts w:ascii="宋体" w:eastAsia="宋体" w:hAnsi="宋体" w:cs="宋体" w:hint="eastAsia"/>
                <w:kern w:val="0"/>
                <w:sz w:val="20"/>
                <w:szCs w:val="20"/>
              </w:rPr>
              <w:t>，没有则使用</w:t>
            </w:r>
            <w:r w:rsidRPr="00B800D5">
              <w:rPr>
                <w:rFonts w:ascii="宋体" w:cs="宋体" w:hint="eastAsia"/>
                <w:kern w:val="0"/>
                <w:sz w:val="20"/>
                <w:szCs w:val="20"/>
              </w:rPr>
              <w:t>NA</w:t>
            </w:r>
            <w:r w:rsidRPr="00B800D5">
              <w:rPr>
                <w:rFonts w:ascii="宋体" w:eastAsia="宋体" w:hAnsi="宋体" w:cs="宋体" w:hint="eastAsia"/>
                <w:kern w:val="0"/>
                <w:sz w:val="20"/>
                <w:szCs w:val="20"/>
              </w:rPr>
              <w:t>代替，如</w:t>
            </w:r>
            <w:r w:rsidRPr="00B800D5">
              <w:rPr>
                <w:rFonts w:ascii="宋体" w:cs="宋体" w:hint="eastAsia"/>
                <w:kern w:val="0"/>
                <w:sz w:val="20"/>
                <w:szCs w:val="20"/>
              </w:rPr>
              <w:t>0</w:t>
            </w:r>
            <w:r w:rsidRPr="00B800D5">
              <w:rPr>
                <w:rFonts w:ascii="宋体" w:eastAsia="宋体" w:hAnsi="宋体" w:cs="宋体" w:hint="eastAsia"/>
                <w:kern w:val="0"/>
                <w:sz w:val="20"/>
                <w:szCs w:val="20"/>
              </w:rPr>
              <w:t>框</w:t>
            </w:r>
            <w:r w:rsidRPr="00B800D5">
              <w:rPr>
                <w:rFonts w:ascii="宋体" w:cs="宋体" w:hint="eastAsia"/>
                <w:kern w:val="0"/>
                <w:sz w:val="20"/>
                <w:szCs w:val="20"/>
              </w:rPr>
              <w:t>0</w:t>
            </w:r>
            <w:r w:rsidRPr="00B800D5">
              <w:rPr>
                <w:rFonts w:ascii="宋体" w:eastAsia="宋体" w:hAnsi="宋体" w:cs="宋体" w:hint="eastAsia"/>
                <w:kern w:val="0"/>
                <w:sz w:val="20"/>
                <w:szCs w:val="20"/>
              </w:rPr>
              <w:t>槽</w:t>
            </w:r>
            <w:r w:rsidRPr="00B800D5">
              <w:rPr>
                <w:rFonts w:ascii="宋体" w:cs="宋体" w:hint="eastAsia"/>
                <w:kern w:val="0"/>
                <w:sz w:val="20"/>
                <w:szCs w:val="20"/>
              </w:rPr>
              <w:t>0</w:t>
            </w:r>
            <w:r w:rsidRPr="00B800D5">
              <w:rPr>
                <w:rFonts w:ascii="宋体" w:eastAsia="宋体" w:hAnsi="宋体" w:cs="宋体" w:hint="eastAsia"/>
                <w:kern w:val="0"/>
                <w:sz w:val="20"/>
                <w:szCs w:val="20"/>
              </w:rPr>
              <w:t>端口为</w:t>
            </w:r>
            <w:r w:rsidRPr="00B800D5">
              <w:rPr>
                <w:rFonts w:ascii="宋体" w:cs="宋体" w:hint="eastAsia"/>
                <w:kern w:val="0"/>
                <w:sz w:val="20"/>
                <w:szCs w:val="20"/>
              </w:rPr>
              <w:t>NA-0-0-0</w:t>
            </w:r>
            <w:r w:rsidRPr="00B800D5">
              <w:rPr>
                <w:rFonts w:ascii="宋体" w:eastAsia="宋体" w:hAnsi="宋体" w:cs="宋体" w:hint="eastAsia"/>
                <w:kern w:val="0"/>
                <w:sz w:val="20"/>
                <w:szCs w:val="20"/>
              </w:rPr>
              <w:t>。</w:t>
            </w:r>
          </w:p>
        </w:tc>
      </w:tr>
      <w:tr w:rsidR="00715F8F" w:rsidRPr="00EC0909" w:rsidTr="00715F8F">
        <w:tc>
          <w:tcPr>
            <w:tcW w:w="441" w:type="pct"/>
          </w:tcPr>
          <w:p w:rsidR="00715F8F" w:rsidRPr="00EC0909" w:rsidRDefault="00715F8F" w:rsidP="00EC0909">
            <w:pPr>
              <w:rPr>
                <w:szCs w:val="18"/>
              </w:rPr>
            </w:pPr>
            <w:r w:rsidRPr="00EC0909">
              <w:rPr>
                <w:szCs w:val="18"/>
              </w:rPr>
              <w:t>ONUI</w:t>
            </w:r>
            <w:r w:rsidRPr="00EC0909">
              <w:rPr>
                <w:szCs w:val="18"/>
              </w:rPr>
              <w:lastRenderedPageBreak/>
              <w:t>DTYPE</w:t>
            </w:r>
          </w:p>
        </w:tc>
        <w:tc>
          <w:tcPr>
            <w:tcW w:w="934" w:type="pct"/>
          </w:tcPr>
          <w:p w:rsidR="00715F8F" w:rsidRPr="00EC0909" w:rsidRDefault="00715F8F" w:rsidP="00EC0909">
            <w:pPr>
              <w:rPr>
                <w:szCs w:val="18"/>
              </w:rPr>
            </w:pPr>
            <w:r w:rsidRPr="00EC0909">
              <w:rPr>
                <w:szCs w:val="18"/>
              </w:rPr>
              <w:lastRenderedPageBreak/>
              <w:t xml:space="preserve">OCTET </w:t>
            </w:r>
            <w:r w:rsidRPr="00EC0909">
              <w:rPr>
                <w:szCs w:val="18"/>
              </w:rPr>
              <w:lastRenderedPageBreak/>
              <w:t>STRING</w:t>
            </w:r>
          </w:p>
        </w:tc>
        <w:tc>
          <w:tcPr>
            <w:tcW w:w="934" w:type="pct"/>
          </w:tcPr>
          <w:p w:rsidR="00715F8F" w:rsidRPr="00300E1F" w:rsidRDefault="00715F8F" w:rsidP="001F3121">
            <w:pPr>
              <w:rPr>
                <w:szCs w:val="18"/>
              </w:rPr>
            </w:pPr>
            <w:r>
              <w:rPr>
                <w:szCs w:val="18"/>
              </w:rPr>
              <w:lastRenderedPageBreak/>
              <w:t>ONU_NAME</w:t>
            </w:r>
          </w:p>
          <w:p w:rsidR="00715F8F" w:rsidRPr="00300E1F" w:rsidRDefault="00715F8F" w:rsidP="001F3121">
            <w:pPr>
              <w:rPr>
                <w:szCs w:val="18"/>
              </w:rPr>
            </w:pPr>
            <w:r>
              <w:rPr>
                <w:szCs w:val="18"/>
              </w:rPr>
              <w:lastRenderedPageBreak/>
              <w:t>MAC</w:t>
            </w:r>
          </w:p>
          <w:p w:rsidR="00715F8F" w:rsidRDefault="00715F8F" w:rsidP="001F3121">
            <w:pPr>
              <w:rPr>
                <w:rFonts w:eastAsiaTheme="minorEastAsia"/>
                <w:szCs w:val="18"/>
              </w:rPr>
            </w:pPr>
            <w:r>
              <w:rPr>
                <w:szCs w:val="18"/>
              </w:rPr>
              <w:t>LOID</w:t>
            </w:r>
          </w:p>
          <w:p w:rsidR="00715F8F" w:rsidRPr="00931FE4" w:rsidRDefault="00715F8F" w:rsidP="001F3121">
            <w:pPr>
              <w:rPr>
                <w:rFonts w:eastAsiaTheme="minorEastAsia"/>
                <w:szCs w:val="18"/>
              </w:rPr>
            </w:pPr>
            <w:r>
              <w:rPr>
                <w:rFonts w:eastAsiaTheme="minorEastAsia" w:hint="eastAsia"/>
                <w:szCs w:val="18"/>
              </w:rPr>
              <w:t>PASSWORD</w:t>
            </w:r>
          </w:p>
          <w:p w:rsidR="00715F8F" w:rsidRPr="00300E1F" w:rsidRDefault="00715F8F" w:rsidP="001F3121">
            <w:pPr>
              <w:rPr>
                <w:szCs w:val="18"/>
              </w:rPr>
            </w:pPr>
            <w:r w:rsidRPr="00300E1F">
              <w:rPr>
                <w:szCs w:val="18"/>
              </w:rPr>
              <w:t>ONU_NUMBER</w:t>
            </w:r>
          </w:p>
        </w:tc>
        <w:tc>
          <w:tcPr>
            <w:tcW w:w="549" w:type="pct"/>
          </w:tcPr>
          <w:p w:rsidR="00715F8F" w:rsidRPr="00E9278D" w:rsidRDefault="00715F8F" w:rsidP="00715F8F">
            <w:pPr>
              <w:rPr>
                <w:rFonts w:eastAsiaTheme="minorEastAsia"/>
                <w:szCs w:val="18"/>
              </w:rPr>
            </w:pPr>
            <w:r>
              <w:rPr>
                <w:rFonts w:eastAsiaTheme="minorEastAsia" w:hint="eastAsia"/>
                <w:szCs w:val="18"/>
              </w:rPr>
              <w:lastRenderedPageBreak/>
              <w:t>C</w:t>
            </w:r>
          </w:p>
        </w:tc>
        <w:tc>
          <w:tcPr>
            <w:tcW w:w="2142" w:type="pct"/>
          </w:tcPr>
          <w:p w:rsidR="00715F8F" w:rsidRPr="006B594E" w:rsidRDefault="00715F8F"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715F8F" w:rsidRPr="00EC0909" w:rsidTr="00715F8F">
        <w:tc>
          <w:tcPr>
            <w:tcW w:w="441" w:type="pct"/>
          </w:tcPr>
          <w:p w:rsidR="00715F8F" w:rsidRPr="00EC0909" w:rsidRDefault="00715F8F" w:rsidP="00EC0909">
            <w:pPr>
              <w:rPr>
                <w:szCs w:val="18"/>
              </w:rPr>
            </w:pPr>
            <w:r w:rsidRPr="00EC0909">
              <w:rPr>
                <w:szCs w:val="18"/>
              </w:rPr>
              <w:lastRenderedPageBreak/>
              <w:t>ONUID</w:t>
            </w:r>
          </w:p>
        </w:tc>
        <w:tc>
          <w:tcPr>
            <w:tcW w:w="934" w:type="pct"/>
          </w:tcPr>
          <w:p w:rsidR="00715F8F" w:rsidRPr="00EC0909" w:rsidRDefault="00715F8F" w:rsidP="00EC0909">
            <w:pPr>
              <w:rPr>
                <w:szCs w:val="18"/>
              </w:rPr>
            </w:pPr>
            <w:r w:rsidRPr="00EC0909">
              <w:rPr>
                <w:szCs w:val="18"/>
              </w:rPr>
              <w:t>OCTET STRING</w:t>
            </w:r>
          </w:p>
        </w:tc>
        <w:tc>
          <w:tcPr>
            <w:tcW w:w="934" w:type="pct"/>
          </w:tcPr>
          <w:p w:rsidR="00715F8F" w:rsidRPr="00300E1F" w:rsidRDefault="00715F8F" w:rsidP="001F3121">
            <w:pPr>
              <w:rPr>
                <w:szCs w:val="18"/>
              </w:rPr>
            </w:pPr>
            <w:r w:rsidRPr="00300E1F">
              <w:rPr>
                <w:szCs w:val="18"/>
              </w:rPr>
              <w:t>SIZE(128)</w:t>
            </w:r>
          </w:p>
        </w:tc>
        <w:tc>
          <w:tcPr>
            <w:tcW w:w="549" w:type="pct"/>
          </w:tcPr>
          <w:p w:rsidR="00715F8F" w:rsidRPr="00E9278D" w:rsidRDefault="00715F8F" w:rsidP="00715F8F">
            <w:pPr>
              <w:rPr>
                <w:rFonts w:eastAsiaTheme="minorEastAsia"/>
                <w:szCs w:val="18"/>
              </w:rPr>
            </w:pPr>
            <w:r>
              <w:rPr>
                <w:rFonts w:eastAsiaTheme="minorEastAsia" w:hint="eastAsia"/>
                <w:szCs w:val="18"/>
              </w:rPr>
              <w:t>C</w:t>
            </w:r>
          </w:p>
        </w:tc>
        <w:tc>
          <w:tcPr>
            <w:tcW w:w="2142" w:type="pct"/>
          </w:tcPr>
          <w:p w:rsidR="00715F8F" w:rsidRPr="00300E1F" w:rsidRDefault="00715F8F"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715F8F" w:rsidRPr="00EC0909" w:rsidTr="00715F8F">
        <w:tc>
          <w:tcPr>
            <w:tcW w:w="441" w:type="pct"/>
          </w:tcPr>
          <w:p w:rsidR="00715F8F" w:rsidRPr="00EC0909" w:rsidRDefault="00715F8F" w:rsidP="00EC0909">
            <w:pPr>
              <w:rPr>
                <w:szCs w:val="18"/>
              </w:rPr>
            </w:pPr>
            <w:r w:rsidRPr="00EC0909">
              <w:rPr>
                <w:szCs w:val="18"/>
              </w:rPr>
              <w:t>ONUPORT</w:t>
            </w:r>
          </w:p>
        </w:tc>
        <w:tc>
          <w:tcPr>
            <w:tcW w:w="934" w:type="pct"/>
          </w:tcPr>
          <w:p w:rsidR="00715F8F" w:rsidRPr="00EC0909" w:rsidRDefault="00715F8F" w:rsidP="00EC0909">
            <w:pPr>
              <w:rPr>
                <w:szCs w:val="18"/>
              </w:rPr>
            </w:pPr>
            <w:r w:rsidRPr="00EC0909">
              <w:rPr>
                <w:szCs w:val="18"/>
              </w:rPr>
              <w:t xml:space="preserve">OCTET STRING </w:t>
            </w:r>
          </w:p>
        </w:tc>
        <w:tc>
          <w:tcPr>
            <w:tcW w:w="934" w:type="pct"/>
          </w:tcPr>
          <w:p w:rsidR="00715F8F" w:rsidRPr="00EC0909" w:rsidRDefault="00715F8F" w:rsidP="00EC0909">
            <w:pPr>
              <w:rPr>
                <w:szCs w:val="18"/>
              </w:rPr>
            </w:pPr>
            <w:r w:rsidRPr="00EC0909">
              <w:rPr>
                <w:szCs w:val="18"/>
              </w:rPr>
              <w:t>SIZE(128)</w:t>
            </w:r>
          </w:p>
          <w:p w:rsidR="00715F8F" w:rsidRPr="00EC0909" w:rsidRDefault="00715F8F" w:rsidP="00EC0909">
            <w:pPr>
              <w:rPr>
                <w:szCs w:val="18"/>
              </w:rPr>
            </w:pPr>
            <w:r w:rsidRPr="00EC0909">
              <w:rPr>
                <w:rFonts w:ascii="宋体" w:eastAsia="宋体" w:hAnsi="宋体" w:cs="宋体" w:hint="eastAsia"/>
                <w:szCs w:val="18"/>
              </w:rPr>
              <w:t>机架</w:t>
            </w:r>
            <w:r w:rsidRPr="00EC0909">
              <w:rPr>
                <w:szCs w:val="18"/>
              </w:rPr>
              <w:t>-</w:t>
            </w:r>
            <w:r w:rsidRPr="00EC0909">
              <w:rPr>
                <w:rFonts w:ascii="宋体" w:eastAsia="宋体" w:hAnsi="宋体" w:cs="宋体" w:hint="eastAsia"/>
                <w:szCs w:val="18"/>
              </w:rPr>
              <w:t>框</w:t>
            </w:r>
            <w:r w:rsidRPr="00EC0909">
              <w:rPr>
                <w:szCs w:val="18"/>
              </w:rPr>
              <w:t>-</w:t>
            </w:r>
            <w:r w:rsidRPr="00EC0909">
              <w:rPr>
                <w:rFonts w:ascii="宋体" w:eastAsia="宋体" w:hAnsi="宋体" w:cs="宋体" w:hint="eastAsia"/>
                <w:szCs w:val="18"/>
              </w:rPr>
              <w:t>槽</w:t>
            </w:r>
            <w:r w:rsidRPr="00EC0909">
              <w:rPr>
                <w:szCs w:val="18"/>
              </w:rPr>
              <w:t>-</w:t>
            </w:r>
            <w:r w:rsidRPr="00EC0909">
              <w:rPr>
                <w:rFonts w:ascii="宋体" w:eastAsia="宋体" w:hAnsi="宋体" w:cs="宋体" w:hint="eastAsia"/>
                <w:szCs w:val="18"/>
              </w:rPr>
              <w:t>端口</w:t>
            </w:r>
          </w:p>
        </w:tc>
        <w:tc>
          <w:tcPr>
            <w:tcW w:w="549" w:type="pct"/>
          </w:tcPr>
          <w:p w:rsidR="00715F8F" w:rsidRPr="00EC0909" w:rsidRDefault="00C65A43" w:rsidP="00715F8F">
            <w:pPr>
              <w:rPr>
                <w:szCs w:val="18"/>
              </w:rPr>
            </w:pPr>
            <w:r>
              <w:rPr>
                <w:rFonts w:eastAsiaTheme="minorEastAsia" w:hint="eastAsia"/>
                <w:szCs w:val="18"/>
              </w:rPr>
              <w:t>O</w:t>
            </w:r>
          </w:p>
        </w:tc>
        <w:tc>
          <w:tcPr>
            <w:tcW w:w="2142" w:type="pct"/>
          </w:tcPr>
          <w:p w:rsidR="00715F8F" w:rsidRPr="00EC0909" w:rsidRDefault="00715F8F" w:rsidP="00EC0909">
            <w:pPr>
              <w:rPr>
                <w:szCs w:val="18"/>
              </w:rPr>
            </w:pPr>
            <w:r w:rsidRPr="00EC0909">
              <w:rPr>
                <w:rFonts w:ascii="宋体" w:eastAsia="宋体" w:hAnsi="宋体" w:cs="宋体" w:hint="eastAsia"/>
                <w:szCs w:val="18"/>
              </w:rPr>
              <w:t>通过</w:t>
            </w:r>
            <w:r w:rsidRPr="00EC0909">
              <w:rPr>
                <w:szCs w:val="18"/>
              </w:rPr>
              <w:t xml:space="preserve"> </w:t>
            </w:r>
            <w:r w:rsidRPr="00EC0909">
              <w:rPr>
                <w:rFonts w:ascii="宋体" w:eastAsia="宋体" w:hAnsi="宋体" w:cs="宋体" w:hint="eastAsia"/>
                <w:szCs w:val="18"/>
              </w:rPr>
              <w:t>机架</w:t>
            </w:r>
            <w:r w:rsidRPr="00EC0909">
              <w:rPr>
                <w:szCs w:val="18"/>
              </w:rPr>
              <w:t>-</w:t>
            </w:r>
            <w:r w:rsidRPr="00EC0909">
              <w:rPr>
                <w:rFonts w:ascii="宋体" w:eastAsia="宋体" w:hAnsi="宋体" w:cs="宋体" w:hint="eastAsia"/>
                <w:szCs w:val="18"/>
              </w:rPr>
              <w:t>框</w:t>
            </w:r>
            <w:r w:rsidRPr="00EC0909">
              <w:rPr>
                <w:szCs w:val="18"/>
              </w:rPr>
              <w:t>-</w:t>
            </w:r>
            <w:r w:rsidRPr="00EC0909">
              <w:rPr>
                <w:rFonts w:ascii="宋体" w:eastAsia="宋体" w:hAnsi="宋体" w:cs="宋体" w:hint="eastAsia"/>
                <w:szCs w:val="18"/>
              </w:rPr>
              <w:t>槽号</w:t>
            </w:r>
            <w:r w:rsidRPr="00EC0909">
              <w:rPr>
                <w:szCs w:val="18"/>
              </w:rPr>
              <w:t>-</w:t>
            </w:r>
            <w:r w:rsidRPr="00EC0909">
              <w:rPr>
                <w:rFonts w:ascii="宋体" w:eastAsia="宋体" w:hAnsi="宋体" w:cs="宋体" w:hint="eastAsia"/>
                <w:szCs w:val="18"/>
              </w:rPr>
              <w:t>端口号的方式定位</w:t>
            </w:r>
            <w:r w:rsidR="00B00587">
              <w:rPr>
                <w:rFonts w:ascii="宋体" w:eastAsia="宋体" w:hAnsi="宋体" w:cs="宋体" w:hint="eastAsia"/>
                <w:szCs w:val="18"/>
              </w:rPr>
              <w:t>单元盘</w:t>
            </w:r>
            <w:r w:rsidRPr="00EC0909">
              <w:rPr>
                <w:rFonts w:ascii="宋体" w:eastAsia="宋体" w:hAnsi="宋体" w:cs="宋体" w:hint="eastAsia"/>
                <w:szCs w:val="18"/>
              </w:rPr>
              <w:t>端口，</w:t>
            </w:r>
            <w:r w:rsidRPr="00EC0909">
              <w:rPr>
                <w:szCs w:val="18"/>
              </w:rPr>
              <w:t xml:space="preserve"> </w:t>
            </w:r>
            <w:r w:rsidRPr="00EC0909">
              <w:rPr>
                <w:rFonts w:ascii="宋体" w:eastAsia="宋体" w:hAnsi="宋体" w:cs="宋体" w:hint="eastAsia"/>
                <w:szCs w:val="18"/>
              </w:rPr>
              <w:t>没有的补为</w:t>
            </w:r>
            <w:r w:rsidRPr="00EC0909">
              <w:rPr>
                <w:szCs w:val="18"/>
              </w:rPr>
              <w:t>NA</w:t>
            </w:r>
          </w:p>
        </w:tc>
      </w:tr>
    </w:tbl>
    <w:p w:rsidR="00000000" w:rsidRDefault="009706AC" w:rsidP="00CE4D8A">
      <w:pPr>
        <w:spacing w:beforeLines="50"/>
        <w:ind w:firstLine="420"/>
        <w:pPrChange w:id="404" w:author="CMDI-LVLIANGDONG" w:date="2015-07-22T10:29:00Z">
          <w:pPr>
            <w:spacing w:beforeLines="50"/>
            <w:ind w:firstLine="420"/>
          </w:pPr>
        </w:pPrChange>
      </w:pPr>
      <w:r w:rsidRPr="00931120">
        <w:t>响应格式</w:t>
      </w:r>
    </w:p>
    <w:p w:rsidR="009706AC" w:rsidRPr="009E44FF" w:rsidRDefault="009706AC" w:rsidP="00CD26DE">
      <w:pPr>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000000" w:rsidRDefault="009706AC" w:rsidP="00CE4D8A">
      <w:pPr>
        <w:spacing w:beforeLines="50"/>
        <w:ind w:firstLine="420"/>
        <w:pPrChange w:id="405" w:author="CMDI-LVLIANGDONG" w:date="2015-07-22T10:29:00Z">
          <w:pPr>
            <w:spacing w:beforeLines="50"/>
            <w:ind w:firstLine="420"/>
          </w:pPr>
        </w:pPrChange>
      </w:pPr>
      <w:r w:rsidRPr="00931120">
        <w:t>输出参数</w:t>
      </w:r>
    </w:p>
    <w:p w:rsidR="00B5167B" w:rsidRPr="009E44FF" w:rsidRDefault="009706AC" w:rsidP="00CD26DE">
      <w:pPr>
        <w:ind w:left="420" w:firstLine="420"/>
        <w:rPr>
          <w:szCs w:val="21"/>
        </w:rPr>
      </w:pPr>
      <w:r w:rsidRPr="009E44FF">
        <w:rPr>
          <w:szCs w:val="21"/>
        </w:rPr>
        <w:t>无。</w:t>
      </w:r>
    </w:p>
    <w:p w:rsidR="00B5167B" w:rsidRPr="00B05DB9" w:rsidRDefault="00B5167B" w:rsidP="00B05DB9">
      <w:pPr>
        <w:pStyle w:val="TimesNewRoman050"/>
        <w:ind w:left="0"/>
        <w:rPr>
          <w:rFonts w:cs="Times New Roman"/>
        </w:rPr>
      </w:pPr>
      <w:bookmarkStart w:id="406" w:name="_Toc422211167"/>
      <w:r w:rsidRPr="00B05DB9">
        <w:rPr>
          <w:rFonts w:cs="Times New Roman"/>
        </w:rPr>
        <w:t>去激活</w:t>
      </w:r>
      <w:r w:rsidRPr="00B05DB9">
        <w:rPr>
          <w:rFonts w:cs="Times New Roman"/>
        </w:rPr>
        <w:t>VOIP</w:t>
      </w:r>
      <w:r w:rsidR="008749FA" w:rsidRPr="00B05DB9">
        <w:rPr>
          <w:rFonts w:cs="Times New Roman"/>
        </w:rPr>
        <w:t>端口</w:t>
      </w:r>
      <w:r w:rsidRPr="00B05DB9">
        <w:rPr>
          <w:rFonts w:cs="Times New Roman"/>
        </w:rPr>
        <w:t>（</w:t>
      </w:r>
      <w:r w:rsidR="004657D0">
        <w:rPr>
          <w:rFonts w:cs="Times New Roman" w:hint="eastAsia"/>
        </w:rPr>
        <w:t>条件</w:t>
      </w:r>
      <w:r w:rsidRPr="00B05DB9">
        <w:rPr>
          <w:rFonts w:cs="Times New Roman"/>
        </w:rPr>
        <w:t>必选）</w:t>
      </w:r>
      <w:bookmarkEnd w:id="406"/>
    </w:p>
    <w:p w:rsidR="004F1CA9" w:rsidRPr="004F1CA9" w:rsidRDefault="00265CD4" w:rsidP="00CE4D8A">
      <w:pPr>
        <w:spacing w:beforeLines="50"/>
        <w:ind w:firstLine="420"/>
      </w:pPr>
      <w:r>
        <w:rPr>
          <w:rFonts w:hint="eastAsia"/>
        </w:rPr>
        <w:t>条件必选满足条件：</w:t>
      </w:r>
      <w:r w:rsidR="004F1CA9">
        <w:rPr>
          <w:rFonts w:hint="eastAsia"/>
        </w:rPr>
        <w:t>设备有</w:t>
      </w:r>
      <w:r w:rsidR="004F1CA9">
        <w:rPr>
          <w:rFonts w:hint="eastAsia"/>
        </w:rPr>
        <w:t>POTS</w:t>
      </w:r>
      <w:r w:rsidR="004F1CA9">
        <w:rPr>
          <w:rFonts w:hint="eastAsia"/>
        </w:rPr>
        <w:t>口。</w:t>
      </w:r>
    </w:p>
    <w:p w:rsidR="002A3D27" w:rsidRDefault="009706AC" w:rsidP="00CE4D8A">
      <w:pPr>
        <w:spacing w:beforeLines="50"/>
        <w:ind w:firstLine="420"/>
        <w:pPrChange w:id="407" w:author="CMDI-LVLIANGDONG" w:date="2015-07-22T10:29:00Z">
          <w:pPr>
            <w:spacing w:beforeLines="50"/>
            <w:ind w:firstLine="420"/>
          </w:pPr>
        </w:pPrChange>
      </w:pPr>
      <w:r w:rsidRPr="00931120">
        <w:t>功能描述</w:t>
      </w:r>
    </w:p>
    <w:p w:rsidR="009706AC" w:rsidRPr="009E44FF" w:rsidRDefault="009706AC" w:rsidP="00C9730D">
      <w:pPr>
        <w:spacing w:line="360" w:lineRule="auto"/>
        <w:ind w:left="420" w:firstLine="420"/>
        <w:rPr>
          <w:szCs w:val="21"/>
        </w:rPr>
      </w:pPr>
      <w:r w:rsidRPr="009E44FF">
        <w:rPr>
          <w:szCs w:val="21"/>
        </w:rPr>
        <w:t>该命令用于</w:t>
      </w:r>
      <w:r w:rsidRPr="009E44FF">
        <w:rPr>
          <w:szCs w:val="21"/>
        </w:rPr>
        <w:t xml:space="preserve"> VOIP</w:t>
      </w:r>
      <w:r w:rsidRPr="009E44FF">
        <w:rPr>
          <w:szCs w:val="21"/>
        </w:rPr>
        <w:t>端口去激活。</w:t>
      </w:r>
    </w:p>
    <w:p w:rsidR="009706AC" w:rsidRPr="00931120" w:rsidRDefault="009706AC" w:rsidP="00CE4D8A">
      <w:pPr>
        <w:spacing w:beforeLines="50"/>
        <w:ind w:firstLine="420"/>
      </w:pPr>
      <w:r w:rsidRPr="00931120">
        <w:t>命令格式</w:t>
      </w:r>
    </w:p>
    <w:p w:rsidR="009706AC" w:rsidRPr="009E44FF" w:rsidRDefault="009706AC" w:rsidP="00C9730D">
      <w:pPr>
        <w:spacing w:line="360" w:lineRule="auto"/>
        <w:ind w:left="420" w:firstLine="420"/>
        <w:rPr>
          <w:szCs w:val="21"/>
        </w:rPr>
      </w:pPr>
      <w:r w:rsidRPr="009E44FF">
        <w:rPr>
          <w:szCs w:val="21"/>
        </w:rPr>
        <w:t>DACT-VOIPPORT::ONUIP=onu-name|[OLTID=olt-name,PONID=ponport_location,ONUIDTYPE=onuid-type,ONUID=onu-index],ONUPORT=onu-port:CTAG::;</w:t>
      </w:r>
    </w:p>
    <w:p w:rsidR="009706AC" w:rsidRPr="009E44FF" w:rsidRDefault="009706AC" w:rsidP="009706AC">
      <w:pPr>
        <w:rPr>
          <w:szCs w:val="21"/>
        </w:rPr>
      </w:pPr>
    </w:p>
    <w:p w:rsidR="009706AC" w:rsidRPr="00931120" w:rsidRDefault="009706AC" w:rsidP="00CE4D8A">
      <w:pPr>
        <w:spacing w:beforeLines="50"/>
        <w:ind w:firstLine="420"/>
      </w:pPr>
      <w:r w:rsidRPr="00931120">
        <w:t>输入参数</w:t>
      </w:r>
    </w:p>
    <w:tbl>
      <w:tblPr>
        <w:tblStyle w:val="afffffd"/>
        <w:tblW w:w="8615" w:type="dxa"/>
        <w:tblInd w:w="-290" w:type="dxa"/>
        <w:tblLayout w:type="fixed"/>
        <w:tblLook w:val="01E0"/>
      </w:tblPr>
      <w:tblGrid>
        <w:gridCol w:w="1371"/>
        <w:gridCol w:w="1624"/>
        <w:gridCol w:w="1621"/>
        <w:gridCol w:w="739"/>
        <w:gridCol w:w="3260"/>
      </w:tblGrid>
      <w:tr w:rsidR="00715F8F" w:rsidRPr="008C3B24" w:rsidTr="00715F8F">
        <w:trPr>
          <w:cnfStyle w:val="100000000000"/>
        </w:trPr>
        <w:tc>
          <w:tcPr>
            <w:tcW w:w="795" w:type="pct"/>
          </w:tcPr>
          <w:p w:rsidR="00715F8F" w:rsidRPr="008C3B24" w:rsidRDefault="00715F8F" w:rsidP="008C3B24">
            <w:pPr>
              <w:rPr>
                <w:szCs w:val="18"/>
              </w:rPr>
            </w:pPr>
            <w:r w:rsidRPr="008C3B24">
              <w:rPr>
                <w:rFonts w:ascii="宋体" w:eastAsia="宋体" w:hAnsi="宋体" w:cs="宋体" w:hint="eastAsia"/>
                <w:szCs w:val="18"/>
              </w:rPr>
              <w:t>参数名称</w:t>
            </w:r>
          </w:p>
        </w:tc>
        <w:tc>
          <w:tcPr>
            <w:tcW w:w="942" w:type="pct"/>
          </w:tcPr>
          <w:p w:rsidR="00715F8F" w:rsidRPr="008C3B24" w:rsidRDefault="00715F8F" w:rsidP="008C3B24">
            <w:pPr>
              <w:rPr>
                <w:szCs w:val="18"/>
              </w:rPr>
            </w:pPr>
            <w:r w:rsidRPr="008C3B24">
              <w:rPr>
                <w:rFonts w:ascii="宋体" w:eastAsia="宋体" w:hAnsi="宋体" w:cs="宋体" w:hint="eastAsia"/>
                <w:szCs w:val="18"/>
              </w:rPr>
              <w:t>数据类型</w:t>
            </w:r>
          </w:p>
        </w:tc>
        <w:tc>
          <w:tcPr>
            <w:tcW w:w="941" w:type="pct"/>
          </w:tcPr>
          <w:p w:rsidR="00715F8F" w:rsidRPr="008C3B24" w:rsidRDefault="00715F8F" w:rsidP="008C3B24">
            <w:pPr>
              <w:rPr>
                <w:szCs w:val="18"/>
              </w:rPr>
            </w:pPr>
            <w:r w:rsidRPr="008C3B24">
              <w:rPr>
                <w:rFonts w:ascii="宋体" w:eastAsia="宋体" w:hAnsi="宋体" w:cs="宋体" w:hint="eastAsia"/>
                <w:szCs w:val="18"/>
              </w:rPr>
              <w:t>取值范围</w:t>
            </w:r>
          </w:p>
        </w:tc>
        <w:tc>
          <w:tcPr>
            <w:tcW w:w="429" w:type="pct"/>
          </w:tcPr>
          <w:p w:rsidR="00715F8F" w:rsidRPr="009C395F" w:rsidRDefault="00715F8F" w:rsidP="00715F8F">
            <w:pPr>
              <w:rPr>
                <w:rFonts w:eastAsiaTheme="minorEastAsia"/>
                <w:szCs w:val="18"/>
              </w:rPr>
            </w:pPr>
            <w:r>
              <w:rPr>
                <w:rFonts w:eastAsiaTheme="minorEastAsia" w:hint="eastAsia"/>
                <w:szCs w:val="18"/>
              </w:rPr>
              <w:t>限定</w:t>
            </w:r>
          </w:p>
        </w:tc>
        <w:tc>
          <w:tcPr>
            <w:tcW w:w="1892" w:type="pct"/>
          </w:tcPr>
          <w:p w:rsidR="00715F8F" w:rsidRPr="008C3B24" w:rsidRDefault="00715F8F" w:rsidP="008C3B24">
            <w:pPr>
              <w:rPr>
                <w:szCs w:val="18"/>
              </w:rPr>
            </w:pPr>
            <w:r w:rsidRPr="008C3B24">
              <w:rPr>
                <w:rFonts w:ascii="宋体" w:eastAsia="宋体" w:hAnsi="宋体" w:cs="宋体" w:hint="eastAsia"/>
                <w:szCs w:val="18"/>
              </w:rPr>
              <w:t>参数说明</w:t>
            </w:r>
          </w:p>
        </w:tc>
      </w:tr>
      <w:tr w:rsidR="00715F8F" w:rsidRPr="008C3B24" w:rsidTr="00715F8F">
        <w:tc>
          <w:tcPr>
            <w:tcW w:w="795" w:type="pct"/>
          </w:tcPr>
          <w:p w:rsidR="00715F8F" w:rsidRPr="008C3B24" w:rsidRDefault="00715F8F" w:rsidP="008C3B24">
            <w:pPr>
              <w:rPr>
                <w:szCs w:val="18"/>
              </w:rPr>
            </w:pPr>
            <w:r w:rsidRPr="008C3B24">
              <w:rPr>
                <w:szCs w:val="18"/>
              </w:rPr>
              <w:t>ONUIP</w:t>
            </w:r>
          </w:p>
        </w:tc>
        <w:tc>
          <w:tcPr>
            <w:tcW w:w="942" w:type="pct"/>
          </w:tcPr>
          <w:p w:rsidR="00715F8F" w:rsidRPr="008C3B24" w:rsidRDefault="00715F8F" w:rsidP="008C3B24">
            <w:pPr>
              <w:rPr>
                <w:szCs w:val="18"/>
              </w:rPr>
            </w:pPr>
            <w:r w:rsidRPr="008C3B24">
              <w:rPr>
                <w:szCs w:val="18"/>
              </w:rPr>
              <w:t>OCTET STRING</w:t>
            </w:r>
          </w:p>
        </w:tc>
        <w:tc>
          <w:tcPr>
            <w:tcW w:w="941" w:type="pct"/>
          </w:tcPr>
          <w:p w:rsidR="00715F8F" w:rsidRPr="008C3B24" w:rsidRDefault="00715F8F" w:rsidP="008C3B24">
            <w:pPr>
              <w:rPr>
                <w:szCs w:val="18"/>
              </w:rPr>
            </w:pPr>
            <w:r w:rsidRPr="008C3B24">
              <w:rPr>
                <w:szCs w:val="18"/>
              </w:rPr>
              <w:t>SIZE(128)</w:t>
            </w:r>
          </w:p>
        </w:tc>
        <w:tc>
          <w:tcPr>
            <w:tcW w:w="429" w:type="pct"/>
          </w:tcPr>
          <w:p w:rsidR="00715F8F" w:rsidRPr="009C395F" w:rsidRDefault="00715F8F" w:rsidP="00715F8F">
            <w:pPr>
              <w:rPr>
                <w:rFonts w:eastAsiaTheme="minorEastAsia"/>
                <w:szCs w:val="18"/>
              </w:rPr>
            </w:pPr>
            <w:r>
              <w:rPr>
                <w:rFonts w:eastAsiaTheme="minorEastAsia" w:hint="eastAsia"/>
                <w:szCs w:val="18"/>
              </w:rPr>
              <w:t>C</w:t>
            </w:r>
          </w:p>
        </w:tc>
        <w:tc>
          <w:tcPr>
            <w:tcW w:w="1892" w:type="pct"/>
          </w:tcPr>
          <w:p w:rsidR="00715F8F" w:rsidRPr="008C3B24" w:rsidRDefault="00715F8F" w:rsidP="008C3B24">
            <w:pPr>
              <w:rPr>
                <w:szCs w:val="18"/>
              </w:rPr>
            </w:pPr>
            <w:r w:rsidRPr="008C3B24">
              <w:rPr>
                <w:rFonts w:ascii="宋体" w:eastAsia="宋体" w:hAnsi="宋体" w:cs="宋体" w:hint="eastAsia"/>
                <w:szCs w:val="18"/>
              </w:rPr>
              <w:t>具有管理</w:t>
            </w:r>
            <w:r w:rsidRPr="008C3B24">
              <w:rPr>
                <w:szCs w:val="18"/>
              </w:rPr>
              <w:t>IP</w:t>
            </w:r>
            <w:r w:rsidRPr="008C3B24">
              <w:rPr>
                <w:rFonts w:ascii="宋体" w:eastAsia="宋体" w:hAnsi="宋体" w:cs="宋体" w:hint="eastAsia"/>
                <w:szCs w:val="18"/>
              </w:rPr>
              <w:t>的</w:t>
            </w:r>
            <w:r w:rsidRPr="008C3B24">
              <w:rPr>
                <w:szCs w:val="18"/>
              </w:rPr>
              <w:t>ONU</w:t>
            </w:r>
            <w:r w:rsidRPr="008C3B24">
              <w:rPr>
                <w:rFonts w:ascii="宋体" w:eastAsia="宋体" w:hAnsi="宋体" w:cs="宋体" w:hint="eastAsia"/>
                <w:szCs w:val="18"/>
              </w:rPr>
              <w:t>的</w:t>
            </w:r>
            <w:r w:rsidRPr="008C3B24">
              <w:rPr>
                <w:szCs w:val="18"/>
              </w:rPr>
              <w:t>IP</w:t>
            </w:r>
            <w:r w:rsidRPr="008C3B24">
              <w:rPr>
                <w:rFonts w:ascii="宋体" w:eastAsia="宋体" w:hAnsi="宋体" w:cs="宋体" w:hint="eastAsia"/>
                <w:szCs w:val="18"/>
              </w:rPr>
              <w:t>地址或名称</w:t>
            </w:r>
          </w:p>
        </w:tc>
      </w:tr>
      <w:tr w:rsidR="00715F8F" w:rsidRPr="008C3B24" w:rsidTr="00715F8F">
        <w:tc>
          <w:tcPr>
            <w:tcW w:w="795" w:type="pct"/>
          </w:tcPr>
          <w:p w:rsidR="00715F8F" w:rsidRPr="008C3B24" w:rsidRDefault="00715F8F" w:rsidP="008C3B24">
            <w:pPr>
              <w:rPr>
                <w:szCs w:val="18"/>
              </w:rPr>
            </w:pPr>
            <w:r w:rsidRPr="008C3B24">
              <w:rPr>
                <w:szCs w:val="18"/>
              </w:rPr>
              <w:t>OLTID</w:t>
            </w:r>
          </w:p>
        </w:tc>
        <w:tc>
          <w:tcPr>
            <w:tcW w:w="942" w:type="pct"/>
          </w:tcPr>
          <w:p w:rsidR="00715F8F" w:rsidRPr="008C3B24" w:rsidRDefault="00715F8F" w:rsidP="008C3B24">
            <w:pPr>
              <w:rPr>
                <w:szCs w:val="18"/>
              </w:rPr>
            </w:pPr>
            <w:r w:rsidRPr="008C3B24">
              <w:rPr>
                <w:szCs w:val="18"/>
              </w:rPr>
              <w:t>OCTET STRING</w:t>
            </w:r>
          </w:p>
        </w:tc>
        <w:tc>
          <w:tcPr>
            <w:tcW w:w="941" w:type="pct"/>
          </w:tcPr>
          <w:p w:rsidR="00715F8F" w:rsidRPr="008C3B24" w:rsidRDefault="00715F8F" w:rsidP="008C3B24">
            <w:pPr>
              <w:rPr>
                <w:szCs w:val="18"/>
              </w:rPr>
            </w:pPr>
            <w:r w:rsidRPr="008C3B24">
              <w:rPr>
                <w:szCs w:val="18"/>
              </w:rPr>
              <w:t>SIZE(128)</w:t>
            </w:r>
          </w:p>
        </w:tc>
        <w:tc>
          <w:tcPr>
            <w:tcW w:w="429" w:type="pct"/>
          </w:tcPr>
          <w:p w:rsidR="00715F8F" w:rsidRPr="00207C07" w:rsidRDefault="00715F8F" w:rsidP="00715F8F">
            <w:pPr>
              <w:rPr>
                <w:rFonts w:eastAsiaTheme="minorEastAsia"/>
                <w:szCs w:val="18"/>
              </w:rPr>
            </w:pPr>
            <w:r>
              <w:rPr>
                <w:rFonts w:eastAsiaTheme="minorEastAsia" w:hint="eastAsia"/>
                <w:szCs w:val="18"/>
              </w:rPr>
              <w:t>C</w:t>
            </w:r>
          </w:p>
        </w:tc>
        <w:tc>
          <w:tcPr>
            <w:tcW w:w="1892" w:type="pct"/>
          </w:tcPr>
          <w:p w:rsidR="00715F8F" w:rsidRPr="008C3B24" w:rsidRDefault="00715F8F" w:rsidP="008C3B24">
            <w:pPr>
              <w:rPr>
                <w:szCs w:val="18"/>
              </w:rPr>
            </w:pPr>
            <w:r w:rsidRPr="008C3B24">
              <w:rPr>
                <w:szCs w:val="18"/>
              </w:rPr>
              <w:t>OLT IP</w:t>
            </w:r>
            <w:r w:rsidRPr="008C3B24">
              <w:rPr>
                <w:rFonts w:ascii="宋体" w:eastAsia="宋体" w:hAnsi="宋体" w:cs="宋体" w:hint="eastAsia"/>
                <w:szCs w:val="18"/>
              </w:rPr>
              <w:t>地址或名称</w:t>
            </w:r>
          </w:p>
        </w:tc>
      </w:tr>
      <w:tr w:rsidR="00715F8F" w:rsidRPr="008C3B24" w:rsidTr="00715F8F">
        <w:tc>
          <w:tcPr>
            <w:tcW w:w="795" w:type="pct"/>
          </w:tcPr>
          <w:p w:rsidR="00715F8F" w:rsidRPr="008C3B24" w:rsidRDefault="00715F8F" w:rsidP="008C3B24">
            <w:pPr>
              <w:rPr>
                <w:szCs w:val="18"/>
              </w:rPr>
            </w:pPr>
            <w:r w:rsidRPr="008C3B24">
              <w:rPr>
                <w:szCs w:val="18"/>
              </w:rPr>
              <w:t>PONID</w:t>
            </w:r>
          </w:p>
        </w:tc>
        <w:tc>
          <w:tcPr>
            <w:tcW w:w="942" w:type="pct"/>
          </w:tcPr>
          <w:p w:rsidR="00715F8F" w:rsidRPr="008C3B24" w:rsidRDefault="00715F8F" w:rsidP="008C3B24">
            <w:pPr>
              <w:rPr>
                <w:szCs w:val="18"/>
              </w:rPr>
            </w:pPr>
            <w:r w:rsidRPr="008C3B24">
              <w:rPr>
                <w:szCs w:val="18"/>
              </w:rPr>
              <w:t xml:space="preserve">OCTET STRING </w:t>
            </w:r>
          </w:p>
        </w:tc>
        <w:tc>
          <w:tcPr>
            <w:tcW w:w="941" w:type="pct"/>
          </w:tcPr>
          <w:p w:rsidR="00715F8F" w:rsidRPr="008C3B24" w:rsidRDefault="00715F8F" w:rsidP="008C3B24">
            <w:pPr>
              <w:rPr>
                <w:szCs w:val="18"/>
              </w:rPr>
            </w:pPr>
            <w:r w:rsidRPr="008C3B24">
              <w:rPr>
                <w:szCs w:val="18"/>
              </w:rPr>
              <w:t>SIZE(128)</w:t>
            </w:r>
          </w:p>
          <w:p w:rsidR="00715F8F" w:rsidRPr="008C3B24" w:rsidRDefault="00715F8F" w:rsidP="008C3B24">
            <w:pPr>
              <w:rPr>
                <w:szCs w:val="18"/>
              </w:rPr>
            </w:pPr>
          </w:p>
        </w:tc>
        <w:tc>
          <w:tcPr>
            <w:tcW w:w="429" w:type="pct"/>
          </w:tcPr>
          <w:p w:rsidR="00715F8F" w:rsidRPr="00207C07" w:rsidRDefault="00715F8F" w:rsidP="00715F8F">
            <w:pPr>
              <w:rPr>
                <w:rFonts w:eastAsiaTheme="minorEastAsia"/>
                <w:szCs w:val="18"/>
              </w:rPr>
            </w:pPr>
            <w:r>
              <w:rPr>
                <w:rFonts w:eastAsiaTheme="minorEastAsia" w:hint="eastAsia"/>
                <w:szCs w:val="18"/>
              </w:rPr>
              <w:t>C</w:t>
            </w:r>
          </w:p>
        </w:tc>
        <w:tc>
          <w:tcPr>
            <w:tcW w:w="1892" w:type="pct"/>
          </w:tcPr>
          <w:p w:rsidR="00715F8F" w:rsidRPr="008C3B24" w:rsidRDefault="00715F8F" w:rsidP="00352831">
            <w:pPr>
              <w:rPr>
                <w:szCs w:val="18"/>
              </w:rPr>
            </w:pPr>
            <w:r w:rsidRPr="00715F8F">
              <w:rPr>
                <w:rFonts w:hint="eastAsia"/>
                <w:szCs w:val="18"/>
              </w:rPr>
              <w:t>PON口定位信息。格式为</w:t>
            </w:r>
            <w:r w:rsidRPr="00715F8F">
              <w:rPr>
                <w:szCs w:val="18"/>
              </w:rPr>
              <w:t>“</w:t>
            </w:r>
            <w:r w:rsidRPr="00715F8F">
              <w:rPr>
                <w:rFonts w:hint="eastAsia"/>
                <w:szCs w:val="18"/>
              </w:rPr>
              <w:t>机架-框-槽-端口号</w:t>
            </w:r>
            <w:r w:rsidRPr="00715F8F">
              <w:rPr>
                <w:szCs w:val="18"/>
              </w:rPr>
              <w:t>”</w:t>
            </w:r>
            <w:r w:rsidRPr="00715F8F">
              <w:rPr>
                <w:rFonts w:hint="eastAsia"/>
                <w:szCs w:val="18"/>
              </w:rPr>
              <w:t>，没有则使用NA代替，如0框0槽0端口为NA-0-0-0。</w:t>
            </w:r>
          </w:p>
        </w:tc>
      </w:tr>
      <w:tr w:rsidR="00715F8F" w:rsidRPr="008C3B24" w:rsidTr="00715F8F">
        <w:tc>
          <w:tcPr>
            <w:tcW w:w="795" w:type="pct"/>
          </w:tcPr>
          <w:p w:rsidR="00715F8F" w:rsidRPr="008C3B24" w:rsidRDefault="00715F8F" w:rsidP="008C3B24">
            <w:pPr>
              <w:rPr>
                <w:szCs w:val="18"/>
              </w:rPr>
            </w:pPr>
            <w:r w:rsidRPr="008C3B24">
              <w:rPr>
                <w:szCs w:val="18"/>
              </w:rPr>
              <w:t>ONUIDTYPE</w:t>
            </w:r>
          </w:p>
        </w:tc>
        <w:tc>
          <w:tcPr>
            <w:tcW w:w="942" w:type="pct"/>
          </w:tcPr>
          <w:p w:rsidR="00715F8F" w:rsidRPr="008C3B24" w:rsidRDefault="00715F8F" w:rsidP="008C3B24">
            <w:pPr>
              <w:rPr>
                <w:szCs w:val="18"/>
              </w:rPr>
            </w:pPr>
            <w:r w:rsidRPr="008C3B24">
              <w:rPr>
                <w:szCs w:val="18"/>
              </w:rPr>
              <w:t>OCTET STRING</w:t>
            </w:r>
          </w:p>
        </w:tc>
        <w:tc>
          <w:tcPr>
            <w:tcW w:w="941" w:type="pct"/>
          </w:tcPr>
          <w:p w:rsidR="00715F8F" w:rsidRPr="00300E1F" w:rsidRDefault="00715F8F" w:rsidP="001F3121">
            <w:pPr>
              <w:rPr>
                <w:szCs w:val="18"/>
              </w:rPr>
            </w:pPr>
            <w:r>
              <w:rPr>
                <w:szCs w:val="18"/>
              </w:rPr>
              <w:t>ONU_NAME</w:t>
            </w:r>
          </w:p>
          <w:p w:rsidR="00715F8F" w:rsidRPr="00300E1F" w:rsidRDefault="00715F8F" w:rsidP="001F3121">
            <w:pPr>
              <w:rPr>
                <w:szCs w:val="18"/>
              </w:rPr>
            </w:pPr>
            <w:r>
              <w:rPr>
                <w:szCs w:val="18"/>
              </w:rPr>
              <w:t>MAC</w:t>
            </w:r>
          </w:p>
          <w:p w:rsidR="00715F8F" w:rsidRDefault="00715F8F" w:rsidP="001F3121">
            <w:pPr>
              <w:rPr>
                <w:rFonts w:eastAsiaTheme="minorEastAsia"/>
                <w:szCs w:val="18"/>
              </w:rPr>
            </w:pPr>
            <w:r>
              <w:rPr>
                <w:szCs w:val="18"/>
              </w:rPr>
              <w:t>LOID</w:t>
            </w:r>
          </w:p>
          <w:p w:rsidR="00715F8F" w:rsidRPr="00931FE4" w:rsidRDefault="00715F8F" w:rsidP="001F3121">
            <w:pPr>
              <w:rPr>
                <w:rFonts w:eastAsiaTheme="minorEastAsia"/>
                <w:szCs w:val="18"/>
              </w:rPr>
            </w:pPr>
            <w:r>
              <w:rPr>
                <w:rFonts w:eastAsiaTheme="minorEastAsia" w:hint="eastAsia"/>
                <w:szCs w:val="18"/>
              </w:rPr>
              <w:t>PASSWORD</w:t>
            </w:r>
          </w:p>
          <w:p w:rsidR="00715F8F" w:rsidRPr="00300E1F" w:rsidRDefault="00715F8F" w:rsidP="001F3121">
            <w:pPr>
              <w:rPr>
                <w:szCs w:val="18"/>
              </w:rPr>
            </w:pPr>
            <w:r w:rsidRPr="00300E1F">
              <w:rPr>
                <w:szCs w:val="18"/>
              </w:rPr>
              <w:t>ONU_NUMBE</w:t>
            </w:r>
            <w:r w:rsidRPr="00300E1F">
              <w:rPr>
                <w:szCs w:val="18"/>
              </w:rPr>
              <w:lastRenderedPageBreak/>
              <w:t>R</w:t>
            </w:r>
          </w:p>
        </w:tc>
        <w:tc>
          <w:tcPr>
            <w:tcW w:w="429" w:type="pct"/>
          </w:tcPr>
          <w:p w:rsidR="00715F8F" w:rsidRPr="00207C07" w:rsidRDefault="00715F8F" w:rsidP="00715F8F">
            <w:pPr>
              <w:rPr>
                <w:rFonts w:eastAsiaTheme="minorEastAsia"/>
                <w:szCs w:val="18"/>
              </w:rPr>
            </w:pPr>
            <w:r>
              <w:rPr>
                <w:rFonts w:eastAsiaTheme="minorEastAsia" w:hint="eastAsia"/>
                <w:szCs w:val="18"/>
              </w:rPr>
              <w:lastRenderedPageBreak/>
              <w:t>C</w:t>
            </w:r>
          </w:p>
        </w:tc>
        <w:tc>
          <w:tcPr>
            <w:tcW w:w="1892" w:type="pct"/>
          </w:tcPr>
          <w:p w:rsidR="00715F8F" w:rsidRPr="006B594E" w:rsidRDefault="00715F8F"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715F8F" w:rsidRPr="008C3B24" w:rsidTr="00715F8F">
        <w:tc>
          <w:tcPr>
            <w:tcW w:w="795" w:type="pct"/>
          </w:tcPr>
          <w:p w:rsidR="00715F8F" w:rsidRPr="008C3B24" w:rsidRDefault="00715F8F" w:rsidP="008C3B24">
            <w:pPr>
              <w:rPr>
                <w:szCs w:val="18"/>
              </w:rPr>
            </w:pPr>
            <w:r w:rsidRPr="008C3B24">
              <w:rPr>
                <w:szCs w:val="18"/>
              </w:rPr>
              <w:lastRenderedPageBreak/>
              <w:t>ONUID</w:t>
            </w:r>
          </w:p>
        </w:tc>
        <w:tc>
          <w:tcPr>
            <w:tcW w:w="942" w:type="pct"/>
          </w:tcPr>
          <w:p w:rsidR="00715F8F" w:rsidRPr="008C3B24" w:rsidRDefault="00715F8F" w:rsidP="008C3B24">
            <w:pPr>
              <w:rPr>
                <w:szCs w:val="18"/>
              </w:rPr>
            </w:pPr>
            <w:r w:rsidRPr="008C3B24">
              <w:rPr>
                <w:szCs w:val="18"/>
              </w:rPr>
              <w:t>OCTET STRING</w:t>
            </w:r>
          </w:p>
        </w:tc>
        <w:tc>
          <w:tcPr>
            <w:tcW w:w="941" w:type="pct"/>
          </w:tcPr>
          <w:p w:rsidR="00715F8F" w:rsidRPr="00300E1F" w:rsidRDefault="00715F8F" w:rsidP="001F3121">
            <w:pPr>
              <w:rPr>
                <w:szCs w:val="18"/>
              </w:rPr>
            </w:pPr>
            <w:r w:rsidRPr="00300E1F">
              <w:rPr>
                <w:szCs w:val="18"/>
              </w:rPr>
              <w:t>SIZE(128)</w:t>
            </w:r>
          </w:p>
        </w:tc>
        <w:tc>
          <w:tcPr>
            <w:tcW w:w="429" w:type="pct"/>
          </w:tcPr>
          <w:p w:rsidR="00715F8F" w:rsidRPr="00207C07" w:rsidRDefault="00715F8F" w:rsidP="00715F8F">
            <w:pPr>
              <w:rPr>
                <w:rFonts w:eastAsiaTheme="minorEastAsia"/>
                <w:szCs w:val="18"/>
              </w:rPr>
            </w:pPr>
            <w:r>
              <w:rPr>
                <w:rFonts w:eastAsiaTheme="minorEastAsia" w:hint="eastAsia"/>
                <w:szCs w:val="18"/>
              </w:rPr>
              <w:t>C</w:t>
            </w:r>
          </w:p>
        </w:tc>
        <w:tc>
          <w:tcPr>
            <w:tcW w:w="1892" w:type="pct"/>
          </w:tcPr>
          <w:p w:rsidR="00715F8F" w:rsidRPr="00300E1F" w:rsidRDefault="00715F8F"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715F8F" w:rsidRPr="008C3B24" w:rsidTr="00715F8F">
        <w:tc>
          <w:tcPr>
            <w:tcW w:w="795" w:type="pct"/>
          </w:tcPr>
          <w:p w:rsidR="00715F8F" w:rsidRPr="008C3B24" w:rsidRDefault="00715F8F" w:rsidP="008C3B24">
            <w:pPr>
              <w:rPr>
                <w:szCs w:val="18"/>
              </w:rPr>
            </w:pPr>
            <w:r w:rsidRPr="008C3B24">
              <w:rPr>
                <w:szCs w:val="18"/>
              </w:rPr>
              <w:t>ONUPORT</w:t>
            </w:r>
          </w:p>
        </w:tc>
        <w:tc>
          <w:tcPr>
            <w:tcW w:w="942" w:type="pct"/>
          </w:tcPr>
          <w:p w:rsidR="00715F8F" w:rsidRPr="008C3B24" w:rsidRDefault="00715F8F" w:rsidP="008C3B24">
            <w:pPr>
              <w:rPr>
                <w:szCs w:val="18"/>
              </w:rPr>
            </w:pPr>
            <w:r w:rsidRPr="008C3B24">
              <w:rPr>
                <w:szCs w:val="18"/>
              </w:rPr>
              <w:t xml:space="preserve">OCTET STRING </w:t>
            </w:r>
          </w:p>
        </w:tc>
        <w:tc>
          <w:tcPr>
            <w:tcW w:w="941" w:type="pct"/>
          </w:tcPr>
          <w:p w:rsidR="00715F8F" w:rsidRPr="008C3B24" w:rsidRDefault="00715F8F" w:rsidP="008C3B24">
            <w:pPr>
              <w:rPr>
                <w:szCs w:val="18"/>
              </w:rPr>
            </w:pPr>
            <w:r w:rsidRPr="008C3B24">
              <w:rPr>
                <w:szCs w:val="18"/>
              </w:rPr>
              <w:t>SIZE(128)</w:t>
            </w:r>
          </w:p>
          <w:p w:rsidR="00715F8F" w:rsidRPr="008C3B24" w:rsidRDefault="00715F8F" w:rsidP="008C3B24">
            <w:pPr>
              <w:rPr>
                <w:szCs w:val="18"/>
              </w:rPr>
            </w:pPr>
            <w:r w:rsidRPr="008C3B24">
              <w:rPr>
                <w:rFonts w:ascii="宋体" w:eastAsia="宋体" w:hAnsi="宋体" w:cs="宋体" w:hint="eastAsia"/>
                <w:szCs w:val="18"/>
              </w:rPr>
              <w:t>机架</w:t>
            </w:r>
            <w:r w:rsidRPr="008C3B24">
              <w:rPr>
                <w:szCs w:val="18"/>
              </w:rPr>
              <w:t>-</w:t>
            </w:r>
            <w:r w:rsidRPr="008C3B24">
              <w:rPr>
                <w:rFonts w:ascii="宋体" w:eastAsia="宋体" w:hAnsi="宋体" w:cs="宋体" w:hint="eastAsia"/>
                <w:szCs w:val="18"/>
              </w:rPr>
              <w:t>框</w:t>
            </w:r>
            <w:r w:rsidRPr="008C3B24">
              <w:rPr>
                <w:szCs w:val="18"/>
              </w:rPr>
              <w:t>-</w:t>
            </w:r>
            <w:r w:rsidRPr="008C3B24">
              <w:rPr>
                <w:rFonts w:ascii="宋体" w:eastAsia="宋体" w:hAnsi="宋体" w:cs="宋体" w:hint="eastAsia"/>
                <w:szCs w:val="18"/>
              </w:rPr>
              <w:t>槽</w:t>
            </w:r>
            <w:r w:rsidRPr="008C3B24">
              <w:rPr>
                <w:szCs w:val="18"/>
              </w:rPr>
              <w:t>-</w:t>
            </w:r>
            <w:r w:rsidRPr="008C3B24">
              <w:rPr>
                <w:rFonts w:ascii="宋体" w:eastAsia="宋体" w:hAnsi="宋体" w:cs="宋体" w:hint="eastAsia"/>
                <w:szCs w:val="18"/>
              </w:rPr>
              <w:t>端口</w:t>
            </w:r>
          </w:p>
        </w:tc>
        <w:tc>
          <w:tcPr>
            <w:tcW w:w="429" w:type="pct"/>
          </w:tcPr>
          <w:p w:rsidR="00715F8F" w:rsidRPr="009C395F" w:rsidRDefault="00C65A43" w:rsidP="00715F8F">
            <w:pPr>
              <w:rPr>
                <w:rFonts w:eastAsiaTheme="minorEastAsia"/>
                <w:szCs w:val="18"/>
              </w:rPr>
            </w:pPr>
            <w:r>
              <w:rPr>
                <w:rFonts w:eastAsiaTheme="minorEastAsia" w:hint="eastAsia"/>
                <w:szCs w:val="18"/>
              </w:rPr>
              <w:t>O</w:t>
            </w:r>
          </w:p>
        </w:tc>
        <w:tc>
          <w:tcPr>
            <w:tcW w:w="1892" w:type="pct"/>
          </w:tcPr>
          <w:p w:rsidR="00715F8F" w:rsidRPr="008C3B24" w:rsidRDefault="00715F8F" w:rsidP="008C3B24">
            <w:pPr>
              <w:rPr>
                <w:szCs w:val="18"/>
              </w:rPr>
            </w:pPr>
            <w:r w:rsidRPr="008C3B24">
              <w:rPr>
                <w:rFonts w:ascii="宋体" w:eastAsia="宋体" w:hAnsi="宋体" w:cs="宋体" w:hint="eastAsia"/>
                <w:szCs w:val="18"/>
              </w:rPr>
              <w:t>通过</w:t>
            </w:r>
            <w:r w:rsidRPr="008C3B24">
              <w:rPr>
                <w:szCs w:val="18"/>
              </w:rPr>
              <w:t xml:space="preserve"> </w:t>
            </w:r>
            <w:r w:rsidRPr="008C3B24">
              <w:rPr>
                <w:rFonts w:ascii="宋体" w:eastAsia="宋体" w:hAnsi="宋体" w:cs="宋体" w:hint="eastAsia"/>
                <w:szCs w:val="18"/>
              </w:rPr>
              <w:t>机架</w:t>
            </w:r>
            <w:r w:rsidRPr="008C3B24">
              <w:rPr>
                <w:szCs w:val="18"/>
              </w:rPr>
              <w:t>-</w:t>
            </w:r>
            <w:r w:rsidRPr="008C3B24">
              <w:rPr>
                <w:rFonts w:ascii="宋体" w:eastAsia="宋体" w:hAnsi="宋体" w:cs="宋体" w:hint="eastAsia"/>
                <w:szCs w:val="18"/>
              </w:rPr>
              <w:t>框</w:t>
            </w:r>
            <w:r w:rsidRPr="008C3B24">
              <w:rPr>
                <w:szCs w:val="18"/>
              </w:rPr>
              <w:t>-</w:t>
            </w:r>
            <w:r w:rsidRPr="008C3B24">
              <w:rPr>
                <w:rFonts w:ascii="宋体" w:eastAsia="宋体" w:hAnsi="宋体" w:cs="宋体" w:hint="eastAsia"/>
                <w:szCs w:val="18"/>
              </w:rPr>
              <w:t>槽号</w:t>
            </w:r>
            <w:r w:rsidRPr="008C3B24">
              <w:rPr>
                <w:szCs w:val="18"/>
              </w:rPr>
              <w:t>-</w:t>
            </w:r>
            <w:r w:rsidRPr="008C3B24">
              <w:rPr>
                <w:rFonts w:ascii="宋体" w:eastAsia="宋体" w:hAnsi="宋体" w:cs="宋体" w:hint="eastAsia"/>
                <w:szCs w:val="18"/>
              </w:rPr>
              <w:t>端口号的方式定位</w:t>
            </w:r>
            <w:r w:rsidR="00B00587">
              <w:rPr>
                <w:rFonts w:ascii="宋体" w:eastAsia="宋体" w:hAnsi="宋体" w:cs="宋体" w:hint="eastAsia"/>
                <w:szCs w:val="18"/>
              </w:rPr>
              <w:t>单元盘</w:t>
            </w:r>
            <w:r w:rsidRPr="008C3B24">
              <w:rPr>
                <w:rFonts w:ascii="宋体" w:eastAsia="宋体" w:hAnsi="宋体" w:cs="宋体" w:hint="eastAsia"/>
                <w:szCs w:val="18"/>
              </w:rPr>
              <w:t>端口，</w:t>
            </w:r>
            <w:r w:rsidRPr="008C3B24">
              <w:rPr>
                <w:szCs w:val="18"/>
              </w:rPr>
              <w:t xml:space="preserve"> </w:t>
            </w:r>
            <w:r w:rsidRPr="008C3B24">
              <w:rPr>
                <w:rFonts w:ascii="宋体" w:eastAsia="宋体" w:hAnsi="宋体" w:cs="宋体" w:hint="eastAsia"/>
                <w:szCs w:val="18"/>
              </w:rPr>
              <w:t>没有的补为</w:t>
            </w:r>
            <w:r w:rsidRPr="008C3B24">
              <w:rPr>
                <w:szCs w:val="18"/>
              </w:rPr>
              <w:t>NA</w:t>
            </w:r>
          </w:p>
        </w:tc>
      </w:tr>
    </w:tbl>
    <w:p w:rsidR="009706AC" w:rsidRPr="009E44FF" w:rsidRDefault="009706AC" w:rsidP="009706AC">
      <w:pPr>
        <w:rPr>
          <w:szCs w:val="21"/>
        </w:rPr>
      </w:pPr>
    </w:p>
    <w:p w:rsidR="00000000" w:rsidRDefault="009706AC" w:rsidP="00CE4D8A">
      <w:pPr>
        <w:spacing w:beforeLines="50"/>
        <w:ind w:firstLine="420"/>
        <w:pPrChange w:id="408" w:author="CMDI-LVLIANGDONG" w:date="2015-07-22T10:29:00Z">
          <w:pPr>
            <w:spacing w:beforeLines="50"/>
            <w:ind w:firstLine="420"/>
          </w:pPr>
        </w:pPrChange>
      </w:pPr>
      <w:r w:rsidRPr="00931120">
        <w:t>响应格式</w:t>
      </w:r>
    </w:p>
    <w:p w:rsidR="009706AC" w:rsidRPr="009E44FF" w:rsidRDefault="009706AC" w:rsidP="00C9730D">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000000" w:rsidRDefault="009706AC" w:rsidP="00CE4D8A">
      <w:pPr>
        <w:spacing w:beforeLines="50"/>
        <w:ind w:firstLine="420"/>
        <w:pPrChange w:id="409" w:author="CMDI-LVLIANGDONG" w:date="2015-07-22T10:29:00Z">
          <w:pPr>
            <w:spacing w:beforeLines="50"/>
            <w:ind w:firstLine="420"/>
          </w:pPr>
        </w:pPrChange>
      </w:pPr>
      <w:r w:rsidRPr="00931120">
        <w:t>输出参数</w:t>
      </w:r>
    </w:p>
    <w:p w:rsidR="00B5167B" w:rsidRPr="009E44FF" w:rsidRDefault="009706AC" w:rsidP="00C9730D">
      <w:pPr>
        <w:spacing w:line="360" w:lineRule="auto"/>
        <w:ind w:left="420" w:firstLine="420"/>
        <w:rPr>
          <w:szCs w:val="21"/>
        </w:rPr>
      </w:pPr>
      <w:r w:rsidRPr="009E44FF">
        <w:rPr>
          <w:szCs w:val="21"/>
        </w:rPr>
        <w:t>无。</w:t>
      </w:r>
    </w:p>
    <w:p w:rsidR="00B5167B" w:rsidRPr="00B05DB9" w:rsidRDefault="00B5167B" w:rsidP="00B05DB9">
      <w:pPr>
        <w:pStyle w:val="TimesNewRoman050"/>
        <w:ind w:left="0"/>
        <w:rPr>
          <w:rFonts w:cs="Times New Roman"/>
        </w:rPr>
      </w:pPr>
      <w:bookmarkStart w:id="410" w:name="_Toc422211168"/>
      <w:r w:rsidRPr="00B05DB9">
        <w:rPr>
          <w:rFonts w:cs="Times New Roman"/>
        </w:rPr>
        <w:t>VOIP</w:t>
      </w:r>
      <w:r w:rsidRPr="00B05DB9">
        <w:rPr>
          <w:rFonts w:cs="Times New Roman"/>
        </w:rPr>
        <w:t>端口语音业务配置（</w:t>
      </w:r>
      <w:r w:rsidR="004657D0">
        <w:rPr>
          <w:rFonts w:cs="Times New Roman" w:hint="eastAsia"/>
        </w:rPr>
        <w:t>条件</w:t>
      </w:r>
      <w:r w:rsidRPr="00B05DB9">
        <w:rPr>
          <w:rFonts w:cs="Times New Roman"/>
        </w:rPr>
        <w:t>必选）</w:t>
      </w:r>
      <w:bookmarkEnd w:id="410"/>
    </w:p>
    <w:p w:rsidR="004F1CA9" w:rsidRPr="004F1CA9" w:rsidRDefault="00265CD4" w:rsidP="00CE4D8A">
      <w:pPr>
        <w:spacing w:beforeLines="50"/>
        <w:ind w:firstLine="420"/>
      </w:pPr>
      <w:r>
        <w:rPr>
          <w:rFonts w:hint="eastAsia"/>
        </w:rPr>
        <w:t>条件必选满足条件：</w:t>
      </w:r>
      <w:r w:rsidR="004F1CA9">
        <w:rPr>
          <w:rFonts w:hint="eastAsia"/>
        </w:rPr>
        <w:t>设备有</w:t>
      </w:r>
      <w:r w:rsidR="004F1CA9">
        <w:rPr>
          <w:rFonts w:hint="eastAsia"/>
        </w:rPr>
        <w:t>POTS</w:t>
      </w:r>
      <w:r w:rsidR="004F1CA9">
        <w:rPr>
          <w:rFonts w:hint="eastAsia"/>
        </w:rPr>
        <w:t>口。</w:t>
      </w:r>
    </w:p>
    <w:p w:rsidR="002A3D27" w:rsidRDefault="009706AC" w:rsidP="00CE4D8A">
      <w:pPr>
        <w:spacing w:beforeLines="50"/>
        <w:ind w:firstLine="420"/>
        <w:pPrChange w:id="411" w:author="CMDI-LVLIANGDONG" w:date="2015-07-22T10:29:00Z">
          <w:pPr>
            <w:spacing w:beforeLines="50"/>
            <w:ind w:firstLine="420"/>
          </w:pPr>
        </w:pPrChange>
      </w:pPr>
      <w:r w:rsidRPr="00931120">
        <w:t>功能描述</w:t>
      </w:r>
    </w:p>
    <w:p w:rsidR="009706AC" w:rsidRPr="009E44FF" w:rsidRDefault="009706AC" w:rsidP="00C9730D">
      <w:pPr>
        <w:spacing w:line="360" w:lineRule="auto"/>
        <w:ind w:left="420" w:firstLine="420"/>
        <w:rPr>
          <w:szCs w:val="21"/>
        </w:rPr>
      </w:pPr>
      <w:r w:rsidRPr="009E44FF">
        <w:rPr>
          <w:szCs w:val="21"/>
        </w:rPr>
        <w:t>该命令用于</w:t>
      </w:r>
      <w:r w:rsidRPr="009E44FF">
        <w:rPr>
          <w:szCs w:val="21"/>
        </w:rPr>
        <w:t xml:space="preserve"> VOIP</w:t>
      </w:r>
      <w:r w:rsidRPr="009E44FF">
        <w:rPr>
          <w:szCs w:val="21"/>
        </w:rPr>
        <w:t>端口语音业务的配置</w:t>
      </w:r>
    </w:p>
    <w:p w:rsidR="009706AC" w:rsidRPr="00931120" w:rsidRDefault="009706AC" w:rsidP="00CE4D8A">
      <w:pPr>
        <w:spacing w:beforeLines="50"/>
        <w:ind w:firstLine="420"/>
      </w:pPr>
      <w:r w:rsidRPr="00931120">
        <w:t>命令格式</w:t>
      </w:r>
    </w:p>
    <w:p w:rsidR="009706AC" w:rsidRPr="009E44FF" w:rsidRDefault="009706AC" w:rsidP="00C9730D">
      <w:pPr>
        <w:spacing w:line="360" w:lineRule="auto"/>
        <w:ind w:left="420" w:firstLine="420"/>
        <w:rPr>
          <w:szCs w:val="21"/>
        </w:rPr>
      </w:pPr>
      <w:r w:rsidRPr="009E44FF">
        <w:rPr>
          <w:szCs w:val="21"/>
        </w:rPr>
        <w:t>CFG-</w:t>
      </w:r>
      <w:bookmarkStart w:id="412" w:name="OLE_LINK12"/>
      <w:r w:rsidRPr="009E44FF">
        <w:rPr>
          <w:szCs w:val="21"/>
        </w:rPr>
        <w:t>VOIPSERVICE</w:t>
      </w:r>
      <w:bookmarkEnd w:id="412"/>
      <w:r w:rsidRPr="009E44FF">
        <w:rPr>
          <w:szCs w:val="21"/>
        </w:rPr>
        <w:t>::ONUIP=onu-name|[OLTID=olt-name,PONID=ponport_location,ONUIDTYPE=onuid-type,ONUID=onu-index],ONUPORT=onu-port:CTAG::[PHONENUMBER=phone number][,PT=protocol type][,SVLAN=voip outer vlan][,VOIPVLAN=voip inner vlan][,SCOS=outer qos][,CCOS=inner qos][,EID=equipment id][TID=Terminal-ID][SIPREGDM=sip register domain][,SIPUSERNAME=sip user name][,SIPUSERPWD=sip user password][MGCIP1=active bac ip][,MGCIP2=standby bac ip][,IPMODE=ip mode][,IP=ip address,IPMASK=ip mask,IPGATEWAY=ip gateway][,PPPOEUSER=pppoe user,PPPOEPWD=pppoe password];</w:t>
      </w:r>
    </w:p>
    <w:p w:rsidR="009706AC" w:rsidRPr="009E44FF" w:rsidRDefault="009706AC" w:rsidP="00CD26DE">
      <w:pPr>
        <w:ind w:left="420" w:firstLine="420"/>
        <w:rPr>
          <w:szCs w:val="21"/>
        </w:rPr>
      </w:pPr>
    </w:p>
    <w:p w:rsidR="009706AC" w:rsidRPr="00931120" w:rsidRDefault="009706AC" w:rsidP="00CE4D8A">
      <w:pPr>
        <w:spacing w:beforeLines="50"/>
        <w:ind w:firstLine="420"/>
      </w:pPr>
      <w:r w:rsidRPr="00931120">
        <w:t>输入参数</w:t>
      </w:r>
    </w:p>
    <w:tbl>
      <w:tblPr>
        <w:tblStyle w:val="afffffd"/>
        <w:tblW w:w="8757" w:type="dxa"/>
        <w:tblInd w:w="-574" w:type="dxa"/>
        <w:tblLayout w:type="fixed"/>
        <w:tblLook w:val="01E0"/>
      </w:tblPr>
      <w:tblGrid>
        <w:gridCol w:w="1651"/>
        <w:gridCol w:w="1624"/>
        <w:gridCol w:w="1624"/>
        <w:gridCol w:w="881"/>
        <w:gridCol w:w="2977"/>
      </w:tblGrid>
      <w:tr w:rsidR="00715F8F" w:rsidRPr="008C3B24" w:rsidTr="00715F8F">
        <w:trPr>
          <w:cnfStyle w:val="100000000000"/>
        </w:trPr>
        <w:tc>
          <w:tcPr>
            <w:tcW w:w="943" w:type="pct"/>
          </w:tcPr>
          <w:p w:rsidR="00715F8F" w:rsidRPr="008C3B24" w:rsidRDefault="00715F8F" w:rsidP="008C3B24">
            <w:pPr>
              <w:rPr>
                <w:szCs w:val="18"/>
              </w:rPr>
            </w:pPr>
            <w:r w:rsidRPr="008C3B24">
              <w:rPr>
                <w:rFonts w:ascii="宋体" w:eastAsia="宋体" w:hAnsi="宋体" w:cs="宋体" w:hint="eastAsia"/>
                <w:szCs w:val="18"/>
              </w:rPr>
              <w:t>参数名称</w:t>
            </w:r>
          </w:p>
        </w:tc>
        <w:tc>
          <w:tcPr>
            <w:tcW w:w="927" w:type="pct"/>
          </w:tcPr>
          <w:p w:rsidR="00715F8F" w:rsidRPr="008C3B24" w:rsidRDefault="00715F8F" w:rsidP="008C3B24">
            <w:pPr>
              <w:rPr>
                <w:szCs w:val="18"/>
              </w:rPr>
            </w:pPr>
            <w:r w:rsidRPr="008C3B24">
              <w:rPr>
                <w:rFonts w:ascii="宋体" w:eastAsia="宋体" w:hAnsi="宋体" w:cs="宋体" w:hint="eastAsia"/>
                <w:szCs w:val="18"/>
              </w:rPr>
              <w:t>数据类型</w:t>
            </w:r>
          </w:p>
        </w:tc>
        <w:tc>
          <w:tcPr>
            <w:tcW w:w="927" w:type="pct"/>
          </w:tcPr>
          <w:p w:rsidR="00715F8F" w:rsidRPr="008C3B24" w:rsidRDefault="00715F8F" w:rsidP="008C3B24">
            <w:pPr>
              <w:rPr>
                <w:szCs w:val="18"/>
              </w:rPr>
            </w:pPr>
            <w:r w:rsidRPr="008C3B24">
              <w:rPr>
                <w:rFonts w:ascii="宋体" w:eastAsia="宋体" w:hAnsi="宋体" w:cs="宋体" w:hint="eastAsia"/>
                <w:szCs w:val="18"/>
              </w:rPr>
              <w:t>取值范围</w:t>
            </w:r>
          </w:p>
        </w:tc>
        <w:tc>
          <w:tcPr>
            <w:tcW w:w="503" w:type="pct"/>
          </w:tcPr>
          <w:p w:rsidR="00715F8F" w:rsidRPr="00361576" w:rsidRDefault="00715F8F" w:rsidP="00715F8F">
            <w:pPr>
              <w:rPr>
                <w:rFonts w:eastAsiaTheme="minorEastAsia"/>
                <w:szCs w:val="18"/>
              </w:rPr>
            </w:pPr>
            <w:r>
              <w:rPr>
                <w:rFonts w:eastAsiaTheme="minorEastAsia" w:hint="eastAsia"/>
                <w:szCs w:val="18"/>
              </w:rPr>
              <w:t>限定</w:t>
            </w:r>
          </w:p>
        </w:tc>
        <w:tc>
          <w:tcPr>
            <w:tcW w:w="1700" w:type="pct"/>
          </w:tcPr>
          <w:p w:rsidR="00715F8F" w:rsidRPr="008C3B24" w:rsidRDefault="00715F8F" w:rsidP="008C3B24">
            <w:pPr>
              <w:rPr>
                <w:szCs w:val="18"/>
              </w:rPr>
            </w:pPr>
            <w:r w:rsidRPr="008C3B24">
              <w:rPr>
                <w:rFonts w:ascii="宋体" w:eastAsia="宋体" w:hAnsi="宋体" w:cs="宋体" w:hint="eastAsia"/>
                <w:szCs w:val="18"/>
              </w:rPr>
              <w:t>参数说明</w:t>
            </w:r>
          </w:p>
        </w:tc>
      </w:tr>
      <w:tr w:rsidR="00715F8F" w:rsidRPr="008C3B24" w:rsidTr="00715F8F">
        <w:tc>
          <w:tcPr>
            <w:tcW w:w="943" w:type="pct"/>
          </w:tcPr>
          <w:p w:rsidR="00715F8F" w:rsidRPr="008C3B24" w:rsidRDefault="00715F8F" w:rsidP="008C3B24">
            <w:pPr>
              <w:rPr>
                <w:szCs w:val="18"/>
              </w:rPr>
            </w:pPr>
            <w:r w:rsidRPr="008C3B24">
              <w:rPr>
                <w:szCs w:val="18"/>
              </w:rPr>
              <w:t>ONUIP</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Pr="008C3B24" w:rsidRDefault="00715F8F" w:rsidP="008C3B24">
            <w:pPr>
              <w:rPr>
                <w:szCs w:val="18"/>
              </w:rPr>
            </w:pPr>
            <w:r w:rsidRPr="008C3B24">
              <w:rPr>
                <w:szCs w:val="18"/>
              </w:rPr>
              <w:t>SIZE(128)</w:t>
            </w:r>
          </w:p>
        </w:tc>
        <w:tc>
          <w:tcPr>
            <w:tcW w:w="503" w:type="pct"/>
          </w:tcPr>
          <w:p w:rsidR="00715F8F" w:rsidRPr="00361576" w:rsidRDefault="00715F8F" w:rsidP="00715F8F">
            <w:pPr>
              <w:rPr>
                <w:rFonts w:eastAsiaTheme="minorEastAsia"/>
                <w:szCs w:val="18"/>
              </w:rPr>
            </w:pPr>
            <w:r>
              <w:rPr>
                <w:rFonts w:eastAsiaTheme="minorEastAsia" w:hint="eastAsia"/>
                <w:szCs w:val="18"/>
              </w:rPr>
              <w:t>C</w:t>
            </w:r>
          </w:p>
        </w:tc>
        <w:tc>
          <w:tcPr>
            <w:tcW w:w="1700" w:type="pct"/>
          </w:tcPr>
          <w:p w:rsidR="00715F8F" w:rsidRPr="008C3B24" w:rsidRDefault="00715F8F" w:rsidP="008C3B24">
            <w:pPr>
              <w:rPr>
                <w:szCs w:val="18"/>
              </w:rPr>
            </w:pPr>
            <w:r w:rsidRPr="008C3B24">
              <w:rPr>
                <w:rFonts w:ascii="宋体" w:eastAsia="宋体" w:hAnsi="宋体" w:cs="宋体" w:hint="eastAsia"/>
                <w:szCs w:val="18"/>
              </w:rPr>
              <w:t>具有管理</w:t>
            </w:r>
            <w:r w:rsidRPr="008C3B24">
              <w:rPr>
                <w:szCs w:val="18"/>
              </w:rPr>
              <w:t>IP</w:t>
            </w:r>
            <w:r w:rsidRPr="008C3B24">
              <w:rPr>
                <w:rFonts w:ascii="宋体" w:eastAsia="宋体" w:hAnsi="宋体" w:cs="宋体" w:hint="eastAsia"/>
                <w:szCs w:val="18"/>
              </w:rPr>
              <w:t>的</w:t>
            </w:r>
            <w:r w:rsidRPr="008C3B24">
              <w:rPr>
                <w:szCs w:val="18"/>
              </w:rPr>
              <w:t>ONU</w:t>
            </w:r>
            <w:r w:rsidRPr="008C3B24">
              <w:rPr>
                <w:rFonts w:ascii="宋体" w:eastAsia="宋体" w:hAnsi="宋体" w:cs="宋体" w:hint="eastAsia"/>
                <w:szCs w:val="18"/>
              </w:rPr>
              <w:t>的</w:t>
            </w:r>
            <w:r w:rsidRPr="008C3B24">
              <w:rPr>
                <w:szCs w:val="18"/>
              </w:rPr>
              <w:t>IP</w:t>
            </w:r>
            <w:r w:rsidRPr="008C3B24">
              <w:rPr>
                <w:rFonts w:ascii="宋体" w:eastAsia="宋体" w:hAnsi="宋体" w:cs="宋体" w:hint="eastAsia"/>
                <w:szCs w:val="18"/>
              </w:rPr>
              <w:t>地址或名称</w:t>
            </w:r>
          </w:p>
        </w:tc>
      </w:tr>
      <w:tr w:rsidR="00715F8F" w:rsidRPr="008C3B24" w:rsidTr="00715F8F">
        <w:tc>
          <w:tcPr>
            <w:tcW w:w="943" w:type="pct"/>
          </w:tcPr>
          <w:p w:rsidR="00715F8F" w:rsidRPr="008C3B24" w:rsidRDefault="00715F8F" w:rsidP="008C3B24">
            <w:pPr>
              <w:rPr>
                <w:szCs w:val="18"/>
              </w:rPr>
            </w:pPr>
            <w:r w:rsidRPr="008C3B24">
              <w:rPr>
                <w:szCs w:val="18"/>
              </w:rPr>
              <w:t>OLTID</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Pr="008C3B24" w:rsidRDefault="00715F8F" w:rsidP="008C3B24">
            <w:pPr>
              <w:rPr>
                <w:szCs w:val="18"/>
              </w:rPr>
            </w:pPr>
            <w:r w:rsidRPr="008C3B24">
              <w:rPr>
                <w:szCs w:val="18"/>
              </w:rPr>
              <w:t>SIZE(128)</w:t>
            </w:r>
          </w:p>
        </w:tc>
        <w:tc>
          <w:tcPr>
            <w:tcW w:w="503" w:type="pct"/>
          </w:tcPr>
          <w:p w:rsidR="00715F8F" w:rsidRPr="00643362" w:rsidRDefault="00715F8F" w:rsidP="00715F8F">
            <w:pPr>
              <w:rPr>
                <w:rFonts w:eastAsiaTheme="minorEastAsia"/>
                <w:szCs w:val="18"/>
              </w:rPr>
            </w:pPr>
            <w:r>
              <w:rPr>
                <w:rFonts w:eastAsiaTheme="minorEastAsia" w:hint="eastAsia"/>
                <w:szCs w:val="18"/>
              </w:rPr>
              <w:t>C</w:t>
            </w:r>
          </w:p>
        </w:tc>
        <w:tc>
          <w:tcPr>
            <w:tcW w:w="1700" w:type="pct"/>
          </w:tcPr>
          <w:p w:rsidR="00715F8F" w:rsidRPr="008C3B24" w:rsidRDefault="00715F8F" w:rsidP="008C3B24">
            <w:pPr>
              <w:rPr>
                <w:szCs w:val="18"/>
              </w:rPr>
            </w:pPr>
            <w:r w:rsidRPr="008C3B24">
              <w:rPr>
                <w:szCs w:val="18"/>
              </w:rPr>
              <w:t>OLT IP</w:t>
            </w:r>
            <w:r w:rsidRPr="008C3B24">
              <w:rPr>
                <w:rFonts w:ascii="宋体" w:eastAsia="宋体" w:hAnsi="宋体" w:cs="宋体" w:hint="eastAsia"/>
                <w:szCs w:val="18"/>
              </w:rPr>
              <w:t>地址或名称</w:t>
            </w:r>
          </w:p>
        </w:tc>
      </w:tr>
      <w:tr w:rsidR="00715F8F" w:rsidRPr="008C3B24" w:rsidTr="00715F8F">
        <w:tc>
          <w:tcPr>
            <w:tcW w:w="943" w:type="pct"/>
          </w:tcPr>
          <w:p w:rsidR="00715F8F" w:rsidRPr="008C3B24" w:rsidRDefault="00715F8F" w:rsidP="008C3B24">
            <w:pPr>
              <w:rPr>
                <w:szCs w:val="18"/>
              </w:rPr>
            </w:pPr>
            <w:r w:rsidRPr="008C3B24">
              <w:rPr>
                <w:szCs w:val="18"/>
              </w:rPr>
              <w:t>PONID</w:t>
            </w:r>
          </w:p>
        </w:tc>
        <w:tc>
          <w:tcPr>
            <w:tcW w:w="927" w:type="pct"/>
          </w:tcPr>
          <w:p w:rsidR="00715F8F" w:rsidRPr="008C3B24" w:rsidRDefault="00715F8F" w:rsidP="008C3B24">
            <w:pPr>
              <w:rPr>
                <w:szCs w:val="18"/>
              </w:rPr>
            </w:pPr>
            <w:r w:rsidRPr="008C3B24">
              <w:rPr>
                <w:szCs w:val="18"/>
              </w:rPr>
              <w:t xml:space="preserve">OCTET STRING </w:t>
            </w:r>
          </w:p>
        </w:tc>
        <w:tc>
          <w:tcPr>
            <w:tcW w:w="927" w:type="pct"/>
          </w:tcPr>
          <w:p w:rsidR="00715F8F" w:rsidRPr="008C3B24" w:rsidRDefault="00715F8F" w:rsidP="008C3B24">
            <w:pPr>
              <w:rPr>
                <w:szCs w:val="18"/>
              </w:rPr>
            </w:pPr>
            <w:r w:rsidRPr="008C3B24">
              <w:rPr>
                <w:szCs w:val="18"/>
              </w:rPr>
              <w:t>SIZE(128)</w:t>
            </w:r>
          </w:p>
          <w:p w:rsidR="00715F8F" w:rsidRPr="008C3B24" w:rsidRDefault="00715F8F" w:rsidP="008C3B24">
            <w:pPr>
              <w:rPr>
                <w:szCs w:val="18"/>
              </w:rPr>
            </w:pPr>
          </w:p>
        </w:tc>
        <w:tc>
          <w:tcPr>
            <w:tcW w:w="503" w:type="pct"/>
          </w:tcPr>
          <w:p w:rsidR="00715F8F" w:rsidRPr="00643362" w:rsidRDefault="00715F8F" w:rsidP="00715F8F">
            <w:pPr>
              <w:rPr>
                <w:rFonts w:eastAsiaTheme="minorEastAsia"/>
                <w:szCs w:val="18"/>
              </w:rPr>
            </w:pPr>
            <w:r>
              <w:rPr>
                <w:rFonts w:eastAsiaTheme="minorEastAsia" w:hint="eastAsia"/>
                <w:szCs w:val="18"/>
              </w:rPr>
              <w:t>C</w:t>
            </w:r>
          </w:p>
        </w:tc>
        <w:tc>
          <w:tcPr>
            <w:tcW w:w="1700" w:type="pct"/>
          </w:tcPr>
          <w:p w:rsidR="00715F8F" w:rsidRPr="008C3B24" w:rsidRDefault="00715F8F" w:rsidP="008C3B24">
            <w:pPr>
              <w:rPr>
                <w:szCs w:val="18"/>
              </w:rPr>
            </w:pPr>
            <w:r w:rsidRPr="002A3D27">
              <w:rPr>
                <w:rFonts w:hint="eastAsia"/>
                <w:szCs w:val="18"/>
              </w:rPr>
              <w:t>PON口定位信息。格式为</w:t>
            </w:r>
            <w:r w:rsidRPr="002A3D27">
              <w:rPr>
                <w:szCs w:val="18"/>
              </w:rPr>
              <w:t>“</w:t>
            </w:r>
            <w:r w:rsidRPr="002A3D27">
              <w:rPr>
                <w:rFonts w:hint="eastAsia"/>
                <w:szCs w:val="18"/>
              </w:rPr>
              <w:t>机架-框-槽-端口号</w:t>
            </w:r>
            <w:r w:rsidRPr="002A3D27">
              <w:rPr>
                <w:szCs w:val="18"/>
              </w:rPr>
              <w:t>”</w:t>
            </w:r>
            <w:r w:rsidRPr="002A3D27">
              <w:rPr>
                <w:rFonts w:hint="eastAsia"/>
                <w:szCs w:val="18"/>
              </w:rPr>
              <w:t>，没有则使用NA代替，如0框0槽0端口为</w:t>
            </w:r>
            <w:r w:rsidRPr="002A3D27">
              <w:rPr>
                <w:rFonts w:hint="eastAsia"/>
                <w:szCs w:val="18"/>
              </w:rPr>
              <w:lastRenderedPageBreak/>
              <w:t>NA-0-0-0。</w:t>
            </w:r>
          </w:p>
        </w:tc>
      </w:tr>
      <w:tr w:rsidR="00715F8F" w:rsidRPr="008C3B24" w:rsidTr="00715F8F">
        <w:tc>
          <w:tcPr>
            <w:tcW w:w="943" w:type="pct"/>
          </w:tcPr>
          <w:p w:rsidR="00715F8F" w:rsidRPr="008C3B24" w:rsidRDefault="00715F8F" w:rsidP="008C3B24">
            <w:pPr>
              <w:rPr>
                <w:szCs w:val="18"/>
              </w:rPr>
            </w:pPr>
            <w:r w:rsidRPr="008C3B24">
              <w:rPr>
                <w:szCs w:val="18"/>
              </w:rPr>
              <w:lastRenderedPageBreak/>
              <w:t>ONUIDTYPE</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Pr="00300E1F" w:rsidRDefault="00715F8F" w:rsidP="001F3121">
            <w:pPr>
              <w:rPr>
                <w:szCs w:val="18"/>
              </w:rPr>
            </w:pPr>
            <w:r>
              <w:rPr>
                <w:szCs w:val="18"/>
              </w:rPr>
              <w:t>ONU_NAME</w:t>
            </w:r>
          </w:p>
          <w:p w:rsidR="00715F8F" w:rsidRPr="00300E1F" w:rsidRDefault="00715F8F" w:rsidP="001F3121">
            <w:pPr>
              <w:rPr>
                <w:szCs w:val="18"/>
              </w:rPr>
            </w:pPr>
            <w:r>
              <w:rPr>
                <w:szCs w:val="18"/>
              </w:rPr>
              <w:t>MAC</w:t>
            </w:r>
          </w:p>
          <w:p w:rsidR="00715F8F" w:rsidRDefault="00715F8F" w:rsidP="001F3121">
            <w:pPr>
              <w:rPr>
                <w:rFonts w:eastAsiaTheme="minorEastAsia"/>
                <w:szCs w:val="18"/>
              </w:rPr>
            </w:pPr>
            <w:r>
              <w:rPr>
                <w:szCs w:val="18"/>
              </w:rPr>
              <w:t>LOID</w:t>
            </w:r>
          </w:p>
          <w:p w:rsidR="00715F8F" w:rsidRPr="00931FE4" w:rsidRDefault="00715F8F" w:rsidP="001F3121">
            <w:pPr>
              <w:rPr>
                <w:rFonts w:eastAsiaTheme="minorEastAsia"/>
                <w:szCs w:val="18"/>
              </w:rPr>
            </w:pPr>
            <w:r>
              <w:rPr>
                <w:rFonts w:eastAsiaTheme="minorEastAsia" w:hint="eastAsia"/>
                <w:szCs w:val="18"/>
              </w:rPr>
              <w:t>PASSWORD</w:t>
            </w:r>
          </w:p>
          <w:p w:rsidR="00715F8F" w:rsidRPr="00300E1F" w:rsidRDefault="00715F8F" w:rsidP="001F3121">
            <w:pPr>
              <w:rPr>
                <w:szCs w:val="18"/>
              </w:rPr>
            </w:pPr>
            <w:r w:rsidRPr="00300E1F">
              <w:rPr>
                <w:szCs w:val="18"/>
              </w:rPr>
              <w:t>ONU_NUMBER</w:t>
            </w:r>
          </w:p>
        </w:tc>
        <w:tc>
          <w:tcPr>
            <w:tcW w:w="503" w:type="pct"/>
          </w:tcPr>
          <w:p w:rsidR="00715F8F" w:rsidRPr="00643362" w:rsidRDefault="00715F8F" w:rsidP="00715F8F">
            <w:pPr>
              <w:rPr>
                <w:rFonts w:eastAsiaTheme="minorEastAsia"/>
                <w:szCs w:val="18"/>
              </w:rPr>
            </w:pPr>
            <w:r>
              <w:rPr>
                <w:rFonts w:eastAsiaTheme="minorEastAsia" w:hint="eastAsia"/>
                <w:szCs w:val="18"/>
              </w:rPr>
              <w:t>C</w:t>
            </w:r>
          </w:p>
        </w:tc>
        <w:tc>
          <w:tcPr>
            <w:tcW w:w="1700" w:type="pct"/>
          </w:tcPr>
          <w:p w:rsidR="00715F8F" w:rsidRPr="006B594E" w:rsidRDefault="00715F8F"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715F8F" w:rsidRPr="008C3B24" w:rsidTr="00715F8F">
        <w:tc>
          <w:tcPr>
            <w:tcW w:w="943" w:type="pct"/>
          </w:tcPr>
          <w:p w:rsidR="00715F8F" w:rsidRPr="008C3B24" w:rsidRDefault="00715F8F" w:rsidP="008C3B24">
            <w:pPr>
              <w:rPr>
                <w:szCs w:val="18"/>
              </w:rPr>
            </w:pPr>
            <w:r w:rsidRPr="008C3B24">
              <w:rPr>
                <w:szCs w:val="18"/>
              </w:rPr>
              <w:t>ONUID</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Pr="00300E1F" w:rsidRDefault="00715F8F" w:rsidP="001F3121">
            <w:pPr>
              <w:rPr>
                <w:szCs w:val="18"/>
              </w:rPr>
            </w:pPr>
            <w:r w:rsidRPr="00300E1F">
              <w:rPr>
                <w:szCs w:val="18"/>
              </w:rPr>
              <w:t>SIZE(128)</w:t>
            </w:r>
          </w:p>
        </w:tc>
        <w:tc>
          <w:tcPr>
            <w:tcW w:w="503" w:type="pct"/>
          </w:tcPr>
          <w:p w:rsidR="00715F8F" w:rsidRPr="00643362" w:rsidRDefault="00715F8F" w:rsidP="00715F8F">
            <w:pPr>
              <w:rPr>
                <w:rFonts w:eastAsiaTheme="minorEastAsia"/>
                <w:szCs w:val="18"/>
              </w:rPr>
            </w:pPr>
            <w:r>
              <w:rPr>
                <w:rFonts w:eastAsiaTheme="minorEastAsia" w:hint="eastAsia"/>
                <w:szCs w:val="18"/>
              </w:rPr>
              <w:t>C</w:t>
            </w:r>
          </w:p>
        </w:tc>
        <w:tc>
          <w:tcPr>
            <w:tcW w:w="1700" w:type="pct"/>
          </w:tcPr>
          <w:p w:rsidR="00715F8F" w:rsidRPr="00300E1F" w:rsidRDefault="00715F8F"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715F8F" w:rsidRPr="008C3B24" w:rsidTr="00715F8F">
        <w:tc>
          <w:tcPr>
            <w:tcW w:w="943" w:type="pct"/>
          </w:tcPr>
          <w:p w:rsidR="00715F8F" w:rsidRPr="008C3B24" w:rsidRDefault="00715F8F" w:rsidP="008C3B24">
            <w:pPr>
              <w:rPr>
                <w:szCs w:val="18"/>
              </w:rPr>
            </w:pPr>
            <w:r w:rsidRPr="008C3B24">
              <w:rPr>
                <w:szCs w:val="18"/>
              </w:rPr>
              <w:t>ONUPORT</w:t>
            </w:r>
          </w:p>
        </w:tc>
        <w:tc>
          <w:tcPr>
            <w:tcW w:w="927" w:type="pct"/>
          </w:tcPr>
          <w:p w:rsidR="00715F8F" w:rsidRPr="008C3B24" w:rsidRDefault="00715F8F" w:rsidP="008C3B24">
            <w:pPr>
              <w:rPr>
                <w:szCs w:val="18"/>
              </w:rPr>
            </w:pPr>
            <w:r w:rsidRPr="008C3B24">
              <w:rPr>
                <w:szCs w:val="18"/>
              </w:rPr>
              <w:t xml:space="preserve">OCTET STRING </w:t>
            </w:r>
          </w:p>
        </w:tc>
        <w:tc>
          <w:tcPr>
            <w:tcW w:w="927" w:type="pct"/>
          </w:tcPr>
          <w:p w:rsidR="00715F8F" w:rsidRPr="008C3B24" w:rsidRDefault="00715F8F" w:rsidP="008C3B24">
            <w:pPr>
              <w:rPr>
                <w:szCs w:val="18"/>
              </w:rPr>
            </w:pPr>
            <w:r w:rsidRPr="008C3B24">
              <w:rPr>
                <w:szCs w:val="18"/>
              </w:rPr>
              <w:t>SIZE(128)</w:t>
            </w:r>
          </w:p>
          <w:p w:rsidR="00715F8F" w:rsidRPr="001F3121" w:rsidRDefault="00715F8F" w:rsidP="008C3B24">
            <w:pPr>
              <w:rPr>
                <w:rFonts w:eastAsiaTheme="minorEastAsia"/>
                <w:szCs w:val="18"/>
              </w:rPr>
            </w:pPr>
          </w:p>
        </w:tc>
        <w:tc>
          <w:tcPr>
            <w:tcW w:w="503" w:type="pct"/>
          </w:tcPr>
          <w:p w:rsidR="00715F8F" w:rsidRPr="00361576" w:rsidRDefault="00715F8F" w:rsidP="00715F8F">
            <w:pPr>
              <w:rPr>
                <w:rFonts w:eastAsiaTheme="minorEastAsia"/>
                <w:szCs w:val="18"/>
              </w:rPr>
            </w:pPr>
            <w:r>
              <w:rPr>
                <w:rFonts w:eastAsiaTheme="minorEastAsia" w:hint="eastAsia"/>
                <w:szCs w:val="18"/>
              </w:rPr>
              <w:t>M</w:t>
            </w:r>
          </w:p>
        </w:tc>
        <w:tc>
          <w:tcPr>
            <w:tcW w:w="1700" w:type="pct"/>
          </w:tcPr>
          <w:p w:rsidR="00715F8F" w:rsidRDefault="00715F8F" w:rsidP="008C3B24">
            <w:pPr>
              <w:rPr>
                <w:rFonts w:eastAsiaTheme="minorEastAsia"/>
                <w:szCs w:val="18"/>
              </w:rPr>
            </w:pPr>
            <w:r>
              <w:rPr>
                <w:rFonts w:eastAsiaTheme="minorEastAsia" w:hint="eastAsia"/>
                <w:szCs w:val="18"/>
              </w:rPr>
              <w:t>ONU</w:t>
            </w:r>
            <w:r>
              <w:rPr>
                <w:rFonts w:eastAsiaTheme="minorEastAsia" w:hint="eastAsia"/>
                <w:szCs w:val="18"/>
              </w:rPr>
              <w:t>端口定位信息</w:t>
            </w:r>
          </w:p>
          <w:p w:rsidR="00715F8F" w:rsidRPr="008C3B24" w:rsidRDefault="00715F8F" w:rsidP="008C3B24">
            <w:pPr>
              <w:rPr>
                <w:szCs w:val="18"/>
              </w:rPr>
            </w:pPr>
            <w:r w:rsidRPr="008C3B24">
              <w:rPr>
                <w:rFonts w:ascii="宋体" w:eastAsia="宋体" w:hAnsi="宋体" w:cs="宋体" w:hint="eastAsia"/>
                <w:szCs w:val="18"/>
              </w:rPr>
              <w:t>通过</w:t>
            </w:r>
            <w:r w:rsidRPr="008C3B24">
              <w:rPr>
                <w:szCs w:val="18"/>
              </w:rPr>
              <w:t xml:space="preserve"> </w:t>
            </w:r>
            <w:r w:rsidRPr="008C3B24">
              <w:rPr>
                <w:rFonts w:ascii="宋体" w:eastAsia="宋体" w:hAnsi="宋体" w:cs="宋体" w:hint="eastAsia"/>
                <w:szCs w:val="18"/>
              </w:rPr>
              <w:t>机架</w:t>
            </w:r>
            <w:r w:rsidRPr="008C3B24">
              <w:rPr>
                <w:szCs w:val="18"/>
              </w:rPr>
              <w:t>-</w:t>
            </w:r>
            <w:r w:rsidRPr="008C3B24">
              <w:rPr>
                <w:rFonts w:ascii="宋体" w:eastAsia="宋体" w:hAnsi="宋体" w:cs="宋体" w:hint="eastAsia"/>
                <w:szCs w:val="18"/>
              </w:rPr>
              <w:t>框</w:t>
            </w:r>
            <w:r w:rsidRPr="008C3B24">
              <w:rPr>
                <w:szCs w:val="18"/>
              </w:rPr>
              <w:t>-</w:t>
            </w:r>
            <w:r w:rsidRPr="008C3B24">
              <w:rPr>
                <w:rFonts w:ascii="宋体" w:eastAsia="宋体" w:hAnsi="宋体" w:cs="宋体" w:hint="eastAsia"/>
                <w:szCs w:val="18"/>
              </w:rPr>
              <w:t>槽号</w:t>
            </w:r>
            <w:r w:rsidRPr="008C3B24">
              <w:rPr>
                <w:szCs w:val="18"/>
              </w:rPr>
              <w:t>-</w:t>
            </w:r>
            <w:r w:rsidRPr="008C3B24">
              <w:rPr>
                <w:rFonts w:ascii="宋体" w:eastAsia="宋体" w:hAnsi="宋体" w:cs="宋体" w:hint="eastAsia"/>
                <w:szCs w:val="18"/>
              </w:rPr>
              <w:t>端口号的方式定位</w:t>
            </w:r>
            <w:r w:rsidR="00B00587">
              <w:rPr>
                <w:rFonts w:ascii="宋体" w:eastAsia="宋体" w:hAnsi="宋体" w:cs="宋体" w:hint="eastAsia"/>
                <w:szCs w:val="18"/>
              </w:rPr>
              <w:t>单元盘</w:t>
            </w:r>
            <w:r w:rsidRPr="008C3B24">
              <w:rPr>
                <w:rFonts w:ascii="宋体" w:eastAsia="宋体" w:hAnsi="宋体" w:cs="宋体" w:hint="eastAsia"/>
                <w:szCs w:val="18"/>
              </w:rPr>
              <w:t>端口，</w:t>
            </w:r>
            <w:r w:rsidRPr="008C3B24">
              <w:rPr>
                <w:szCs w:val="18"/>
              </w:rPr>
              <w:t xml:space="preserve"> </w:t>
            </w:r>
            <w:r w:rsidRPr="008C3B24">
              <w:rPr>
                <w:rFonts w:ascii="宋体" w:eastAsia="宋体" w:hAnsi="宋体" w:cs="宋体" w:hint="eastAsia"/>
                <w:szCs w:val="18"/>
              </w:rPr>
              <w:t>没有的补为</w:t>
            </w:r>
            <w:r w:rsidRPr="008C3B24">
              <w:rPr>
                <w:szCs w:val="18"/>
              </w:rPr>
              <w:t>NA</w:t>
            </w:r>
          </w:p>
        </w:tc>
      </w:tr>
      <w:tr w:rsidR="00715F8F" w:rsidRPr="008C3B24" w:rsidTr="00715F8F">
        <w:tc>
          <w:tcPr>
            <w:tcW w:w="943" w:type="pct"/>
          </w:tcPr>
          <w:p w:rsidR="00715F8F" w:rsidRPr="008C3B24" w:rsidRDefault="00715F8F" w:rsidP="008C3B24">
            <w:pPr>
              <w:rPr>
                <w:szCs w:val="18"/>
              </w:rPr>
            </w:pPr>
            <w:r w:rsidRPr="008C3B24">
              <w:rPr>
                <w:szCs w:val="18"/>
              </w:rPr>
              <w:t>PHONENUMBER</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Pr="008C3B24" w:rsidRDefault="00715F8F" w:rsidP="008C3B24">
            <w:pPr>
              <w:rPr>
                <w:szCs w:val="18"/>
              </w:rPr>
            </w:pPr>
            <w:r>
              <w:rPr>
                <w:szCs w:val="18"/>
              </w:rPr>
              <w:t>SIZE(</w:t>
            </w:r>
            <w:r w:rsidRPr="008C3B24">
              <w:rPr>
                <w:szCs w:val="18"/>
              </w:rPr>
              <w:t>32</w:t>
            </w:r>
            <w:r>
              <w:rPr>
                <w:szCs w:val="18"/>
              </w:rPr>
              <w:t>)</w:t>
            </w:r>
          </w:p>
        </w:tc>
        <w:tc>
          <w:tcPr>
            <w:tcW w:w="503" w:type="pct"/>
          </w:tcPr>
          <w:p w:rsidR="00715F8F" w:rsidRPr="008C3B24" w:rsidRDefault="00715F8F" w:rsidP="00715F8F">
            <w:pPr>
              <w:rPr>
                <w:szCs w:val="18"/>
              </w:rPr>
            </w:pPr>
            <w:r>
              <w:rPr>
                <w:rFonts w:eastAsiaTheme="minorEastAsia" w:hint="eastAsia"/>
                <w:szCs w:val="18"/>
              </w:rPr>
              <w:t>C</w:t>
            </w:r>
          </w:p>
        </w:tc>
        <w:tc>
          <w:tcPr>
            <w:tcW w:w="1700" w:type="pct"/>
          </w:tcPr>
          <w:p w:rsidR="00715F8F" w:rsidRDefault="00715F8F" w:rsidP="008C3B24">
            <w:pPr>
              <w:rPr>
                <w:rFonts w:eastAsiaTheme="minorEastAsia"/>
                <w:szCs w:val="18"/>
              </w:rPr>
            </w:pPr>
            <w:r w:rsidRPr="008C3B24">
              <w:rPr>
                <w:rFonts w:ascii="宋体" w:eastAsia="宋体" w:hAnsi="宋体" w:cs="宋体" w:hint="eastAsia"/>
                <w:szCs w:val="18"/>
              </w:rPr>
              <w:t>电话号码</w:t>
            </w:r>
          </w:p>
          <w:p w:rsidR="00715F8F" w:rsidRPr="00643362" w:rsidRDefault="0090407B" w:rsidP="00643362">
            <w:pPr>
              <w:rPr>
                <w:rFonts w:eastAsiaTheme="minorEastAsia"/>
                <w:szCs w:val="18"/>
              </w:rPr>
            </w:pPr>
            <w:r>
              <w:rPr>
                <w:rFonts w:eastAsiaTheme="minorEastAsia" w:hint="eastAsia"/>
                <w:szCs w:val="18"/>
              </w:rPr>
              <w:t>（</w:t>
            </w:r>
            <w:r w:rsidR="00715F8F" w:rsidRPr="008C3B24">
              <w:rPr>
                <w:szCs w:val="18"/>
              </w:rPr>
              <w:t>SIP</w:t>
            </w:r>
            <w:r w:rsidR="00715F8F" w:rsidRPr="008C3B24">
              <w:rPr>
                <w:rFonts w:ascii="宋体" w:eastAsia="宋体" w:hAnsi="宋体" w:cs="宋体" w:hint="eastAsia"/>
                <w:szCs w:val="18"/>
              </w:rPr>
              <w:t>协议</w:t>
            </w:r>
            <w:r w:rsidR="00715F8F">
              <w:rPr>
                <w:rFonts w:ascii="宋体" w:eastAsia="宋体" w:hAnsi="宋体" w:cs="宋体" w:hint="eastAsia"/>
                <w:szCs w:val="18"/>
              </w:rPr>
              <w:t>必选</w:t>
            </w:r>
            <w:r>
              <w:rPr>
                <w:rFonts w:ascii="宋体" w:eastAsia="宋体" w:hAnsi="宋体" w:cs="宋体" w:hint="eastAsia"/>
                <w:szCs w:val="18"/>
              </w:rPr>
              <w:t>）</w:t>
            </w:r>
          </w:p>
        </w:tc>
      </w:tr>
      <w:tr w:rsidR="00715F8F" w:rsidRPr="008C3B24" w:rsidTr="00715F8F">
        <w:tc>
          <w:tcPr>
            <w:tcW w:w="943" w:type="pct"/>
          </w:tcPr>
          <w:p w:rsidR="00715F8F" w:rsidRPr="008C3B24" w:rsidRDefault="00715F8F" w:rsidP="008C3B24">
            <w:pPr>
              <w:rPr>
                <w:szCs w:val="18"/>
              </w:rPr>
            </w:pPr>
            <w:r w:rsidRPr="008C3B24">
              <w:rPr>
                <w:szCs w:val="18"/>
              </w:rPr>
              <w:t>PT</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Default="00715F8F" w:rsidP="001F3121">
            <w:pPr>
              <w:rPr>
                <w:rFonts w:eastAsiaTheme="minorEastAsia"/>
                <w:szCs w:val="18"/>
              </w:rPr>
            </w:pPr>
            <w:r w:rsidRPr="008C3B24">
              <w:rPr>
                <w:szCs w:val="18"/>
              </w:rPr>
              <w:t>H.248</w:t>
            </w:r>
          </w:p>
          <w:p w:rsidR="00715F8F" w:rsidRPr="001F3121" w:rsidRDefault="00715F8F" w:rsidP="001F3121">
            <w:pPr>
              <w:rPr>
                <w:rFonts w:eastAsiaTheme="minorEastAsia"/>
                <w:szCs w:val="18"/>
              </w:rPr>
            </w:pPr>
            <w:r w:rsidRPr="008C3B24">
              <w:rPr>
                <w:szCs w:val="18"/>
              </w:rPr>
              <w:t>SIP</w:t>
            </w:r>
          </w:p>
        </w:tc>
        <w:tc>
          <w:tcPr>
            <w:tcW w:w="503" w:type="pct"/>
          </w:tcPr>
          <w:p w:rsidR="00715F8F" w:rsidRPr="00361576" w:rsidRDefault="00715F8F" w:rsidP="00715F8F">
            <w:pPr>
              <w:rPr>
                <w:rFonts w:eastAsiaTheme="minorEastAsia"/>
                <w:szCs w:val="18"/>
              </w:rPr>
            </w:pPr>
            <w:r>
              <w:rPr>
                <w:rFonts w:eastAsiaTheme="minorEastAsia" w:hint="eastAsia"/>
                <w:szCs w:val="18"/>
              </w:rPr>
              <w:t>O</w:t>
            </w:r>
          </w:p>
        </w:tc>
        <w:tc>
          <w:tcPr>
            <w:tcW w:w="1700" w:type="pct"/>
          </w:tcPr>
          <w:p w:rsidR="00715F8F" w:rsidRPr="008C3B24" w:rsidRDefault="00715F8F" w:rsidP="001F3121">
            <w:pPr>
              <w:rPr>
                <w:szCs w:val="18"/>
              </w:rPr>
            </w:pPr>
            <w:r w:rsidRPr="008C3B24">
              <w:rPr>
                <w:rFonts w:ascii="宋体" w:eastAsia="宋体" w:hAnsi="宋体" w:cs="宋体" w:hint="eastAsia"/>
                <w:szCs w:val="18"/>
              </w:rPr>
              <w:t>语音协议类型</w:t>
            </w:r>
          </w:p>
        </w:tc>
      </w:tr>
      <w:tr w:rsidR="00715F8F" w:rsidRPr="008C3B24" w:rsidTr="00715F8F">
        <w:tc>
          <w:tcPr>
            <w:tcW w:w="943" w:type="pct"/>
          </w:tcPr>
          <w:p w:rsidR="00715F8F" w:rsidRPr="008C3B24" w:rsidRDefault="00715F8F" w:rsidP="008C3B24">
            <w:pPr>
              <w:rPr>
                <w:szCs w:val="18"/>
              </w:rPr>
            </w:pPr>
            <w:r w:rsidRPr="008C3B24">
              <w:rPr>
                <w:szCs w:val="18"/>
              </w:rPr>
              <w:t>EID</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Pr="001F3121" w:rsidRDefault="00715F8F" w:rsidP="008C3B24">
            <w:pPr>
              <w:rPr>
                <w:rFonts w:eastAsiaTheme="minorEastAsia"/>
                <w:szCs w:val="18"/>
              </w:rPr>
            </w:pPr>
            <w:r>
              <w:rPr>
                <w:szCs w:val="18"/>
              </w:rPr>
              <w:t>SIZE(64</w:t>
            </w:r>
            <w:r>
              <w:rPr>
                <w:rFonts w:eastAsiaTheme="minorEastAsia" w:hint="eastAsia"/>
                <w:szCs w:val="18"/>
              </w:rPr>
              <w:t>)</w:t>
            </w:r>
          </w:p>
        </w:tc>
        <w:tc>
          <w:tcPr>
            <w:tcW w:w="503" w:type="pct"/>
          </w:tcPr>
          <w:p w:rsidR="00715F8F" w:rsidRPr="008C3B24" w:rsidRDefault="00715F8F" w:rsidP="00715F8F">
            <w:pPr>
              <w:rPr>
                <w:szCs w:val="18"/>
              </w:rPr>
            </w:pPr>
            <w:r>
              <w:rPr>
                <w:rFonts w:eastAsiaTheme="minorEastAsia" w:hint="eastAsia"/>
                <w:szCs w:val="18"/>
              </w:rPr>
              <w:t>C</w:t>
            </w:r>
          </w:p>
        </w:tc>
        <w:tc>
          <w:tcPr>
            <w:tcW w:w="1700" w:type="pct"/>
          </w:tcPr>
          <w:p w:rsidR="00715F8F" w:rsidRPr="008C3B24" w:rsidRDefault="00715F8F" w:rsidP="008C3B24">
            <w:pPr>
              <w:rPr>
                <w:szCs w:val="18"/>
              </w:rPr>
            </w:pPr>
            <w:r w:rsidRPr="008C3B24">
              <w:rPr>
                <w:szCs w:val="18"/>
              </w:rPr>
              <w:t xml:space="preserve">H248 </w:t>
            </w:r>
            <w:r w:rsidRPr="008C3B24">
              <w:rPr>
                <w:rFonts w:ascii="宋体" w:eastAsia="宋体" w:hAnsi="宋体" w:cs="宋体" w:hint="eastAsia"/>
                <w:szCs w:val="18"/>
              </w:rPr>
              <w:t>协议配置</w:t>
            </w:r>
          </w:p>
          <w:p w:rsidR="00715F8F" w:rsidRDefault="00715F8F" w:rsidP="008C3B24">
            <w:pPr>
              <w:rPr>
                <w:rFonts w:eastAsiaTheme="minorEastAsia"/>
                <w:szCs w:val="18"/>
              </w:rPr>
            </w:pPr>
            <w:r w:rsidRPr="008C3B24">
              <w:rPr>
                <w:rFonts w:ascii="宋体" w:eastAsia="宋体" w:hAnsi="宋体" w:cs="宋体" w:hint="eastAsia"/>
                <w:szCs w:val="18"/>
              </w:rPr>
              <w:t>中的</w:t>
            </w:r>
            <w:r w:rsidRPr="008C3B24">
              <w:rPr>
                <w:szCs w:val="18"/>
              </w:rPr>
              <w:t xml:space="preserve">MG </w:t>
            </w:r>
            <w:r w:rsidRPr="008C3B24">
              <w:rPr>
                <w:rFonts w:ascii="宋体" w:eastAsia="宋体" w:hAnsi="宋体" w:cs="宋体" w:hint="eastAsia"/>
                <w:szCs w:val="18"/>
              </w:rPr>
              <w:t>网关域名</w:t>
            </w:r>
          </w:p>
          <w:p w:rsidR="00715F8F" w:rsidRPr="00643362" w:rsidRDefault="00715F8F" w:rsidP="00643362">
            <w:pPr>
              <w:rPr>
                <w:rFonts w:eastAsiaTheme="minorEastAsia"/>
                <w:szCs w:val="18"/>
              </w:rPr>
            </w:pPr>
            <w:r>
              <w:rPr>
                <w:rFonts w:eastAsiaTheme="minorEastAsia" w:hint="eastAsia"/>
                <w:szCs w:val="18"/>
              </w:rPr>
              <w:t>(</w:t>
            </w:r>
            <w:r w:rsidRPr="008C3B24">
              <w:rPr>
                <w:szCs w:val="18"/>
              </w:rPr>
              <w:t>H248</w:t>
            </w:r>
            <w:r w:rsidRPr="008C3B24">
              <w:rPr>
                <w:rFonts w:ascii="宋体" w:eastAsia="宋体" w:hAnsi="宋体" w:cs="宋体" w:hint="eastAsia"/>
                <w:szCs w:val="18"/>
              </w:rPr>
              <w:t>协议</w:t>
            </w:r>
            <w:r>
              <w:rPr>
                <w:rFonts w:ascii="宋体" w:eastAsia="宋体" w:hAnsi="宋体" w:cs="宋体" w:hint="eastAsia"/>
                <w:szCs w:val="18"/>
              </w:rPr>
              <w:t>必选)</w:t>
            </w:r>
          </w:p>
        </w:tc>
      </w:tr>
      <w:tr w:rsidR="00715F8F" w:rsidRPr="008C3B24" w:rsidTr="00715F8F">
        <w:tc>
          <w:tcPr>
            <w:tcW w:w="943" w:type="pct"/>
          </w:tcPr>
          <w:p w:rsidR="00715F8F" w:rsidRPr="008C3B24" w:rsidRDefault="00715F8F" w:rsidP="008C3B24">
            <w:pPr>
              <w:rPr>
                <w:szCs w:val="18"/>
              </w:rPr>
            </w:pPr>
            <w:r w:rsidRPr="008C3B24">
              <w:rPr>
                <w:szCs w:val="18"/>
              </w:rPr>
              <w:t>TID</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Pr="008C3B24" w:rsidRDefault="00715F8F" w:rsidP="008C3B24">
            <w:pPr>
              <w:rPr>
                <w:szCs w:val="18"/>
              </w:rPr>
            </w:pPr>
            <w:r>
              <w:rPr>
                <w:szCs w:val="18"/>
              </w:rPr>
              <w:t>SIZE(</w:t>
            </w:r>
            <w:r w:rsidRPr="008C3B24">
              <w:rPr>
                <w:szCs w:val="18"/>
              </w:rPr>
              <w:t>64</w:t>
            </w:r>
            <w:r>
              <w:rPr>
                <w:szCs w:val="18"/>
              </w:rPr>
              <w:t>)</w:t>
            </w:r>
          </w:p>
        </w:tc>
        <w:tc>
          <w:tcPr>
            <w:tcW w:w="503" w:type="pct"/>
          </w:tcPr>
          <w:p w:rsidR="00715F8F" w:rsidRPr="008C3B24" w:rsidRDefault="00715F8F" w:rsidP="00715F8F">
            <w:pPr>
              <w:rPr>
                <w:szCs w:val="18"/>
              </w:rPr>
            </w:pPr>
            <w:r>
              <w:rPr>
                <w:rFonts w:eastAsiaTheme="minorEastAsia" w:hint="eastAsia"/>
                <w:szCs w:val="18"/>
              </w:rPr>
              <w:t>C</w:t>
            </w:r>
          </w:p>
        </w:tc>
        <w:tc>
          <w:tcPr>
            <w:tcW w:w="1700" w:type="pct"/>
          </w:tcPr>
          <w:p w:rsidR="00715F8F" w:rsidRDefault="00715F8F" w:rsidP="008C3B24">
            <w:pPr>
              <w:rPr>
                <w:rFonts w:eastAsiaTheme="minorEastAsia"/>
                <w:szCs w:val="18"/>
              </w:rPr>
            </w:pPr>
            <w:r w:rsidRPr="008C3B24">
              <w:rPr>
                <w:szCs w:val="18"/>
              </w:rPr>
              <w:t xml:space="preserve">H248 </w:t>
            </w:r>
            <w:r w:rsidRPr="008C3B24">
              <w:rPr>
                <w:rFonts w:ascii="宋体" w:eastAsia="宋体" w:hAnsi="宋体" w:cs="宋体" w:hint="eastAsia"/>
                <w:szCs w:val="18"/>
              </w:rPr>
              <w:t>用户终端标识</w:t>
            </w:r>
          </w:p>
          <w:p w:rsidR="00715F8F" w:rsidRPr="00643362" w:rsidRDefault="00715F8F" w:rsidP="008C3B24">
            <w:pPr>
              <w:rPr>
                <w:rFonts w:eastAsiaTheme="minorEastAsia"/>
                <w:szCs w:val="18"/>
              </w:rPr>
            </w:pPr>
            <w:r>
              <w:rPr>
                <w:rFonts w:eastAsiaTheme="minorEastAsia" w:hint="eastAsia"/>
                <w:szCs w:val="18"/>
              </w:rPr>
              <w:t>(</w:t>
            </w:r>
            <w:r w:rsidRPr="008C3B24">
              <w:rPr>
                <w:szCs w:val="18"/>
              </w:rPr>
              <w:t>H248</w:t>
            </w:r>
            <w:r w:rsidRPr="008C3B24">
              <w:rPr>
                <w:rFonts w:ascii="宋体" w:eastAsia="宋体" w:hAnsi="宋体" w:cs="宋体" w:hint="eastAsia"/>
                <w:szCs w:val="18"/>
              </w:rPr>
              <w:t>协议必选</w:t>
            </w:r>
            <w:r>
              <w:rPr>
                <w:rFonts w:ascii="宋体" w:eastAsia="宋体" w:hAnsi="宋体" w:cs="宋体" w:hint="eastAsia"/>
                <w:szCs w:val="18"/>
              </w:rPr>
              <w:t>)</w:t>
            </w:r>
          </w:p>
        </w:tc>
      </w:tr>
      <w:tr w:rsidR="00715F8F" w:rsidRPr="008C3B24" w:rsidTr="00715F8F">
        <w:tc>
          <w:tcPr>
            <w:tcW w:w="943" w:type="pct"/>
          </w:tcPr>
          <w:p w:rsidR="00715F8F" w:rsidRPr="008C3B24" w:rsidRDefault="00715F8F" w:rsidP="008C3B24">
            <w:pPr>
              <w:rPr>
                <w:szCs w:val="18"/>
              </w:rPr>
            </w:pPr>
            <w:r w:rsidRPr="008C3B24">
              <w:rPr>
                <w:szCs w:val="18"/>
              </w:rPr>
              <w:t>SIPREGDM</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Pr="008C3B24" w:rsidRDefault="00715F8F" w:rsidP="008C3B24">
            <w:pPr>
              <w:rPr>
                <w:szCs w:val="18"/>
              </w:rPr>
            </w:pPr>
            <w:r>
              <w:rPr>
                <w:szCs w:val="18"/>
              </w:rPr>
              <w:t>SIZE(</w:t>
            </w:r>
            <w:r w:rsidRPr="008C3B24">
              <w:rPr>
                <w:szCs w:val="18"/>
              </w:rPr>
              <w:t>32</w:t>
            </w:r>
            <w:r>
              <w:rPr>
                <w:szCs w:val="18"/>
              </w:rPr>
              <w:t>)</w:t>
            </w:r>
          </w:p>
        </w:tc>
        <w:tc>
          <w:tcPr>
            <w:tcW w:w="503" w:type="pct"/>
          </w:tcPr>
          <w:p w:rsidR="00715F8F" w:rsidRPr="00361576" w:rsidRDefault="00715F8F" w:rsidP="00715F8F">
            <w:pPr>
              <w:rPr>
                <w:rFonts w:eastAsiaTheme="minorEastAsia"/>
                <w:szCs w:val="18"/>
              </w:rPr>
            </w:pPr>
            <w:r>
              <w:rPr>
                <w:rFonts w:eastAsiaTheme="minorEastAsia" w:hint="eastAsia"/>
                <w:szCs w:val="18"/>
              </w:rPr>
              <w:t>O</w:t>
            </w:r>
          </w:p>
        </w:tc>
        <w:tc>
          <w:tcPr>
            <w:tcW w:w="1700" w:type="pct"/>
          </w:tcPr>
          <w:p w:rsidR="00715F8F" w:rsidRPr="008C3B24" w:rsidRDefault="00715F8F" w:rsidP="008C3B24">
            <w:pPr>
              <w:rPr>
                <w:szCs w:val="18"/>
              </w:rPr>
            </w:pPr>
            <w:r w:rsidRPr="008C3B24">
              <w:rPr>
                <w:szCs w:val="18"/>
              </w:rPr>
              <w:t>SIP</w:t>
            </w:r>
            <w:r w:rsidRPr="008C3B24">
              <w:rPr>
                <w:rFonts w:ascii="宋体" w:eastAsia="宋体" w:hAnsi="宋体" w:cs="宋体" w:hint="eastAsia"/>
                <w:szCs w:val="18"/>
              </w:rPr>
              <w:t>注册服务器</w:t>
            </w:r>
          </w:p>
        </w:tc>
      </w:tr>
      <w:tr w:rsidR="00715F8F" w:rsidRPr="008C3B24" w:rsidTr="00715F8F">
        <w:tc>
          <w:tcPr>
            <w:tcW w:w="943" w:type="pct"/>
          </w:tcPr>
          <w:p w:rsidR="00715F8F" w:rsidRPr="008C3B24" w:rsidRDefault="00715F8F" w:rsidP="008C3B24">
            <w:pPr>
              <w:rPr>
                <w:szCs w:val="18"/>
              </w:rPr>
            </w:pPr>
            <w:r w:rsidRPr="008C3B24">
              <w:rPr>
                <w:szCs w:val="18"/>
              </w:rPr>
              <w:t>SIPUSERNAME</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Pr="008C3B24" w:rsidRDefault="00715F8F" w:rsidP="008C3B24">
            <w:pPr>
              <w:rPr>
                <w:szCs w:val="18"/>
              </w:rPr>
            </w:pPr>
            <w:r>
              <w:rPr>
                <w:szCs w:val="18"/>
              </w:rPr>
              <w:t>SIZE(</w:t>
            </w:r>
            <w:r w:rsidRPr="008C3B24">
              <w:rPr>
                <w:szCs w:val="18"/>
              </w:rPr>
              <w:t>32</w:t>
            </w:r>
            <w:r>
              <w:rPr>
                <w:szCs w:val="18"/>
              </w:rPr>
              <w:t>)</w:t>
            </w:r>
          </w:p>
        </w:tc>
        <w:tc>
          <w:tcPr>
            <w:tcW w:w="503" w:type="pct"/>
          </w:tcPr>
          <w:p w:rsidR="00715F8F" w:rsidRPr="008C3B24" w:rsidRDefault="00715F8F" w:rsidP="00715F8F">
            <w:pPr>
              <w:rPr>
                <w:szCs w:val="18"/>
              </w:rPr>
            </w:pPr>
            <w:r>
              <w:rPr>
                <w:rFonts w:eastAsiaTheme="minorEastAsia" w:hint="eastAsia"/>
                <w:szCs w:val="18"/>
              </w:rPr>
              <w:t>C</w:t>
            </w:r>
          </w:p>
        </w:tc>
        <w:tc>
          <w:tcPr>
            <w:tcW w:w="1700" w:type="pct"/>
          </w:tcPr>
          <w:p w:rsidR="00715F8F" w:rsidRDefault="00715F8F" w:rsidP="008C3B24">
            <w:pPr>
              <w:rPr>
                <w:rFonts w:eastAsiaTheme="minorEastAsia"/>
                <w:szCs w:val="18"/>
              </w:rPr>
            </w:pPr>
            <w:r w:rsidRPr="008C3B24">
              <w:rPr>
                <w:szCs w:val="18"/>
              </w:rPr>
              <w:t xml:space="preserve">SIP </w:t>
            </w:r>
            <w:r w:rsidRPr="008C3B24">
              <w:rPr>
                <w:rFonts w:ascii="宋体" w:eastAsia="宋体" w:hAnsi="宋体" w:cs="宋体" w:hint="eastAsia"/>
                <w:szCs w:val="18"/>
              </w:rPr>
              <w:t>用户端口对应的用户名</w:t>
            </w:r>
          </w:p>
          <w:p w:rsidR="00715F8F" w:rsidRPr="006B32E2" w:rsidRDefault="0090407B" w:rsidP="008C3B24">
            <w:pPr>
              <w:rPr>
                <w:rFonts w:eastAsiaTheme="minorEastAsia"/>
                <w:szCs w:val="18"/>
              </w:rPr>
            </w:pPr>
            <w:r>
              <w:rPr>
                <w:rFonts w:eastAsiaTheme="minorEastAsia" w:hint="eastAsia"/>
                <w:szCs w:val="18"/>
              </w:rPr>
              <w:t>（</w:t>
            </w:r>
            <w:r w:rsidR="00715F8F" w:rsidRPr="008C3B24">
              <w:rPr>
                <w:rFonts w:ascii="宋体" w:eastAsia="宋体" w:hAnsi="宋体" w:cs="宋体" w:hint="eastAsia"/>
                <w:szCs w:val="18"/>
              </w:rPr>
              <w:t>使用</w:t>
            </w:r>
            <w:r w:rsidR="00715F8F" w:rsidRPr="008C3B24">
              <w:rPr>
                <w:szCs w:val="18"/>
              </w:rPr>
              <w:t>SIP</w:t>
            </w:r>
            <w:r w:rsidR="00715F8F" w:rsidRPr="008C3B24">
              <w:rPr>
                <w:rFonts w:ascii="宋体" w:eastAsia="宋体" w:hAnsi="宋体" w:cs="宋体" w:hint="eastAsia"/>
                <w:szCs w:val="18"/>
              </w:rPr>
              <w:t>协议必选</w:t>
            </w:r>
            <w:r>
              <w:rPr>
                <w:rFonts w:ascii="宋体" w:eastAsia="宋体" w:hAnsi="宋体" w:cs="宋体" w:hint="eastAsia"/>
                <w:szCs w:val="18"/>
              </w:rPr>
              <w:t>）</w:t>
            </w:r>
          </w:p>
        </w:tc>
      </w:tr>
      <w:tr w:rsidR="00715F8F" w:rsidRPr="008C3B24" w:rsidTr="00715F8F">
        <w:tc>
          <w:tcPr>
            <w:tcW w:w="943" w:type="pct"/>
          </w:tcPr>
          <w:p w:rsidR="00715F8F" w:rsidRPr="008C3B24" w:rsidRDefault="00715F8F" w:rsidP="008C3B24">
            <w:pPr>
              <w:rPr>
                <w:szCs w:val="18"/>
              </w:rPr>
            </w:pPr>
            <w:r w:rsidRPr="008C3B24">
              <w:rPr>
                <w:szCs w:val="18"/>
              </w:rPr>
              <w:t>SIPUSERPWD</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Pr="008C3B24" w:rsidRDefault="00715F8F" w:rsidP="008C3B24">
            <w:pPr>
              <w:rPr>
                <w:szCs w:val="18"/>
              </w:rPr>
            </w:pPr>
            <w:r>
              <w:rPr>
                <w:szCs w:val="18"/>
              </w:rPr>
              <w:t>SIZE(</w:t>
            </w:r>
            <w:r w:rsidRPr="008C3B24">
              <w:rPr>
                <w:szCs w:val="18"/>
              </w:rPr>
              <w:t>32</w:t>
            </w:r>
            <w:r>
              <w:rPr>
                <w:szCs w:val="18"/>
              </w:rPr>
              <w:t>)</w:t>
            </w:r>
          </w:p>
        </w:tc>
        <w:tc>
          <w:tcPr>
            <w:tcW w:w="503" w:type="pct"/>
          </w:tcPr>
          <w:p w:rsidR="00715F8F" w:rsidRPr="008C3B24" w:rsidRDefault="00715F8F" w:rsidP="00715F8F">
            <w:pPr>
              <w:rPr>
                <w:szCs w:val="18"/>
              </w:rPr>
            </w:pPr>
            <w:r>
              <w:rPr>
                <w:rFonts w:eastAsiaTheme="minorEastAsia" w:hint="eastAsia"/>
                <w:szCs w:val="18"/>
              </w:rPr>
              <w:t>C</w:t>
            </w:r>
          </w:p>
        </w:tc>
        <w:tc>
          <w:tcPr>
            <w:tcW w:w="1700" w:type="pct"/>
          </w:tcPr>
          <w:p w:rsidR="00715F8F" w:rsidRDefault="00715F8F" w:rsidP="008C3B24">
            <w:pPr>
              <w:rPr>
                <w:rFonts w:eastAsiaTheme="minorEastAsia"/>
                <w:szCs w:val="18"/>
              </w:rPr>
            </w:pPr>
            <w:r w:rsidRPr="008C3B24">
              <w:rPr>
                <w:szCs w:val="18"/>
              </w:rPr>
              <w:t xml:space="preserve">SIP </w:t>
            </w:r>
            <w:r w:rsidRPr="008C3B24">
              <w:rPr>
                <w:rFonts w:ascii="宋体" w:eastAsia="宋体" w:hAnsi="宋体" w:cs="宋体" w:hint="eastAsia"/>
                <w:szCs w:val="18"/>
              </w:rPr>
              <w:t>用户端口对应的用户密码</w:t>
            </w:r>
          </w:p>
          <w:p w:rsidR="00715F8F" w:rsidRPr="006B32E2" w:rsidRDefault="0090407B" w:rsidP="008C3B24">
            <w:pPr>
              <w:rPr>
                <w:rFonts w:eastAsiaTheme="minorEastAsia"/>
                <w:szCs w:val="18"/>
              </w:rPr>
            </w:pPr>
            <w:r>
              <w:rPr>
                <w:rFonts w:eastAsiaTheme="minorEastAsia" w:hint="eastAsia"/>
                <w:szCs w:val="18"/>
              </w:rPr>
              <w:t>（</w:t>
            </w:r>
            <w:r w:rsidR="00715F8F" w:rsidRPr="008C3B24">
              <w:rPr>
                <w:rFonts w:ascii="宋体" w:eastAsia="宋体" w:hAnsi="宋体" w:cs="宋体" w:hint="eastAsia"/>
                <w:szCs w:val="18"/>
              </w:rPr>
              <w:t>使用</w:t>
            </w:r>
            <w:r w:rsidR="00715F8F" w:rsidRPr="008C3B24">
              <w:rPr>
                <w:szCs w:val="18"/>
              </w:rPr>
              <w:t>SIP</w:t>
            </w:r>
            <w:r w:rsidR="00715F8F" w:rsidRPr="008C3B24">
              <w:rPr>
                <w:rFonts w:ascii="宋体" w:eastAsia="宋体" w:hAnsi="宋体" w:cs="宋体" w:hint="eastAsia"/>
                <w:szCs w:val="18"/>
              </w:rPr>
              <w:t>协议必选</w:t>
            </w:r>
            <w:r>
              <w:rPr>
                <w:rFonts w:ascii="宋体" w:eastAsia="宋体" w:hAnsi="宋体" w:cs="宋体" w:hint="eastAsia"/>
                <w:szCs w:val="18"/>
              </w:rPr>
              <w:t>）</w:t>
            </w:r>
          </w:p>
        </w:tc>
      </w:tr>
      <w:tr w:rsidR="00715F8F" w:rsidRPr="008C3B24" w:rsidTr="00715F8F">
        <w:tc>
          <w:tcPr>
            <w:tcW w:w="943" w:type="pct"/>
          </w:tcPr>
          <w:p w:rsidR="00715F8F" w:rsidRPr="008C3B24" w:rsidRDefault="00715F8F" w:rsidP="008C3B24">
            <w:pPr>
              <w:rPr>
                <w:szCs w:val="18"/>
              </w:rPr>
            </w:pPr>
            <w:r w:rsidRPr="008C3B24">
              <w:rPr>
                <w:szCs w:val="18"/>
              </w:rPr>
              <w:t>SVLAN</w:t>
            </w:r>
          </w:p>
        </w:tc>
        <w:tc>
          <w:tcPr>
            <w:tcW w:w="927" w:type="pct"/>
          </w:tcPr>
          <w:p w:rsidR="00715F8F" w:rsidRPr="008C3B24" w:rsidRDefault="00715F8F" w:rsidP="008C3B24">
            <w:pPr>
              <w:rPr>
                <w:szCs w:val="18"/>
              </w:rPr>
            </w:pPr>
            <w:r w:rsidRPr="008C3B24">
              <w:rPr>
                <w:szCs w:val="18"/>
              </w:rPr>
              <w:t>INTEGER</w:t>
            </w:r>
          </w:p>
        </w:tc>
        <w:tc>
          <w:tcPr>
            <w:tcW w:w="927" w:type="pct"/>
          </w:tcPr>
          <w:p w:rsidR="00715F8F" w:rsidRPr="008C3B24" w:rsidRDefault="00715F8F" w:rsidP="008C3B24">
            <w:pPr>
              <w:rPr>
                <w:szCs w:val="18"/>
              </w:rPr>
            </w:pPr>
            <w:r>
              <w:rPr>
                <w:rFonts w:eastAsiaTheme="minorEastAsia" w:hint="eastAsia"/>
                <w:szCs w:val="18"/>
              </w:rPr>
              <w:t>1</w:t>
            </w:r>
            <w:r>
              <w:rPr>
                <w:szCs w:val="18"/>
              </w:rPr>
              <w:t>-</w:t>
            </w:r>
            <w:r w:rsidRPr="008C3B24">
              <w:rPr>
                <w:szCs w:val="18"/>
              </w:rPr>
              <w:t>4095</w:t>
            </w:r>
          </w:p>
        </w:tc>
        <w:tc>
          <w:tcPr>
            <w:tcW w:w="503" w:type="pct"/>
          </w:tcPr>
          <w:p w:rsidR="00715F8F" w:rsidRPr="008C3B24" w:rsidRDefault="00715F8F" w:rsidP="00715F8F">
            <w:pPr>
              <w:rPr>
                <w:szCs w:val="18"/>
              </w:rPr>
            </w:pPr>
            <w:r>
              <w:rPr>
                <w:rFonts w:eastAsiaTheme="minorEastAsia" w:hint="eastAsia"/>
                <w:szCs w:val="18"/>
              </w:rPr>
              <w:t>O</w:t>
            </w:r>
          </w:p>
        </w:tc>
        <w:tc>
          <w:tcPr>
            <w:tcW w:w="1700" w:type="pct"/>
          </w:tcPr>
          <w:p w:rsidR="00715F8F" w:rsidRPr="008C3B24" w:rsidRDefault="00715F8F" w:rsidP="008C3B24">
            <w:pPr>
              <w:rPr>
                <w:szCs w:val="18"/>
              </w:rPr>
            </w:pPr>
            <w:r w:rsidRPr="008C3B24">
              <w:rPr>
                <w:rFonts w:ascii="宋体" w:eastAsia="宋体" w:hAnsi="宋体" w:cs="宋体" w:hint="eastAsia"/>
                <w:szCs w:val="18"/>
              </w:rPr>
              <w:t>语音业务外层</w:t>
            </w:r>
            <w:r w:rsidRPr="008C3B24">
              <w:rPr>
                <w:szCs w:val="18"/>
              </w:rPr>
              <w:t>VLAN</w:t>
            </w:r>
          </w:p>
        </w:tc>
      </w:tr>
      <w:tr w:rsidR="00715F8F" w:rsidRPr="008C3B24" w:rsidTr="00715F8F">
        <w:tc>
          <w:tcPr>
            <w:tcW w:w="943" w:type="pct"/>
          </w:tcPr>
          <w:p w:rsidR="00715F8F" w:rsidRPr="008C3B24" w:rsidRDefault="00715F8F" w:rsidP="008C3B24">
            <w:pPr>
              <w:rPr>
                <w:szCs w:val="18"/>
              </w:rPr>
            </w:pPr>
            <w:r w:rsidRPr="008C3B24">
              <w:rPr>
                <w:szCs w:val="18"/>
              </w:rPr>
              <w:t>VOIPVLAN</w:t>
            </w:r>
          </w:p>
        </w:tc>
        <w:tc>
          <w:tcPr>
            <w:tcW w:w="927" w:type="pct"/>
          </w:tcPr>
          <w:p w:rsidR="00715F8F" w:rsidRPr="008C3B24" w:rsidRDefault="00715F8F" w:rsidP="008C3B24">
            <w:pPr>
              <w:rPr>
                <w:szCs w:val="18"/>
              </w:rPr>
            </w:pPr>
            <w:r w:rsidRPr="008C3B24">
              <w:rPr>
                <w:szCs w:val="18"/>
              </w:rPr>
              <w:t>INTEGER</w:t>
            </w:r>
          </w:p>
        </w:tc>
        <w:tc>
          <w:tcPr>
            <w:tcW w:w="927" w:type="pct"/>
          </w:tcPr>
          <w:p w:rsidR="00715F8F" w:rsidRPr="008C3B24" w:rsidRDefault="00715F8F" w:rsidP="008C3B24">
            <w:pPr>
              <w:rPr>
                <w:szCs w:val="18"/>
              </w:rPr>
            </w:pPr>
            <w:r>
              <w:rPr>
                <w:rFonts w:eastAsiaTheme="minorEastAsia" w:hint="eastAsia"/>
                <w:szCs w:val="18"/>
              </w:rPr>
              <w:t>1</w:t>
            </w:r>
            <w:r>
              <w:rPr>
                <w:szCs w:val="18"/>
              </w:rPr>
              <w:t>-</w:t>
            </w:r>
            <w:r w:rsidRPr="008C3B24">
              <w:rPr>
                <w:szCs w:val="18"/>
              </w:rPr>
              <w:t>4095</w:t>
            </w:r>
          </w:p>
        </w:tc>
        <w:tc>
          <w:tcPr>
            <w:tcW w:w="503" w:type="pct"/>
          </w:tcPr>
          <w:p w:rsidR="00715F8F" w:rsidRPr="008C3B24" w:rsidRDefault="00715F8F" w:rsidP="00715F8F">
            <w:pPr>
              <w:rPr>
                <w:szCs w:val="18"/>
              </w:rPr>
            </w:pPr>
            <w:r>
              <w:rPr>
                <w:rFonts w:eastAsiaTheme="minorEastAsia" w:hint="eastAsia"/>
                <w:szCs w:val="18"/>
              </w:rPr>
              <w:t>O</w:t>
            </w:r>
          </w:p>
        </w:tc>
        <w:tc>
          <w:tcPr>
            <w:tcW w:w="1700" w:type="pct"/>
          </w:tcPr>
          <w:p w:rsidR="00715F8F" w:rsidRPr="008C3B24" w:rsidRDefault="00715F8F" w:rsidP="008C3B24">
            <w:pPr>
              <w:rPr>
                <w:szCs w:val="18"/>
              </w:rPr>
            </w:pPr>
            <w:r w:rsidRPr="008C3B24">
              <w:rPr>
                <w:rFonts w:ascii="宋体" w:eastAsia="宋体" w:hAnsi="宋体" w:cs="宋体" w:hint="eastAsia"/>
                <w:szCs w:val="18"/>
              </w:rPr>
              <w:t>语音业务内层</w:t>
            </w:r>
            <w:r w:rsidRPr="008C3B24">
              <w:rPr>
                <w:szCs w:val="18"/>
              </w:rPr>
              <w:t>VLAN</w:t>
            </w:r>
          </w:p>
        </w:tc>
      </w:tr>
      <w:tr w:rsidR="00715F8F" w:rsidRPr="008C3B24" w:rsidTr="00715F8F">
        <w:tc>
          <w:tcPr>
            <w:tcW w:w="943" w:type="pct"/>
          </w:tcPr>
          <w:p w:rsidR="00715F8F" w:rsidRPr="008C3B24" w:rsidRDefault="00715F8F" w:rsidP="008C3B24">
            <w:pPr>
              <w:rPr>
                <w:szCs w:val="18"/>
              </w:rPr>
            </w:pPr>
            <w:r w:rsidRPr="008C3B24">
              <w:rPr>
                <w:szCs w:val="18"/>
              </w:rPr>
              <w:t>IPMODE</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Default="00715F8F" w:rsidP="008C3B24">
            <w:pPr>
              <w:rPr>
                <w:rFonts w:ascii="宋体" w:eastAsia="宋体" w:hAnsi="宋体" w:cs="宋体"/>
                <w:szCs w:val="18"/>
              </w:rPr>
            </w:pPr>
            <w:r w:rsidRPr="008C3B24">
              <w:rPr>
                <w:szCs w:val="18"/>
              </w:rPr>
              <w:t>DHCP</w:t>
            </w:r>
          </w:p>
          <w:p w:rsidR="00715F8F" w:rsidRDefault="00715F8F" w:rsidP="008C3B24">
            <w:pPr>
              <w:rPr>
                <w:rFonts w:ascii="宋体" w:eastAsia="宋体" w:hAnsi="宋体" w:cs="宋体"/>
                <w:szCs w:val="18"/>
              </w:rPr>
            </w:pPr>
            <w:r w:rsidRPr="008C3B24">
              <w:rPr>
                <w:szCs w:val="18"/>
              </w:rPr>
              <w:t>PPPOE</w:t>
            </w:r>
          </w:p>
          <w:p w:rsidR="00715F8F" w:rsidRPr="00C84187" w:rsidRDefault="00715F8F" w:rsidP="008C3B24">
            <w:pPr>
              <w:rPr>
                <w:rFonts w:eastAsiaTheme="minorEastAsia"/>
                <w:szCs w:val="18"/>
              </w:rPr>
            </w:pPr>
            <w:r w:rsidRPr="008C3B24">
              <w:rPr>
                <w:szCs w:val="18"/>
              </w:rPr>
              <w:t>STATIC</w:t>
            </w:r>
          </w:p>
        </w:tc>
        <w:tc>
          <w:tcPr>
            <w:tcW w:w="503" w:type="pct"/>
          </w:tcPr>
          <w:p w:rsidR="00715F8F" w:rsidRPr="008C3B24" w:rsidRDefault="00715F8F" w:rsidP="00715F8F">
            <w:pPr>
              <w:rPr>
                <w:szCs w:val="18"/>
              </w:rPr>
            </w:pPr>
            <w:r>
              <w:rPr>
                <w:rFonts w:eastAsiaTheme="minorEastAsia" w:hint="eastAsia"/>
                <w:szCs w:val="18"/>
              </w:rPr>
              <w:t>O</w:t>
            </w:r>
          </w:p>
        </w:tc>
        <w:tc>
          <w:tcPr>
            <w:tcW w:w="1700" w:type="pct"/>
          </w:tcPr>
          <w:p w:rsidR="00715F8F" w:rsidRPr="008C3B24" w:rsidRDefault="00715F8F" w:rsidP="00C84187">
            <w:pPr>
              <w:rPr>
                <w:szCs w:val="18"/>
              </w:rPr>
            </w:pPr>
            <w:r w:rsidRPr="008C3B24">
              <w:rPr>
                <w:szCs w:val="18"/>
              </w:rPr>
              <w:t>IP</w:t>
            </w:r>
            <w:r w:rsidRPr="008C3B24">
              <w:rPr>
                <w:rFonts w:ascii="宋体" w:eastAsia="宋体" w:hAnsi="宋体" w:cs="宋体" w:hint="eastAsia"/>
                <w:szCs w:val="18"/>
              </w:rPr>
              <w:t>获取方式</w:t>
            </w:r>
          </w:p>
        </w:tc>
      </w:tr>
      <w:tr w:rsidR="00715F8F" w:rsidRPr="008C3B24" w:rsidTr="00715F8F">
        <w:tc>
          <w:tcPr>
            <w:tcW w:w="943" w:type="pct"/>
          </w:tcPr>
          <w:p w:rsidR="00715F8F" w:rsidRPr="008C3B24" w:rsidRDefault="00715F8F" w:rsidP="008C3B24">
            <w:pPr>
              <w:rPr>
                <w:szCs w:val="18"/>
              </w:rPr>
            </w:pPr>
            <w:r w:rsidRPr="008C3B24">
              <w:rPr>
                <w:szCs w:val="18"/>
              </w:rPr>
              <w:t>IP</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Pr="008C3B24" w:rsidRDefault="00715F8F" w:rsidP="008C3B24">
            <w:pPr>
              <w:rPr>
                <w:szCs w:val="18"/>
              </w:rPr>
            </w:pPr>
            <w:r>
              <w:rPr>
                <w:szCs w:val="18"/>
              </w:rPr>
              <w:t>SIZE(</w:t>
            </w:r>
            <w:r w:rsidRPr="008C3B24">
              <w:rPr>
                <w:szCs w:val="18"/>
              </w:rPr>
              <w:t>32</w:t>
            </w:r>
            <w:r>
              <w:rPr>
                <w:szCs w:val="18"/>
              </w:rPr>
              <w:t>)</w:t>
            </w:r>
          </w:p>
        </w:tc>
        <w:tc>
          <w:tcPr>
            <w:tcW w:w="503" w:type="pct"/>
          </w:tcPr>
          <w:p w:rsidR="00715F8F" w:rsidRPr="00361576" w:rsidRDefault="00715F8F" w:rsidP="00715F8F">
            <w:pPr>
              <w:rPr>
                <w:rFonts w:eastAsiaTheme="minorEastAsia"/>
                <w:szCs w:val="18"/>
              </w:rPr>
            </w:pPr>
            <w:r>
              <w:rPr>
                <w:rFonts w:eastAsiaTheme="minorEastAsia" w:hint="eastAsia"/>
                <w:szCs w:val="18"/>
              </w:rPr>
              <w:t>C</w:t>
            </w:r>
          </w:p>
        </w:tc>
        <w:tc>
          <w:tcPr>
            <w:tcW w:w="1700" w:type="pct"/>
          </w:tcPr>
          <w:p w:rsidR="00715F8F" w:rsidRDefault="00715F8F" w:rsidP="008C3B24">
            <w:pPr>
              <w:rPr>
                <w:rFonts w:eastAsiaTheme="minorEastAsia"/>
                <w:szCs w:val="18"/>
              </w:rPr>
            </w:pPr>
            <w:r w:rsidRPr="008C3B24">
              <w:rPr>
                <w:szCs w:val="18"/>
              </w:rPr>
              <w:t>IP</w:t>
            </w:r>
            <w:r w:rsidRPr="008C3B24">
              <w:rPr>
                <w:rFonts w:ascii="宋体" w:eastAsia="宋体" w:hAnsi="宋体" w:cs="宋体" w:hint="eastAsia"/>
                <w:szCs w:val="18"/>
              </w:rPr>
              <w:t>地址</w:t>
            </w:r>
          </w:p>
          <w:p w:rsidR="00715F8F" w:rsidRPr="00FD60EA" w:rsidRDefault="0090407B" w:rsidP="008C3B24">
            <w:pPr>
              <w:rPr>
                <w:rFonts w:eastAsiaTheme="minorEastAsia"/>
                <w:szCs w:val="18"/>
              </w:rPr>
            </w:pPr>
            <w:r>
              <w:rPr>
                <w:rFonts w:eastAsiaTheme="minorEastAsia" w:hint="eastAsia"/>
                <w:szCs w:val="18"/>
              </w:rPr>
              <w:t>（</w:t>
            </w:r>
            <w:r w:rsidR="00715F8F" w:rsidRPr="008C3B24">
              <w:rPr>
                <w:rFonts w:ascii="宋体" w:eastAsia="宋体" w:hAnsi="宋体" w:cs="宋体" w:hint="eastAsia"/>
                <w:szCs w:val="18"/>
              </w:rPr>
              <w:t>使用静态分配方式必选</w:t>
            </w:r>
            <w:r>
              <w:rPr>
                <w:rFonts w:eastAsiaTheme="minorEastAsia" w:hint="eastAsia"/>
                <w:szCs w:val="18"/>
              </w:rPr>
              <w:t>）</w:t>
            </w:r>
          </w:p>
        </w:tc>
      </w:tr>
      <w:tr w:rsidR="00715F8F" w:rsidRPr="008C3B24" w:rsidTr="00715F8F">
        <w:tc>
          <w:tcPr>
            <w:tcW w:w="943" w:type="pct"/>
          </w:tcPr>
          <w:p w:rsidR="00715F8F" w:rsidRPr="008C3B24" w:rsidRDefault="00715F8F" w:rsidP="008C3B24">
            <w:pPr>
              <w:rPr>
                <w:szCs w:val="18"/>
              </w:rPr>
            </w:pPr>
            <w:r w:rsidRPr="008C3B24">
              <w:rPr>
                <w:szCs w:val="18"/>
              </w:rPr>
              <w:t>IPMASK</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Pr="008C3B24" w:rsidRDefault="00715F8F" w:rsidP="008C3B24">
            <w:pPr>
              <w:rPr>
                <w:szCs w:val="18"/>
              </w:rPr>
            </w:pPr>
            <w:r>
              <w:rPr>
                <w:szCs w:val="18"/>
              </w:rPr>
              <w:t>SIZE(</w:t>
            </w:r>
            <w:r w:rsidRPr="008C3B24">
              <w:rPr>
                <w:szCs w:val="18"/>
              </w:rPr>
              <w:t>32</w:t>
            </w:r>
            <w:r>
              <w:rPr>
                <w:szCs w:val="18"/>
              </w:rPr>
              <w:t>)</w:t>
            </w:r>
          </w:p>
        </w:tc>
        <w:tc>
          <w:tcPr>
            <w:tcW w:w="503" w:type="pct"/>
          </w:tcPr>
          <w:p w:rsidR="00715F8F" w:rsidRPr="00361576" w:rsidRDefault="00715F8F" w:rsidP="00715F8F">
            <w:pPr>
              <w:rPr>
                <w:rFonts w:eastAsiaTheme="minorEastAsia"/>
                <w:szCs w:val="18"/>
              </w:rPr>
            </w:pPr>
            <w:r>
              <w:rPr>
                <w:rFonts w:eastAsiaTheme="minorEastAsia" w:hint="eastAsia"/>
                <w:szCs w:val="18"/>
              </w:rPr>
              <w:t>C</w:t>
            </w:r>
          </w:p>
        </w:tc>
        <w:tc>
          <w:tcPr>
            <w:tcW w:w="1700" w:type="pct"/>
          </w:tcPr>
          <w:p w:rsidR="00715F8F" w:rsidRPr="008C3B24" w:rsidRDefault="00715F8F" w:rsidP="008C3B24">
            <w:pPr>
              <w:rPr>
                <w:szCs w:val="18"/>
              </w:rPr>
            </w:pPr>
            <w:r w:rsidRPr="008C3B24">
              <w:rPr>
                <w:szCs w:val="18"/>
              </w:rPr>
              <w:t>IP</w:t>
            </w:r>
            <w:r w:rsidRPr="008C3B24">
              <w:rPr>
                <w:rFonts w:ascii="宋体" w:eastAsia="宋体" w:hAnsi="宋体" w:cs="宋体" w:hint="eastAsia"/>
                <w:szCs w:val="18"/>
              </w:rPr>
              <w:t>地址掩码</w:t>
            </w:r>
            <w:r>
              <w:rPr>
                <w:rFonts w:eastAsiaTheme="minorEastAsia" w:hint="eastAsia"/>
                <w:szCs w:val="18"/>
              </w:rPr>
              <w:t>(</w:t>
            </w:r>
            <w:r w:rsidRPr="008C3B24">
              <w:rPr>
                <w:rFonts w:ascii="宋体" w:eastAsia="宋体" w:hAnsi="宋体" w:cs="宋体" w:hint="eastAsia"/>
                <w:szCs w:val="18"/>
              </w:rPr>
              <w:t>使用静态分配方式必选</w:t>
            </w:r>
            <w:r>
              <w:rPr>
                <w:rFonts w:eastAsiaTheme="minorEastAsia" w:hint="eastAsia"/>
                <w:szCs w:val="18"/>
              </w:rPr>
              <w:t>)</w:t>
            </w:r>
          </w:p>
        </w:tc>
      </w:tr>
      <w:tr w:rsidR="00715F8F" w:rsidRPr="008C3B24" w:rsidTr="00715F8F">
        <w:tc>
          <w:tcPr>
            <w:tcW w:w="943" w:type="pct"/>
          </w:tcPr>
          <w:p w:rsidR="00715F8F" w:rsidRPr="008C3B24" w:rsidRDefault="00715F8F" w:rsidP="008C3B24">
            <w:pPr>
              <w:rPr>
                <w:szCs w:val="18"/>
              </w:rPr>
            </w:pPr>
            <w:r w:rsidRPr="008C3B24">
              <w:rPr>
                <w:szCs w:val="18"/>
              </w:rPr>
              <w:t>IPGATEWAY</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Pr="008C3B24" w:rsidRDefault="00715F8F" w:rsidP="008C3B24">
            <w:pPr>
              <w:rPr>
                <w:szCs w:val="18"/>
              </w:rPr>
            </w:pPr>
            <w:r>
              <w:rPr>
                <w:szCs w:val="18"/>
              </w:rPr>
              <w:t>SIZE(</w:t>
            </w:r>
            <w:r w:rsidRPr="008C3B24">
              <w:rPr>
                <w:szCs w:val="18"/>
              </w:rPr>
              <w:t>32</w:t>
            </w:r>
            <w:r>
              <w:rPr>
                <w:szCs w:val="18"/>
              </w:rPr>
              <w:t>)</w:t>
            </w:r>
          </w:p>
        </w:tc>
        <w:tc>
          <w:tcPr>
            <w:tcW w:w="503" w:type="pct"/>
          </w:tcPr>
          <w:p w:rsidR="00715F8F" w:rsidRPr="00361576" w:rsidRDefault="00715F8F" w:rsidP="00715F8F">
            <w:pPr>
              <w:rPr>
                <w:rFonts w:eastAsiaTheme="minorEastAsia"/>
                <w:szCs w:val="18"/>
              </w:rPr>
            </w:pPr>
            <w:r>
              <w:rPr>
                <w:rFonts w:eastAsiaTheme="minorEastAsia" w:hint="eastAsia"/>
                <w:szCs w:val="18"/>
              </w:rPr>
              <w:t>C</w:t>
            </w:r>
          </w:p>
        </w:tc>
        <w:tc>
          <w:tcPr>
            <w:tcW w:w="1700" w:type="pct"/>
          </w:tcPr>
          <w:p w:rsidR="00715F8F" w:rsidRPr="008C3B24" w:rsidRDefault="00715F8F" w:rsidP="008C3B24">
            <w:pPr>
              <w:rPr>
                <w:szCs w:val="18"/>
              </w:rPr>
            </w:pPr>
            <w:r w:rsidRPr="008C3B24">
              <w:rPr>
                <w:rFonts w:ascii="宋体" w:eastAsia="宋体" w:hAnsi="宋体" w:cs="宋体" w:hint="eastAsia"/>
                <w:szCs w:val="18"/>
              </w:rPr>
              <w:t>网关地址</w:t>
            </w:r>
            <w:r>
              <w:rPr>
                <w:rFonts w:eastAsiaTheme="minorEastAsia" w:hint="eastAsia"/>
                <w:szCs w:val="18"/>
              </w:rPr>
              <w:t>(</w:t>
            </w:r>
            <w:r w:rsidRPr="008C3B24">
              <w:rPr>
                <w:rFonts w:ascii="宋体" w:eastAsia="宋体" w:hAnsi="宋体" w:cs="宋体" w:hint="eastAsia"/>
                <w:szCs w:val="18"/>
              </w:rPr>
              <w:t>使用静态分配方式必选</w:t>
            </w:r>
            <w:r>
              <w:rPr>
                <w:rFonts w:eastAsiaTheme="minorEastAsia" w:hint="eastAsia"/>
                <w:szCs w:val="18"/>
              </w:rPr>
              <w:t>)</w:t>
            </w:r>
          </w:p>
        </w:tc>
      </w:tr>
      <w:tr w:rsidR="00715F8F" w:rsidRPr="008C3B24" w:rsidTr="00715F8F">
        <w:tc>
          <w:tcPr>
            <w:tcW w:w="943" w:type="pct"/>
          </w:tcPr>
          <w:p w:rsidR="00715F8F" w:rsidRPr="008C3B24" w:rsidRDefault="00715F8F" w:rsidP="008C3B24">
            <w:pPr>
              <w:rPr>
                <w:szCs w:val="18"/>
              </w:rPr>
            </w:pPr>
            <w:r w:rsidRPr="008C3B24">
              <w:rPr>
                <w:szCs w:val="18"/>
              </w:rPr>
              <w:t>PPPOEUSER</w:t>
            </w:r>
          </w:p>
        </w:tc>
        <w:tc>
          <w:tcPr>
            <w:tcW w:w="927" w:type="pct"/>
          </w:tcPr>
          <w:p w:rsidR="00715F8F" w:rsidRPr="008C3B24" w:rsidRDefault="00715F8F" w:rsidP="008C3B24">
            <w:pPr>
              <w:rPr>
                <w:szCs w:val="18"/>
              </w:rPr>
            </w:pPr>
            <w:r w:rsidRPr="008C3B24">
              <w:rPr>
                <w:szCs w:val="18"/>
              </w:rPr>
              <w:t xml:space="preserve">OCTET </w:t>
            </w:r>
            <w:r w:rsidRPr="008C3B24">
              <w:rPr>
                <w:szCs w:val="18"/>
              </w:rPr>
              <w:lastRenderedPageBreak/>
              <w:t>STRING</w:t>
            </w:r>
          </w:p>
        </w:tc>
        <w:tc>
          <w:tcPr>
            <w:tcW w:w="927" w:type="pct"/>
          </w:tcPr>
          <w:p w:rsidR="00715F8F" w:rsidRPr="008C3B24" w:rsidRDefault="00715F8F" w:rsidP="008C3B24">
            <w:pPr>
              <w:rPr>
                <w:szCs w:val="18"/>
              </w:rPr>
            </w:pPr>
            <w:r>
              <w:rPr>
                <w:szCs w:val="18"/>
              </w:rPr>
              <w:lastRenderedPageBreak/>
              <w:t>SIZE(</w:t>
            </w:r>
            <w:r w:rsidRPr="008C3B24">
              <w:rPr>
                <w:szCs w:val="18"/>
              </w:rPr>
              <w:t>32</w:t>
            </w:r>
            <w:r>
              <w:rPr>
                <w:szCs w:val="18"/>
              </w:rPr>
              <w:t>)</w:t>
            </w:r>
          </w:p>
        </w:tc>
        <w:tc>
          <w:tcPr>
            <w:tcW w:w="503" w:type="pct"/>
          </w:tcPr>
          <w:p w:rsidR="00715F8F" w:rsidRPr="00361576" w:rsidRDefault="00715F8F" w:rsidP="00715F8F">
            <w:pPr>
              <w:rPr>
                <w:rFonts w:eastAsiaTheme="minorEastAsia"/>
                <w:szCs w:val="18"/>
              </w:rPr>
            </w:pPr>
            <w:r>
              <w:rPr>
                <w:rFonts w:eastAsiaTheme="minorEastAsia" w:hint="eastAsia"/>
                <w:szCs w:val="18"/>
              </w:rPr>
              <w:t>C</w:t>
            </w:r>
          </w:p>
        </w:tc>
        <w:tc>
          <w:tcPr>
            <w:tcW w:w="1700" w:type="pct"/>
          </w:tcPr>
          <w:p w:rsidR="00715F8F" w:rsidRPr="008C3B24" w:rsidRDefault="00715F8F" w:rsidP="0090407B">
            <w:pPr>
              <w:rPr>
                <w:szCs w:val="18"/>
              </w:rPr>
            </w:pPr>
            <w:r w:rsidRPr="008C3B24">
              <w:rPr>
                <w:szCs w:val="18"/>
              </w:rPr>
              <w:t>PPPOE</w:t>
            </w:r>
            <w:r w:rsidRPr="008C3B24">
              <w:rPr>
                <w:rFonts w:ascii="宋体" w:eastAsia="宋体" w:hAnsi="宋体" w:cs="宋体" w:hint="eastAsia"/>
                <w:szCs w:val="18"/>
              </w:rPr>
              <w:t>用户名</w:t>
            </w:r>
            <w:r w:rsidR="0090407B">
              <w:rPr>
                <w:rFonts w:eastAsiaTheme="minorEastAsia" w:hint="eastAsia"/>
                <w:szCs w:val="18"/>
              </w:rPr>
              <w:t>（</w:t>
            </w:r>
            <w:r w:rsidRPr="008C3B24">
              <w:rPr>
                <w:rFonts w:ascii="宋体" w:eastAsia="宋体" w:hAnsi="宋体" w:cs="宋体" w:hint="eastAsia"/>
                <w:szCs w:val="18"/>
              </w:rPr>
              <w:t>使用</w:t>
            </w:r>
            <w:r w:rsidRPr="008C3B24">
              <w:rPr>
                <w:szCs w:val="18"/>
              </w:rPr>
              <w:t>PPPOE</w:t>
            </w:r>
            <w:r w:rsidRPr="008C3B24">
              <w:rPr>
                <w:rFonts w:ascii="宋体" w:eastAsia="宋体" w:hAnsi="宋体" w:cs="宋体" w:hint="eastAsia"/>
                <w:szCs w:val="18"/>
              </w:rPr>
              <w:lastRenderedPageBreak/>
              <w:t>方式必选</w:t>
            </w:r>
            <w:r w:rsidR="0090407B">
              <w:rPr>
                <w:rFonts w:eastAsiaTheme="minorEastAsia" w:hint="eastAsia"/>
                <w:szCs w:val="18"/>
              </w:rPr>
              <w:t>）</w:t>
            </w:r>
          </w:p>
        </w:tc>
      </w:tr>
      <w:tr w:rsidR="00715F8F" w:rsidRPr="008C3B24" w:rsidTr="00715F8F">
        <w:tc>
          <w:tcPr>
            <w:tcW w:w="943" w:type="pct"/>
          </w:tcPr>
          <w:p w:rsidR="00715F8F" w:rsidRPr="008C3B24" w:rsidRDefault="00715F8F" w:rsidP="008C3B24">
            <w:pPr>
              <w:rPr>
                <w:szCs w:val="18"/>
              </w:rPr>
            </w:pPr>
            <w:r w:rsidRPr="008C3B24">
              <w:rPr>
                <w:szCs w:val="18"/>
              </w:rPr>
              <w:lastRenderedPageBreak/>
              <w:t>PPPOEPWD</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Pr="008C3B24" w:rsidRDefault="00715F8F" w:rsidP="008C3B24">
            <w:pPr>
              <w:rPr>
                <w:szCs w:val="18"/>
              </w:rPr>
            </w:pPr>
            <w:r>
              <w:rPr>
                <w:szCs w:val="18"/>
              </w:rPr>
              <w:t>SIZE(</w:t>
            </w:r>
            <w:r w:rsidRPr="008C3B24">
              <w:rPr>
                <w:szCs w:val="18"/>
              </w:rPr>
              <w:t>32</w:t>
            </w:r>
            <w:r>
              <w:rPr>
                <w:szCs w:val="18"/>
              </w:rPr>
              <w:t>)</w:t>
            </w:r>
          </w:p>
        </w:tc>
        <w:tc>
          <w:tcPr>
            <w:tcW w:w="503" w:type="pct"/>
          </w:tcPr>
          <w:p w:rsidR="00715F8F" w:rsidRPr="00361576" w:rsidRDefault="00715F8F" w:rsidP="00715F8F">
            <w:pPr>
              <w:rPr>
                <w:rFonts w:eastAsiaTheme="minorEastAsia"/>
                <w:szCs w:val="18"/>
              </w:rPr>
            </w:pPr>
            <w:r>
              <w:rPr>
                <w:rFonts w:eastAsiaTheme="minorEastAsia" w:hint="eastAsia"/>
                <w:szCs w:val="18"/>
              </w:rPr>
              <w:t>C</w:t>
            </w:r>
          </w:p>
        </w:tc>
        <w:tc>
          <w:tcPr>
            <w:tcW w:w="1700" w:type="pct"/>
          </w:tcPr>
          <w:p w:rsidR="00715F8F" w:rsidRPr="008C3B24" w:rsidRDefault="00715F8F" w:rsidP="0090407B">
            <w:pPr>
              <w:rPr>
                <w:szCs w:val="18"/>
              </w:rPr>
            </w:pPr>
            <w:r w:rsidRPr="008C3B24">
              <w:rPr>
                <w:szCs w:val="18"/>
              </w:rPr>
              <w:t>PPPOE</w:t>
            </w:r>
            <w:r w:rsidRPr="008C3B24">
              <w:rPr>
                <w:rFonts w:ascii="宋体" w:eastAsia="宋体" w:hAnsi="宋体" w:cs="宋体" w:hint="eastAsia"/>
                <w:szCs w:val="18"/>
              </w:rPr>
              <w:t>密码</w:t>
            </w:r>
            <w:r w:rsidR="0090407B">
              <w:rPr>
                <w:rFonts w:eastAsiaTheme="minorEastAsia" w:hint="eastAsia"/>
                <w:szCs w:val="18"/>
              </w:rPr>
              <w:t>（</w:t>
            </w:r>
            <w:r w:rsidRPr="008C3B24">
              <w:rPr>
                <w:rFonts w:ascii="宋体" w:eastAsia="宋体" w:hAnsi="宋体" w:cs="宋体" w:hint="eastAsia"/>
                <w:szCs w:val="18"/>
              </w:rPr>
              <w:t>使用</w:t>
            </w:r>
            <w:r w:rsidRPr="008C3B24">
              <w:rPr>
                <w:szCs w:val="18"/>
              </w:rPr>
              <w:t>PPPOE</w:t>
            </w:r>
            <w:r w:rsidRPr="008C3B24">
              <w:rPr>
                <w:rFonts w:ascii="宋体" w:eastAsia="宋体" w:hAnsi="宋体" w:cs="宋体" w:hint="eastAsia"/>
                <w:szCs w:val="18"/>
              </w:rPr>
              <w:t>方式必选</w:t>
            </w:r>
            <w:r w:rsidR="0090407B">
              <w:rPr>
                <w:rFonts w:eastAsiaTheme="minorEastAsia" w:hint="eastAsia"/>
                <w:szCs w:val="18"/>
              </w:rPr>
              <w:t>）</w:t>
            </w:r>
          </w:p>
        </w:tc>
      </w:tr>
      <w:tr w:rsidR="00715F8F" w:rsidRPr="008C3B24" w:rsidTr="00715F8F">
        <w:tc>
          <w:tcPr>
            <w:tcW w:w="943" w:type="pct"/>
          </w:tcPr>
          <w:p w:rsidR="00715F8F" w:rsidRPr="008C3B24" w:rsidRDefault="00715F8F" w:rsidP="008C3B24">
            <w:pPr>
              <w:rPr>
                <w:szCs w:val="18"/>
              </w:rPr>
            </w:pPr>
            <w:r w:rsidRPr="008C3B24">
              <w:rPr>
                <w:szCs w:val="18"/>
              </w:rPr>
              <w:t>SCOS</w:t>
            </w:r>
          </w:p>
        </w:tc>
        <w:tc>
          <w:tcPr>
            <w:tcW w:w="927" w:type="pct"/>
          </w:tcPr>
          <w:p w:rsidR="00715F8F" w:rsidRPr="008C3B24" w:rsidRDefault="00715F8F" w:rsidP="008C3B24">
            <w:pPr>
              <w:rPr>
                <w:szCs w:val="18"/>
              </w:rPr>
            </w:pPr>
            <w:r w:rsidRPr="008C3B24">
              <w:rPr>
                <w:szCs w:val="18"/>
              </w:rPr>
              <w:t>INTEGER</w:t>
            </w:r>
          </w:p>
        </w:tc>
        <w:tc>
          <w:tcPr>
            <w:tcW w:w="927" w:type="pct"/>
          </w:tcPr>
          <w:p w:rsidR="00715F8F" w:rsidRPr="008C3B24" w:rsidRDefault="00715F8F" w:rsidP="008C3B24">
            <w:pPr>
              <w:rPr>
                <w:szCs w:val="18"/>
              </w:rPr>
            </w:pPr>
            <w:r w:rsidRPr="008C3B24">
              <w:rPr>
                <w:szCs w:val="18"/>
              </w:rPr>
              <w:t>0</w:t>
            </w:r>
            <w:r>
              <w:rPr>
                <w:szCs w:val="18"/>
              </w:rPr>
              <w:t>-</w:t>
            </w:r>
            <w:r w:rsidRPr="008C3B24">
              <w:rPr>
                <w:szCs w:val="18"/>
              </w:rPr>
              <w:t>7</w:t>
            </w:r>
          </w:p>
        </w:tc>
        <w:tc>
          <w:tcPr>
            <w:tcW w:w="503" w:type="pct"/>
          </w:tcPr>
          <w:p w:rsidR="00715F8F" w:rsidRPr="00361576" w:rsidRDefault="00715F8F" w:rsidP="00715F8F">
            <w:pPr>
              <w:rPr>
                <w:rFonts w:eastAsiaTheme="minorEastAsia"/>
                <w:szCs w:val="18"/>
              </w:rPr>
            </w:pPr>
            <w:r>
              <w:rPr>
                <w:rFonts w:eastAsiaTheme="minorEastAsia" w:hint="eastAsia"/>
                <w:szCs w:val="18"/>
              </w:rPr>
              <w:t>O</w:t>
            </w:r>
          </w:p>
        </w:tc>
        <w:tc>
          <w:tcPr>
            <w:tcW w:w="1700" w:type="pct"/>
          </w:tcPr>
          <w:p w:rsidR="00715F8F" w:rsidRPr="008C3B24" w:rsidRDefault="00715F8F" w:rsidP="008C3B24">
            <w:pPr>
              <w:rPr>
                <w:szCs w:val="18"/>
              </w:rPr>
            </w:pPr>
            <w:r w:rsidRPr="008C3B24">
              <w:rPr>
                <w:rFonts w:ascii="宋体" w:eastAsia="宋体" w:hAnsi="宋体" w:cs="宋体" w:hint="eastAsia"/>
                <w:szCs w:val="18"/>
              </w:rPr>
              <w:t>外层业务优先级</w:t>
            </w:r>
          </w:p>
        </w:tc>
      </w:tr>
      <w:tr w:rsidR="00715F8F" w:rsidRPr="008C3B24" w:rsidTr="00715F8F">
        <w:tc>
          <w:tcPr>
            <w:tcW w:w="943" w:type="pct"/>
          </w:tcPr>
          <w:p w:rsidR="00715F8F" w:rsidRPr="008C3B24" w:rsidRDefault="00715F8F" w:rsidP="008C3B24">
            <w:pPr>
              <w:rPr>
                <w:szCs w:val="18"/>
              </w:rPr>
            </w:pPr>
            <w:r w:rsidRPr="008C3B24">
              <w:rPr>
                <w:szCs w:val="18"/>
              </w:rPr>
              <w:t>CCOS</w:t>
            </w:r>
          </w:p>
        </w:tc>
        <w:tc>
          <w:tcPr>
            <w:tcW w:w="927" w:type="pct"/>
          </w:tcPr>
          <w:p w:rsidR="00715F8F" w:rsidRPr="008C3B24" w:rsidRDefault="00715F8F" w:rsidP="008C3B24">
            <w:pPr>
              <w:rPr>
                <w:szCs w:val="18"/>
              </w:rPr>
            </w:pPr>
            <w:r w:rsidRPr="008C3B24">
              <w:rPr>
                <w:szCs w:val="18"/>
              </w:rPr>
              <w:t>INTEGER</w:t>
            </w:r>
          </w:p>
        </w:tc>
        <w:tc>
          <w:tcPr>
            <w:tcW w:w="927" w:type="pct"/>
          </w:tcPr>
          <w:p w:rsidR="00715F8F" w:rsidRPr="008C3B24" w:rsidRDefault="00715F8F" w:rsidP="008C3B24">
            <w:pPr>
              <w:rPr>
                <w:szCs w:val="18"/>
              </w:rPr>
            </w:pPr>
            <w:r w:rsidRPr="008C3B24">
              <w:rPr>
                <w:szCs w:val="18"/>
              </w:rPr>
              <w:t>0</w:t>
            </w:r>
            <w:r>
              <w:rPr>
                <w:szCs w:val="18"/>
              </w:rPr>
              <w:t>-</w:t>
            </w:r>
            <w:r w:rsidRPr="008C3B24">
              <w:rPr>
                <w:szCs w:val="18"/>
              </w:rPr>
              <w:t>7</w:t>
            </w:r>
          </w:p>
        </w:tc>
        <w:tc>
          <w:tcPr>
            <w:tcW w:w="503" w:type="pct"/>
          </w:tcPr>
          <w:p w:rsidR="00715F8F" w:rsidRPr="00361576" w:rsidRDefault="00715F8F" w:rsidP="00715F8F">
            <w:pPr>
              <w:rPr>
                <w:rFonts w:eastAsiaTheme="minorEastAsia"/>
                <w:szCs w:val="18"/>
              </w:rPr>
            </w:pPr>
            <w:r>
              <w:rPr>
                <w:rFonts w:eastAsiaTheme="minorEastAsia" w:hint="eastAsia"/>
                <w:szCs w:val="18"/>
              </w:rPr>
              <w:t>O</w:t>
            </w:r>
          </w:p>
        </w:tc>
        <w:tc>
          <w:tcPr>
            <w:tcW w:w="1700" w:type="pct"/>
          </w:tcPr>
          <w:p w:rsidR="00715F8F" w:rsidRPr="008C3B24" w:rsidRDefault="00715F8F" w:rsidP="008C3B24">
            <w:pPr>
              <w:rPr>
                <w:szCs w:val="18"/>
              </w:rPr>
            </w:pPr>
            <w:r w:rsidRPr="008C3B24">
              <w:rPr>
                <w:rFonts w:ascii="宋体" w:eastAsia="宋体" w:hAnsi="宋体" w:cs="宋体" w:hint="eastAsia"/>
                <w:szCs w:val="18"/>
              </w:rPr>
              <w:t>内层业务优先级</w:t>
            </w:r>
          </w:p>
        </w:tc>
      </w:tr>
      <w:tr w:rsidR="00715F8F" w:rsidRPr="008C3B24" w:rsidTr="00715F8F">
        <w:tc>
          <w:tcPr>
            <w:tcW w:w="943" w:type="pct"/>
          </w:tcPr>
          <w:p w:rsidR="00715F8F" w:rsidRPr="008C3B24" w:rsidRDefault="00715F8F" w:rsidP="008C3B24">
            <w:pPr>
              <w:rPr>
                <w:szCs w:val="18"/>
              </w:rPr>
            </w:pPr>
            <w:r w:rsidRPr="008C3B24">
              <w:rPr>
                <w:szCs w:val="18"/>
              </w:rPr>
              <w:t>MGCIP1</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Pr="008C3B24" w:rsidRDefault="00715F8F" w:rsidP="008C3B24">
            <w:pPr>
              <w:rPr>
                <w:szCs w:val="18"/>
              </w:rPr>
            </w:pPr>
            <w:r>
              <w:rPr>
                <w:szCs w:val="18"/>
              </w:rPr>
              <w:t>SIZE(</w:t>
            </w:r>
            <w:r w:rsidRPr="008C3B24">
              <w:rPr>
                <w:szCs w:val="18"/>
              </w:rPr>
              <w:t>32</w:t>
            </w:r>
            <w:r>
              <w:rPr>
                <w:szCs w:val="18"/>
              </w:rPr>
              <w:t>)</w:t>
            </w:r>
          </w:p>
        </w:tc>
        <w:tc>
          <w:tcPr>
            <w:tcW w:w="503" w:type="pct"/>
          </w:tcPr>
          <w:p w:rsidR="00715F8F" w:rsidRPr="00361576" w:rsidRDefault="00715F8F" w:rsidP="00715F8F">
            <w:pPr>
              <w:rPr>
                <w:rFonts w:eastAsiaTheme="minorEastAsia"/>
                <w:szCs w:val="18"/>
              </w:rPr>
            </w:pPr>
            <w:r>
              <w:rPr>
                <w:rFonts w:eastAsiaTheme="minorEastAsia" w:hint="eastAsia"/>
                <w:szCs w:val="18"/>
              </w:rPr>
              <w:t>O</w:t>
            </w:r>
          </w:p>
        </w:tc>
        <w:tc>
          <w:tcPr>
            <w:tcW w:w="1700" w:type="pct"/>
          </w:tcPr>
          <w:p w:rsidR="00715F8F" w:rsidRDefault="00715F8F" w:rsidP="008C3B24">
            <w:pPr>
              <w:rPr>
                <w:rFonts w:eastAsiaTheme="minorEastAsia"/>
                <w:szCs w:val="18"/>
              </w:rPr>
            </w:pPr>
            <w:r w:rsidRPr="008C3B24">
              <w:rPr>
                <w:rFonts w:ascii="宋体" w:eastAsia="宋体" w:hAnsi="宋体" w:cs="宋体" w:hint="eastAsia"/>
                <w:szCs w:val="18"/>
              </w:rPr>
              <w:t>主软交换的</w:t>
            </w:r>
            <w:r w:rsidRPr="008C3B24">
              <w:rPr>
                <w:szCs w:val="18"/>
              </w:rPr>
              <w:t>IP</w:t>
            </w:r>
            <w:r w:rsidRPr="008C3B24">
              <w:rPr>
                <w:rFonts w:ascii="宋体" w:eastAsia="宋体" w:hAnsi="宋体" w:cs="宋体" w:hint="eastAsia"/>
                <w:szCs w:val="18"/>
              </w:rPr>
              <w:t>地址</w:t>
            </w:r>
            <w:r w:rsidRPr="008C3B24">
              <w:rPr>
                <w:szCs w:val="18"/>
              </w:rPr>
              <w:t>/</w:t>
            </w:r>
            <w:r w:rsidRPr="008C3B24">
              <w:rPr>
                <w:rFonts w:ascii="宋体" w:eastAsia="宋体" w:hAnsi="宋体" w:cs="宋体" w:hint="eastAsia"/>
                <w:szCs w:val="18"/>
              </w:rPr>
              <w:t>主</w:t>
            </w:r>
            <w:r w:rsidRPr="008C3B24">
              <w:rPr>
                <w:szCs w:val="18"/>
              </w:rPr>
              <w:t>SIP</w:t>
            </w:r>
            <w:r w:rsidRPr="008C3B24">
              <w:rPr>
                <w:rFonts w:ascii="宋体" w:eastAsia="宋体" w:hAnsi="宋体" w:cs="宋体" w:hint="eastAsia"/>
                <w:szCs w:val="18"/>
              </w:rPr>
              <w:t>注册服务器</w:t>
            </w:r>
          </w:p>
          <w:p w:rsidR="00715F8F" w:rsidRPr="00C84187" w:rsidRDefault="00715F8F" w:rsidP="00C84187">
            <w:pPr>
              <w:rPr>
                <w:rFonts w:eastAsiaTheme="minorEastAsia"/>
                <w:szCs w:val="18"/>
              </w:rPr>
            </w:pPr>
            <w:r w:rsidRPr="00C84187">
              <w:rPr>
                <w:rFonts w:eastAsiaTheme="minorEastAsia"/>
                <w:szCs w:val="18"/>
              </w:rPr>
              <w:t>H.248</w:t>
            </w:r>
            <w:r w:rsidRPr="00C84187">
              <w:rPr>
                <w:rFonts w:eastAsiaTheme="minorEastAsia"/>
                <w:szCs w:val="18"/>
              </w:rPr>
              <w:t>协议下主用</w:t>
            </w:r>
            <w:r w:rsidRPr="00C84187">
              <w:rPr>
                <w:rFonts w:eastAsiaTheme="minorEastAsia"/>
                <w:szCs w:val="18"/>
              </w:rPr>
              <w:t>MGC</w:t>
            </w:r>
            <w:r w:rsidRPr="00C84187">
              <w:rPr>
                <w:rFonts w:eastAsiaTheme="minorEastAsia"/>
                <w:szCs w:val="18"/>
              </w:rPr>
              <w:t>服务器的域名或</w:t>
            </w:r>
            <w:r w:rsidRPr="00C84187">
              <w:rPr>
                <w:rFonts w:eastAsiaTheme="minorEastAsia"/>
                <w:szCs w:val="18"/>
              </w:rPr>
              <w:t>IP</w:t>
            </w:r>
            <w:r w:rsidRPr="00C84187">
              <w:rPr>
                <w:rFonts w:eastAsiaTheme="minorEastAsia"/>
                <w:szCs w:val="18"/>
              </w:rPr>
              <w:t>地址，</w:t>
            </w:r>
            <w:r w:rsidRPr="00C84187">
              <w:rPr>
                <w:rFonts w:eastAsiaTheme="minorEastAsia"/>
                <w:szCs w:val="18"/>
              </w:rPr>
              <w:t>SIP</w:t>
            </w:r>
            <w:r w:rsidRPr="00C84187">
              <w:rPr>
                <w:rFonts w:eastAsiaTheme="minorEastAsia"/>
                <w:szCs w:val="18"/>
              </w:rPr>
              <w:t>协议下代理服务器的域名或</w:t>
            </w:r>
            <w:r w:rsidRPr="00C84187">
              <w:rPr>
                <w:rFonts w:eastAsiaTheme="minorEastAsia"/>
                <w:szCs w:val="18"/>
              </w:rPr>
              <w:t>IP</w:t>
            </w:r>
            <w:r w:rsidRPr="00C84187">
              <w:rPr>
                <w:rFonts w:eastAsiaTheme="minorEastAsia"/>
                <w:szCs w:val="18"/>
              </w:rPr>
              <w:t>地址。</w:t>
            </w:r>
          </w:p>
          <w:p w:rsidR="00715F8F" w:rsidRPr="00C84187" w:rsidRDefault="00715F8F" w:rsidP="00C84187">
            <w:pPr>
              <w:rPr>
                <w:rFonts w:eastAsiaTheme="minorEastAsia"/>
                <w:szCs w:val="18"/>
              </w:rPr>
            </w:pPr>
            <w:r w:rsidRPr="00C84187">
              <w:rPr>
                <w:rFonts w:eastAsiaTheme="minorEastAsia"/>
                <w:szCs w:val="18"/>
              </w:rPr>
              <w:t>FTTH</w:t>
            </w:r>
            <w:r w:rsidRPr="00C84187">
              <w:rPr>
                <w:rFonts w:eastAsiaTheme="minorEastAsia"/>
                <w:szCs w:val="18"/>
              </w:rPr>
              <w:t>和</w:t>
            </w:r>
            <w:r w:rsidRPr="00C84187">
              <w:rPr>
                <w:rFonts w:eastAsiaTheme="minorEastAsia"/>
                <w:szCs w:val="18"/>
              </w:rPr>
              <w:t>FTTB</w:t>
            </w:r>
            <w:r w:rsidRPr="00C84187">
              <w:rPr>
                <w:rFonts w:eastAsiaTheme="minorEastAsia"/>
                <w:szCs w:val="18"/>
              </w:rPr>
              <w:t>场景下支持该参数。</w:t>
            </w:r>
          </w:p>
        </w:tc>
      </w:tr>
      <w:tr w:rsidR="00715F8F" w:rsidRPr="008C3B24" w:rsidTr="00715F8F">
        <w:tc>
          <w:tcPr>
            <w:tcW w:w="943" w:type="pct"/>
          </w:tcPr>
          <w:p w:rsidR="00715F8F" w:rsidRPr="008C3B24" w:rsidRDefault="00715F8F" w:rsidP="008C3B24">
            <w:pPr>
              <w:rPr>
                <w:szCs w:val="18"/>
              </w:rPr>
            </w:pPr>
            <w:r w:rsidRPr="008C3B24">
              <w:rPr>
                <w:szCs w:val="18"/>
              </w:rPr>
              <w:t>MGCIP2</w:t>
            </w:r>
          </w:p>
        </w:tc>
        <w:tc>
          <w:tcPr>
            <w:tcW w:w="927" w:type="pct"/>
          </w:tcPr>
          <w:p w:rsidR="00715F8F" w:rsidRPr="008C3B24" w:rsidRDefault="00715F8F" w:rsidP="008C3B24">
            <w:pPr>
              <w:rPr>
                <w:szCs w:val="18"/>
              </w:rPr>
            </w:pPr>
            <w:r w:rsidRPr="008C3B24">
              <w:rPr>
                <w:szCs w:val="18"/>
              </w:rPr>
              <w:t>OCTET STRING</w:t>
            </w:r>
          </w:p>
        </w:tc>
        <w:tc>
          <w:tcPr>
            <w:tcW w:w="927" w:type="pct"/>
          </w:tcPr>
          <w:p w:rsidR="00715F8F" w:rsidRPr="008C3B24" w:rsidRDefault="00715F8F" w:rsidP="008C3B24">
            <w:pPr>
              <w:rPr>
                <w:szCs w:val="18"/>
              </w:rPr>
            </w:pPr>
            <w:r>
              <w:rPr>
                <w:szCs w:val="18"/>
              </w:rPr>
              <w:t>SIZE(</w:t>
            </w:r>
            <w:r w:rsidRPr="008C3B24">
              <w:rPr>
                <w:szCs w:val="18"/>
              </w:rPr>
              <w:t>32</w:t>
            </w:r>
            <w:r>
              <w:rPr>
                <w:szCs w:val="18"/>
              </w:rPr>
              <w:t>)</w:t>
            </w:r>
          </w:p>
        </w:tc>
        <w:tc>
          <w:tcPr>
            <w:tcW w:w="503" w:type="pct"/>
          </w:tcPr>
          <w:p w:rsidR="00715F8F" w:rsidRPr="00361576" w:rsidRDefault="00715F8F" w:rsidP="00715F8F">
            <w:pPr>
              <w:rPr>
                <w:rFonts w:eastAsiaTheme="minorEastAsia"/>
                <w:szCs w:val="18"/>
              </w:rPr>
            </w:pPr>
            <w:r>
              <w:rPr>
                <w:rFonts w:eastAsiaTheme="minorEastAsia" w:hint="eastAsia"/>
                <w:szCs w:val="18"/>
              </w:rPr>
              <w:t>O</w:t>
            </w:r>
          </w:p>
        </w:tc>
        <w:tc>
          <w:tcPr>
            <w:tcW w:w="1700" w:type="pct"/>
          </w:tcPr>
          <w:p w:rsidR="00715F8F" w:rsidRDefault="00715F8F" w:rsidP="008C3B24">
            <w:pPr>
              <w:rPr>
                <w:rFonts w:eastAsiaTheme="minorEastAsia"/>
                <w:szCs w:val="18"/>
              </w:rPr>
            </w:pPr>
            <w:r w:rsidRPr="008C3B24">
              <w:rPr>
                <w:rFonts w:ascii="宋体" w:eastAsia="宋体" w:hAnsi="宋体" w:cs="宋体" w:hint="eastAsia"/>
                <w:szCs w:val="18"/>
              </w:rPr>
              <w:t>备软交换的</w:t>
            </w:r>
            <w:r w:rsidRPr="008C3B24">
              <w:rPr>
                <w:szCs w:val="18"/>
              </w:rPr>
              <w:t>IP</w:t>
            </w:r>
            <w:r w:rsidRPr="008C3B24">
              <w:rPr>
                <w:rFonts w:ascii="宋体" w:eastAsia="宋体" w:hAnsi="宋体" w:cs="宋体" w:hint="eastAsia"/>
                <w:szCs w:val="18"/>
              </w:rPr>
              <w:t>地址</w:t>
            </w:r>
            <w:r w:rsidRPr="008C3B24">
              <w:rPr>
                <w:szCs w:val="18"/>
              </w:rPr>
              <w:t>/</w:t>
            </w:r>
            <w:r w:rsidRPr="008C3B24">
              <w:rPr>
                <w:rFonts w:ascii="宋体" w:eastAsia="宋体" w:hAnsi="宋体" w:cs="宋体" w:hint="eastAsia"/>
                <w:szCs w:val="18"/>
              </w:rPr>
              <w:t>备</w:t>
            </w:r>
            <w:r w:rsidRPr="008C3B24">
              <w:rPr>
                <w:szCs w:val="18"/>
              </w:rPr>
              <w:t>SIP</w:t>
            </w:r>
            <w:r w:rsidRPr="008C3B24">
              <w:rPr>
                <w:rFonts w:ascii="宋体" w:eastAsia="宋体" w:hAnsi="宋体" w:cs="宋体" w:hint="eastAsia"/>
                <w:szCs w:val="18"/>
              </w:rPr>
              <w:t>注册服务器</w:t>
            </w:r>
          </w:p>
          <w:p w:rsidR="00715F8F" w:rsidRPr="00C84187" w:rsidRDefault="00715F8F" w:rsidP="00C84187">
            <w:pPr>
              <w:rPr>
                <w:rFonts w:eastAsiaTheme="minorEastAsia"/>
                <w:szCs w:val="18"/>
              </w:rPr>
            </w:pPr>
            <w:r w:rsidRPr="00C84187">
              <w:rPr>
                <w:rFonts w:eastAsiaTheme="minorEastAsia"/>
                <w:szCs w:val="18"/>
              </w:rPr>
              <w:t>H.248</w:t>
            </w:r>
            <w:r w:rsidRPr="00C84187">
              <w:rPr>
                <w:rFonts w:eastAsiaTheme="minorEastAsia"/>
                <w:szCs w:val="18"/>
              </w:rPr>
              <w:t>协议下主用</w:t>
            </w:r>
            <w:r w:rsidRPr="00C84187">
              <w:rPr>
                <w:rFonts w:eastAsiaTheme="minorEastAsia"/>
                <w:szCs w:val="18"/>
              </w:rPr>
              <w:t>MGC</w:t>
            </w:r>
            <w:r w:rsidRPr="00C84187">
              <w:rPr>
                <w:rFonts w:eastAsiaTheme="minorEastAsia"/>
                <w:szCs w:val="18"/>
              </w:rPr>
              <w:t>服务器的域名或</w:t>
            </w:r>
            <w:r w:rsidRPr="00C84187">
              <w:rPr>
                <w:rFonts w:eastAsiaTheme="minorEastAsia"/>
                <w:szCs w:val="18"/>
              </w:rPr>
              <w:t>IP</w:t>
            </w:r>
            <w:r w:rsidRPr="00C84187">
              <w:rPr>
                <w:rFonts w:eastAsiaTheme="minorEastAsia"/>
                <w:szCs w:val="18"/>
              </w:rPr>
              <w:t>地址，</w:t>
            </w:r>
            <w:r w:rsidRPr="00C84187">
              <w:rPr>
                <w:rFonts w:eastAsiaTheme="minorEastAsia"/>
                <w:szCs w:val="18"/>
              </w:rPr>
              <w:t>SIP</w:t>
            </w:r>
            <w:r w:rsidRPr="00C84187">
              <w:rPr>
                <w:rFonts w:eastAsiaTheme="minorEastAsia"/>
                <w:szCs w:val="18"/>
              </w:rPr>
              <w:t>协议下代理服务器的域名或</w:t>
            </w:r>
            <w:r w:rsidRPr="00C84187">
              <w:rPr>
                <w:rFonts w:eastAsiaTheme="minorEastAsia"/>
                <w:szCs w:val="18"/>
              </w:rPr>
              <w:t>IP</w:t>
            </w:r>
            <w:r w:rsidRPr="00C84187">
              <w:rPr>
                <w:rFonts w:eastAsiaTheme="minorEastAsia"/>
                <w:szCs w:val="18"/>
              </w:rPr>
              <w:t>地址。</w:t>
            </w:r>
          </w:p>
          <w:p w:rsidR="00715F8F" w:rsidRPr="00C84187" w:rsidRDefault="00715F8F" w:rsidP="00C84187">
            <w:pPr>
              <w:rPr>
                <w:rFonts w:eastAsiaTheme="minorEastAsia"/>
                <w:szCs w:val="18"/>
              </w:rPr>
            </w:pPr>
            <w:r w:rsidRPr="00C84187">
              <w:rPr>
                <w:rFonts w:eastAsiaTheme="minorEastAsia"/>
                <w:szCs w:val="18"/>
              </w:rPr>
              <w:t>FTTH</w:t>
            </w:r>
            <w:r w:rsidRPr="00C84187">
              <w:rPr>
                <w:rFonts w:eastAsiaTheme="minorEastAsia"/>
                <w:szCs w:val="18"/>
              </w:rPr>
              <w:t>和</w:t>
            </w:r>
            <w:r w:rsidRPr="00C84187">
              <w:rPr>
                <w:rFonts w:eastAsiaTheme="minorEastAsia"/>
                <w:szCs w:val="18"/>
              </w:rPr>
              <w:t>FTTB</w:t>
            </w:r>
            <w:r w:rsidRPr="00C84187">
              <w:rPr>
                <w:rFonts w:eastAsiaTheme="minorEastAsia"/>
                <w:szCs w:val="18"/>
              </w:rPr>
              <w:t>场景下支持该参数。</w:t>
            </w:r>
          </w:p>
        </w:tc>
      </w:tr>
    </w:tbl>
    <w:p w:rsidR="009706AC" w:rsidRPr="009E44FF" w:rsidRDefault="009706AC" w:rsidP="009706AC">
      <w:pPr>
        <w:rPr>
          <w:szCs w:val="21"/>
        </w:rPr>
      </w:pPr>
    </w:p>
    <w:p w:rsidR="009706AC" w:rsidRPr="009E44FF" w:rsidRDefault="009706AC" w:rsidP="009706AC">
      <w:pPr>
        <w:rPr>
          <w:szCs w:val="21"/>
        </w:rPr>
      </w:pPr>
    </w:p>
    <w:p w:rsidR="00000000" w:rsidRDefault="009706AC" w:rsidP="00CE4D8A">
      <w:pPr>
        <w:spacing w:beforeLines="50"/>
        <w:ind w:firstLine="420"/>
        <w:pPrChange w:id="413" w:author="CMDI-LVLIANGDONG" w:date="2015-07-22T10:29:00Z">
          <w:pPr>
            <w:spacing w:beforeLines="50"/>
            <w:ind w:firstLine="420"/>
          </w:pPr>
        </w:pPrChange>
      </w:pPr>
      <w:r w:rsidRPr="00931120">
        <w:t>响应格式</w:t>
      </w:r>
    </w:p>
    <w:p w:rsidR="009706AC" w:rsidRPr="009E44FF" w:rsidRDefault="009706AC" w:rsidP="00C9730D">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000000" w:rsidRDefault="009706AC" w:rsidP="00CE4D8A">
      <w:pPr>
        <w:spacing w:beforeLines="50"/>
        <w:ind w:firstLine="420"/>
        <w:pPrChange w:id="414" w:author="CMDI-LVLIANGDONG" w:date="2015-07-22T10:29:00Z">
          <w:pPr>
            <w:spacing w:beforeLines="50"/>
            <w:ind w:firstLine="420"/>
          </w:pPr>
        </w:pPrChange>
      </w:pPr>
      <w:r w:rsidRPr="00931120">
        <w:t>输出参数</w:t>
      </w:r>
    </w:p>
    <w:p w:rsidR="009706AC" w:rsidRPr="009E44FF" w:rsidRDefault="009706AC" w:rsidP="00C9730D">
      <w:pPr>
        <w:spacing w:line="360" w:lineRule="auto"/>
        <w:ind w:left="420" w:firstLine="420"/>
        <w:rPr>
          <w:szCs w:val="21"/>
        </w:rPr>
      </w:pPr>
      <w:r w:rsidRPr="009E44FF">
        <w:rPr>
          <w:szCs w:val="21"/>
        </w:rPr>
        <w:t>无。</w:t>
      </w:r>
    </w:p>
    <w:p w:rsidR="00B5167B" w:rsidRPr="00B05DB9" w:rsidRDefault="00B5167B" w:rsidP="00B05DB9">
      <w:pPr>
        <w:pStyle w:val="TimesNewRoman050"/>
        <w:ind w:left="0"/>
        <w:rPr>
          <w:rFonts w:cs="Times New Roman"/>
        </w:rPr>
      </w:pPr>
      <w:bookmarkStart w:id="415" w:name="_Toc422211169"/>
      <w:r w:rsidRPr="00B05DB9">
        <w:rPr>
          <w:rFonts w:cs="Times New Roman"/>
        </w:rPr>
        <w:t>VOIP</w:t>
      </w:r>
      <w:r w:rsidRPr="00B05DB9">
        <w:rPr>
          <w:rFonts w:cs="Times New Roman"/>
        </w:rPr>
        <w:t>端口语音业务配置删除（</w:t>
      </w:r>
      <w:r w:rsidR="004657D0">
        <w:rPr>
          <w:rFonts w:cs="Times New Roman" w:hint="eastAsia"/>
        </w:rPr>
        <w:t>条件</w:t>
      </w:r>
      <w:r w:rsidRPr="00B05DB9">
        <w:rPr>
          <w:rFonts w:cs="Times New Roman"/>
        </w:rPr>
        <w:t>必选）</w:t>
      </w:r>
      <w:bookmarkEnd w:id="415"/>
    </w:p>
    <w:p w:rsidR="004F1CA9" w:rsidRDefault="00265CD4" w:rsidP="00CE4D8A">
      <w:pPr>
        <w:spacing w:beforeLines="50"/>
        <w:ind w:firstLine="420"/>
      </w:pPr>
      <w:r>
        <w:rPr>
          <w:rFonts w:hint="eastAsia"/>
        </w:rPr>
        <w:t>条件必选满足条件：</w:t>
      </w:r>
      <w:r w:rsidR="004F1CA9">
        <w:rPr>
          <w:rFonts w:hint="eastAsia"/>
        </w:rPr>
        <w:t>设备有</w:t>
      </w:r>
      <w:r w:rsidR="004F1CA9">
        <w:rPr>
          <w:rFonts w:hint="eastAsia"/>
        </w:rPr>
        <w:t>POTS</w:t>
      </w:r>
      <w:r w:rsidR="004F1CA9">
        <w:rPr>
          <w:rFonts w:hint="eastAsia"/>
        </w:rPr>
        <w:t>口。</w:t>
      </w:r>
    </w:p>
    <w:p w:rsidR="002A3D27" w:rsidRDefault="009706AC" w:rsidP="00CE4D8A">
      <w:pPr>
        <w:spacing w:beforeLines="50"/>
        <w:ind w:firstLine="420"/>
        <w:pPrChange w:id="416" w:author="CMDI-LVLIANGDONG" w:date="2015-07-22T10:29:00Z">
          <w:pPr>
            <w:spacing w:beforeLines="50"/>
            <w:ind w:firstLine="420"/>
          </w:pPr>
        </w:pPrChange>
      </w:pPr>
      <w:r w:rsidRPr="00E91B33">
        <w:t>功能描述</w:t>
      </w:r>
    </w:p>
    <w:p w:rsidR="009706AC" w:rsidRPr="009E44FF" w:rsidRDefault="009706AC" w:rsidP="00C9730D">
      <w:pPr>
        <w:spacing w:line="360" w:lineRule="auto"/>
        <w:ind w:left="420" w:firstLine="420"/>
        <w:rPr>
          <w:szCs w:val="21"/>
        </w:rPr>
      </w:pPr>
      <w:r w:rsidRPr="009E44FF">
        <w:rPr>
          <w:szCs w:val="21"/>
        </w:rPr>
        <w:t>该命令用于删除</w:t>
      </w:r>
      <w:r w:rsidRPr="009E44FF">
        <w:rPr>
          <w:szCs w:val="21"/>
        </w:rPr>
        <w:t xml:space="preserve">FTTH ONU </w:t>
      </w:r>
      <w:r w:rsidRPr="009E44FF">
        <w:rPr>
          <w:szCs w:val="21"/>
        </w:rPr>
        <w:t>语音端口业务配置</w:t>
      </w:r>
    </w:p>
    <w:p w:rsidR="009706AC" w:rsidRPr="00E91B33" w:rsidRDefault="009706AC" w:rsidP="00CE4D8A">
      <w:pPr>
        <w:spacing w:beforeLines="50"/>
        <w:ind w:firstLine="420"/>
      </w:pPr>
      <w:r w:rsidRPr="00E91B33">
        <w:t>命令格式</w:t>
      </w:r>
    </w:p>
    <w:p w:rsidR="009706AC" w:rsidRPr="009E44FF" w:rsidRDefault="009706AC" w:rsidP="00C9730D">
      <w:pPr>
        <w:spacing w:line="360" w:lineRule="auto"/>
        <w:ind w:left="420" w:firstLine="420"/>
        <w:rPr>
          <w:szCs w:val="21"/>
        </w:rPr>
      </w:pPr>
      <w:r w:rsidRPr="009E44FF">
        <w:rPr>
          <w:szCs w:val="21"/>
        </w:rPr>
        <w:t>DEL-VOIPSERVICE::OLTID=olt-name,PONID=ponport_location,ONUIDTYPE=onuid-type,ONUID=onu-index,ONUPORT=onu-port:CTAG::;</w:t>
      </w:r>
    </w:p>
    <w:p w:rsidR="009706AC" w:rsidRPr="00E91B33" w:rsidRDefault="009706AC" w:rsidP="00CE4D8A">
      <w:pPr>
        <w:spacing w:beforeLines="50"/>
        <w:ind w:firstLine="420"/>
      </w:pPr>
      <w:r w:rsidRPr="00E91B33">
        <w:t>输入参数</w:t>
      </w:r>
    </w:p>
    <w:tbl>
      <w:tblPr>
        <w:tblStyle w:val="afffffd"/>
        <w:tblW w:w="8606" w:type="dxa"/>
        <w:tblLayout w:type="fixed"/>
        <w:tblLook w:val="01E0"/>
      </w:tblPr>
      <w:tblGrid>
        <w:gridCol w:w="1269"/>
        <w:gridCol w:w="1561"/>
        <w:gridCol w:w="1494"/>
        <w:gridCol w:w="1022"/>
        <w:gridCol w:w="3260"/>
      </w:tblGrid>
      <w:tr w:rsidR="00715F8F" w:rsidRPr="008C3B24" w:rsidTr="00715F8F">
        <w:trPr>
          <w:cnfStyle w:val="100000000000"/>
        </w:trPr>
        <w:tc>
          <w:tcPr>
            <w:tcW w:w="737" w:type="pct"/>
          </w:tcPr>
          <w:p w:rsidR="00715F8F" w:rsidRPr="008C3B24" w:rsidRDefault="00715F8F" w:rsidP="008C3B24">
            <w:pPr>
              <w:rPr>
                <w:szCs w:val="18"/>
              </w:rPr>
            </w:pPr>
            <w:r w:rsidRPr="008C3B24">
              <w:rPr>
                <w:rFonts w:ascii="宋体" w:eastAsia="宋体" w:hAnsi="宋体" w:cs="宋体" w:hint="eastAsia"/>
                <w:szCs w:val="18"/>
              </w:rPr>
              <w:t>参数名称</w:t>
            </w:r>
          </w:p>
        </w:tc>
        <w:tc>
          <w:tcPr>
            <w:tcW w:w="907" w:type="pct"/>
          </w:tcPr>
          <w:p w:rsidR="00715F8F" w:rsidRPr="008C3B24" w:rsidRDefault="00715F8F" w:rsidP="008C3B24">
            <w:pPr>
              <w:rPr>
                <w:szCs w:val="18"/>
              </w:rPr>
            </w:pPr>
            <w:r w:rsidRPr="008C3B24">
              <w:rPr>
                <w:rFonts w:ascii="宋体" w:eastAsia="宋体" w:hAnsi="宋体" w:cs="宋体" w:hint="eastAsia"/>
                <w:szCs w:val="18"/>
              </w:rPr>
              <w:t>数据类型</w:t>
            </w:r>
          </w:p>
        </w:tc>
        <w:tc>
          <w:tcPr>
            <w:tcW w:w="868" w:type="pct"/>
          </w:tcPr>
          <w:p w:rsidR="00715F8F" w:rsidRPr="008C3B24" w:rsidRDefault="00715F8F" w:rsidP="008C3B24">
            <w:pPr>
              <w:rPr>
                <w:szCs w:val="18"/>
              </w:rPr>
            </w:pPr>
            <w:r w:rsidRPr="008C3B24">
              <w:rPr>
                <w:rFonts w:ascii="宋体" w:eastAsia="宋体" w:hAnsi="宋体" w:cs="宋体" w:hint="eastAsia"/>
                <w:szCs w:val="18"/>
              </w:rPr>
              <w:t>取值范围</w:t>
            </w:r>
          </w:p>
        </w:tc>
        <w:tc>
          <w:tcPr>
            <w:tcW w:w="594" w:type="pct"/>
          </w:tcPr>
          <w:p w:rsidR="00715F8F" w:rsidRPr="00616822" w:rsidRDefault="00715F8F" w:rsidP="00715F8F">
            <w:pPr>
              <w:rPr>
                <w:rFonts w:eastAsiaTheme="minorEastAsia"/>
                <w:szCs w:val="18"/>
              </w:rPr>
            </w:pPr>
            <w:r>
              <w:rPr>
                <w:rFonts w:eastAsiaTheme="minorEastAsia" w:hint="eastAsia"/>
                <w:szCs w:val="18"/>
              </w:rPr>
              <w:t>限定</w:t>
            </w:r>
          </w:p>
        </w:tc>
        <w:tc>
          <w:tcPr>
            <w:tcW w:w="1894" w:type="pct"/>
          </w:tcPr>
          <w:p w:rsidR="00715F8F" w:rsidRPr="008C3B24" w:rsidRDefault="00715F8F" w:rsidP="008C3B24">
            <w:pPr>
              <w:rPr>
                <w:szCs w:val="18"/>
              </w:rPr>
            </w:pPr>
            <w:r w:rsidRPr="008C3B24">
              <w:rPr>
                <w:rFonts w:ascii="宋体" w:eastAsia="宋体" w:hAnsi="宋体" w:cs="宋体" w:hint="eastAsia"/>
                <w:szCs w:val="18"/>
              </w:rPr>
              <w:t>参数说明</w:t>
            </w:r>
          </w:p>
        </w:tc>
      </w:tr>
      <w:tr w:rsidR="00715F8F" w:rsidRPr="008C3B24" w:rsidTr="00715F8F">
        <w:tc>
          <w:tcPr>
            <w:tcW w:w="737" w:type="pct"/>
          </w:tcPr>
          <w:p w:rsidR="00715F8F" w:rsidRPr="008C3B24" w:rsidRDefault="00715F8F" w:rsidP="008C3B24">
            <w:pPr>
              <w:rPr>
                <w:szCs w:val="18"/>
              </w:rPr>
            </w:pPr>
            <w:r w:rsidRPr="008C3B24">
              <w:rPr>
                <w:szCs w:val="18"/>
              </w:rPr>
              <w:t>OLTID</w:t>
            </w:r>
          </w:p>
        </w:tc>
        <w:tc>
          <w:tcPr>
            <w:tcW w:w="907" w:type="pct"/>
          </w:tcPr>
          <w:p w:rsidR="00715F8F" w:rsidRPr="008C3B24" w:rsidRDefault="00715F8F" w:rsidP="008C3B24">
            <w:pPr>
              <w:rPr>
                <w:szCs w:val="18"/>
              </w:rPr>
            </w:pPr>
            <w:r w:rsidRPr="008C3B24">
              <w:rPr>
                <w:szCs w:val="18"/>
              </w:rPr>
              <w:t>OCTET STRING</w:t>
            </w:r>
          </w:p>
        </w:tc>
        <w:tc>
          <w:tcPr>
            <w:tcW w:w="868" w:type="pct"/>
          </w:tcPr>
          <w:p w:rsidR="00715F8F" w:rsidRPr="008C3B24" w:rsidRDefault="00715F8F" w:rsidP="008C3B24">
            <w:pPr>
              <w:rPr>
                <w:szCs w:val="18"/>
              </w:rPr>
            </w:pPr>
            <w:r w:rsidRPr="008C3B24">
              <w:rPr>
                <w:szCs w:val="18"/>
              </w:rPr>
              <w:t>SIZE(128)</w:t>
            </w:r>
          </w:p>
        </w:tc>
        <w:tc>
          <w:tcPr>
            <w:tcW w:w="594" w:type="pct"/>
          </w:tcPr>
          <w:p w:rsidR="00715F8F" w:rsidRPr="00616822" w:rsidRDefault="00715F8F" w:rsidP="00715F8F">
            <w:pPr>
              <w:rPr>
                <w:rFonts w:eastAsiaTheme="minorEastAsia"/>
                <w:szCs w:val="18"/>
              </w:rPr>
            </w:pPr>
            <w:r>
              <w:rPr>
                <w:rFonts w:eastAsiaTheme="minorEastAsia" w:hint="eastAsia"/>
                <w:szCs w:val="18"/>
              </w:rPr>
              <w:t>M</w:t>
            </w:r>
          </w:p>
        </w:tc>
        <w:tc>
          <w:tcPr>
            <w:tcW w:w="1894" w:type="pct"/>
          </w:tcPr>
          <w:p w:rsidR="00715F8F" w:rsidRPr="008C3B24" w:rsidRDefault="00715F8F" w:rsidP="008C3B24">
            <w:pPr>
              <w:rPr>
                <w:szCs w:val="18"/>
              </w:rPr>
            </w:pPr>
            <w:r w:rsidRPr="008C3B24">
              <w:rPr>
                <w:szCs w:val="18"/>
              </w:rPr>
              <w:t>OLT IP</w:t>
            </w:r>
            <w:r w:rsidRPr="008C3B24">
              <w:rPr>
                <w:rFonts w:ascii="宋体" w:eastAsia="宋体" w:hAnsi="宋体" w:cs="宋体" w:hint="eastAsia"/>
                <w:szCs w:val="18"/>
              </w:rPr>
              <w:t>地址或名称</w:t>
            </w:r>
          </w:p>
        </w:tc>
      </w:tr>
      <w:tr w:rsidR="00715F8F" w:rsidRPr="008C3B24" w:rsidTr="00715F8F">
        <w:tc>
          <w:tcPr>
            <w:tcW w:w="737" w:type="pct"/>
          </w:tcPr>
          <w:p w:rsidR="00715F8F" w:rsidRPr="008C3B24" w:rsidRDefault="00715F8F" w:rsidP="008C3B24">
            <w:pPr>
              <w:rPr>
                <w:szCs w:val="18"/>
              </w:rPr>
            </w:pPr>
            <w:r w:rsidRPr="008C3B24">
              <w:rPr>
                <w:szCs w:val="18"/>
              </w:rPr>
              <w:t>PONID</w:t>
            </w:r>
          </w:p>
        </w:tc>
        <w:tc>
          <w:tcPr>
            <w:tcW w:w="907" w:type="pct"/>
          </w:tcPr>
          <w:p w:rsidR="00715F8F" w:rsidRPr="008C3B24" w:rsidRDefault="00715F8F" w:rsidP="008C3B24">
            <w:pPr>
              <w:rPr>
                <w:szCs w:val="18"/>
              </w:rPr>
            </w:pPr>
            <w:r w:rsidRPr="008C3B24">
              <w:rPr>
                <w:szCs w:val="18"/>
              </w:rPr>
              <w:t xml:space="preserve">OCTET STRING </w:t>
            </w:r>
          </w:p>
        </w:tc>
        <w:tc>
          <w:tcPr>
            <w:tcW w:w="868" w:type="pct"/>
          </w:tcPr>
          <w:p w:rsidR="00715F8F" w:rsidRPr="008C3B24" w:rsidRDefault="00715F8F" w:rsidP="008C3B24">
            <w:pPr>
              <w:rPr>
                <w:szCs w:val="18"/>
              </w:rPr>
            </w:pPr>
            <w:r w:rsidRPr="008C3B24">
              <w:rPr>
                <w:szCs w:val="18"/>
              </w:rPr>
              <w:t>SIZE(128)</w:t>
            </w:r>
          </w:p>
          <w:p w:rsidR="00715F8F" w:rsidRPr="008C3B24" w:rsidRDefault="00715F8F" w:rsidP="008C3B24">
            <w:pPr>
              <w:rPr>
                <w:szCs w:val="18"/>
              </w:rPr>
            </w:pPr>
          </w:p>
        </w:tc>
        <w:tc>
          <w:tcPr>
            <w:tcW w:w="594" w:type="pct"/>
          </w:tcPr>
          <w:p w:rsidR="00715F8F" w:rsidRPr="008C3B24" w:rsidRDefault="00715F8F" w:rsidP="00715F8F">
            <w:pPr>
              <w:rPr>
                <w:szCs w:val="18"/>
              </w:rPr>
            </w:pPr>
            <w:r>
              <w:rPr>
                <w:rFonts w:eastAsiaTheme="minorEastAsia" w:hint="eastAsia"/>
                <w:szCs w:val="18"/>
              </w:rPr>
              <w:t>M</w:t>
            </w:r>
          </w:p>
        </w:tc>
        <w:tc>
          <w:tcPr>
            <w:tcW w:w="1894" w:type="pct"/>
          </w:tcPr>
          <w:p w:rsidR="00715F8F" w:rsidRPr="008C3B24" w:rsidRDefault="00715F8F" w:rsidP="008C3B24">
            <w:pPr>
              <w:rPr>
                <w:szCs w:val="18"/>
              </w:rPr>
            </w:pPr>
            <w:r w:rsidRPr="00715F8F">
              <w:rPr>
                <w:rFonts w:hint="eastAsia"/>
                <w:szCs w:val="18"/>
              </w:rPr>
              <w:t>PON口定位信息。格式为</w:t>
            </w:r>
            <w:r w:rsidRPr="00715F8F">
              <w:rPr>
                <w:szCs w:val="18"/>
              </w:rPr>
              <w:t>“</w:t>
            </w:r>
            <w:r w:rsidRPr="00715F8F">
              <w:rPr>
                <w:rFonts w:hint="eastAsia"/>
                <w:szCs w:val="18"/>
              </w:rPr>
              <w:t>机架-框-槽-端口号</w:t>
            </w:r>
            <w:r w:rsidRPr="00715F8F">
              <w:rPr>
                <w:szCs w:val="18"/>
              </w:rPr>
              <w:t>”</w:t>
            </w:r>
            <w:r w:rsidRPr="00715F8F">
              <w:rPr>
                <w:rFonts w:hint="eastAsia"/>
                <w:szCs w:val="18"/>
              </w:rPr>
              <w:t>，没有则使用NA代替，如0框0槽0端口为NA-0-0-0</w:t>
            </w:r>
            <w:r w:rsidRPr="00715F8F">
              <w:rPr>
                <w:rFonts w:hint="eastAsia"/>
                <w:szCs w:val="18"/>
              </w:rPr>
              <w:lastRenderedPageBreak/>
              <w:t>。</w:t>
            </w:r>
          </w:p>
        </w:tc>
      </w:tr>
      <w:tr w:rsidR="00715F8F" w:rsidRPr="008C3B24" w:rsidTr="00715F8F">
        <w:tc>
          <w:tcPr>
            <w:tcW w:w="737" w:type="pct"/>
          </w:tcPr>
          <w:p w:rsidR="00715F8F" w:rsidRPr="008C3B24" w:rsidRDefault="00715F8F" w:rsidP="008C3B24">
            <w:pPr>
              <w:rPr>
                <w:szCs w:val="18"/>
              </w:rPr>
            </w:pPr>
            <w:r w:rsidRPr="008C3B24">
              <w:rPr>
                <w:szCs w:val="18"/>
              </w:rPr>
              <w:lastRenderedPageBreak/>
              <w:t>ONUIDTYPE</w:t>
            </w:r>
          </w:p>
        </w:tc>
        <w:tc>
          <w:tcPr>
            <w:tcW w:w="907" w:type="pct"/>
          </w:tcPr>
          <w:p w:rsidR="00715F8F" w:rsidRPr="008C3B24" w:rsidRDefault="00715F8F" w:rsidP="008C3B24">
            <w:pPr>
              <w:rPr>
                <w:szCs w:val="18"/>
              </w:rPr>
            </w:pPr>
            <w:r w:rsidRPr="008C3B24">
              <w:rPr>
                <w:szCs w:val="18"/>
              </w:rPr>
              <w:t>OCTET STRING</w:t>
            </w:r>
          </w:p>
        </w:tc>
        <w:tc>
          <w:tcPr>
            <w:tcW w:w="868" w:type="pct"/>
          </w:tcPr>
          <w:p w:rsidR="00715F8F" w:rsidRPr="00300E1F" w:rsidRDefault="00715F8F" w:rsidP="001F3121">
            <w:pPr>
              <w:rPr>
                <w:szCs w:val="18"/>
              </w:rPr>
            </w:pPr>
            <w:r>
              <w:rPr>
                <w:szCs w:val="18"/>
              </w:rPr>
              <w:t>ONU_NAME</w:t>
            </w:r>
          </w:p>
          <w:p w:rsidR="00715F8F" w:rsidRPr="00300E1F" w:rsidRDefault="00715F8F" w:rsidP="001F3121">
            <w:pPr>
              <w:rPr>
                <w:szCs w:val="18"/>
              </w:rPr>
            </w:pPr>
            <w:r>
              <w:rPr>
                <w:szCs w:val="18"/>
              </w:rPr>
              <w:t>MAC</w:t>
            </w:r>
          </w:p>
          <w:p w:rsidR="00715F8F" w:rsidRDefault="00715F8F" w:rsidP="001F3121">
            <w:pPr>
              <w:rPr>
                <w:rFonts w:eastAsiaTheme="minorEastAsia"/>
                <w:szCs w:val="18"/>
              </w:rPr>
            </w:pPr>
            <w:r>
              <w:rPr>
                <w:szCs w:val="18"/>
              </w:rPr>
              <w:t>LOID</w:t>
            </w:r>
          </w:p>
          <w:p w:rsidR="00715F8F" w:rsidRPr="00931FE4" w:rsidRDefault="00715F8F" w:rsidP="001F3121">
            <w:pPr>
              <w:rPr>
                <w:rFonts w:eastAsiaTheme="minorEastAsia"/>
                <w:szCs w:val="18"/>
              </w:rPr>
            </w:pPr>
            <w:r>
              <w:rPr>
                <w:rFonts w:eastAsiaTheme="minorEastAsia" w:hint="eastAsia"/>
                <w:szCs w:val="18"/>
              </w:rPr>
              <w:t>PASSWORD</w:t>
            </w:r>
          </w:p>
          <w:p w:rsidR="00715F8F" w:rsidRPr="00300E1F" w:rsidRDefault="00715F8F" w:rsidP="001F3121">
            <w:pPr>
              <w:rPr>
                <w:szCs w:val="18"/>
              </w:rPr>
            </w:pPr>
            <w:r w:rsidRPr="00300E1F">
              <w:rPr>
                <w:szCs w:val="18"/>
              </w:rPr>
              <w:t>ONU_NUMBER</w:t>
            </w:r>
          </w:p>
        </w:tc>
        <w:tc>
          <w:tcPr>
            <w:tcW w:w="594" w:type="pct"/>
          </w:tcPr>
          <w:p w:rsidR="00715F8F" w:rsidRPr="008C3B24" w:rsidRDefault="00715F8F" w:rsidP="00715F8F">
            <w:pPr>
              <w:rPr>
                <w:szCs w:val="18"/>
              </w:rPr>
            </w:pPr>
            <w:r>
              <w:rPr>
                <w:rFonts w:eastAsiaTheme="minorEastAsia" w:hint="eastAsia"/>
                <w:szCs w:val="18"/>
              </w:rPr>
              <w:t>M</w:t>
            </w:r>
          </w:p>
        </w:tc>
        <w:tc>
          <w:tcPr>
            <w:tcW w:w="1894" w:type="pct"/>
          </w:tcPr>
          <w:p w:rsidR="00715F8F" w:rsidRPr="006B594E" w:rsidRDefault="00715F8F"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715F8F" w:rsidRPr="008C3B24" w:rsidTr="00715F8F">
        <w:tc>
          <w:tcPr>
            <w:tcW w:w="737" w:type="pct"/>
          </w:tcPr>
          <w:p w:rsidR="00715F8F" w:rsidRPr="008C3B24" w:rsidRDefault="00715F8F" w:rsidP="008C3B24">
            <w:pPr>
              <w:rPr>
                <w:szCs w:val="18"/>
              </w:rPr>
            </w:pPr>
            <w:r w:rsidRPr="008C3B24">
              <w:rPr>
                <w:szCs w:val="18"/>
              </w:rPr>
              <w:t>ONUID</w:t>
            </w:r>
          </w:p>
        </w:tc>
        <w:tc>
          <w:tcPr>
            <w:tcW w:w="907" w:type="pct"/>
          </w:tcPr>
          <w:p w:rsidR="00715F8F" w:rsidRPr="008C3B24" w:rsidRDefault="00715F8F" w:rsidP="008C3B24">
            <w:pPr>
              <w:rPr>
                <w:szCs w:val="18"/>
              </w:rPr>
            </w:pPr>
            <w:r w:rsidRPr="008C3B24">
              <w:rPr>
                <w:szCs w:val="18"/>
              </w:rPr>
              <w:t>OCTET STRING</w:t>
            </w:r>
          </w:p>
        </w:tc>
        <w:tc>
          <w:tcPr>
            <w:tcW w:w="868" w:type="pct"/>
          </w:tcPr>
          <w:p w:rsidR="00715F8F" w:rsidRPr="00300E1F" w:rsidRDefault="00715F8F" w:rsidP="001F3121">
            <w:pPr>
              <w:rPr>
                <w:szCs w:val="18"/>
              </w:rPr>
            </w:pPr>
            <w:r w:rsidRPr="00300E1F">
              <w:rPr>
                <w:szCs w:val="18"/>
              </w:rPr>
              <w:t>SIZE(128)</w:t>
            </w:r>
          </w:p>
        </w:tc>
        <w:tc>
          <w:tcPr>
            <w:tcW w:w="594" w:type="pct"/>
          </w:tcPr>
          <w:p w:rsidR="00715F8F" w:rsidRPr="008C3B24" w:rsidRDefault="00715F8F" w:rsidP="00715F8F">
            <w:pPr>
              <w:rPr>
                <w:szCs w:val="18"/>
              </w:rPr>
            </w:pPr>
            <w:r>
              <w:rPr>
                <w:rFonts w:eastAsiaTheme="minorEastAsia" w:hint="eastAsia"/>
                <w:szCs w:val="18"/>
              </w:rPr>
              <w:t>M</w:t>
            </w:r>
          </w:p>
        </w:tc>
        <w:tc>
          <w:tcPr>
            <w:tcW w:w="1894" w:type="pct"/>
          </w:tcPr>
          <w:p w:rsidR="00715F8F" w:rsidRPr="00300E1F" w:rsidRDefault="00715F8F"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715F8F" w:rsidRPr="008C3B24" w:rsidTr="00715F8F">
        <w:tc>
          <w:tcPr>
            <w:tcW w:w="737" w:type="pct"/>
          </w:tcPr>
          <w:p w:rsidR="00715F8F" w:rsidRPr="008C3B24" w:rsidRDefault="00715F8F" w:rsidP="008C3B24">
            <w:pPr>
              <w:rPr>
                <w:szCs w:val="18"/>
              </w:rPr>
            </w:pPr>
            <w:r w:rsidRPr="008C3B24">
              <w:rPr>
                <w:szCs w:val="18"/>
              </w:rPr>
              <w:t>ONUPORT</w:t>
            </w:r>
          </w:p>
        </w:tc>
        <w:tc>
          <w:tcPr>
            <w:tcW w:w="907" w:type="pct"/>
          </w:tcPr>
          <w:p w:rsidR="00715F8F" w:rsidRPr="008C3B24" w:rsidRDefault="00715F8F" w:rsidP="008C3B24">
            <w:pPr>
              <w:rPr>
                <w:szCs w:val="18"/>
              </w:rPr>
            </w:pPr>
            <w:r w:rsidRPr="008C3B24">
              <w:rPr>
                <w:szCs w:val="18"/>
              </w:rPr>
              <w:t xml:space="preserve">OCTET STRING </w:t>
            </w:r>
          </w:p>
        </w:tc>
        <w:tc>
          <w:tcPr>
            <w:tcW w:w="868" w:type="pct"/>
          </w:tcPr>
          <w:p w:rsidR="00715F8F" w:rsidRPr="00C22828" w:rsidRDefault="00715F8F" w:rsidP="008C3B24">
            <w:pPr>
              <w:rPr>
                <w:rFonts w:eastAsiaTheme="minorEastAsia"/>
                <w:szCs w:val="18"/>
              </w:rPr>
            </w:pPr>
            <w:r w:rsidRPr="008C3B24">
              <w:rPr>
                <w:szCs w:val="18"/>
              </w:rPr>
              <w:t>SIZE(128)</w:t>
            </w:r>
          </w:p>
        </w:tc>
        <w:tc>
          <w:tcPr>
            <w:tcW w:w="594" w:type="pct"/>
          </w:tcPr>
          <w:p w:rsidR="00715F8F" w:rsidRPr="008C3B24" w:rsidRDefault="00715F8F" w:rsidP="00715F8F">
            <w:pPr>
              <w:rPr>
                <w:szCs w:val="18"/>
              </w:rPr>
            </w:pPr>
            <w:r>
              <w:rPr>
                <w:rFonts w:eastAsiaTheme="minorEastAsia" w:hint="eastAsia"/>
                <w:szCs w:val="18"/>
              </w:rPr>
              <w:t>M</w:t>
            </w:r>
          </w:p>
        </w:tc>
        <w:tc>
          <w:tcPr>
            <w:tcW w:w="1894" w:type="pct"/>
          </w:tcPr>
          <w:p w:rsidR="00715F8F" w:rsidRPr="008C3B24" w:rsidRDefault="00715F8F" w:rsidP="008C3B24">
            <w:pPr>
              <w:rPr>
                <w:szCs w:val="18"/>
              </w:rPr>
            </w:pPr>
            <w:r w:rsidRPr="008C3B24">
              <w:rPr>
                <w:rFonts w:ascii="宋体" w:eastAsia="宋体" w:hAnsi="宋体" w:cs="宋体" w:hint="eastAsia"/>
                <w:szCs w:val="18"/>
              </w:rPr>
              <w:t>通过</w:t>
            </w:r>
            <w:r w:rsidRPr="008C3B24">
              <w:rPr>
                <w:szCs w:val="18"/>
              </w:rPr>
              <w:t xml:space="preserve"> </w:t>
            </w:r>
            <w:r w:rsidRPr="008C3B24">
              <w:rPr>
                <w:rFonts w:ascii="宋体" w:eastAsia="宋体" w:hAnsi="宋体" w:cs="宋体" w:hint="eastAsia"/>
                <w:szCs w:val="18"/>
              </w:rPr>
              <w:t>机架</w:t>
            </w:r>
            <w:r w:rsidRPr="008C3B24">
              <w:rPr>
                <w:szCs w:val="18"/>
              </w:rPr>
              <w:t>-</w:t>
            </w:r>
            <w:r w:rsidRPr="008C3B24">
              <w:rPr>
                <w:rFonts w:ascii="宋体" w:eastAsia="宋体" w:hAnsi="宋体" w:cs="宋体" w:hint="eastAsia"/>
                <w:szCs w:val="18"/>
              </w:rPr>
              <w:t>框</w:t>
            </w:r>
            <w:r w:rsidRPr="008C3B24">
              <w:rPr>
                <w:szCs w:val="18"/>
              </w:rPr>
              <w:t>-</w:t>
            </w:r>
            <w:r w:rsidRPr="008C3B24">
              <w:rPr>
                <w:rFonts w:ascii="宋体" w:eastAsia="宋体" w:hAnsi="宋体" w:cs="宋体" w:hint="eastAsia"/>
                <w:szCs w:val="18"/>
              </w:rPr>
              <w:t>槽号</w:t>
            </w:r>
            <w:r w:rsidRPr="008C3B24">
              <w:rPr>
                <w:szCs w:val="18"/>
              </w:rPr>
              <w:t>-</w:t>
            </w:r>
            <w:r w:rsidRPr="008C3B24">
              <w:rPr>
                <w:rFonts w:ascii="宋体" w:eastAsia="宋体" w:hAnsi="宋体" w:cs="宋体" w:hint="eastAsia"/>
                <w:szCs w:val="18"/>
              </w:rPr>
              <w:t>端口号的方式定位</w:t>
            </w:r>
            <w:r w:rsidR="00B00587">
              <w:rPr>
                <w:rFonts w:ascii="宋体" w:eastAsia="宋体" w:hAnsi="宋体" w:cs="宋体" w:hint="eastAsia"/>
                <w:szCs w:val="18"/>
              </w:rPr>
              <w:t>单元盘</w:t>
            </w:r>
            <w:r w:rsidRPr="008C3B24">
              <w:rPr>
                <w:rFonts w:ascii="宋体" w:eastAsia="宋体" w:hAnsi="宋体" w:cs="宋体" w:hint="eastAsia"/>
                <w:szCs w:val="18"/>
              </w:rPr>
              <w:t>端口，</w:t>
            </w:r>
            <w:r w:rsidRPr="008C3B24">
              <w:rPr>
                <w:szCs w:val="18"/>
              </w:rPr>
              <w:t xml:space="preserve"> </w:t>
            </w:r>
            <w:r w:rsidRPr="008C3B24">
              <w:rPr>
                <w:rFonts w:ascii="宋体" w:eastAsia="宋体" w:hAnsi="宋体" w:cs="宋体" w:hint="eastAsia"/>
                <w:szCs w:val="18"/>
              </w:rPr>
              <w:t>没有的补为</w:t>
            </w:r>
            <w:r w:rsidRPr="008C3B24">
              <w:rPr>
                <w:szCs w:val="18"/>
              </w:rPr>
              <w:t>NA</w:t>
            </w:r>
          </w:p>
        </w:tc>
      </w:tr>
    </w:tbl>
    <w:p w:rsidR="009706AC" w:rsidRPr="009E44FF" w:rsidRDefault="009706AC" w:rsidP="009706AC">
      <w:pPr>
        <w:rPr>
          <w:szCs w:val="21"/>
        </w:rPr>
      </w:pPr>
    </w:p>
    <w:p w:rsidR="00000000" w:rsidRDefault="009706AC" w:rsidP="00CE4D8A">
      <w:pPr>
        <w:spacing w:beforeLines="50"/>
        <w:ind w:firstLine="420"/>
        <w:pPrChange w:id="417" w:author="CMDI-LVLIANGDONG" w:date="2015-07-22T10:29:00Z">
          <w:pPr>
            <w:spacing w:beforeLines="50"/>
            <w:ind w:firstLine="420"/>
          </w:pPr>
        </w:pPrChange>
      </w:pPr>
      <w:r w:rsidRPr="00931120">
        <w:t>响应格式</w:t>
      </w:r>
    </w:p>
    <w:p w:rsidR="009706AC" w:rsidRPr="009E44FF" w:rsidRDefault="009706AC" w:rsidP="00C9730D">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000000" w:rsidRDefault="009706AC" w:rsidP="00CE4D8A">
      <w:pPr>
        <w:spacing w:beforeLines="50"/>
        <w:ind w:firstLine="420"/>
        <w:pPrChange w:id="418" w:author="CMDI-LVLIANGDONG" w:date="2015-07-22T10:29:00Z">
          <w:pPr>
            <w:spacing w:beforeLines="50"/>
            <w:ind w:firstLine="420"/>
          </w:pPr>
        </w:pPrChange>
      </w:pPr>
      <w:r w:rsidRPr="00931120">
        <w:t>输出参数</w:t>
      </w:r>
    </w:p>
    <w:p w:rsidR="009706AC" w:rsidRPr="009E44FF" w:rsidRDefault="009706AC" w:rsidP="00C9730D">
      <w:pPr>
        <w:spacing w:line="360" w:lineRule="auto"/>
        <w:ind w:left="420" w:firstLine="420"/>
        <w:rPr>
          <w:szCs w:val="21"/>
        </w:rPr>
      </w:pPr>
      <w:r w:rsidRPr="009E44FF">
        <w:rPr>
          <w:szCs w:val="21"/>
        </w:rPr>
        <w:t>无。</w:t>
      </w:r>
    </w:p>
    <w:p w:rsidR="00B5167B" w:rsidRPr="009E44FF" w:rsidRDefault="00B5167B" w:rsidP="00B5167B">
      <w:pPr>
        <w:pStyle w:val="aff8"/>
        <w:ind w:firstLine="420"/>
        <w:rPr>
          <w:rFonts w:ascii="Times New Roman"/>
        </w:rPr>
      </w:pPr>
    </w:p>
    <w:p w:rsidR="00FA6C61" w:rsidRPr="00980B53" w:rsidRDefault="00FA6C61" w:rsidP="00980B53">
      <w:pPr>
        <w:pStyle w:val="TimesNewRoman05"/>
        <w:ind w:left="0"/>
        <w:rPr>
          <w:rFonts w:cs="Times New Roman"/>
        </w:rPr>
      </w:pPr>
      <w:bookmarkStart w:id="419" w:name="_Toc422211170"/>
      <w:r w:rsidRPr="00980B53">
        <w:rPr>
          <w:rFonts w:cs="Times New Roman"/>
        </w:rPr>
        <w:t>LAN</w:t>
      </w:r>
      <w:r w:rsidR="005445B2" w:rsidRPr="00980B53">
        <w:rPr>
          <w:rFonts w:cs="Times New Roman"/>
        </w:rPr>
        <w:t>口</w:t>
      </w:r>
      <w:r w:rsidRPr="00980B53">
        <w:rPr>
          <w:rFonts w:cs="Times New Roman"/>
        </w:rPr>
        <w:t>管理功能</w:t>
      </w:r>
      <w:bookmarkEnd w:id="419"/>
    </w:p>
    <w:p w:rsidR="00000000" w:rsidRDefault="00FC3EE5" w:rsidP="00CE4D8A">
      <w:pPr>
        <w:pStyle w:val="TimesNewRoman050"/>
        <w:spacing w:afterLines="50"/>
        <w:ind w:left="0"/>
        <w:rPr>
          <w:rFonts w:cs="Times New Roman"/>
        </w:rPr>
        <w:pPrChange w:id="420" w:author="CMDI-LVLIANGDONG" w:date="2015-07-22T10:29:00Z">
          <w:pPr>
            <w:pStyle w:val="TimesNewRoman050"/>
            <w:spacing w:afterLines="50"/>
            <w:ind w:left="0"/>
          </w:pPr>
        </w:pPrChange>
      </w:pPr>
      <w:bookmarkStart w:id="421" w:name="_Toc421546441"/>
      <w:bookmarkStart w:id="422" w:name="_Toc422211171"/>
      <w:r w:rsidRPr="00B32D33">
        <w:rPr>
          <w:rFonts w:cs="Times New Roman"/>
        </w:rPr>
        <w:t>概述</w:t>
      </w:r>
      <w:bookmarkEnd w:id="421"/>
      <w:bookmarkEnd w:id="422"/>
    </w:p>
    <w:p w:rsidR="00FC3EE5" w:rsidRPr="00FC3EE5" w:rsidRDefault="00FC3EE5" w:rsidP="00FC3EE5">
      <w:pPr>
        <w:spacing w:line="360" w:lineRule="auto"/>
        <w:ind w:firstLine="420"/>
        <w:rPr>
          <w:szCs w:val="21"/>
        </w:rPr>
      </w:pPr>
      <w:r w:rsidRPr="00FC3EE5">
        <w:rPr>
          <w:szCs w:val="21"/>
        </w:rPr>
        <w:t>本规范中此接口主要完成</w:t>
      </w:r>
      <w:r w:rsidRPr="00FC3EE5">
        <w:rPr>
          <w:rFonts w:hint="eastAsia"/>
          <w:szCs w:val="21"/>
        </w:rPr>
        <w:t>NMS</w:t>
      </w:r>
      <w:r w:rsidRPr="00FC3EE5">
        <w:rPr>
          <w:rFonts w:hint="eastAsia"/>
          <w:szCs w:val="21"/>
        </w:rPr>
        <w:t>对网元</w:t>
      </w:r>
      <w:r w:rsidRPr="00FC3EE5">
        <w:rPr>
          <w:rFonts w:hint="eastAsia"/>
          <w:szCs w:val="21"/>
        </w:rPr>
        <w:t>LAN</w:t>
      </w:r>
      <w:r>
        <w:rPr>
          <w:rFonts w:hint="eastAsia"/>
          <w:szCs w:val="21"/>
        </w:rPr>
        <w:t>口</w:t>
      </w:r>
      <w:r w:rsidRPr="00FC3EE5">
        <w:rPr>
          <w:rFonts w:hint="eastAsia"/>
          <w:szCs w:val="21"/>
        </w:rPr>
        <w:t>信息的管理。</w:t>
      </w:r>
    </w:p>
    <w:p w:rsidR="00227746" w:rsidRPr="00B05DB9" w:rsidRDefault="00227746" w:rsidP="00B74CCF">
      <w:pPr>
        <w:pStyle w:val="af4"/>
        <w:spacing w:before="156"/>
        <w:ind w:left="0"/>
      </w:pPr>
      <w:bookmarkStart w:id="423" w:name="_Toc422211172"/>
      <w:r w:rsidRPr="00B05DB9">
        <w:t>查询</w:t>
      </w:r>
      <w:r w:rsidR="00F678A8" w:rsidRPr="00B05DB9">
        <w:t>ETH</w:t>
      </w:r>
      <w:r w:rsidRPr="00B05DB9">
        <w:t>口信息</w:t>
      </w:r>
      <w:bookmarkEnd w:id="423"/>
    </w:p>
    <w:p w:rsidR="00AF6906" w:rsidRPr="00931120" w:rsidRDefault="00AF6906" w:rsidP="00CE4D8A">
      <w:pPr>
        <w:spacing w:beforeLines="50"/>
        <w:ind w:firstLine="420"/>
      </w:pPr>
      <w:r w:rsidRPr="00931120">
        <w:t>功能描述</w:t>
      </w:r>
    </w:p>
    <w:p w:rsidR="00AF6906" w:rsidRPr="009E44FF" w:rsidRDefault="00AF6906" w:rsidP="00C9730D">
      <w:pPr>
        <w:spacing w:line="360" w:lineRule="auto"/>
        <w:ind w:left="420" w:firstLine="420"/>
        <w:rPr>
          <w:szCs w:val="21"/>
        </w:rPr>
      </w:pPr>
      <w:r w:rsidRPr="009E44FF">
        <w:rPr>
          <w:szCs w:val="21"/>
        </w:rPr>
        <w:t>该命令用于查询指定设备的</w:t>
      </w:r>
      <w:r w:rsidRPr="009E44FF">
        <w:rPr>
          <w:szCs w:val="21"/>
        </w:rPr>
        <w:t>LAN</w:t>
      </w:r>
      <w:r w:rsidRPr="009E44FF">
        <w:rPr>
          <w:szCs w:val="21"/>
        </w:rPr>
        <w:t>端口信息。</w:t>
      </w:r>
    </w:p>
    <w:p w:rsidR="00AF6906" w:rsidRPr="00931120" w:rsidRDefault="00AF6906" w:rsidP="00CE4D8A">
      <w:pPr>
        <w:spacing w:beforeLines="50"/>
        <w:ind w:firstLine="420"/>
      </w:pPr>
      <w:r w:rsidRPr="00931120">
        <w:t>命令格式</w:t>
      </w:r>
    </w:p>
    <w:p w:rsidR="00AF6906" w:rsidRPr="009E44FF" w:rsidRDefault="00AF6906" w:rsidP="00C9730D">
      <w:pPr>
        <w:spacing w:line="360" w:lineRule="auto"/>
        <w:ind w:left="420" w:firstLine="420"/>
        <w:rPr>
          <w:szCs w:val="21"/>
        </w:rPr>
      </w:pPr>
      <w:r w:rsidRPr="009E44FF">
        <w:rPr>
          <w:szCs w:val="21"/>
        </w:rPr>
        <w:t>LST-LANPORT::ONUIP=onu-name|OLTID=olt-name[,PONID=ponport_location,ONUIDTYPE=onuid-type,ONUID=onu-index][,PORTID=port_index]:CTAG::;</w:t>
      </w:r>
    </w:p>
    <w:p w:rsidR="00AF6906" w:rsidRPr="009E44FF" w:rsidRDefault="00AF6906" w:rsidP="00C9730D">
      <w:pPr>
        <w:spacing w:line="360" w:lineRule="auto"/>
        <w:ind w:left="420" w:firstLine="420"/>
        <w:rPr>
          <w:szCs w:val="21"/>
        </w:rPr>
      </w:pPr>
    </w:p>
    <w:p w:rsidR="00AF6906" w:rsidRPr="009E44FF" w:rsidRDefault="00AF6906" w:rsidP="00C9730D">
      <w:pPr>
        <w:spacing w:line="360" w:lineRule="auto"/>
        <w:ind w:left="420" w:firstLine="420"/>
        <w:rPr>
          <w:szCs w:val="21"/>
        </w:rPr>
      </w:pPr>
      <w:r w:rsidRPr="009E44FF">
        <w:rPr>
          <w:szCs w:val="21"/>
        </w:rPr>
        <w:t>说明：</w:t>
      </w:r>
    </w:p>
    <w:p w:rsidR="00AF6906" w:rsidRPr="009E44FF" w:rsidRDefault="00AF6906" w:rsidP="00C9730D">
      <w:pPr>
        <w:spacing w:line="360" w:lineRule="auto"/>
        <w:ind w:left="420" w:firstLine="420"/>
        <w:rPr>
          <w:szCs w:val="21"/>
        </w:rPr>
      </w:pPr>
      <w:r w:rsidRPr="009E44FF">
        <w:rPr>
          <w:szCs w:val="21"/>
        </w:rPr>
        <w:t>查询</w:t>
      </w:r>
      <w:r w:rsidRPr="009E44FF">
        <w:rPr>
          <w:szCs w:val="21"/>
        </w:rPr>
        <w:t>ONU</w:t>
      </w:r>
      <w:r w:rsidRPr="009E44FF">
        <w:rPr>
          <w:szCs w:val="21"/>
        </w:rPr>
        <w:t>时，</w:t>
      </w:r>
      <w:r w:rsidRPr="009E44FF">
        <w:rPr>
          <w:szCs w:val="21"/>
        </w:rPr>
        <w:t>ONU</w:t>
      </w:r>
      <w:r w:rsidRPr="009E44FF">
        <w:rPr>
          <w:szCs w:val="21"/>
        </w:rPr>
        <w:t>具有管理</w:t>
      </w:r>
      <w:r w:rsidRPr="009E44FF">
        <w:rPr>
          <w:szCs w:val="21"/>
        </w:rPr>
        <w:t>IP:</w:t>
      </w:r>
    </w:p>
    <w:p w:rsidR="00AF6906" w:rsidRPr="009E44FF" w:rsidRDefault="00AF6906" w:rsidP="00C9730D">
      <w:pPr>
        <w:spacing w:line="360" w:lineRule="auto"/>
        <w:ind w:left="420" w:firstLine="420"/>
        <w:rPr>
          <w:szCs w:val="21"/>
        </w:rPr>
      </w:pPr>
      <w:r w:rsidRPr="009E44FF">
        <w:rPr>
          <w:szCs w:val="21"/>
        </w:rPr>
        <w:t>LST-LANPORT::ONUIP=onu-name[,PORTID=port_index]:CTAG::;</w:t>
      </w:r>
    </w:p>
    <w:p w:rsidR="00AF6906" w:rsidRPr="009E44FF" w:rsidRDefault="00AF6906" w:rsidP="00C9730D">
      <w:pPr>
        <w:spacing w:line="360" w:lineRule="auto"/>
        <w:ind w:left="420" w:firstLine="420"/>
        <w:rPr>
          <w:szCs w:val="21"/>
        </w:rPr>
      </w:pPr>
    </w:p>
    <w:p w:rsidR="00AF6906" w:rsidRPr="009E44FF" w:rsidRDefault="00AF6906" w:rsidP="00C9730D">
      <w:pPr>
        <w:spacing w:line="360" w:lineRule="auto"/>
        <w:ind w:left="420" w:firstLine="420"/>
        <w:rPr>
          <w:szCs w:val="21"/>
        </w:rPr>
      </w:pPr>
      <w:r w:rsidRPr="009E44FF">
        <w:rPr>
          <w:szCs w:val="21"/>
        </w:rPr>
        <w:lastRenderedPageBreak/>
        <w:t>查询</w:t>
      </w:r>
      <w:r w:rsidRPr="009E44FF">
        <w:rPr>
          <w:szCs w:val="21"/>
        </w:rPr>
        <w:t>ONU</w:t>
      </w:r>
      <w:r w:rsidRPr="009E44FF">
        <w:rPr>
          <w:szCs w:val="21"/>
        </w:rPr>
        <w:t>时，</w:t>
      </w:r>
      <w:r w:rsidRPr="009E44FF">
        <w:rPr>
          <w:szCs w:val="21"/>
        </w:rPr>
        <w:t>ONU</w:t>
      </w:r>
      <w:r w:rsidRPr="009E44FF">
        <w:rPr>
          <w:szCs w:val="21"/>
        </w:rPr>
        <w:t>不具有管理</w:t>
      </w:r>
      <w:r w:rsidRPr="009E44FF">
        <w:rPr>
          <w:szCs w:val="21"/>
        </w:rPr>
        <w:t>IP:</w:t>
      </w:r>
    </w:p>
    <w:p w:rsidR="00AF6906" w:rsidRPr="009E44FF" w:rsidRDefault="00AF6906" w:rsidP="00C9730D">
      <w:pPr>
        <w:spacing w:line="360" w:lineRule="auto"/>
        <w:ind w:left="420" w:firstLine="420"/>
        <w:rPr>
          <w:szCs w:val="21"/>
        </w:rPr>
      </w:pPr>
      <w:r w:rsidRPr="009E44FF">
        <w:rPr>
          <w:szCs w:val="21"/>
        </w:rPr>
        <w:t>LST-LANPORT::OLTID=olt-name,PONID=ponport_location,ONUIDTYPE=onuid-type,ONUID=onu-index[,PORTID=port_index]:CTAG::;</w:t>
      </w:r>
    </w:p>
    <w:p w:rsidR="00AF6906" w:rsidRPr="009E44FF" w:rsidRDefault="00AF6906" w:rsidP="00C9730D">
      <w:pPr>
        <w:spacing w:line="360" w:lineRule="auto"/>
        <w:ind w:left="420" w:firstLine="420"/>
        <w:rPr>
          <w:szCs w:val="21"/>
        </w:rPr>
      </w:pPr>
    </w:p>
    <w:p w:rsidR="00AF6906" w:rsidRPr="009E44FF" w:rsidRDefault="00AF6906" w:rsidP="00C9730D">
      <w:pPr>
        <w:spacing w:line="360" w:lineRule="auto"/>
        <w:ind w:left="420" w:firstLine="420"/>
        <w:rPr>
          <w:szCs w:val="21"/>
        </w:rPr>
      </w:pPr>
      <w:r w:rsidRPr="009E44FF">
        <w:rPr>
          <w:szCs w:val="21"/>
        </w:rPr>
        <w:t>查询</w:t>
      </w:r>
      <w:r w:rsidRPr="009E44FF">
        <w:rPr>
          <w:szCs w:val="21"/>
        </w:rPr>
        <w:t>OLT</w:t>
      </w:r>
      <w:r w:rsidRPr="009E44FF">
        <w:rPr>
          <w:szCs w:val="21"/>
        </w:rPr>
        <w:t>上行口信息：</w:t>
      </w:r>
    </w:p>
    <w:p w:rsidR="00AF6906" w:rsidRPr="009E44FF" w:rsidRDefault="00AF6906" w:rsidP="00C9730D">
      <w:pPr>
        <w:spacing w:line="360" w:lineRule="auto"/>
        <w:ind w:left="420" w:firstLine="420"/>
        <w:rPr>
          <w:szCs w:val="21"/>
        </w:rPr>
      </w:pPr>
      <w:r w:rsidRPr="009E44FF">
        <w:rPr>
          <w:szCs w:val="21"/>
        </w:rPr>
        <w:t>LST-LANPORT::OLTID=olt-name[,PORTID=port_index]:CTAG::;</w:t>
      </w:r>
    </w:p>
    <w:p w:rsidR="00AF6906" w:rsidRPr="009E44FF" w:rsidRDefault="00AF6906" w:rsidP="00C9730D">
      <w:pPr>
        <w:spacing w:line="360" w:lineRule="auto"/>
        <w:ind w:left="420" w:firstLine="420"/>
        <w:rPr>
          <w:szCs w:val="21"/>
        </w:rPr>
      </w:pPr>
    </w:p>
    <w:p w:rsidR="00AF6906" w:rsidRPr="00931120" w:rsidRDefault="00AF6906" w:rsidP="00CE4D8A">
      <w:pPr>
        <w:spacing w:beforeLines="50"/>
        <w:ind w:firstLine="420"/>
      </w:pPr>
      <w:r w:rsidRPr="00931120">
        <w:t>输入参数</w:t>
      </w:r>
    </w:p>
    <w:tbl>
      <w:tblPr>
        <w:tblStyle w:val="afffffd"/>
        <w:tblW w:w="8510" w:type="dxa"/>
        <w:tblInd w:w="-365" w:type="dxa"/>
        <w:tblLayout w:type="fixed"/>
        <w:tblLook w:val="01E0"/>
      </w:tblPr>
      <w:tblGrid>
        <w:gridCol w:w="1447"/>
        <w:gridCol w:w="1620"/>
        <w:gridCol w:w="1620"/>
        <w:gridCol w:w="987"/>
        <w:gridCol w:w="2836"/>
      </w:tblGrid>
      <w:tr w:rsidR="00715F8F" w:rsidRPr="008C3B24" w:rsidTr="00715F8F">
        <w:trPr>
          <w:cnfStyle w:val="100000000000"/>
        </w:trPr>
        <w:tc>
          <w:tcPr>
            <w:tcW w:w="850" w:type="pct"/>
          </w:tcPr>
          <w:p w:rsidR="00715F8F" w:rsidRPr="008C3B24" w:rsidRDefault="00715F8F" w:rsidP="008C3B24">
            <w:pPr>
              <w:rPr>
                <w:szCs w:val="18"/>
              </w:rPr>
            </w:pPr>
            <w:r w:rsidRPr="008C3B24">
              <w:rPr>
                <w:rFonts w:ascii="宋体" w:eastAsia="宋体" w:hAnsi="宋体" w:cs="宋体" w:hint="eastAsia"/>
                <w:szCs w:val="18"/>
              </w:rPr>
              <w:t>参数名称</w:t>
            </w:r>
          </w:p>
        </w:tc>
        <w:tc>
          <w:tcPr>
            <w:tcW w:w="952" w:type="pct"/>
          </w:tcPr>
          <w:p w:rsidR="00715F8F" w:rsidRPr="008C3B24" w:rsidRDefault="00715F8F" w:rsidP="008C3B24">
            <w:pPr>
              <w:rPr>
                <w:szCs w:val="18"/>
              </w:rPr>
            </w:pPr>
            <w:r w:rsidRPr="008C3B24">
              <w:rPr>
                <w:rFonts w:ascii="宋体" w:eastAsia="宋体" w:hAnsi="宋体" w:cs="宋体" w:hint="eastAsia"/>
                <w:szCs w:val="18"/>
              </w:rPr>
              <w:t>数据类型</w:t>
            </w:r>
          </w:p>
        </w:tc>
        <w:tc>
          <w:tcPr>
            <w:tcW w:w="952" w:type="pct"/>
          </w:tcPr>
          <w:p w:rsidR="00715F8F" w:rsidRPr="008C3B24" w:rsidRDefault="00715F8F" w:rsidP="008C3B24">
            <w:pPr>
              <w:rPr>
                <w:szCs w:val="18"/>
              </w:rPr>
            </w:pPr>
            <w:r w:rsidRPr="008C3B24">
              <w:rPr>
                <w:rFonts w:ascii="宋体" w:eastAsia="宋体" w:hAnsi="宋体" w:cs="宋体" w:hint="eastAsia"/>
                <w:szCs w:val="18"/>
              </w:rPr>
              <w:t>取值范围</w:t>
            </w:r>
          </w:p>
        </w:tc>
        <w:tc>
          <w:tcPr>
            <w:tcW w:w="580" w:type="pct"/>
          </w:tcPr>
          <w:p w:rsidR="00715F8F" w:rsidRPr="00616822" w:rsidRDefault="00715F8F" w:rsidP="00715F8F">
            <w:pPr>
              <w:rPr>
                <w:rFonts w:eastAsiaTheme="minorEastAsia"/>
                <w:szCs w:val="18"/>
              </w:rPr>
            </w:pPr>
            <w:r>
              <w:rPr>
                <w:rFonts w:eastAsiaTheme="minorEastAsia" w:hint="eastAsia"/>
                <w:szCs w:val="18"/>
              </w:rPr>
              <w:t>限定</w:t>
            </w:r>
          </w:p>
        </w:tc>
        <w:tc>
          <w:tcPr>
            <w:tcW w:w="1666" w:type="pct"/>
          </w:tcPr>
          <w:p w:rsidR="00715F8F" w:rsidRPr="008C3B24" w:rsidRDefault="00715F8F" w:rsidP="008C3B24">
            <w:pPr>
              <w:rPr>
                <w:szCs w:val="18"/>
              </w:rPr>
            </w:pPr>
            <w:r w:rsidRPr="008C3B24">
              <w:rPr>
                <w:rFonts w:ascii="宋体" w:eastAsia="宋体" w:hAnsi="宋体" w:cs="宋体" w:hint="eastAsia"/>
                <w:szCs w:val="18"/>
              </w:rPr>
              <w:t>参数说明</w:t>
            </w:r>
          </w:p>
        </w:tc>
      </w:tr>
      <w:tr w:rsidR="00715F8F" w:rsidRPr="008C3B24" w:rsidTr="00715F8F">
        <w:tc>
          <w:tcPr>
            <w:tcW w:w="850" w:type="pct"/>
          </w:tcPr>
          <w:p w:rsidR="00715F8F" w:rsidRPr="008C3B24" w:rsidRDefault="00715F8F" w:rsidP="008C3B24">
            <w:pPr>
              <w:rPr>
                <w:szCs w:val="18"/>
              </w:rPr>
            </w:pPr>
            <w:r w:rsidRPr="008C3B24">
              <w:rPr>
                <w:szCs w:val="18"/>
              </w:rPr>
              <w:t>ONUIP</w:t>
            </w:r>
          </w:p>
        </w:tc>
        <w:tc>
          <w:tcPr>
            <w:tcW w:w="952" w:type="pct"/>
          </w:tcPr>
          <w:p w:rsidR="00715F8F" w:rsidRPr="008C3B24" w:rsidRDefault="00715F8F" w:rsidP="008C3B24">
            <w:pPr>
              <w:rPr>
                <w:szCs w:val="18"/>
              </w:rPr>
            </w:pPr>
            <w:r w:rsidRPr="008C3B24">
              <w:rPr>
                <w:szCs w:val="18"/>
              </w:rPr>
              <w:t>OCTET STRING</w:t>
            </w:r>
          </w:p>
        </w:tc>
        <w:tc>
          <w:tcPr>
            <w:tcW w:w="952" w:type="pct"/>
          </w:tcPr>
          <w:p w:rsidR="00715F8F" w:rsidRPr="008C3B24" w:rsidRDefault="00715F8F" w:rsidP="008C3B24">
            <w:pPr>
              <w:rPr>
                <w:szCs w:val="18"/>
              </w:rPr>
            </w:pPr>
            <w:r w:rsidRPr="008C3B24">
              <w:rPr>
                <w:szCs w:val="18"/>
              </w:rPr>
              <w:t>SIZE(128)</w:t>
            </w:r>
          </w:p>
        </w:tc>
        <w:tc>
          <w:tcPr>
            <w:tcW w:w="580" w:type="pct"/>
          </w:tcPr>
          <w:p w:rsidR="00715F8F" w:rsidRPr="00D520C1" w:rsidRDefault="00715F8F" w:rsidP="00715F8F">
            <w:pPr>
              <w:rPr>
                <w:rFonts w:eastAsiaTheme="minorEastAsia"/>
                <w:szCs w:val="18"/>
              </w:rPr>
            </w:pPr>
            <w:r>
              <w:rPr>
                <w:rFonts w:eastAsiaTheme="minorEastAsia" w:hint="eastAsia"/>
                <w:szCs w:val="18"/>
              </w:rPr>
              <w:t>C</w:t>
            </w:r>
          </w:p>
        </w:tc>
        <w:tc>
          <w:tcPr>
            <w:tcW w:w="1666" w:type="pct"/>
          </w:tcPr>
          <w:p w:rsidR="00715F8F" w:rsidRPr="008C3B24" w:rsidRDefault="00715F8F" w:rsidP="008C3B24">
            <w:pPr>
              <w:rPr>
                <w:szCs w:val="18"/>
              </w:rPr>
            </w:pPr>
            <w:r w:rsidRPr="008C3B24">
              <w:rPr>
                <w:rFonts w:ascii="宋体" w:eastAsia="宋体" w:hAnsi="宋体" w:cs="宋体" w:hint="eastAsia"/>
                <w:szCs w:val="18"/>
              </w:rPr>
              <w:t>具有管理</w:t>
            </w:r>
            <w:r w:rsidRPr="008C3B24">
              <w:rPr>
                <w:szCs w:val="18"/>
              </w:rPr>
              <w:t>IP</w:t>
            </w:r>
            <w:r w:rsidRPr="008C3B24">
              <w:rPr>
                <w:rFonts w:ascii="宋体" w:eastAsia="宋体" w:hAnsi="宋体" w:cs="宋体" w:hint="eastAsia"/>
                <w:szCs w:val="18"/>
              </w:rPr>
              <w:t>的</w:t>
            </w:r>
            <w:r w:rsidRPr="008C3B24">
              <w:rPr>
                <w:szCs w:val="18"/>
              </w:rPr>
              <w:t>ONU</w:t>
            </w:r>
            <w:r w:rsidRPr="008C3B24">
              <w:rPr>
                <w:rFonts w:ascii="宋体" w:eastAsia="宋体" w:hAnsi="宋体" w:cs="宋体" w:hint="eastAsia"/>
                <w:szCs w:val="18"/>
              </w:rPr>
              <w:t>的</w:t>
            </w:r>
            <w:r w:rsidRPr="008C3B24">
              <w:rPr>
                <w:szCs w:val="18"/>
              </w:rPr>
              <w:t>IP</w:t>
            </w:r>
            <w:r w:rsidRPr="008C3B24">
              <w:rPr>
                <w:rFonts w:ascii="宋体" w:eastAsia="宋体" w:hAnsi="宋体" w:cs="宋体" w:hint="eastAsia"/>
                <w:szCs w:val="18"/>
              </w:rPr>
              <w:t>地址或名称</w:t>
            </w:r>
          </w:p>
        </w:tc>
      </w:tr>
      <w:tr w:rsidR="00715F8F" w:rsidRPr="008C3B24" w:rsidTr="00715F8F">
        <w:tc>
          <w:tcPr>
            <w:tcW w:w="850" w:type="pct"/>
          </w:tcPr>
          <w:p w:rsidR="00715F8F" w:rsidRPr="008C3B24" w:rsidRDefault="00715F8F" w:rsidP="008C3B24">
            <w:pPr>
              <w:rPr>
                <w:szCs w:val="18"/>
              </w:rPr>
            </w:pPr>
            <w:r w:rsidRPr="008C3B24">
              <w:rPr>
                <w:szCs w:val="18"/>
              </w:rPr>
              <w:t>OLTID</w:t>
            </w:r>
          </w:p>
        </w:tc>
        <w:tc>
          <w:tcPr>
            <w:tcW w:w="952" w:type="pct"/>
          </w:tcPr>
          <w:p w:rsidR="00715F8F" w:rsidRPr="008C3B24" w:rsidRDefault="00715F8F" w:rsidP="008C3B24">
            <w:pPr>
              <w:rPr>
                <w:szCs w:val="18"/>
              </w:rPr>
            </w:pPr>
            <w:r w:rsidRPr="008C3B24">
              <w:rPr>
                <w:szCs w:val="18"/>
              </w:rPr>
              <w:t>OCTET STRING</w:t>
            </w:r>
          </w:p>
        </w:tc>
        <w:tc>
          <w:tcPr>
            <w:tcW w:w="952" w:type="pct"/>
          </w:tcPr>
          <w:p w:rsidR="00715F8F" w:rsidRPr="008C3B24" w:rsidRDefault="00715F8F" w:rsidP="008C3B24">
            <w:pPr>
              <w:rPr>
                <w:szCs w:val="18"/>
              </w:rPr>
            </w:pPr>
            <w:r w:rsidRPr="008C3B24">
              <w:rPr>
                <w:szCs w:val="18"/>
              </w:rPr>
              <w:t>SIZE(128)</w:t>
            </w:r>
          </w:p>
        </w:tc>
        <w:tc>
          <w:tcPr>
            <w:tcW w:w="580" w:type="pct"/>
          </w:tcPr>
          <w:p w:rsidR="00715F8F" w:rsidRPr="00D520C1" w:rsidRDefault="00715F8F" w:rsidP="00715F8F">
            <w:pPr>
              <w:rPr>
                <w:rFonts w:eastAsiaTheme="minorEastAsia"/>
                <w:szCs w:val="18"/>
              </w:rPr>
            </w:pPr>
            <w:r>
              <w:rPr>
                <w:rFonts w:eastAsiaTheme="minorEastAsia" w:hint="eastAsia"/>
                <w:szCs w:val="18"/>
              </w:rPr>
              <w:t>C</w:t>
            </w:r>
          </w:p>
        </w:tc>
        <w:tc>
          <w:tcPr>
            <w:tcW w:w="1666" w:type="pct"/>
          </w:tcPr>
          <w:p w:rsidR="00715F8F" w:rsidRPr="008C3B24" w:rsidRDefault="00715F8F" w:rsidP="008C3B24">
            <w:pPr>
              <w:rPr>
                <w:szCs w:val="18"/>
              </w:rPr>
            </w:pPr>
            <w:r w:rsidRPr="008C3B24">
              <w:rPr>
                <w:szCs w:val="18"/>
              </w:rPr>
              <w:t>OLT IP</w:t>
            </w:r>
            <w:r w:rsidRPr="008C3B24">
              <w:rPr>
                <w:rFonts w:ascii="宋体" w:eastAsia="宋体" w:hAnsi="宋体" w:cs="宋体" w:hint="eastAsia"/>
                <w:szCs w:val="18"/>
              </w:rPr>
              <w:t>地址或名称</w:t>
            </w:r>
          </w:p>
        </w:tc>
      </w:tr>
      <w:tr w:rsidR="00715F8F" w:rsidRPr="008C3B24" w:rsidTr="00715F8F">
        <w:tc>
          <w:tcPr>
            <w:tcW w:w="850" w:type="pct"/>
          </w:tcPr>
          <w:p w:rsidR="00715F8F" w:rsidRPr="008C3B24" w:rsidRDefault="00715F8F" w:rsidP="008C3B24">
            <w:pPr>
              <w:rPr>
                <w:szCs w:val="18"/>
              </w:rPr>
            </w:pPr>
            <w:r w:rsidRPr="008C3B24">
              <w:rPr>
                <w:szCs w:val="18"/>
              </w:rPr>
              <w:t>PONID</w:t>
            </w:r>
          </w:p>
        </w:tc>
        <w:tc>
          <w:tcPr>
            <w:tcW w:w="952" w:type="pct"/>
          </w:tcPr>
          <w:p w:rsidR="00715F8F" w:rsidRPr="008C3B24" w:rsidRDefault="00715F8F" w:rsidP="008C3B24">
            <w:pPr>
              <w:rPr>
                <w:szCs w:val="18"/>
              </w:rPr>
            </w:pPr>
            <w:r w:rsidRPr="008C3B24">
              <w:rPr>
                <w:szCs w:val="18"/>
              </w:rPr>
              <w:t xml:space="preserve">OCTET STRING </w:t>
            </w:r>
          </w:p>
        </w:tc>
        <w:tc>
          <w:tcPr>
            <w:tcW w:w="952" w:type="pct"/>
          </w:tcPr>
          <w:p w:rsidR="00715F8F" w:rsidRPr="008C3B24" w:rsidRDefault="00715F8F" w:rsidP="008C3B24">
            <w:pPr>
              <w:rPr>
                <w:szCs w:val="18"/>
              </w:rPr>
            </w:pPr>
            <w:r w:rsidRPr="008C3B24">
              <w:rPr>
                <w:szCs w:val="18"/>
              </w:rPr>
              <w:t>SIZE(128)</w:t>
            </w:r>
          </w:p>
          <w:p w:rsidR="00715F8F" w:rsidRPr="008C3B24" w:rsidRDefault="00715F8F" w:rsidP="008C3B24">
            <w:pPr>
              <w:rPr>
                <w:szCs w:val="18"/>
              </w:rPr>
            </w:pPr>
          </w:p>
        </w:tc>
        <w:tc>
          <w:tcPr>
            <w:tcW w:w="580" w:type="pct"/>
          </w:tcPr>
          <w:p w:rsidR="00715F8F" w:rsidRPr="00D520C1" w:rsidRDefault="00715F8F" w:rsidP="00715F8F">
            <w:pPr>
              <w:rPr>
                <w:rFonts w:eastAsiaTheme="minorEastAsia"/>
                <w:szCs w:val="18"/>
              </w:rPr>
            </w:pPr>
            <w:r>
              <w:rPr>
                <w:rFonts w:eastAsiaTheme="minorEastAsia" w:hint="eastAsia"/>
                <w:szCs w:val="18"/>
              </w:rPr>
              <w:t>C</w:t>
            </w:r>
          </w:p>
        </w:tc>
        <w:tc>
          <w:tcPr>
            <w:tcW w:w="1666" w:type="pct"/>
          </w:tcPr>
          <w:p w:rsidR="00715F8F" w:rsidRPr="008C3B24" w:rsidRDefault="00715F8F" w:rsidP="008C3B24">
            <w:pPr>
              <w:rPr>
                <w:szCs w:val="18"/>
              </w:rPr>
            </w:pPr>
            <w:r w:rsidRPr="00B800D5">
              <w:rPr>
                <w:rFonts w:ascii="宋体" w:cs="宋体" w:hint="eastAsia"/>
                <w:kern w:val="0"/>
                <w:sz w:val="20"/>
                <w:szCs w:val="20"/>
              </w:rPr>
              <w:t>PON</w:t>
            </w:r>
            <w:r w:rsidRPr="00B800D5">
              <w:rPr>
                <w:rFonts w:ascii="宋体" w:eastAsia="宋体" w:hAnsi="宋体" w:cs="宋体" w:hint="eastAsia"/>
                <w:kern w:val="0"/>
                <w:sz w:val="20"/>
                <w:szCs w:val="20"/>
              </w:rPr>
              <w:t>口定位信息。格式为</w:t>
            </w:r>
            <w:r w:rsidRPr="00B800D5">
              <w:rPr>
                <w:kern w:val="0"/>
                <w:sz w:val="20"/>
                <w:szCs w:val="20"/>
              </w:rPr>
              <w:t>“</w:t>
            </w:r>
            <w:r w:rsidRPr="00B800D5">
              <w:rPr>
                <w:rFonts w:ascii="宋体" w:eastAsia="宋体" w:hAnsi="宋体" w:cs="宋体" w:hint="eastAsia"/>
                <w:kern w:val="0"/>
                <w:sz w:val="20"/>
                <w:szCs w:val="20"/>
              </w:rPr>
              <w:t>机架</w:t>
            </w:r>
            <w:r w:rsidRPr="00B800D5">
              <w:rPr>
                <w:rFonts w:ascii="宋体" w:cs="宋体" w:hint="eastAsia"/>
                <w:kern w:val="0"/>
                <w:sz w:val="20"/>
                <w:szCs w:val="20"/>
              </w:rPr>
              <w:t>-</w:t>
            </w:r>
            <w:r w:rsidRPr="00B800D5">
              <w:rPr>
                <w:rFonts w:ascii="宋体" w:eastAsia="宋体" w:hAnsi="宋体" w:cs="宋体" w:hint="eastAsia"/>
                <w:kern w:val="0"/>
                <w:sz w:val="20"/>
                <w:szCs w:val="20"/>
              </w:rPr>
              <w:t>框</w:t>
            </w:r>
            <w:r w:rsidRPr="00B800D5">
              <w:rPr>
                <w:rFonts w:ascii="宋体" w:cs="宋体" w:hint="eastAsia"/>
                <w:kern w:val="0"/>
                <w:sz w:val="20"/>
                <w:szCs w:val="20"/>
              </w:rPr>
              <w:t>-</w:t>
            </w:r>
            <w:r w:rsidRPr="00B800D5">
              <w:rPr>
                <w:rFonts w:ascii="宋体" w:eastAsia="宋体" w:hAnsi="宋体" w:cs="宋体" w:hint="eastAsia"/>
                <w:kern w:val="0"/>
                <w:sz w:val="20"/>
                <w:szCs w:val="20"/>
              </w:rPr>
              <w:t>槽</w:t>
            </w:r>
            <w:r w:rsidRPr="00B800D5">
              <w:rPr>
                <w:rFonts w:ascii="宋体" w:cs="宋体" w:hint="eastAsia"/>
                <w:kern w:val="0"/>
                <w:sz w:val="20"/>
                <w:szCs w:val="20"/>
              </w:rPr>
              <w:t>-</w:t>
            </w:r>
            <w:r w:rsidRPr="00B800D5">
              <w:rPr>
                <w:rFonts w:ascii="宋体" w:eastAsia="宋体" w:hAnsi="宋体" w:cs="宋体" w:hint="eastAsia"/>
                <w:kern w:val="0"/>
                <w:sz w:val="20"/>
                <w:szCs w:val="20"/>
              </w:rPr>
              <w:t>端口号</w:t>
            </w:r>
            <w:r w:rsidRPr="00B800D5">
              <w:rPr>
                <w:kern w:val="0"/>
                <w:sz w:val="20"/>
                <w:szCs w:val="20"/>
              </w:rPr>
              <w:t>”</w:t>
            </w:r>
            <w:r w:rsidRPr="00B800D5">
              <w:rPr>
                <w:rFonts w:ascii="宋体" w:eastAsia="宋体" w:hAnsi="宋体" w:cs="宋体" w:hint="eastAsia"/>
                <w:kern w:val="0"/>
                <w:sz w:val="20"/>
                <w:szCs w:val="20"/>
              </w:rPr>
              <w:t>，没有则使用</w:t>
            </w:r>
            <w:r w:rsidRPr="00B800D5">
              <w:rPr>
                <w:rFonts w:ascii="宋体" w:cs="宋体" w:hint="eastAsia"/>
                <w:kern w:val="0"/>
                <w:sz w:val="20"/>
                <w:szCs w:val="20"/>
              </w:rPr>
              <w:t>NA</w:t>
            </w:r>
            <w:r w:rsidRPr="00B800D5">
              <w:rPr>
                <w:rFonts w:ascii="宋体" w:eastAsia="宋体" w:hAnsi="宋体" w:cs="宋体" w:hint="eastAsia"/>
                <w:kern w:val="0"/>
                <w:sz w:val="20"/>
                <w:szCs w:val="20"/>
              </w:rPr>
              <w:t>代替，如</w:t>
            </w:r>
            <w:r w:rsidRPr="00B800D5">
              <w:rPr>
                <w:rFonts w:ascii="宋体" w:cs="宋体" w:hint="eastAsia"/>
                <w:kern w:val="0"/>
                <w:sz w:val="20"/>
                <w:szCs w:val="20"/>
              </w:rPr>
              <w:t>0</w:t>
            </w:r>
            <w:r w:rsidRPr="00B800D5">
              <w:rPr>
                <w:rFonts w:ascii="宋体" w:eastAsia="宋体" w:hAnsi="宋体" w:cs="宋体" w:hint="eastAsia"/>
                <w:kern w:val="0"/>
                <w:sz w:val="20"/>
                <w:szCs w:val="20"/>
              </w:rPr>
              <w:t>框</w:t>
            </w:r>
            <w:r w:rsidRPr="00B800D5">
              <w:rPr>
                <w:rFonts w:ascii="宋体" w:cs="宋体" w:hint="eastAsia"/>
                <w:kern w:val="0"/>
                <w:sz w:val="20"/>
                <w:szCs w:val="20"/>
              </w:rPr>
              <w:t>0</w:t>
            </w:r>
            <w:r w:rsidRPr="00B800D5">
              <w:rPr>
                <w:rFonts w:ascii="宋体" w:eastAsia="宋体" w:hAnsi="宋体" w:cs="宋体" w:hint="eastAsia"/>
                <w:kern w:val="0"/>
                <w:sz w:val="20"/>
                <w:szCs w:val="20"/>
              </w:rPr>
              <w:t>槽</w:t>
            </w:r>
            <w:r w:rsidRPr="00B800D5">
              <w:rPr>
                <w:rFonts w:ascii="宋体" w:cs="宋体" w:hint="eastAsia"/>
                <w:kern w:val="0"/>
                <w:sz w:val="20"/>
                <w:szCs w:val="20"/>
              </w:rPr>
              <w:t>0</w:t>
            </w:r>
            <w:r w:rsidRPr="00B800D5">
              <w:rPr>
                <w:rFonts w:ascii="宋体" w:eastAsia="宋体" w:hAnsi="宋体" w:cs="宋体" w:hint="eastAsia"/>
                <w:kern w:val="0"/>
                <w:sz w:val="20"/>
                <w:szCs w:val="20"/>
              </w:rPr>
              <w:t>端口为</w:t>
            </w:r>
            <w:r w:rsidRPr="00B800D5">
              <w:rPr>
                <w:rFonts w:ascii="宋体" w:cs="宋体" w:hint="eastAsia"/>
                <w:kern w:val="0"/>
                <w:sz w:val="20"/>
                <w:szCs w:val="20"/>
              </w:rPr>
              <w:t>NA-0-0-0</w:t>
            </w:r>
            <w:r w:rsidRPr="00B800D5">
              <w:rPr>
                <w:rFonts w:ascii="宋体" w:eastAsia="宋体" w:hAnsi="宋体" w:cs="宋体" w:hint="eastAsia"/>
                <w:kern w:val="0"/>
                <w:sz w:val="20"/>
                <w:szCs w:val="20"/>
              </w:rPr>
              <w:t>。</w:t>
            </w:r>
          </w:p>
        </w:tc>
      </w:tr>
      <w:tr w:rsidR="00715F8F" w:rsidRPr="008C3B24" w:rsidTr="00715F8F">
        <w:tc>
          <w:tcPr>
            <w:tcW w:w="850" w:type="pct"/>
          </w:tcPr>
          <w:p w:rsidR="00715F8F" w:rsidRPr="008C3B24" w:rsidRDefault="00715F8F" w:rsidP="008C3B24">
            <w:pPr>
              <w:rPr>
                <w:szCs w:val="18"/>
              </w:rPr>
            </w:pPr>
            <w:r w:rsidRPr="008C3B24">
              <w:rPr>
                <w:szCs w:val="18"/>
              </w:rPr>
              <w:t>ONUIDTYPE</w:t>
            </w:r>
          </w:p>
        </w:tc>
        <w:tc>
          <w:tcPr>
            <w:tcW w:w="952" w:type="pct"/>
          </w:tcPr>
          <w:p w:rsidR="00715F8F" w:rsidRPr="008C3B24" w:rsidRDefault="00715F8F" w:rsidP="008C3B24">
            <w:pPr>
              <w:rPr>
                <w:szCs w:val="18"/>
              </w:rPr>
            </w:pPr>
            <w:r w:rsidRPr="008C3B24">
              <w:rPr>
                <w:szCs w:val="18"/>
              </w:rPr>
              <w:t>OCTET STRING</w:t>
            </w:r>
          </w:p>
        </w:tc>
        <w:tc>
          <w:tcPr>
            <w:tcW w:w="952" w:type="pct"/>
          </w:tcPr>
          <w:p w:rsidR="00715F8F" w:rsidRPr="00300E1F" w:rsidRDefault="00715F8F" w:rsidP="001F3121">
            <w:pPr>
              <w:rPr>
                <w:szCs w:val="18"/>
              </w:rPr>
            </w:pPr>
            <w:r>
              <w:rPr>
                <w:szCs w:val="18"/>
              </w:rPr>
              <w:t>ONU_NAME</w:t>
            </w:r>
          </w:p>
          <w:p w:rsidR="00715F8F" w:rsidRPr="00300E1F" w:rsidRDefault="00715F8F" w:rsidP="001F3121">
            <w:pPr>
              <w:rPr>
                <w:szCs w:val="18"/>
              </w:rPr>
            </w:pPr>
            <w:r>
              <w:rPr>
                <w:szCs w:val="18"/>
              </w:rPr>
              <w:t>MAC</w:t>
            </w:r>
          </w:p>
          <w:p w:rsidR="00715F8F" w:rsidRDefault="00715F8F" w:rsidP="001F3121">
            <w:pPr>
              <w:rPr>
                <w:rFonts w:eastAsiaTheme="minorEastAsia"/>
                <w:szCs w:val="18"/>
              </w:rPr>
            </w:pPr>
            <w:r>
              <w:rPr>
                <w:szCs w:val="18"/>
              </w:rPr>
              <w:t>LOID</w:t>
            </w:r>
          </w:p>
          <w:p w:rsidR="00715F8F" w:rsidRPr="00931FE4" w:rsidRDefault="00715F8F" w:rsidP="001F3121">
            <w:pPr>
              <w:rPr>
                <w:rFonts w:eastAsiaTheme="minorEastAsia"/>
                <w:szCs w:val="18"/>
              </w:rPr>
            </w:pPr>
            <w:r>
              <w:rPr>
                <w:rFonts w:eastAsiaTheme="minorEastAsia" w:hint="eastAsia"/>
                <w:szCs w:val="18"/>
              </w:rPr>
              <w:t>PASSWORD</w:t>
            </w:r>
          </w:p>
          <w:p w:rsidR="00715F8F" w:rsidRPr="00300E1F" w:rsidRDefault="00715F8F" w:rsidP="001F3121">
            <w:pPr>
              <w:rPr>
                <w:szCs w:val="18"/>
              </w:rPr>
            </w:pPr>
            <w:r w:rsidRPr="00300E1F">
              <w:rPr>
                <w:szCs w:val="18"/>
              </w:rPr>
              <w:t>ONU_NUMBER</w:t>
            </w:r>
          </w:p>
        </w:tc>
        <w:tc>
          <w:tcPr>
            <w:tcW w:w="580" w:type="pct"/>
          </w:tcPr>
          <w:p w:rsidR="00715F8F" w:rsidRPr="00D520C1" w:rsidRDefault="00715F8F" w:rsidP="00715F8F">
            <w:pPr>
              <w:rPr>
                <w:rFonts w:eastAsiaTheme="minorEastAsia"/>
                <w:szCs w:val="18"/>
              </w:rPr>
            </w:pPr>
            <w:r>
              <w:rPr>
                <w:rFonts w:eastAsiaTheme="minorEastAsia" w:hint="eastAsia"/>
                <w:szCs w:val="18"/>
              </w:rPr>
              <w:t>C</w:t>
            </w:r>
          </w:p>
        </w:tc>
        <w:tc>
          <w:tcPr>
            <w:tcW w:w="1666" w:type="pct"/>
          </w:tcPr>
          <w:p w:rsidR="00715F8F" w:rsidRPr="006B594E" w:rsidRDefault="00715F8F"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715F8F" w:rsidRPr="008C3B24" w:rsidTr="00715F8F">
        <w:tc>
          <w:tcPr>
            <w:tcW w:w="850" w:type="pct"/>
          </w:tcPr>
          <w:p w:rsidR="00715F8F" w:rsidRPr="008C3B24" w:rsidRDefault="00715F8F" w:rsidP="008C3B24">
            <w:pPr>
              <w:rPr>
                <w:szCs w:val="18"/>
              </w:rPr>
            </w:pPr>
            <w:r w:rsidRPr="008C3B24">
              <w:rPr>
                <w:szCs w:val="18"/>
              </w:rPr>
              <w:t>ONUID</w:t>
            </w:r>
          </w:p>
        </w:tc>
        <w:tc>
          <w:tcPr>
            <w:tcW w:w="952" w:type="pct"/>
          </w:tcPr>
          <w:p w:rsidR="00715F8F" w:rsidRPr="008C3B24" w:rsidRDefault="00715F8F" w:rsidP="008C3B24">
            <w:pPr>
              <w:rPr>
                <w:szCs w:val="18"/>
              </w:rPr>
            </w:pPr>
            <w:r w:rsidRPr="008C3B24">
              <w:rPr>
                <w:szCs w:val="18"/>
              </w:rPr>
              <w:t>OCTET STRING</w:t>
            </w:r>
          </w:p>
        </w:tc>
        <w:tc>
          <w:tcPr>
            <w:tcW w:w="952" w:type="pct"/>
          </w:tcPr>
          <w:p w:rsidR="00715F8F" w:rsidRPr="00300E1F" w:rsidRDefault="00715F8F" w:rsidP="001F3121">
            <w:pPr>
              <w:rPr>
                <w:szCs w:val="18"/>
              </w:rPr>
            </w:pPr>
            <w:r w:rsidRPr="00300E1F">
              <w:rPr>
                <w:szCs w:val="18"/>
              </w:rPr>
              <w:t>SIZE(128)</w:t>
            </w:r>
          </w:p>
        </w:tc>
        <w:tc>
          <w:tcPr>
            <w:tcW w:w="580" w:type="pct"/>
          </w:tcPr>
          <w:p w:rsidR="00715F8F" w:rsidRPr="00D520C1" w:rsidRDefault="00715F8F" w:rsidP="00715F8F">
            <w:pPr>
              <w:rPr>
                <w:rFonts w:eastAsiaTheme="minorEastAsia"/>
                <w:szCs w:val="18"/>
              </w:rPr>
            </w:pPr>
            <w:r>
              <w:rPr>
                <w:rFonts w:eastAsiaTheme="minorEastAsia" w:hint="eastAsia"/>
                <w:szCs w:val="18"/>
              </w:rPr>
              <w:t>C</w:t>
            </w:r>
          </w:p>
        </w:tc>
        <w:tc>
          <w:tcPr>
            <w:tcW w:w="1666" w:type="pct"/>
          </w:tcPr>
          <w:p w:rsidR="00715F8F" w:rsidRPr="00300E1F" w:rsidRDefault="00715F8F"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715F8F" w:rsidRPr="008C3B24" w:rsidTr="00715F8F">
        <w:tc>
          <w:tcPr>
            <w:tcW w:w="850" w:type="pct"/>
          </w:tcPr>
          <w:p w:rsidR="00715F8F" w:rsidRPr="008C3B24" w:rsidRDefault="00715F8F" w:rsidP="008C3B24">
            <w:pPr>
              <w:rPr>
                <w:szCs w:val="18"/>
              </w:rPr>
            </w:pPr>
            <w:r w:rsidRPr="008C3B24">
              <w:rPr>
                <w:szCs w:val="18"/>
              </w:rPr>
              <w:t>PORTID</w:t>
            </w:r>
          </w:p>
        </w:tc>
        <w:tc>
          <w:tcPr>
            <w:tcW w:w="952" w:type="pct"/>
          </w:tcPr>
          <w:p w:rsidR="00715F8F" w:rsidRPr="008C3B24" w:rsidRDefault="00715F8F" w:rsidP="008C3B24">
            <w:pPr>
              <w:rPr>
                <w:szCs w:val="18"/>
              </w:rPr>
            </w:pPr>
            <w:r w:rsidRPr="008C3B24">
              <w:rPr>
                <w:szCs w:val="18"/>
              </w:rPr>
              <w:t xml:space="preserve">OCTET STRING </w:t>
            </w:r>
          </w:p>
        </w:tc>
        <w:tc>
          <w:tcPr>
            <w:tcW w:w="952" w:type="pct"/>
          </w:tcPr>
          <w:p w:rsidR="00715F8F" w:rsidRPr="008C3B24" w:rsidRDefault="00715F8F" w:rsidP="008C3B24">
            <w:pPr>
              <w:rPr>
                <w:szCs w:val="18"/>
              </w:rPr>
            </w:pPr>
            <w:r w:rsidRPr="008C3B24">
              <w:rPr>
                <w:szCs w:val="18"/>
              </w:rPr>
              <w:t>SIZE(128)</w:t>
            </w:r>
          </w:p>
          <w:p w:rsidR="00715F8F" w:rsidRPr="008C3B24" w:rsidRDefault="00715F8F" w:rsidP="008C3B24">
            <w:pPr>
              <w:rPr>
                <w:szCs w:val="18"/>
              </w:rPr>
            </w:pPr>
            <w:r w:rsidRPr="008C3B24">
              <w:rPr>
                <w:rFonts w:ascii="宋体" w:eastAsia="宋体" w:hAnsi="宋体" w:cs="宋体" w:hint="eastAsia"/>
                <w:szCs w:val="18"/>
              </w:rPr>
              <w:t>机架</w:t>
            </w:r>
            <w:r w:rsidRPr="008C3B24">
              <w:rPr>
                <w:szCs w:val="18"/>
              </w:rPr>
              <w:t>-</w:t>
            </w:r>
            <w:r w:rsidRPr="008C3B24">
              <w:rPr>
                <w:rFonts w:ascii="宋体" w:eastAsia="宋体" w:hAnsi="宋体" w:cs="宋体" w:hint="eastAsia"/>
                <w:szCs w:val="18"/>
              </w:rPr>
              <w:t>框</w:t>
            </w:r>
            <w:r w:rsidRPr="008C3B24">
              <w:rPr>
                <w:szCs w:val="18"/>
              </w:rPr>
              <w:t>-</w:t>
            </w:r>
            <w:r w:rsidRPr="008C3B24">
              <w:rPr>
                <w:rFonts w:ascii="宋体" w:eastAsia="宋体" w:hAnsi="宋体" w:cs="宋体" w:hint="eastAsia"/>
                <w:szCs w:val="18"/>
              </w:rPr>
              <w:t>槽</w:t>
            </w:r>
            <w:r w:rsidRPr="008C3B24">
              <w:rPr>
                <w:szCs w:val="18"/>
              </w:rPr>
              <w:t>-</w:t>
            </w:r>
            <w:r w:rsidRPr="008C3B24">
              <w:rPr>
                <w:rFonts w:ascii="宋体" w:eastAsia="宋体" w:hAnsi="宋体" w:cs="宋体" w:hint="eastAsia"/>
                <w:szCs w:val="18"/>
              </w:rPr>
              <w:t>端口</w:t>
            </w:r>
          </w:p>
        </w:tc>
        <w:tc>
          <w:tcPr>
            <w:tcW w:w="580" w:type="pct"/>
          </w:tcPr>
          <w:p w:rsidR="00715F8F" w:rsidRPr="001B7E4B" w:rsidRDefault="00715F8F" w:rsidP="00715F8F">
            <w:pPr>
              <w:rPr>
                <w:rFonts w:eastAsiaTheme="minorEastAsia"/>
                <w:szCs w:val="18"/>
              </w:rPr>
            </w:pPr>
            <w:r>
              <w:rPr>
                <w:rFonts w:eastAsiaTheme="minorEastAsia" w:hint="eastAsia"/>
                <w:szCs w:val="18"/>
              </w:rPr>
              <w:t>O</w:t>
            </w:r>
          </w:p>
        </w:tc>
        <w:tc>
          <w:tcPr>
            <w:tcW w:w="1666" w:type="pct"/>
          </w:tcPr>
          <w:p w:rsidR="00715F8F" w:rsidRPr="008C3B24" w:rsidRDefault="00715F8F" w:rsidP="008C3B24">
            <w:pPr>
              <w:rPr>
                <w:szCs w:val="18"/>
              </w:rPr>
            </w:pPr>
            <w:r w:rsidRPr="008C3B24">
              <w:rPr>
                <w:rFonts w:ascii="宋体" w:eastAsia="宋体" w:hAnsi="宋体" w:cs="宋体" w:hint="eastAsia"/>
                <w:szCs w:val="18"/>
              </w:rPr>
              <w:t>通过</w:t>
            </w:r>
            <w:r w:rsidRPr="008C3B24">
              <w:rPr>
                <w:szCs w:val="18"/>
              </w:rPr>
              <w:t xml:space="preserve"> </w:t>
            </w:r>
            <w:r w:rsidRPr="008C3B24">
              <w:rPr>
                <w:rFonts w:ascii="宋体" w:eastAsia="宋体" w:hAnsi="宋体" w:cs="宋体" w:hint="eastAsia"/>
                <w:szCs w:val="18"/>
              </w:rPr>
              <w:t>机架</w:t>
            </w:r>
            <w:r w:rsidRPr="008C3B24">
              <w:rPr>
                <w:szCs w:val="18"/>
              </w:rPr>
              <w:t>-</w:t>
            </w:r>
            <w:r w:rsidRPr="008C3B24">
              <w:rPr>
                <w:rFonts w:ascii="宋体" w:eastAsia="宋体" w:hAnsi="宋体" w:cs="宋体" w:hint="eastAsia"/>
                <w:szCs w:val="18"/>
              </w:rPr>
              <w:t>框</w:t>
            </w:r>
            <w:r w:rsidRPr="008C3B24">
              <w:rPr>
                <w:szCs w:val="18"/>
              </w:rPr>
              <w:t>-</w:t>
            </w:r>
            <w:r w:rsidRPr="008C3B24">
              <w:rPr>
                <w:rFonts w:ascii="宋体" w:eastAsia="宋体" w:hAnsi="宋体" w:cs="宋体" w:hint="eastAsia"/>
                <w:szCs w:val="18"/>
              </w:rPr>
              <w:t>槽号</w:t>
            </w:r>
            <w:r w:rsidRPr="008C3B24">
              <w:rPr>
                <w:szCs w:val="18"/>
              </w:rPr>
              <w:t>-</w:t>
            </w:r>
            <w:r w:rsidRPr="008C3B24">
              <w:rPr>
                <w:rFonts w:ascii="宋体" w:eastAsia="宋体" w:hAnsi="宋体" w:cs="宋体" w:hint="eastAsia"/>
                <w:szCs w:val="18"/>
              </w:rPr>
              <w:t>端口号的方式定位，没有的补为</w:t>
            </w:r>
            <w:r w:rsidRPr="008C3B24">
              <w:rPr>
                <w:szCs w:val="18"/>
              </w:rPr>
              <w:t>NA</w:t>
            </w:r>
            <w:r w:rsidRPr="008C3B24">
              <w:rPr>
                <w:rFonts w:ascii="宋体" w:eastAsia="宋体" w:hAnsi="宋体" w:cs="宋体" w:hint="eastAsia"/>
                <w:szCs w:val="18"/>
              </w:rPr>
              <w:t>。</w:t>
            </w:r>
          </w:p>
        </w:tc>
      </w:tr>
    </w:tbl>
    <w:p w:rsidR="00AF6906" w:rsidRPr="00931120" w:rsidRDefault="00AF6906" w:rsidP="00CE4D8A">
      <w:pPr>
        <w:spacing w:beforeLines="50"/>
        <w:ind w:firstLine="420"/>
      </w:pPr>
      <w:r w:rsidRPr="00931120">
        <w:t>响应格式</w:t>
      </w:r>
    </w:p>
    <w:p w:rsidR="00AF6906" w:rsidRDefault="00AF6906" w:rsidP="00C9730D">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AF6906" w:rsidRPr="00931120" w:rsidRDefault="00AF6906" w:rsidP="00CE4D8A">
      <w:pPr>
        <w:spacing w:beforeLines="50"/>
        <w:ind w:firstLine="420"/>
      </w:pPr>
      <w:r w:rsidRPr="00931120">
        <w:t>输出参数</w:t>
      </w:r>
    </w:p>
    <w:tbl>
      <w:tblPr>
        <w:tblStyle w:val="afffffd"/>
        <w:tblW w:w="8631" w:type="dxa"/>
        <w:tblInd w:w="-602" w:type="dxa"/>
        <w:tblLayout w:type="fixed"/>
        <w:tblLook w:val="01E0"/>
      </w:tblPr>
      <w:tblGrid>
        <w:gridCol w:w="1540"/>
        <w:gridCol w:w="1485"/>
        <w:gridCol w:w="1483"/>
        <w:gridCol w:w="943"/>
        <w:gridCol w:w="3180"/>
      </w:tblGrid>
      <w:tr w:rsidR="00312848" w:rsidRPr="008C3B24" w:rsidTr="00715F8F">
        <w:trPr>
          <w:cnfStyle w:val="100000000000"/>
        </w:trPr>
        <w:tc>
          <w:tcPr>
            <w:tcW w:w="893" w:type="pct"/>
          </w:tcPr>
          <w:p w:rsidR="00312848" w:rsidRPr="008C3B24" w:rsidRDefault="00312848" w:rsidP="008C3B24">
            <w:pPr>
              <w:rPr>
                <w:szCs w:val="18"/>
              </w:rPr>
            </w:pPr>
            <w:r w:rsidRPr="008C3B24">
              <w:rPr>
                <w:szCs w:val="18"/>
              </w:rPr>
              <w:t>参数名称</w:t>
            </w:r>
          </w:p>
        </w:tc>
        <w:tc>
          <w:tcPr>
            <w:tcW w:w="860" w:type="pct"/>
          </w:tcPr>
          <w:p w:rsidR="00312848" w:rsidRPr="008C3B24" w:rsidRDefault="00312848" w:rsidP="008C3B24">
            <w:pPr>
              <w:rPr>
                <w:szCs w:val="18"/>
              </w:rPr>
            </w:pPr>
            <w:r w:rsidRPr="008C3B24">
              <w:rPr>
                <w:szCs w:val="18"/>
              </w:rPr>
              <w:t>数据类型</w:t>
            </w:r>
          </w:p>
        </w:tc>
        <w:tc>
          <w:tcPr>
            <w:tcW w:w="859" w:type="pct"/>
          </w:tcPr>
          <w:p w:rsidR="00312848" w:rsidRPr="008C3B24" w:rsidRDefault="00312848" w:rsidP="008C3B24">
            <w:pPr>
              <w:rPr>
                <w:szCs w:val="18"/>
              </w:rPr>
            </w:pPr>
            <w:r w:rsidRPr="008C3B24">
              <w:rPr>
                <w:szCs w:val="18"/>
              </w:rPr>
              <w:t>取值范围</w:t>
            </w:r>
          </w:p>
        </w:tc>
        <w:tc>
          <w:tcPr>
            <w:tcW w:w="546" w:type="pct"/>
          </w:tcPr>
          <w:p w:rsidR="00312848" w:rsidRPr="00312848" w:rsidRDefault="00312848" w:rsidP="008C3B24">
            <w:pPr>
              <w:rPr>
                <w:rFonts w:eastAsiaTheme="minorEastAsia"/>
                <w:szCs w:val="18"/>
              </w:rPr>
            </w:pPr>
            <w:r>
              <w:rPr>
                <w:rFonts w:eastAsiaTheme="minorEastAsia" w:hint="eastAsia"/>
                <w:szCs w:val="18"/>
              </w:rPr>
              <w:t>限定</w:t>
            </w:r>
          </w:p>
        </w:tc>
        <w:tc>
          <w:tcPr>
            <w:tcW w:w="1842" w:type="pct"/>
          </w:tcPr>
          <w:p w:rsidR="00312848" w:rsidRPr="008C3B24" w:rsidRDefault="00312848" w:rsidP="008C3B24">
            <w:pPr>
              <w:rPr>
                <w:szCs w:val="18"/>
              </w:rPr>
            </w:pPr>
            <w:r w:rsidRPr="008C3B24">
              <w:rPr>
                <w:szCs w:val="18"/>
              </w:rPr>
              <w:t>参数说明</w:t>
            </w:r>
          </w:p>
        </w:tc>
      </w:tr>
      <w:tr w:rsidR="00312848" w:rsidRPr="008C3B24" w:rsidTr="00715F8F">
        <w:tc>
          <w:tcPr>
            <w:tcW w:w="893" w:type="pct"/>
          </w:tcPr>
          <w:p w:rsidR="00312848" w:rsidRPr="008C3B24" w:rsidDel="00AC6F96" w:rsidRDefault="00312848" w:rsidP="008C3B24">
            <w:pPr>
              <w:rPr>
                <w:szCs w:val="18"/>
              </w:rPr>
            </w:pPr>
            <w:r w:rsidRPr="008C3B24">
              <w:rPr>
                <w:szCs w:val="18"/>
              </w:rPr>
              <w:t>ONUIP</w:t>
            </w:r>
          </w:p>
        </w:tc>
        <w:tc>
          <w:tcPr>
            <w:tcW w:w="860" w:type="pct"/>
          </w:tcPr>
          <w:p w:rsidR="00312848" w:rsidRPr="008C3B24" w:rsidRDefault="00312848" w:rsidP="008C3B24">
            <w:pPr>
              <w:rPr>
                <w:szCs w:val="18"/>
              </w:rPr>
            </w:pPr>
            <w:r w:rsidRPr="008C3B24">
              <w:rPr>
                <w:szCs w:val="18"/>
              </w:rPr>
              <w:t>OCTET STRING</w:t>
            </w:r>
          </w:p>
        </w:tc>
        <w:tc>
          <w:tcPr>
            <w:tcW w:w="859" w:type="pct"/>
          </w:tcPr>
          <w:p w:rsidR="00312848" w:rsidRPr="008C3B24" w:rsidRDefault="00312848" w:rsidP="008C3B24">
            <w:pPr>
              <w:rPr>
                <w:szCs w:val="18"/>
              </w:rPr>
            </w:pPr>
            <w:r w:rsidRPr="008C3B24">
              <w:rPr>
                <w:szCs w:val="18"/>
              </w:rPr>
              <w:t>SIZE(128)</w:t>
            </w:r>
          </w:p>
        </w:tc>
        <w:tc>
          <w:tcPr>
            <w:tcW w:w="546" w:type="pct"/>
          </w:tcPr>
          <w:p w:rsidR="00312848" w:rsidRPr="00312848" w:rsidRDefault="00312848" w:rsidP="008C3B24">
            <w:pPr>
              <w:rPr>
                <w:rFonts w:eastAsiaTheme="minorEastAsia"/>
                <w:szCs w:val="18"/>
              </w:rPr>
            </w:pPr>
            <w:r>
              <w:rPr>
                <w:rFonts w:eastAsiaTheme="minorEastAsia" w:hint="eastAsia"/>
                <w:szCs w:val="18"/>
              </w:rPr>
              <w:t>M</w:t>
            </w:r>
          </w:p>
        </w:tc>
        <w:tc>
          <w:tcPr>
            <w:tcW w:w="1842" w:type="pct"/>
          </w:tcPr>
          <w:p w:rsidR="00312848" w:rsidRPr="008C3B24" w:rsidRDefault="00312848" w:rsidP="008C3B24">
            <w:pPr>
              <w:rPr>
                <w:szCs w:val="18"/>
              </w:rPr>
            </w:pPr>
            <w:r w:rsidRPr="008C3B24">
              <w:rPr>
                <w:szCs w:val="18"/>
              </w:rPr>
              <w:t>返回输入参数</w:t>
            </w:r>
          </w:p>
        </w:tc>
      </w:tr>
      <w:tr w:rsidR="00312848" w:rsidRPr="008C3B24" w:rsidTr="00715F8F">
        <w:tc>
          <w:tcPr>
            <w:tcW w:w="893" w:type="pct"/>
          </w:tcPr>
          <w:p w:rsidR="00312848" w:rsidRPr="008C3B24" w:rsidDel="00AC6F96" w:rsidRDefault="00312848" w:rsidP="008C3B24">
            <w:pPr>
              <w:rPr>
                <w:szCs w:val="18"/>
              </w:rPr>
            </w:pPr>
            <w:r w:rsidRPr="008C3B24">
              <w:rPr>
                <w:szCs w:val="18"/>
              </w:rPr>
              <w:t>OLTID</w:t>
            </w:r>
          </w:p>
        </w:tc>
        <w:tc>
          <w:tcPr>
            <w:tcW w:w="860" w:type="pct"/>
          </w:tcPr>
          <w:p w:rsidR="00312848" w:rsidRPr="008C3B24" w:rsidRDefault="00312848" w:rsidP="008C3B24">
            <w:pPr>
              <w:rPr>
                <w:szCs w:val="18"/>
              </w:rPr>
            </w:pPr>
            <w:r w:rsidRPr="008C3B24">
              <w:rPr>
                <w:szCs w:val="18"/>
              </w:rPr>
              <w:t>OCTET STRING</w:t>
            </w:r>
          </w:p>
        </w:tc>
        <w:tc>
          <w:tcPr>
            <w:tcW w:w="859" w:type="pct"/>
          </w:tcPr>
          <w:p w:rsidR="00312848" w:rsidRPr="008C3B24" w:rsidRDefault="00312848" w:rsidP="008C3B24">
            <w:pPr>
              <w:rPr>
                <w:szCs w:val="18"/>
              </w:rPr>
            </w:pPr>
            <w:r w:rsidRPr="008C3B24">
              <w:rPr>
                <w:szCs w:val="18"/>
              </w:rPr>
              <w:t>SIZE(128)</w:t>
            </w:r>
          </w:p>
        </w:tc>
        <w:tc>
          <w:tcPr>
            <w:tcW w:w="546" w:type="pct"/>
          </w:tcPr>
          <w:p w:rsidR="00312848" w:rsidRPr="008C3B24" w:rsidRDefault="00312848" w:rsidP="008C3B24">
            <w:pPr>
              <w:rPr>
                <w:szCs w:val="18"/>
              </w:rPr>
            </w:pPr>
            <w:r>
              <w:rPr>
                <w:rFonts w:eastAsiaTheme="minorEastAsia" w:hint="eastAsia"/>
                <w:szCs w:val="18"/>
              </w:rPr>
              <w:t>M</w:t>
            </w:r>
          </w:p>
        </w:tc>
        <w:tc>
          <w:tcPr>
            <w:tcW w:w="1842" w:type="pct"/>
          </w:tcPr>
          <w:p w:rsidR="00312848" w:rsidRPr="008C3B24" w:rsidRDefault="00312848" w:rsidP="008C3B24">
            <w:pPr>
              <w:rPr>
                <w:szCs w:val="18"/>
              </w:rPr>
            </w:pPr>
            <w:r w:rsidRPr="008C3B24">
              <w:rPr>
                <w:szCs w:val="18"/>
              </w:rPr>
              <w:t>返回输入参数</w:t>
            </w:r>
          </w:p>
        </w:tc>
      </w:tr>
      <w:tr w:rsidR="00312848" w:rsidRPr="008C3B24" w:rsidTr="00715F8F">
        <w:tc>
          <w:tcPr>
            <w:tcW w:w="893" w:type="pct"/>
          </w:tcPr>
          <w:p w:rsidR="00312848" w:rsidRPr="008C3B24" w:rsidRDefault="00312848" w:rsidP="008C3B24">
            <w:pPr>
              <w:rPr>
                <w:szCs w:val="18"/>
              </w:rPr>
            </w:pPr>
            <w:r w:rsidRPr="008C3B24">
              <w:rPr>
                <w:szCs w:val="18"/>
              </w:rPr>
              <w:lastRenderedPageBreak/>
              <w:t>PONID</w:t>
            </w:r>
          </w:p>
        </w:tc>
        <w:tc>
          <w:tcPr>
            <w:tcW w:w="860" w:type="pct"/>
          </w:tcPr>
          <w:p w:rsidR="00312848" w:rsidRPr="008C3B24" w:rsidRDefault="00312848" w:rsidP="008C3B24">
            <w:pPr>
              <w:rPr>
                <w:szCs w:val="18"/>
              </w:rPr>
            </w:pPr>
            <w:r w:rsidRPr="008C3B24">
              <w:rPr>
                <w:szCs w:val="18"/>
              </w:rPr>
              <w:t xml:space="preserve">OCTET STRING </w:t>
            </w:r>
          </w:p>
        </w:tc>
        <w:tc>
          <w:tcPr>
            <w:tcW w:w="859" w:type="pct"/>
          </w:tcPr>
          <w:p w:rsidR="00312848" w:rsidRPr="008C3B24" w:rsidRDefault="00312848" w:rsidP="008C3B24">
            <w:pPr>
              <w:rPr>
                <w:szCs w:val="18"/>
              </w:rPr>
            </w:pPr>
            <w:r w:rsidRPr="008C3B24">
              <w:rPr>
                <w:szCs w:val="18"/>
              </w:rPr>
              <w:t>SIZE(128)</w:t>
            </w:r>
          </w:p>
          <w:p w:rsidR="00312848" w:rsidRPr="008C3B24" w:rsidRDefault="00312848" w:rsidP="008C3B24">
            <w:pPr>
              <w:rPr>
                <w:szCs w:val="18"/>
              </w:rPr>
            </w:pPr>
            <w:r w:rsidRPr="008C3B24">
              <w:rPr>
                <w:szCs w:val="18"/>
              </w:rPr>
              <w:t>机架-框-槽-端口</w:t>
            </w:r>
          </w:p>
        </w:tc>
        <w:tc>
          <w:tcPr>
            <w:tcW w:w="546" w:type="pct"/>
          </w:tcPr>
          <w:p w:rsidR="00312848" w:rsidRPr="008C3B24" w:rsidRDefault="00312848" w:rsidP="008C3B24">
            <w:pPr>
              <w:rPr>
                <w:szCs w:val="18"/>
              </w:rPr>
            </w:pPr>
            <w:r>
              <w:rPr>
                <w:rFonts w:eastAsiaTheme="minorEastAsia" w:hint="eastAsia"/>
                <w:szCs w:val="18"/>
              </w:rPr>
              <w:t>M</w:t>
            </w:r>
          </w:p>
        </w:tc>
        <w:tc>
          <w:tcPr>
            <w:tcW w:w="1842" w:type="pct"/>
          </w:tcPr>
          <w:p w:rsidR="00312848" w:rsidRPr="008C3B24" w:rsidRDefault="00312848" w:rsidP="008C3B24">
            <w:pPr>
              <w:rPr>
                <w:szCs w:val="18"/>
              </w:rPr>
            </w:pPr>
            <w:r w:rsidRPr="008C3B24">
              <w:rPr>
                <w:szCs w:val="18"/>
              </w:rPr>
              <w:t>返回输入参数</w:t>
            </w:r>
          </w:p>
        </w:tc>
      </w:tr>
      <w:tr w:rsidR="00312848" w:rsidRPr="008C3B24" w:rsidTr="00715F8F">
        <w:tc>
          <w:tcPr>
            <w:tcW w:w="893" w:type="pct"/>
          </w:tcPr>
          <w:p w:rsidR="00312848" w:rsidRPr="008C3B24" w:rsidRDefault="00312848" w:rsidP="008C3B24">
            <w:pPr>
              <w:rPr>
                <w:szCs w:val="18"/>
              </w:rPr>
            </w:pPr>
            <w:r w:rsidRPr="008C3B24">
              <w:rPr>
                <w:szCs w:val="18"/>
              </w:rPr>
              <w:t>ONUID</w:t>
            </w:r>
          </w:p>
        </w:tc>
        <w:tc>
          <w:tcPr>
            <w:tcW w:w="860" w:type="pct"/>
          </w:tcPr>
          <w:p w:rsidR="00312848" w:rsidRPr="008C3B24" w:rsidRDefault="00312848" w:rsidP="008C3B24">
            <w:pPr>
              <w:rPr>
                <w:szCs w:val="18"/>
              </w:rPr>
            </w:pPr>
            <w:r w:rsidRPr="008C3B24">
              <w:rPr>
                <w:szCs w:val="18"/>
              </w:rPr>
              <w:t>OCTET STRING</w:t>
            </w:r>
          </w:p>
        </w:tc>
        <w:tc>
          <w:tcPr>
            <w:tcW w:w="859" w:type="pct"/>
          </w:tcPr>
          <w:p w:rsidR="00312848" w:rsidRPr="008C3B24" w:rsidRDefault="00312848" w:rsidP="008C3B24">
            <w:pPr>
              <w:rPr>
                <w:szCs w:val="18"/>
              </w:rPr>
            </w:pPr>
            <w:r w:rsidRPr="008C3B24">
              <w:rPr>
                <w:szCs w:val="18"/>
              </w:rPr>
              <w:t>SIZE(128)</w:t>
            </w:r>
          </w:p>
        </w:tc>
        <w:tc>
          <w:tcPr>
            <w:tcW w:w="546" w:type="pct"/>
          </w:tcPr>
          <w:p w:rsidR="00312848" w:rsidRPr="008C3B24" w:rsidRDefault="00312848" w:rsidP="008C3B24">
            <w:pPr>
              <w:rPr>
                <w:szCs w:val="18"/>
              </w:rPr>
            </w:pPr>
            <w:r>
              <w:rPr>
                <w:rFonts w:eastAsiaTheme="minorEastAsia" w:hint="eastAsia"/>
                <w:szCs w:val="18"/>
              </w:rPr>
              <w:t>M</w:t>
            </w:r>
          </w:p>
        </w:tc>
        <w:tc>
          <w:tcPr>
            <w:tcW w:w="1842" w:type="pct"/>
          </w:tcPr>
          <w:p w:rsidR="00312848" w:rsidRPr="008C3B24" w:rsidRDefault="00312848" w:rsidP="008C3B24">
            <w:pPr>
              <w:rPr>
                <w:szCs w:val="18"/>
              </w:rPr>
            </w:pPr>
            <w:r w:rsidRPr="008C3B24">
              <w:rPr>
                <w:szCs w:val="18"/>
              </w:rPr>
              <w:t>返回输入参数</w:t>
            </w:r>
          </w:p>
        </w:tc>
      </w:tr>
      <w:tr w:rsidR="00312848" w:rsidRPr="008C3B24" w:rsidTr="00715F8F">
        <w:tc>
          <w:tcPr>
            <w:tcW w:w="893" w:type="pct"/>
          </w:tcPr>
          <w:p w:rsidR="00312848" w:rsidRPr="008C3B24" w:rsidRDefault="00312848" w:rsidP="008C3B24">
            <w:pPr>
              <w:rPr>
                <w:szCs w:val="18"/>
              </w:rPr>
            </w:pPr>
            <w:r w:rsidRPr="008C3B24">
              <w:rPr>
                <w:szCs w:val="18"/>
              </w:rPr>
              <w:t>PORTID</w:t>
            </w:r>
          </w:p>
        </w:tc>
        <w:tc>
          <w:tcPr>
            <w:tcW w:w="860" w:type="pct"/>
          </w:tcPr>
          <w:p w:rsidR="00312848" w:rsidRPr="008C3B24" w:rsidRDefault="00312848" w:rsidP="008C3B24">
            <w:pPr>
              <w:rPr>
                <w:szCs w:val="18"/>
              </w:rPr>
            </w:pPr>
            <w:r w:rsidRPr="008C3B24">
              <w:rPr>
                <w:szCs w:val="18"/>
              </w:rPr>
              <w:t xml:space="preserve">OCTET STRING </w:t>
            </w:r>
          </w:p>
        </w:tc>
        <w:tc>
          <w:tcPr>
            <w:tcW w:w="859" w:type="pct"/>
          </w:tcPr>
          <w:p w:rsidR="00312848" w:rsidRPr="008C3B24" w:rsidRDefault="00312848" w:rsidP="008C3B24">
            <w:pPr>
              <w:rPr>
                <w:szCs w:val="18"/>
              </w:rPr>
            </w:pPr>
            <w:r w:rsidRPr="008C3B24">
              <w:rPr>
                <w:szCs w:val="18"/>
              </w:rPr>
              <w:t>SIZE(128)</w:t>
            </w:r>
          </w:p>
          <w:p w:rsidR="00312848" w:rsidRPr="008C3B24" w:rsidRDefault="00312848" w:rsidP="008C3B24">
            <w:pPr>
              <w:rPr>
                <w:szCs w:val="18"/>
              </w:rPr>
            </w:pPr>
            <w:r w:rsidRPr="008C3B24">
              <w:rPr>
                <w:szCs w:val="18"/>
              </w:rPr>
              <w:t>机架-框-槽-端口</w:t>
            </w:r>
          </w:p>
        </w:tc>
        <w:tc>
          <w:tcPr>
            <w:tcW w:w="546" w:type="pct"/>
          </w:tcPr>
          <w:p w:rsidR="00312848" w:rsidRPr="008C3B24" w:rsidRDefault="00312848" w:rsidP="008C3B24">
            <w:pPr>
              <w:rPr>
                <w:szCs w:val="18"/>
              </w:rPr>
            </w:pPr>
            <w:r>
              <w:rPr>
                <w:rFonts w:eastAsiaTheme="minorEastAsia" w:hint="eastAsia"/>
                <w:szCs w:val="18"/>
              </w:rPr>
              <w:t>M</w:t>
            </w:r>
          </w:p>
        </w:tc>
        <w:tc>
          <w:tcPr>
            <w:tcW w:w="1842" w:type="pct"/>
          </w:tcPr>
          <w:p w:rsidR="00312848" w:rsidRPr="008C3B24" w:rsidRDefault="00312848" w:rsidP="008C3B24">
            <w:pPr>
              <w:rPr>
                <w:szCs w:val="18"/>
              </w:rPr>
            </w:pPr>
            <w:r w:rsidRPr="008C3B24">
              <w:rPr>
                <w:szCs w:val="18"/>
              </w:rPr>
              <w:t>通过机架-框-槽号-端口号的方式标识端口， 没有的补为NA</w:t>
            </w:r>
          </w:p>
        </w:tc>
      </w:tr>
      <w:tr w:rsidR="00312848" w:rsidRPr="008C3B24" w:rsidTr="00715F8F">
        <w:tc>
          <w:tcPr>
            <w:tcW w:w="893" w:type="pct"/>
          </w:tcPr>
          <w:p w:rsidR="00312848" w:rsidRPr="008C3B24" w:rsidRDefault="00312848" w:rsidP="008C3B24">
            <w:pPr>
              <w:rPr>
                <w:szCs w:val="18"/>
              </w:rPr>
            </w:pPr>
            <w:r w:rsidRPr="008C3B24">
              <w:rPr>
                <w:szCs w:val="18"/>
              </w:rPr>
              <w:t>ADMINSTATUS</w:t>
            </w:r>
          </w:p>
        </w:tc>
        <w:tc>
          <w:tcPr>
            <w:tcW w:w="860" w:type="pct"/>
          </w:tcPr>
          <w:p w:rsidR="00312848" w:rsidRPr="008C3B24" w:rsidRDefault="00312848" w:rsidP="008C3B24">
            <w:pPr>
              <w:rPr>
                <w:szCs w:val="18"/>
              </w:rPr>
            </w:pPr>
            <w:r w:rsidRPr="008C3B24">
              <w:rPr>
                <w:szCs w:val="18"/>
              </w:rPr>
              <w:t>OCTET STRING</w:t>
            </w:r>
          </w:p>
        </w:tc>
        <w:tc>
          <w:tcPr>
            <w:tcW w:w="859" w:type="pct"/>
          </w:tcPr>
          <w:p w:rsidR="00312848" w:rsidRPr="008C3B24" w:rsidRDefault="00312848" w:rsidP="008C3B24">
            <w:pPr>
              <w:rPr>
                <w:szCs w:val="18"/>
              </w:rPr>
            </w:pPr>
            <w:r w:rsidRPr="008C3B24">
              <w:rPr>
                <w:szCs w:val="18"/>
              </w:rPr>
              <w:t>UP</w:t>
            </w:r>
          </w:p>
          <w:p w:rsidR="00312848" w:rsidRPr="008C3B24" w:rsidRDefault="00312848" w:rsidP="008C3B24">
            <w:pPr>
              <w:rPr>
                <w:szCs w:val="18"/>
              </w:rPr>
            </w:pPr>
            <w:r w:rsidRPr="008C3B24">
              <w:rPr>
                <w:szCs w:val="18"/>
              </w:rPr>
              <w:t>DOWN</w:t>
            </w:r>
          </w:p>
        </w:tc>
        <w:tc>
          <w:tcPr>
            <w:tcW w:w="546" w:type="pct"/>
          </w:tcPr>
          <w:p w:rsidR="00312848" w:rsidRPr="008C3B24" w:rsidRDefault="00312848" w:rsidP="008C3B24">
            <w:pPr>
              <w:rPr>
                <w:szCs w:val="18"/>
              </w:rPr>
            </w:pPr>
            <w:r>
              <w:rPr>
                <w:rFonts w:eastAsiaTheme="minorEastAsia" w:hint="eastAsia"/>
                <w:szCs w:val="18"/>
              </w:rPr>
              <w:t>M</w:t>
            </w:r>
          </w:p>
        </w:tc>
        <w:tc>
          <w:tcPr>
            <w:tcW w:w="1842" w:type="pct"/>
          </w:tcPr>
          <w:p w:rsidR="00312848" w:rsidRPr="008C3B24" w:rsidRDefault="00312848" w:rsidP="008C3B24">
            <w:pPr>
              <w:rPr>
                <w:szCs w:val="18"/>
              </w:rPr>
            </w:pPr>
            <w:r w:rsidRPr="008C3B24">
              <w:rPr>
                <w:szCs w:val="18"/>
              </w:rPr>
              <w:t>管理状态</w:t>
            </w:r>
          </w:p>
        </w:tc>
      </w:tr>
      <w:tr w:rsidR="00312848" w:rsidRPr="008C3B24" w:rsidTr="00715F8F">
        <w:tc>
          <w:tcPr>
            <w:tcW w:w="893" w:type="pct"/>
          </w:tcPr>
          <w:p w:rsidR="00312848" w:rsidRPr="008C3B24" w:rsidRDefault="00312848" w:rsidP="008C3B24">
            <w:pPr>
              <w:rPr>
                <w:szCs w:val="18"/>
              </w:rPr>
            </w:pPr>
            <w:r w:rsidRPr="008C3B24">
              <w:rPr>
                <w:szCs w:val="18"/>
              </w:rPr>
              <w:t>DUPLEX</w:t>
            </w:r>
          </w:p>
        </w:tc>
        <w:tc>
          <w:tcPr>
            <w:tcW w:w="860" w:type="pct"/>
          </w:tcPr>
          <w:p w:rsidR="00312848" w:rsidRPr="008C3B24" w:rsidRDefault="00312848" w:rsidP="008C3B24">
            <w:pPr>
              <w:rPr>
                <w:szCs w:val="18"/>
              </w:rPr>
            </w:pPr>
            <w:r w:rsidRPr="008C3B24">
              <w:rPr>
                <w:szCs w:val="18"/>
              </w:rPr>
              <w:t>OCTET STRING</w:t>
            </w:r>
          </w:p>
        </w:tc>
        <w:tc>
          <w:tcPr>
            <w:tcW w:w="859" w:type="pct"/>
          </w:tcPr>
          <w:p w:rsidR="00312848" w:rsidRPr="008C3B24" w:rsidRDefault="00312848" w:rsidP="008C3B24">
            <w:pPr>
              <w:rPr>
                <w:szCs w:val="18"/>
              </w:rPr>
            </w:pPr>
            <w:r w:rsidRPr="008C3B24">
              <w:rPr>
                <w:szCs w:val="18"/>
              </w:rPr>
              <w:t>Full</w:t>
            </w:r>
          </w:p>
          <w:p w:rsidR="00312848" w:rsidRPr="008C3B24" w:rsidRDefault="00312848" w:rsidP="008C3B24">
            <w:pPr>
              <w:rPr>
                <w:szCs w:val="18"/>
              </w:rPr>
            </w:pPr>
            <w:r w:rsidRPr="008C3B24">
              <w:rPr>
                <w:szCs w:val="18"/>
              </w:rPr>
              <w:t>Half</w:t>
            </w:r>
          </w:p>
          <w:p w:rsidR="00312848" w:rsidRPr="008C3B24" w:rsidRDefault="00312848" w:rsidP="008C3B24">
            <w:pPr>
              <w:rPr>
                <w:szCs w:val="18"/>
              </w:rPr>
            </w:pPr>
            <w:r w:rsidRPr="008C3B24">
              <w:rPr>
                <w:szCs w:val="18"/>
              </w:rPr>
              <w:t>Auto</w:t>
            </w:r>
          </w:p>
          <w:p w:rsidR="00312848" w:rsidRPr="008C3B24" w:rsidRDefault="00312848" w:rsidP="008C3B24">
            <w:pPr>
              <w:rPr>
                <w:szCs w:val="18"/>
              </w:rPr>
            </w:pPr>
            <w:r w:rsidRPr="008C3B24">
              <w:rPr>
                <w:szCs w:val="18"/>
              </w:rPr>
              <w:t>Auto-Full</w:t>
            </w:r>
          </w:p>
          <w:p w:rsidR="00312848" w:rsidRPr="008C3B24" w:rsidRDefault="00312848" w:rsidP="008C3B24">
            <w:pPr>
              <w:rPr>
                <w:szCs w:val="18"/>
              </w:rPr>
            </w:pPr>
            <w:r w:rsidRPr="008C3B24">
              <w:rPr>
                <w:szCs w:val="18"/>
              </w:rPr>
              <w:t>Auto-Half</w:t>
            </w:r>
          </w:p>
        </w:tc>
        <w:tc>
          <w:tcPr>
            <w:tcW w:w="546" w:type="pct"/>
          </w:tcPr>
          <w:p w:rsidR="00312848" w:rsidRPr="008C3B24" w:rsidRDefault="00312848" w:rsidP="008C3B24">
            <w:pPr>
              <w:rPr>
                <w:szCs w:val="18"/>
              </w:rPr>
            </w:pPr>
            <w:r>
              <w:rPr>
                <w:rFonts w:eastAsiaTheme="minorEastAsia" w:hint="eastAsia"/>
                <w:szCs w:val="18"/>
              </w:rPr>
              <w:t>M</w:t>
            </w:r>
          </w:p>
        </w:tc>
        <w:tc>
          <w:tcPr>
            <w:tcW w:w="1842" w:type="pct"/>
          </w:tcPr>
          <w:p w:rsidR="00312848" w:rsidRDefault="00312848" w:rsidP="008C3B24">
            <w:pPr>
              <w:rPr>
                <w:rFonts w:eastAsiaTheme="minorEastAsia"/>
                <w:szCs w:val="18"/>
              </w:rPr>
            </w:pPr>
            <w:r w:rsidRPr="008C3B24">
              <w:rPr>
                <w:szCs w:val="18"/>
              </w:rPr>
              <w:t>工作模式</w:t>
            </w:r>
          </w:p>
          <w:p w:rsidR="00312848" w:rsidRPr="00C22828" w:rsidRDefault="00312848" w:rsidP="00C22828">
            <w:pPr>
              <w:rPr>
                <w:rFonts w:eastAsiaTheme="minorEastAsia"/>
                <w:szCs w:val="18"/>
              </w:rPr>
            </w:pPr>
            <w:r w:rsidRPr="00C22828">
              <w:rPr>
                <w:rFonts w:eastAsiaTheme="minorEastAsia" w:hint="eastAsia"/>
                <w:szCs w:val="18"/>
              </w:rPr>
              <w:t>Full</w:t>
            </w:r>
            <w:r w:rsidRPr="00C22828">
              <w:rPr>
                <w:rFonts w:eastAsiaTheme="minorEastAsia" w:hint="eastAsia"/>
                <w:szCs w:val="18"/>
              </w:rPr>
              <w:t>：全双工</w:t>
            </w:r>
          </w:p>
          <w:p w:rsidR="00312848" w:rsidRPr="00C22828" w:rsidRDefault="00312848" w:rsidP="00C22828">
            <w:pPr>
              <w:rPr>
                <w:rFonts w:eastAsiaTheme="minorEastAsia"/>
                <w:szCs w:val="18"/>
              </w:rPr>
            </w:pPr>
            <w:r w:rsidRPr="00C22828">
              <w:rPr>
                <w:rFonts w:eastAsiaTheme="minorEastAsia" w:hint="eastAsia"/>
                <w:szCs w:val="18"/>
              </w:rPr>
              <w:t>Half</w:t>
            </w:r>
            <w:r w:rsidRPr="00C22828">
              <w:rPr>
                <w:rFonts w:eastAsiaTheme="minorEastAsia" w:hint="eastAsia"/>
                <w:szCs w:val="18"/>
              </w:rPr>
              <w:t>：半双工</w:t>
            </w:r>
          </w:p>
          <w:p w:rsidR="00312848" w:rsidRPr="00C22828" w:rsidRDefault="00312848" w:rsidP="00C22828">
            <w:pPr>
              <w:rPr>
                <w:rFonts w:eastAsiaTheme="minorEastAsia"/>
                <w:szCs w:val="18"/>
              </w:rPr>
            </w:pPr>
            <w:r w:rsidRPr="00C22828">
              <w:rPr>
                <w:rFonts w:eastAsiaTheme="minorEastAsia" w:hint="eastAsia"/>
                <w:szCs w:val="18"/>
              </w:rPr>
              <w:t>Auto</w:t>
            </w:r>
            <w:r w:rsidRPr="00C22828">
              <w:rPr>
                <w:rFonts w:eastAsiaTheme="minorEastAsia" w:hint="eastAsia"/>
                <w:szCs w:val="18"/>
              </w:rPr>
              <w:t>：自适应</w:t>
            </w:r>
          </w:p>
          <w:p w:rsidR="00312848" w:rsidRPr="00C22828" w:rsidRDefault="00312848" w:rsidP="00C22828">
            <w:pPr>
              <w:rPr>
                <w:rFonts w:eastAsiaTheme="minorEastAsia"/>
                <w:szCs w:val="18"/>
              </w:rPr>
            </w:pPr>
            <w:r w:rsidRPr="00C22828">
              <w:rPr>
                <w:rFonts w:eastAsiaTheme="minorEastAsia" w:hint="eastAsia"/>
                <w:szCs w:val="18"/>
              </w:rPr>
              <w:t>Auto-Full</w:t>
            </w:r>
            <w:r w:rsidRPr="00C22828">
              <w:rPr>
                <w:rFonts w:eastAsiaTheme="minorEastAsia" w:hint="eastAsia"/>
                <w:szCs w:val="18"/>
              </w:rPr>
              <w:t>：自适应</w:t>
            </w:r>
            <w:r w:rsidRPr="00C22828">
              <w:rPr>
                <w:rFonts w:eastAsiaTheme="minorEastAsia" w:hint="eastAsia"/>
                <w:szCs w:val="18"/>
              </w:rPr>
              <w:t>-</w:t>
            </w:r>
            <w:r w:rsidRPr="00C22828">
              <w:rPr>
                <w:rFonts w:eastAsiaTheme="minorEastAsia" w:hint="eastAsia"/>
                <w:szCs w:val="18"/>
              </w:rPr>
              <w:t>全双工</w:t>
            </w:r>
          </w:p>
          <w:p w:rsidR="00312848" w:rsidRPr="00C22828" w:rsidRDefault="00312848" w:rsidP="00C22828">
            <w:pPr>
              <w:rPr>
                <w:rFonts w:eastAsiaTheme="minorEastAsia"/>
                <w:szCs w:val="18"/>
              </w:rPr>
            </w:pPr>
            <w:r w:rsidRPr="00C22828">
              <w:rPr>
                <w:rFonts w:eastAsiaTheme="minorEastAsia" w:hint="eastAsia"/>
                <w:szCs w:val="18"/>
              </w:rPr>
              <w:t>Auto-Half</w:t>
            </w:r>
            <w:r w:rsidRPr="00C22828">
              <w:rPr>
                <w:rFonts w:eastAsiaTheme="minorEastAsia" w:hint="eastAsia"/>
                <w:szCs w:val="18"/>
              </w:rPr>
              <w:t>：自适应</w:t>
            </w:r>
            <w:r w:rsidRPr="00C22828">
              <w:rPr>
                <w:rFonts w:eastAsiaTheme="minorEastAsia" w:hint="eastAsia"/>
                <w:szCs w:val="18"/>
              </w:rPr>
              <w:t>-</w:t>
            </w:r>
            <w:r w:rsidRPr="00C22828">
              <w:rPr>
                <w:rFonts w:eastAsiaTheme="minorEastAsia" w:hint="eastAsia"/>
                <w:szCs w:val="18"/>
              </w:rPr>
              <w:t>半双工</w:t>
            </w:r>
          </w:p>
        </w:tc>
      </w:tr>
      <w:tr w:rsidR="00312848" w:rsidRPr="008C3B24" w:rsidTr="00715F8F">
        <w:tc>
          <w:tcPr>
            <w:tcW w:w="893" w:type="pct"/>
          </w:tcPr>
          <w:p w:rsidR="00312848" w:rsidRPr="008C3B24" w:rsidRDefault="00312848" w:rsidP="008C3B24">
            <w:pPr>
              <w:rPr>
                <w:szCs w:val="18"/>
              </w:rPr>
            </w:pPr>
            <w:r w:rsidRPr="008C3B24">
              <w:rPr>
                <w:szCs w:val="18"/>
              </w:rPr>
              <w:t>SPEED</w:t>
            </w:r>
          </w:p>
        </w:tc>
        <w:tc>
          <w:tcPr>
            <w:tcW w:w="860" w:type="pct"/>
          </w:tcPr>
          <w:p w:rsidR="00312848" w:rsidRPr="008C3B24" w:rsidRDefault="00312848" w:rsidP="008C3B24">
            <w:pPr>
              <w:rPr>
                <w:szCs w:val="18"/>
              </w:rPr>
            </w:pPr>
            <w:r w:rsidRPr="008C3B24">
              <w:rPr>
                <w:szCs w:val="18"/>
              </w:rPr>
              <w:t xml:space="preserve">INTEGER </w:t>
            </w:r>
          </w:p>
        </w:tc>
        <w:tc>
          <w:tcPr>
            <w:tcW w:w="859" w:type="pct"/>
          </w:tcPr>
          <w:p w:rsidR="00312848" w:rsidRPr="008C3B24" w:rsidRDefault="00312848" w:rsidP="008C3B24">
            <w:pPr>
              <w:rPr>
                <w:szCs w:val="18"/>
              </w:rPr>
            </w:pPr>
            <w:r w:rsidRPr="008C3B24">
              <w:rPr>
                <w:szCs w:val="18"/>
              </w:rPr>
              <w:t>Auto</w:t>
            </w:r>
          </w:p>
          <w:p w:rsidR="00312848" w:rsidRPr="008C3B24" w:rsidRDefault="00312848" w:rsidP="008C3B24">
            <w:pPr>
              <w:rPr>
                <w:szCs w:val="18"/>
              </w:rPr>
            </w:pPr>
            <w:smartTag w:uri="urn:schemas-microsoft-com:office:smarttags" w:element="chmetcnv">
              <w:smartTagPr>
                <w:attr w:name="TCSC" w:val="0"/>
                <w:attr w:name="NumberType" w:val="1"/>
                <w:attr w:name="Negative" w:val="False"/>
                <w:attr w:name="HasSpace" w:val="False"/>
                <w:attr w:name="SourceValue" w:val="10"/>
                <w:attr w:name="UnitName" w:val="m"/>
              </w:smartTagPr>
              <w:r w:rsidRPr="008C3B24">
                <w:rPr>
                  <w:szCs w:val="18"/>
                </w:rPr>
                <w:t>10M</w:t>
              </w:r>
            </w:smartTag>
          </w:p>
          <w:p w:rsidR="00312848" w:rsidRPr="008C3B24" w:rsidRDefault="00312848" w:rsidP="008C3B24">
            <w:pPr>
              <w:rPr>
                <w:szCs w:val="18"/>
              </w:rPr>
            </w:pPr>
            <w:smartTag w:uri="urn:schemas-microsoft-com:office:smarttags" w:element="chmetcnv">
              <w:smartTagPr>
                <w:attr w:name="TCSC" w:val="0"/>
                <w:attr w:name="NumberType" w:val="1"/>
                <w:attr w:name="Negative" w:val="False"/>
                <w:attr w:name="HasSpace" w:val="False"/>
                <w:attr w:name="SourceValue" w:val="100"/>
                <w:attr w:name="UnitName" w:val="m"/>
              </w:smartTagPr>
              <w:r w:rsidRPr="008C3B24">
                <w:rPr>
                  <w:szCs w:val="18"/>
                </w:rPr>
                <w:t>100M</w:t>
              </w:r>
            </w:smartTag>
          </w:p>
          <w:p w:rsidR="00312848" w:rsidRDefault="00312848" w:rsidP="008C3B24">
            <w:pPr>
              <w:rPr>
                <w:rFonts w:eastAsiaTheme="minorEastAsia"/>
                <w:szCs w:val="18"/>
              </w:rPr>
            </w:pPr>
            <w:smartTag w:uri="urn:schemas-microsoft-com:office:smarttags" w:element="chmetcnv">
              <w:smartTagPr>
                <w:attr w:name="TCSC" w:val="0"/>
                <w:attr w:name="NumberType" w:val="1"/>
                <w:attr w:name="Negative" w:val="False"/>
                <w:attr w:name="HasSpace" w:val="False"/>
                <w:attr w:name="SourceValue" w:val="1000"/>
                <w:attr w:name="UnitName" w:val="m"/>
              </w:smartTagPr>
              <w:r w:rsidRPr="008C3B24">
                <w:rPr>
                  <w:szCs w:val="18"/>
                </w:rPr>
                <w:t>1000M</w:t>
              </w:r>
            </w:smartTag>
          </w:p>
          <w:p w:rsidR="00312848" w:rsidRPr="00AF619D" w:rsidRDefault="00312848" w:rsidP="008C3B24">
            <w:pPr>
              <w:rPr>
                <w:rFonts w:eastAsiaTheme="minorEastAsia"/>
                <w:szCs w:val="18"/>
              </w:rPr>
            </w:pPr>
            <w:r>
              <w:rPr>
                <w:rFonts w:eastAsiaTheme="minorEastAsia" w:hint="eastAsia"/>
                <w:szCs w:val="18"/>
              </w:rPr>
              <w:t>10000M</w:t>
            </w:r>
          </w:p>
          <w:p w:rsidR="00312848" w:rsidRPr="008C3B24" w:rsidRDefault="00312848" w:rsidP="008C3B24">
            <w:pPr>
              <w:rPr>
                <w:szCs w:val="18"/>
              </w:rPr>
            </w:pPr>
            <w:r w:rsidRPr="008C3B24">
              <w:rPr>
                <w:szCs w:val="18"/>
              </w:rPr>
              <w:t>Auto</w:t>
            </w:r>
            <w:smartTag w:uri="urn:schemas-microsoft-com:office:smarttags" w:element="chmetcnv">
              <w:smartTagPr>
                <w:attr w:name="TCSC" w:val="0"/>
                <w:attr w:name="NumberType" w:val="1"/>
                <w:attr w:name="Negative" w:val="True"/>
                <w:attr w:name="HasSpace" w:val="False"/>
                <w:attr w:name="SourceValue" w:val="10"/>
                <w:attr w:name="UnitName" w:val="m"/>
              </w:smartTagPr>
              <w:r w:rsidRPr="008C3B24">
                <w:rPr>
                  <w:szCs w:val="18"/>
                </w:rPr>
                <w:t>-10M</w:t>
              </w:r>
            </w:smartTag>
          </w:p>
          <w:p w:rsidR="00312848" w:rsidRPr="008C3B24" w:rsidRDefault="00312848" w:rsidP="008C3B24">
            <w:pPr>
              <w:rPr>
                <w:szCs w:val="18"/>
              </w:rPr>
            </w:pPr>
            <w:r w:rsidRPr="008C3B24">
              <w:rPr>
                <w:szCs w:val="18"/>
              </w:rPr>
              <w:t>Auto</w:t>
            </w:r>
            <w:smartTag w:uri="urn:schemas-microsoft-com:office:smarttags" w:element="chmetcnv">
              <w:smartTagPr>
                <w:attr w:name="TCSC" w:val="0"/>
                <w:attr w:name="NumberType" w:val="1"/>
                <w:attr w:name="Negative" w:val="True"/>
                <w:attr w:name="HasSpace" w:val="False"/>
                <w:attr w:name="SourceValue" w:val="100"/>
                <w:attr w:name="UnitName" w:val="m"/>
              </w:smartTagPr>
              <w:r w:rsidRPr="008C3B24">
                <w:rPr>
                  <w:szCs w:val="18"/>
                </w:rPr>
                <w:t>-100M</w:t>
              </w:r>
            </w:smartTag>
          </w:p>
          <w:p w:rsidR="00312848" w:rsidRDefault="00312848" w:rsidP="008C3B24">
            <w:pPr>
              <w:rPr>
                <w:rFonts w:eastAsiaTheme="minorEastAsia"/>
                <w:szCs w:val="18"/>
              </w:rPr>
            </w:pPr>
            <w:r w:rsidRPr="008C3B24">
              <w:rPr>
                <w:szCs w:val="18"/>
              </w:rPr>
              <w:t>Auto</w:t>
            </w:r>
            <w:smartTag w:uri="urn:schemas-microsoft-com:office:smarttags" w:element="chmetcnv">
              <w:smartTagPr>
                <w:attr w:name="TCSC" w:val="0"/>
                <w:attr w:name="NumberType" w:val="1"/>
                <w:attr w:name="Negative" w:val="True"/>
                <w:attr w:name="HasSpace" w:val="False"/>
                <w:attr w:name="SourceValue" w:val="1000"/>
                <w:attr w:name="UnitName" w:val="m"/>
              </w:smartTagPr>
              <w:r w:rsidRPr="008C3B24">
                <w:rPr>
                  <w:szCs w:val="18"/>
                </w:rPr>
                <w:t>-1000M</w:t>
              </w:r>
            </w:smartTag>
          </w:p>
          <w:p w:rsidR="00312848" w:rsidRPr="00AF619D" w:rsidRDefault="00312848" w:rsidP="008C3B24">
            <w:pPr>
              <w:rPr>
                <w:rFonts w:eastAsiaTheme="minorEastAsia"/>
                <w:szCs w:val="18"/>
              </w:rPr>
            </w:pPr>
            <w:r>
              <w:rPr>
                <w:rFonts w:eastAsiaTheme="minorEastAsia" w:hint="eastAsia"/>
                <w:szCs w:val="18"/>
              </w:rPr>
              <w:t>Auto-10000M</w:t>
            </w:r>
          </w:p>
        </w:tc>
        <w:tc>
          <w:tcPr>
            <w:tcW w:w="546" w:type="pct"/>
          </w:tcPr>
          <w:p w:rsidR="00312848" w:rsidRPr="008C3B24" w:rsidRDefault="00312848" w:rsidP="008C3B24">
            <w:pPr>
              <w:rPr>
                <w:szCs w:val="18"/>
              </w:rPr>
            </w:pPr>
            <w:r>
              <w:rPr>
                <w:rFonts w:eastAsiaTheme="minorEastAsia" w:hint="eastAsia"/>
                <w:szCs w:val="18"/>
              </w:rPr>
              <w:t>M</w:t>
            </w:r>
          </w:p>
        </w:tc>
        <w:tc>
          <w:tcPr>
            <w:tcW w:w="1842" w:type="pct"/>
          </w:tcPr>
          <w:p w:rsidR="00312848" w:rsidRDefault="00312848" w:rsidP="008C3B24">
            <w:pPr>
              <w:rPr>
                <w:rFonts w:eastAsiaTheme="minorEastAsia"/>
                <w:szCs w:val="18"/>
              </w:rPr>
            </w:pPr>
            <w:r w:rsidRPr="008C3B24">
              <w:rPr>
                <w:szCs w:val="18"/>
              </w:rPr>
              <w:t xml:space="preserve">端口速率 </w:t>
            </w:r>
          </w:p>
          <w:p w:rsidR="00312848" w:rsidRPr="00AF619D" w:rsidRDefault="00312848" w:rsidP="00AF619D">
            <w:pPr>
              <w:rPr>
                <w:rFonts w:eastAsiaTheme="minorEastAsia"/>
                <w:szCs w:val="18"/>
              </w:rPr>
            </w:pPr>
            <w:r w:rsidRPr="00AF619D">
              <w:rPr>
                <w:rFonts w:eastAsiaTheme="minorEastAsia" w:hint="eastAsia"/>
                <w:szCs w:val="18"/>
              </w:rPr>
              <w:t>Auto</w:t>
            </w:r>
            <w:r w:rsidRPr="00AF619D">
              <w:rPr>
                <w:rFonts w:eastAsiaTheme="minorEastAsia" w:hint="eastAsia"/>
                <w:szCs w:val="18"/>
              </w:rPr>
              <w:t>：自协商</w:t>
            </w:r>
          </w:p>
          <w:p w:rsidR="00312848" w:rsidRPr="00AF619D" w:rsidRDefault="00312848" w:rsidP="00AF619D">
            <w:pPr>
              <w:rPr>
                <w:rFonts w:eastAsiaTheme="minorEastAsia"/>
                <w:szCs w:val="18"/>
              </w:rPr>
            </w:pPr>
            <w:r>
              <w:rPr>
                <w:rFonts w:eastAsiaTheme="minorEastAsia" w:hint="eastAsia"/>
                <w:szCs w:val="18"/>
              </w:rPr>
              <w:t>10M</w:t>
            </w:r>
            <w:r>
              <w:rPr>
                <w:rFonts w:eastAsiaTheme="minorEastAsia" w:hint="eastAsia"/>
                <w:szCs w:val="18"/>
              </w:rPr>
              <w:t>：</w:t>
            </w:r>
            <w:r w:rsidRPr="00AF619D">
              <w:rPr>
                <w:rFonts w:eastAsiaTheme="minorEastAsia"/>
                <w:szCs w:val="18"/>
              </w:rPr>
              <w:t>10Mbit/s</w:t>
            </w:r>
          </w:p>
          <w:p w:rsidR="00312848" w:rsidRPr="00AF619D" w:rsidRDefault="00312848" w:rsidP="00AF619D">
            <w:pPr>
              <w:rPr>
                <w:rFonts w:eastAsiaTheme="minorEastAsia"/>
                <w:szCs w:val="18"/>
              </w:rPr>
            </w:pPr>
            <w:r>
              <w:rPr>
                <w:rFonts w:eastAsiaTheme="minorEastAsia" w:hint="eastAsia"/>
                <w:szCs w:val="18"/>
              </w:rPr>
              <w:t>100M</w:t>
            </w:r>
            <w:r>
              <w:rPr>
                <w:rFonts w:eastAsiaTheme="minorEastAsia" w:hint="eastAsia"/>
                <w:szCs w:val="18"/>
              </w:rPr>
              <w:t>：</w:t>
            </w:r>
            <w:r w:rsidRPr="00AF619D">
              <w:rPr>
                <w:rFonts w:eastAsiaTheme="minorEastAsia"/>
                <w:szCs w:val="18"/>
              </w:rPr>
              <w:t>100Mbit/s</w:t>
            </w:r>
          </w:p>
          <w:p w:rsidR="00312848" w:rsidRPr="00AF619D" w:rsidRDefault="00312848" w:rsidP="00AF619D">
            <w:pPr>
              <w:rPr>
                <w:rFonts w:eastAsiaTheme="minorEastAsia"/>
                <w:szCs w:val="18"/>
              </w:rPr>
            </w:pPr>
            <w:r>
              <w:rPr>
                <w:rFonts w:eastAsiaTheme="minorEastAsia" w:hint="eastAsia"/>
                <w:szCs w:val="18"/>
              </w:rPr>
              <w:t>1000M</w:t>
            </w:r>
            <w:r>
              <w:rPr>
                <w:rFonts w:eastAsiaTheme="minorEastAsia" w:hint="eastAsia"/>
                <w:szCs w:val="18"/>
              </w:rPr>
              <w:t>：</w:t>
            </w:r>
            <w:r w:rsidRPr="00AF619D">
              <w:rPr>
                <w:rFonts w:eastAsiaTheme="minorEastAsia"/>
                <w:szCs w:val="18"/>
              </w:rPr>
              <w:t>1000Mbit/s</w:t>
            </w:r>
          </w:p>
          <w:p w:rsidR="00312848" w:rsidRPr="00AF619D" w:rsidRDefault="00312848" w:rsidP="00AF619D">
            <w:pPr>
              <w:rPr>
                <w:rFonts w:eastAsiaTheme="minorEastAsia"/>
                <w:szCs w:val="18"/>
              </w:rPr>
            </w:pPr>
            <w:r>
              <w:rPr>
                <w:rFonts w:eastAsiaTheme="minorEastAsia" w:hint="eastAsia"/>
                <w:szCs w:val="18"/>
              </w:rPr>
              <w:t>10000M</w:t>
            </w:r>
            <w:r>
              <w:rPr>
                <w:rFonts w:eastAsiaTheme="minorEastAsia" w:hint="eastAsia"/>
                <w:szCs w:val="18"/>
              </w:rPr>
              <w:t>：</w:t>
            </w:r>
            <w:r w:rsidRPr="00AF619D">
              <w:rPr>
                <w:rFonts w:eastAsiaTheme="minorEastAsia"/>
                <w:szCs w:val="18"/>
              </w:rPr>
              <w:t>10000Mbit/s</w:t>
            </w:r>
          </w:p>
          <w:p w:rsidR="00312848" w:rsidRPr="00AF619D" w:rsidRDefault="00312848" w:rsidP="00AF619D">
            <w:pPr>
              <w:rPr>
                <w:rFonts w:eastAsiaTheme="minorEastAsia"/>
                <w:szCs w:val="18"/>
              </w:rPr>
            </w:pPr>
            <w:r w:rsidRPr="00AF619D">
              <w:rPr>
                <w:rFonts w:eastAsiaTheme="minorEastAsia" w:hint="eastAsia"/>
                <w:szCs w:val="18"/>
              </w:rPr>
              <w:t>Auto-10M</w:t>
            </w:r>
            <w:r w:rsidRPr="00AF619D">
              <w:rPr>
                <w:rFonts w:eastAsiaTheme="minorEastAsia" w:hint="eastAsia"/>
                <w:szCs w:val="18"/>
              </w:rPr>
              <w:t>：自协商</w:t>
            </w:r>
            <w:r w:rsidRPr="00AF619D">
              <w:rPr>
                <w:rFonts w:eastAsiaTheme="minorEastAsia" w:hint="eastAsia"/>
                <w:szCs w:val="18"/>
              </w:rPr>
              <w:t>10Mbit/s</w:t>
            </w:r>
          </w:p>
          <w:p w:rsidR="00312848" w:rsidRPr="00AF619D" w:rsidRDefault="00312848" w:rsidP="00AF619D">
            <w:pPr>
              <w:rPr>
                <w:rFonts w:eastAsiaTheme="minorEastAsia"/>
                <w:szCs w:val="18"/>
              </w:rPr>
            </w:pPr>
            <w:r w:rsidRPr="00AF619D">
              <w:rPr>
                <w:rFonts w:eastAsiaTheme="minorEastAsia" w:hint="eastAsia"/>
                <w:szCs w:val="18"/>
              </w:rPr>
              <w:t>Auto-100M</w:t>
            </w:r>
            <w:r w:rsidRPr="00AF619D">
              <w:rPr>
                <w:rFonts w:eastAsiaTheme="minorEastAsia" w:hint="eastAsia"/>
                <w:szCs w:val="18"/>
              </w:rPr>
              <w:t>：自协商</w:t>
            </w:r>
            <w:r w:rsidRPr="00AF619D">
              <w:rPr>
                <w:rFonts w:eastAsiaTheme="minorEastAsia" w:hint="eastAsia"/>
                <w:szCs w:val="18"/>
              </w:rPr>
              <w:t>100Mbit/s</w:t>
            </w:r>
          </w:p>
          <w:p w:rsidR="00312848" w:rsidRPr="00AF619D" w:rsidRDefault="00312848" w:rsidP="00AF619D">
            <w:pPr>
              <w:rPr>
                <w:rFonts w:eastAsiaTheme="minorEastAsia"/>
                <w:szCs w:val="18"/>
              </w:rPr>
            </w:pPr>
            <w:r w:rsidRPr="00AF619D">
              <w:rPr>
                <w:rFonts w:eastAsiaTheme="minorEastAsia" w:hint="eastAsia"/>
                <w:szCs w:val="18"/>
              </w:rPr>
              <w:t>Auto-1000M</w:t>
            </w:r>
            <w:r w:rsidRPr="00AF619D">
              <w:rPr>
                <w:rFonts w:eastAsiaTheme="minorEastAsia" w:hint="eastAsia"/>
                <w:szCs w:val="18"/>
              </w:rPr>
              <w:t>：自协商</w:t>
            </w:r>
            <w:r w:rsidRPr="00AF619D">
              <w:rPr>
                <w:rFonts w:eastAsiaTheme="minorEastAsia" w:hint="eastAsia"/>
                <w:szCs w:val="18"/>
              </w:rPr>
              <w:t>1000Mbit/s</w:t>
            </w:r>
          </w:p>
          <w:p w:rsidR="00312848" w:rsidRPr="00AF619D" w:rsidRDefault="00312848" w:rsidP="008C3B24">
            <w:pPr>
              <w:rPr>
                <w:rFonts w:eastAsiaTheme="minorEastAsia"/>
                <w:szCs w:val="18"/>
              </w:rPr>
            </w:pPr>
            <w:r w:rsidRPr="00AF619D">
              <w:rPr>
                <w:rFonts w:eastAsiaTheme="minorEastAsia" w:hint="eastAsia"/>
                <w:szCs w:val="18"/>
              </w:rPr>
              <w:t>Auto-10000M</w:t>
            </w:r>
            <w:r w:rsidRPr="00AF619D">
              <w:rPr>
                <w:rFonts w:eastAsiaTheme="minorEastAsia" w:hint="eastAsia"/>
                <w:szCs w:val="18"/>
              </w:rPr>
              <w:t>：自协商</w:t>
            </w:r>
            <w:r w:rsidRPr="00AF619D">
              <w:rPr>
                <w:rFonts w:eastAsiaTheme="minorEastAsia" w:hint="eastAsia"/>
                <w:szCs w:val="18"/>
              </w:rPr>
              <w:t>10000Mbit/s</w:t>
            </w:r>
          </w:p>
        </w:tc>
      </w:tr>
      <w:tr w:rsidR="00312848" w:rsidRPr="008C3B24" w:rsidTr="00715F8F">
        <w:tc>
          <w:tcPr>
            <w:tcW w:w="893" w:type="pct"/>
          </w:tcPr>
          <w:p w:rsidR="00312848" w:rsidRPr="008C3B24" w:rsidRDefault="00312848" w:rsidP="008C3B24">
            <w:pPr>
              <w:rPr>
                <w:szCs w:val="18"/>
              </w:rPr>
            </w:pPr>
            <w:r w:rsidRPr="008C3B24">
              <w:rPr>
                <w:szCs w:val="18"/>
              </w:rPr>
              <w:t>RateLimitUs</w:t>
            </w:r>
          </w:p>
        </w:tc>
        <w:tc>
          <w:tcPr>
            <w:tcW w:w="860" w:type="pct"/>
          </w:tcPr>
          <w:p w:rsidR="00312848" w:rsidRPr="008C3B24" w:rsidRDefault="00312848" w:rsidP="008C3B24">
            <w:pPr>
              <w:rPr>
                <w:szCs w:val="18"/>
              </w:rPr>
            </w:pPr>
            <w:r w:rsidRPr="008C3B24">
              <w:rPr>
                <w:szCs w:val="18"/>
              </w:rPr>
              <w:t>INTEGER</w:t>
            </w:r>
          </w:p>
        </w:tc>
        <w:tc>
          <w:tcPr>
            <w:tcW w:w="859" w:type="pct"/>
          </w:tcPr>
          <w:p w:rsidR="00312848" w:rsidRPr="008C3B24" w:rsidRDefault="00312848" w:rsidP="008C3B24">
            <w:pPr>
              <w:rPr>
                <w:szCs w:val="18"/>
              </w:rPr>
            </w:pPr>
            <w:r>
              <w:rPr>
                <w:szCs w:val="18"/>
              </w:rPr>
              <w:t>0</w:t>
            </w:r>
            <w:r>
              <w:rPr>
                <w:rFonts w:eastAsiaTheme="minorEastAsia" w:hint="eastAsia"/>
                <w:szCs w:val="18"/>
              </w:rPr>
              <w:t>-</w:t>
            </w:r>
            <w:r w:rsidRPr="008C3B24">
              <w:rPr>
                <w:szCs w:val="18"/>
              </w:rPr>
              <w:t>1000000</w:t>
            </w:r>
          </w:p>
        </w:tc>
        <w:tc>
          <w:tcPr>
            <w:tcW w:w="546" w:type="pct"/>
          </w:tcPr>
          <w:p w:rsidR="00312848" w:rsidRPr="00312848" w:rsidRDefault="00312848" w:rsidP="008C3B24">
            <w:pPr>
              <w:rPr>
                <w:rFonts w:eastAsiaTheme="minorEastAsia"/>
                <w:szCs w:val="18"/>
              </w:rPr>
            </w:pPr>
            <w:r>
              <w:rPr>
                <w:rFonts w:eastAsiaTheme="minorEastAsia" w:hint="eastAsia"/>
                <w:szCs w:val="18"/>
              </w:rPr>
              <w:t>M</w:t>
            </w:r>
          </w:p>
        </w:tc>
        <w:tc>
          <w:tcPr>
            <w:tcW w:w="1842" w:type="pct"/>
          </w:tcPr>
          <w:p w:rsidR="00312848" w:rsidRPr="008C3B24" w:rsidRDefault="00312848" w:rsidP="008C3B24">
            <w:pPr>
              <w:rPr>
                <w:szCs w:val="18"/>
              </w:rPr>
            </w:pPr>
            <w:r w:rsidRPr="008C3B24">
              <w:rPr>
                <w:szCs w:val="18"/>
              </w:rPr>
              <w:t>上行限速速率，单位kbps</w:t>
            </w:r>
          </w:p>
        </w:tc>
      </w:tr>
      <w:tr w:rsidR="00312848" w:rsidRPr="008C3B24" w:rsidTr="00715F8F">
        <w:tc>
          <w:tcPr>
            <w:tcW w:w="893" w:type="pct"/>
          </w:tcPr>
          <w:p w:rsidR="00312848" w:rsidRPr="008C3B24" w:rsidRDefault="00312848" w:rsidP="008C3B24">
            <w:pPr>
              <w:rPr>
                <w:szCs w:val="18"/>
              </w:rPr>
            </w:pPr>
            <w:r w:rsidRPr="008C3B24">
              <w:rPr>
                <w:szCs w:val="18"/>
              </w:rPr>
              <w:t>RateLimitDs</w:t>
            </w:r>
          </w:p>
        </w:tc>
        <w:tc>
          <w:tcPr>
            <w:tcW w:w="860" w:type="pct"/>
          </w:tcPr>
          <w:p w:rsidR="00312848" w:rsidRPr="008C3B24" w:rsidRDefault="00312848" w:rsidP="008C3B24">
            <w:pPr>
              <w:rPr>
                <w:szCs w:val="18"/>
              </w:rPr>
            </w:pPr>
            <w:r w:rsidRPr="008C3B24">
              <w:rPr>
                <w:szCs w:val="18"/>
              </w:rPr>
              <w:t>INTEGER</w:t>
            </w:r>
          </w:p>
        </w:tc>
        <w:tc>
          <w:tcPr>
            <w:tcW w:w="859" w:type="pct"/>
          </w:tcPr>
          <w:p w:rsidR="00312848" w:rsidRPr="008C3B24" w:rsidRDefault="00312848" w:rsidP="00D0728D">
            <w:pPr>
              <w:rPr>
                <w:szCs w:val="18"/>
              </w:rPr>
            </w:pPr>
            <w:r w:rsidRPr="008C3B24">
              <w:rPr>
                <w:szCs w:val="18"/>
              </w:rPr>
              <w:t>0</w:t>
            </w:r>
            <w:r>
              <w:rPr>
                <w:rFonts w:eastAsiaTheme="minorEastAsia" w:hint="eastAsia"/>
                <w:szCs w:val="18"/>
              </w:rPr>
              <w:t>-</w:t>
            </w:r>
            <w:r w:rsidRPr="008C3B24">
              <w:rPr>
                <w:szCs w:val="18"/>
              </w:rPr>
              <w:t>1000000</w:t>
            </w:r>
          </w:p>
        </w:tc>
        <w:tc>
          <w:tcPr>
            <w:tcW w:w="546" w:type="pct"/>
          </w:tcPr>
          <w:p w:rsidR="00312848" w:rsidRPr="008C3B24" w:rsidRDefault="00312848" w:rsidP="008C3B24">
            <w:pPr>
              <w:rPr>
                <w:szCs w:val="18"/>
              </w:rPr>
            </w:pPr>
            <w:r>
              <w:rPr>
                <w:rFonts w:eastAsiaTheme="minorEastAsia" w:hint="eastAsia"/>
                <w:szCs w:val="18"/>
              </w:rPr>
              <w:t>M</w:t>
            </w:r>
          </w:p>
        </w:tc>
        <w:tc>
          <w:tcPr>
            <w:tcW w:w="1842" w:type="pct"/>
          </w:tcPr>
          <w:p w:rsidR="00312848" w:rsidRPr="008C3B24" w:rsidRDefault="00312848" w:rsidP="008C3B24">
            <w:pPr>
              <w:rPr>
                <w:szCs w:val="18"/>
              </w:rPr>
            </w:pPr>
            <w:r w:rsidRPr="008C3B24">
              <w:rPr>
                <w:szCs w:val="18"/>
              </w:rPr>
              <w:t>下行限速速率，单位kbps</w:t>
            </w:r>
          </w:p>
        </w:tc>
      </w:tr>
    </w:tbl>
    <w:p w:rsidR="00227746" w:rsidRPr="009E44FF" w:rsidRDefault="00227746" w:rsidP="008B4A3F">
      <w:pPr>
        <w:pStyle w:val="07411"/>
        <w:ind w:leftChars="0" w:left="0" w:right="210" w:firstLine="0"/>
        <w:rPr>
          <w:rFonts w:cs="Times New Roman"/>
        </w:rPr>
      </w:pPr>
    </w:p>
    <w:p w:rsidR="00C52DB0" w:rsidRPr="00B05DB9" w:rsidRDefault="00C52DB0" w:rsidP="00B05DB9">
      <w:pPr>
        <w:pStyle w:val="TimesNewRoman050"/>
        <w:ind w:left="0"/>
        <w:rPr>
          <w:rFonts w:cs="Times New Roman"/>
        </w:rPr>
      </w:pPr>
      <w:bookmarkStart w:id="424" w:name="_Toc422211173"/>
      <w:r w:rsidRPr="00B05DB9">
        <w:rPr>
          <w:rFonts w:cs="Times New Roman"/>
        </w:rPr>
        <w:t>查询</w:t>
      </w:r>
      <w:r w:rsidRPr="00B05DB9">
        <w:rPr>
          <w:rFonts w:cs="Times New Roman"/>
        </w:rPr>
        <w:t>LAN</w:t>
      </w:r>
      <w:r w:rsidR="009A21B8">
        <w:rPr>
          <w:rFonts w:cs="Times New Roman"/>
        </w:rPr>
        <w:t>端口信息</w:t>
      </w:r>
      <w:bookmarkEnd w:id="424"/>
    </w:p>
    <w:p w:rsidR="00355E55" w:rsidRPr="00931120" w:rsidRDefault="00355E55" w:rsidP="00CE4D8A">
      <w:pPr>
        <w:spacing w:beforeLines="50"/>
        <w:ind w:firstLine="420"/>
      </w:pPr>
      <w:r w:rsidRPr="00931120">
        <w:t>功能描述</w:t>
      </w:r>
    </w:p>
    <w:p w:rsidR="00355E55" w:rsidRPr="009E44FF" w:rsidRDefault="00355E55" w:rsidP="00C9730D">
      <w:pPr>
        <w:spacing w:line="360" w:lineRule="auto"/>
        <w:ind w:left="420" w:firstLine="420"/>
        <w:rPr>
          <w:szCs w:val="21"/>
        </w:rPr>
      </w:pPr>
      <w:r w:rsidRPr="009E44FF">
        <w:rPr>
          <w:szCs w:val="21"/>
        </w:rPr>
        <w:t>查询</w:t>
      </w:r>
      <w:r w:rsidRPr="009E44FF">
        <w:rPr>
          <w:szCs w:val="21"/>
        </w:rPr>
        <w:t>ONU</w:t>
      </w:r>
      <w:r w:rsidRPr="009E44FF">
        <w:rPr>
          <w:szCs w:val="21"/>
        </w:rPr>
        <w:t>的</w:t>
      </w:r>
      <w:r w:rsidRPr="009E44FF">
        <w:rPr>
          <w:szCs w:val="21"/>
        </w:rPr>
        <w:t>LAN</w:t>
      </w:r>
      <w:r w:rsidRPr="009E44FF">
        <w:rPr>
          <w:szCs w:val="21"/>
        </w:rPr>
        <w:t>口状态、配置等信息。</w:t>
      </w:r>
    </w:p>
    <w:p w:rsidR="00355E55" w:rsidRPr="00931120" w:rsidRDefault="00355E55" w:rsidP="00CE4D8A">
      <w:pPr>
        <w:spacing w:beforeLines="50"/>
        <w:ind w:firstLine="420"/>
      </w:pPr>
      <w:r w:rsidRPr="00931120">
        <w:t>命令格式</w:t>
      </w:r>
    </w:p>
    <w:p w:rsidR="00355E55" w:rsidRPr="009E44FF" w:rsidRDefault="00355E55" w:rsidP="00C9730D">
      <w:pPr>
        <w:spacing w:line="360" w:lineRule="auto"/>
        <w:ind w:left="420" w:firstLine="420"/>
        <w:rPr>
          <w:szCs w:val="21"/>
        </w:rPr>
      </w:pPr>
      <w:r w:rsidRPr="009E44FF">
        <w:rPr>
          <w:szCs w:val="21"/>
        </w:rPr>
        <w:t>LST-ONULANINFO::ONUIP=onu_name|OLTID=olt_name[,PONID=ponport_location,ONUID=onu_index],ONUPORT=lanport_index:CTAG::;</w:t>
      </w:r>
    </w:p>
    <w:p w:rsidR="00355E55" w:rsidRPr="00931120" w:rsidRDefault="00355E55" w:rsidP="00CE4D8A">
      <w:pPr>
        <w:spacing w:beforeLines="50"/>
        <w:ind w:firstLine="420"/>
      </w:pPr>
      <w:r w:rsidRPr="00931120">
        <w:t>输入参数</w:t>
      </w:r>
    </w:p>
    <w:tbl>
      <w:tblPr>
        <w:tblStyle w:val="afffffd"/>
        <w:tblW w:w="8828" w:type="dxa"/>
        <w:tblInd w:w="-432" w:type="dxa"/>
        <w:tblLayout w:type="fixed"/>
        <w:tblLook w:val="01E0"/>
      </w:tblPr>
      <w:tblGrid>
        <w:gridCol w:w="1514"/>
        <w:gridCol w:w="1623"/>
        <w:gridCol w:w="1623"/>
        <w:gridCol w:w="952"/>
        <w:gridCol w:w="3116"/>
      </w:tblGrid>
      <w:tr w:rsidR="00715F8F" w:rsidRPr="008C3B24" w:rsidTr="00715F8F">
        <w:trPr>
          <w:cnfStyle w:val="100000000000"/>
        </w:trPr>
        <w:tc>
          <w:tcPr>
            <w:tcW w:w="858" w:type="pct"/>
          </w:tcPr>
          <w:p w:rsidR="00715F8F" w:rsidRPr="008C3B24" w:rsidRDefault="00715F8F" w:rsidP="008C3B24">
            <w:pPr>
              <w:rPr>
                <w:szCs w:val="18"/>
              </w:rPr>
            </w:pPr>
            <w:r w:rsidRPr="008C3B24">
              <w:rPr>
                <w:rFonts w:ascii="宋体" w:eastAsia="宋体" w:hAnsi="宋体" w:cs="宋体" w:hint="eastAsia"/>
                <w:szCs w:val="18"/>
              </w:rPr>
              <w:t>参数名称</w:t>
            </w:r>
          </w:p>
        </w:tc>
        <w:tc>
          <w:tcPr>
            <w:tcW w:w="919" w:type="pct"/>
          </w:tcPr>
          <w:p w:rsidR="00715F8F" w:rsidRPr="008C3B24" w:rsidRDefault="00715F8F" w:rsidP="008C3B24">
            <w:pPr>
              <w:rPr>
                <w:szCs w:val="18"/>
              </w:rPr>
            </w:pPr>
            <w:r w:rsidRPr="008C3B24">
              <w:rPr>
                <w:rFonts w:ascii="宋体" w:eastAsia="宋体" w:hAnsi="宋体" w:cs="宋体" w:hint="eastAsia"/>
                <w:szCs w:val="18"/>
              </w:rPr>
              <w:t>数据类型</w:t>
            </w:r>
          </w:p>
        </w:tc>
        <w:tc>
          <w:tcPr>
            <w:tcW w:w="919" w:type="pct"/>
          </w:tcPr>
          <w:p w:rsidR="00715F8F" w:rsidRPr="008C3B24" w:rsidRDefault="00715F8F" w:rsidP="008C3B24">
            <w:pPr>
              <w:rPr>
                <w:szCs w:val="18"/>
              </w:rPr>
            </w:pPr>
            <w:r w:rsidRPr="008C3B24">
              <w:rPr>
                <w:rFonts w:ascii="宋体" w:eastAsia="宋体" w:hAnsi="宋体" w:cs="宋体" w:hint="eastAsia"/>
                <w:szCs w:val="18"/>
              </w:rPr>
              <w:t>取值范围</w:t>
            </w:r>
          </w:p>
        </w:tc>
        <w:tc>
          <w:tcPr>
            <w:tcW w:w="539" w:type="pct"/>
          </w:tcPr>
          <w:p w:rsidR="00715F8F" w:rsidRPr="00BE0F6F" w:rsidRDefault="00715F8F" w:rsidP="00715F8F">
            <w:pPr>
              <w:rPr>
                <w:rFonts w:eastAsiaTheme="minorEastAsia"/>
                <w:szCs w:val="18"/>
              </w:rPr>
            </w:pPr>
            <w:r>
              <w:rPr>
                <w:rFonts w:eastAsiaTheme="minorEastAsia" w:hint="eastAsia"/>
                <w:szCs w:val="18"/>
              </w:rPr>
              <w:t>限定</w:t>
            </w:r>
          </w:p>
        </w:tc>
        <w:tc>
          <w:tcPr>
            <w:tcW w:w="1766" w:type="pct"/>
          </w:tcPr>
          <w:p w:rsidR="00715F8F" w:rsidRPr="008C3B24" w:rsidRDefault="00715F8F" w:rsidP="008C3B24">
            <w:pPr>
              <w:rPr>
                <w:szCs w:val="18"/>
              </w:rPr>
            </w:pPr>
            <w:r w:rsidRPr="008C3B24">
              <w:rPr>
                <w:rFonts w:ascii="宋体" w:eastAsia="宋体" w:hAnsi="宋体" w:cs="宋体" w:hint="eastAsia"/>
                <w:szCs w:val="18"/>
              </w:rPr>
              <w:t>参数说明</w:t>
            </w:r>
          </w:p>
        </w:tc>
      </w:tr>
      <w:tr w:rsidR="00715F8F" w:rsidRPr="008C3B24" w:rsidTr="00715F8F">
        <w:tc>
          <w:tcPr>
            <w:tcW w:w="858" w:type="pct"/>
          </w:tcPr>
          <w:p w:rsidR="00715F8F" w:rsidRPr="008C3B24" w:rsidRDefault="00715F8F" w:rsidP="008C3B24">
            <w:pPr>
              <w:rPr>
                <w:szCs w:val="18"/>
              </w:rPr>
            </w:pPr>
            <w:r w:rsidRPr="008C3B24">
              <w:rPr>
                <w:szCs w:val="18"/>
              </w:rPr>
              <w:t>ONUIP</w:t>
            </w:r>
          </w:p>
        </w:tc>
        <w:tc>
          <w:tcPr>
            <w:tcW w:w="919" w:type="pct"/>
          </w:tcPr>
          <w:p w:rsidR="00715F8F" w:rsidRPr="008C3B24" w:rsidRDefault="00715F8F" w:rsidP="008C3B24">
            <w:pPr>
              <w:rPr>
                <w:szCs w:val="18"/>
              </w:rPr>
            </w:pPr>
            <w:r w:rsidRPr="008C3B24">
              <w:rPr>
                <w:szCs w:val="18"/>
              </w:rPr>
              <w:t>OCTET STRING</w:t>
            </w:r>
          </w:p>
        </w:tc>
        <w:tc>
          <w:tcPr>
            <w:tcW w:w="919" w:type="pct"/>
          </w:tcPr>
          <w:p w:rsidR="00715F8F" w:rsidRPr="008C3B24" w:rsidRDefault="00715F8F" w:rsidP="008C3B24">
            <w:pPr>
              <w:rPr>
                <w:szCs w:val="18"/>
              </w:rPr>
            </w:pPr>
            <w:r w:rsidRPr="008C3B24">
              <w:rPr>
                <w:szCs w:val="18"/>
              </w:rPr>
              <w:t>SIZE(128)</w:t>
            </w:r>
          </w:p>
        </w:tc>
        <w:tc>
          <w:tcPr>
            <w:tcW w:w="539" w:type="pct"/>
          </w:tcPr>
          <w:p w:rsidR="00715F8F" w:rsidRPr="00BE0F6F" w:rsidRDefault="00715F8F" w:rsidP="00715F8F">
            <w:pPr>
              <w:rPr>
                <w:rFonts w:eastAsiaTheme="minorEastAsia"/>
                <w:szCs w:val="18"/>
              </w:rPr>
            </w:pPr>
            <w:r>
              <w:rPr>
                <w:rFonts w:eastAsiaTheme="minorEastAsia" w:hint="eastAsia"/>
                <w:szCs w:val="18"/>
              </w:rPr>
              <w:t>C</w:t>
            </w:r>
          </w:p>
        </w:tc>
        <w:tc>
          <w:tcPr>
            <w:tcW w:w="1766" w:type="pct"/>
          </w:tcPr>
          <w:p w:rsidR="00715F8F" w:rsidRPr="008C3B24" w:rsidRDefault="00715F8F" w:rsidP="008C3B24">
            <w:pPr>
              <w:rPr>
                <w:szCs w:val="18"/>
              </w:rPr>
            </w:pPr>
            <w:r w:rsidRPr="008C3B24">
              <w:rPr>
                <w:rFonts w:ascii="宋体" w:eastAsia="宋体" w:hAnsi="宋体" w:cs="宋体" w:hint="eastAsia"/>
                <w:szCs w:val="18"/>
              </w:rPr>
              <w:t>具有管理</w:t>
            </w:r>
            <w:r w:rsidRPr="008C3B24">
              <w:rPr>
                <w:szCs w:val="18"/>
              </w:rPr>
              <w:t>IP</w:t>
            </w:r>
            <w:r w:rsidRPr="008C3B24">
              <w:rPr>
                <w:rFonts w:ascii="宋体" w:eastAsia="宋体" w:hAnsi="宋体" w:cs="宋体" w:hint="eastAsia"/>
                <w:szCs w:val="18"/>
              </w:rPr>
              <w:t>的</w:t>
            </w:r>
            <w:r w:rsidRPr="008C3B24">
              <w:rPr>
                <w:szCs w:val="18"/>
              </w:rPr>
              <w:t>ONU</w:t>
            </w:r>
            <w:r w:rsidRPr="008C3B24">
              <w:rPr>
                <w:rFonts w:ascii="宋体" w:eastAsia="宋体" w:hAnsi="宋体" w:cs="宋体" w:hint="eastAsia"/>
                <w:szCs w:val="18"/>
              </w:rPr>
              <w:t>的</w:t>
            </w:r>
            <w:r w:rsidRPr="008C3B24">
              <w:rPr>
                <w:szCs w:val="18"/>
              </w:rPr>
              <w:t>IP</w:t>
            </w:r>
            <w:r w:rsidRPr="008C3B24">
              <w:rPr>
                <w:rFonts w:ascii="宋体" w:eastAsia="宋体" w:hAnsi="宋体" w:cs="宋体" w:hint="eastAsia"/>
                <w:szCs w:val="18"/>
              </w:rPr>
              <w:t>地址或名称</w:t>
            </w:r>
          </w:p>
        </w:tc>
      </w:tr>
      <w:tr w:rsidR="00715F8F" w:rsidRPr="008C3B24" w:rsidTr="00715F8F">
        <w:tc>
          <w:tcPr>
            <w:tcW w:w="858" w:type="pct"/>
          </w:tcPr>
          <w:p w:rsidR="00715F8F" w:rsidRPr="008C3B24" w:rsidRDefault="00715F8F" w:rsidP="008C3B24">
            <w:pPr>
              <w:rPr>
                <w:szCs w:val="18"/>
              </w:rPr>
            </w:pPr>
            <w:r w:rsidRPr="008C3B24">
              <w:rPr>
                <w:szCs w:val="18"/>
              </w:rPr>
              <w:lastRenderedPageBreak/>
              <w:t>OLTID</w:t>
            </w:r>
          </w:p>
        </w:tc>
        <w:tc>
          <w:tcPr>
            <w:tcW w:w="919" w:type="pct"/>
          </w:tcPr>
          <w:p w:rsidR="00715F8F" w:rsidRPr="008C3B24" w:rsidRDefault="00715F8F" w:rsidP="008C3B24">
            <w:pPr>
              <w:rPr>
                <w:szCs w:val="18"/>
              </w:rPr>
            </w:pPr>
            <w:r w:rsidRPr="008C3B24">
              <w:rPr>
                <w:szCs w:val="18"/>
              </w:rPr>
              <w:t>OCTET STRING</w:t>
            </w:r>
          </w:p>
        </w:tc>
        <w:tc>
          <w:tcPr>
            <w:tcW w:w="919" w:type="pct"/>
          </w:tcPr>
          <w:p w:rsidR="00715F8F" w:rsidRPr="008C3B24" w:rsidRDefault="00715F8F" w:rsidP="008C3B24">
            <w:pPr>
              <w:rPr>
                <w:szCs w:val="18"/>
              </w:rPr>
            </w:pPr>
            <w:r w:rsidRPr="008C3B24">
              <w:rPr>
                <w:szCs w:val="18"/>
              </w:rPr>
              <w:t>SIZE(128)</w:t>
            </w:r>
          </w:p>
        </w:tc>
        <w:tc>
          <w:tcPr>
            <w:tcW w:w="539" w:type="pct"/>
          </w:tcPr>
          <w:p w:rsidR="00715F8F" w:rsidRPr="00D05BEA" w:rsidRDefault="00715F8F" w:rsidP="00715F8F">
            <w:pPr>
              <w:rPr>
                <w:rFonts w:eastAsiaTheme="minorEastAsia"/>
                <w:szCs w:val="18"/>
              </w:rPr>
            </w:pPr>
            <w:r>
              <w:rPr>
                <w:rFonts w:eastAsiaTheme="minorEastAsia" w:hint="eastAsia"/>
                <w:szCs w:val="18"/>
              </w:rPr>
              <w:t>C</w:t>
            </w:r>
          </w:p>
        </w:tc>
        <w:tc>
          <w:tcPr>
            <w:tcW w:w="1766" w:type="pct"/>
          </w:tcPr>
          <w:p w:rsidR="00715F8F" w:rsidRPr="008C3B24" w:rsidRDefault="00715F8F" w:rsidP="008C3B24">
            <w:pPr>
              <w:rPr>
                <w:szCs w:val="18"/>
              </w:rPr>
            </w:pPr>
            <w:r w:rsidRPr="008C3B24">
              <w:rPr>
                <w:szCs w:val="18"/>
              </w:rPr>
              <w:t>OLT IP</w:t>
            </w:r>
            <w:r w:rsidRPr="008C3B24">
              <w:rPr>
                <w:rFonts w:ascii="宋体" w:eastAsia="宋体" w:hAnsi="宋体" w:cs="宋体" w:hint="eastAsia"/>
                <w:szCs w:val="18"/>
              </w:rPr>
              <w:t>地址或名称</w:t>
            </w:r>
          </w:p>
        </w:tc>
      </w:tr>
      <w:tr w:rsidR="00715F8F" w:rsidRPr="008C3B24" w:rsidTr="00715F8F">
        <w:tc>
          <w:tcPr>
            <w:tcW w:w="858" w:type="pct"/>
          </w:tcPr>
          <w:p w:rsidR="00715F8F" w:rsidRPr="008C3B24" w:rsidRDefault="00715F8F" w:rsidP="008C3B24">
            <w:pPr>
              <w:rPr>
                <w:szCs w:val="18"/>
              </w:rPr>
            </w:pPr>
            <w:r w:rsidRPr="008C3B24">
              <w:rPr>
                <w:szCs w:val="18"/>
              </w:rPr>
              <w:t>PONID</w:t>
            </w:r>
          </w:p>
        </w:tc>
        <w:tc>
          <w:tcPr>
            <w:tcW w:w="919" w:type="pct"/>
          </w:tcPr>
          <w:p w:rsidR="00715F8F" w:rsidRPr="008C3B24" w:rsidRDefault="00715F8F" w:rsidP="008C3B24">
            <w:pPr>
              <w:rPr>
                <w:szCs w:val="18"/>
              </w:rPr>
            </w:pPr>
            <w:r w:rsidRPr="008C3B24">
              <w:rPr>
                <w:szCs w:val="18"/>
              </w:rPr>
              <w:t xml:space="preserve">OCTET STRING </w:t>
            </w:r>
          </w:p>
        </w:tc>
        <w:tc>
          <w:tcPr>
            <w:tcW w:w="919" w:type="pct"/>
          </w:tcPr>
          <w:p w:rsidR="00715F8F" w:rsidRPr="008C3B24" w:rsidRDefault="00715F8F" w:rsidP="008C3B24">
            <w:pPr>
              <w:rPr>
                <w:szCs w:val="18"/>
              </w:rPr>
            </w:pPr>
            <w:r w:rsidRPr="008C3B24">
              <w:rPr>
                <w:szCs w:val="18"/>
              </w:rPr>
              <w:t>SIZE(128)</w:t>
            </w:r>
          </w:p>
          <w:p w:rsidR="00715F8F" w:rsidRPr="008C3B24" w:rsidRDefault="00715F8F" w:rsidP="008C3B24">
            <w:pPr>
              <w:rPr>
                <w:szCs w:val="18"/>
              </w:rPr>
            </w:pPr>
          </w:p>
        </w:tc>
        <w:tc>
          <w:tcPr>
            <w:tcW w:w="539" w:type="pct"/>
          </w:tcPr>
          <w:p w:rsidR="00715F8F" w:rsidRPr="00D05BEA" w:rsidRDefault="00715F8F" w:rsidP="00715F8F">
            <w:pPr>
              <w:rPr>
                <w:rFonts w:eastAsiaTheme="minorEastAsia"/>
                <w:szCs w:val="18"/>
              </w:rPr>
            </w:pPr>
            <w:r>
              <w:rPr>
                <w:rFonts w:eastAsiaTheme="minorEastAsia" w:hint="eastAsia"/>
                <w:szCs w:val="18"/>
              </w:rPr>
              <w:t>C</w:t>
            </w:r>
          </w:p>
        </w:tc>
        <w:tc>
          <w:tcPr>
            <w:tcW w:w="1766" w:type="pct"/>
          </w:tcPr>
          <w:p w:rsidR="00715F8F" w:rsidRPr="008C3B24" w:rsidRDefault="00715F8F" w:rsidP="008C3B24">
            <w:pPr>
              <w:rPr>
                <w:szCs w:val="18"/>
              </w:rPr>
            </w:pPr>
            <w:r w:rsidRPr="006B1427">
              <w:rPr>
                <w:rFonts w:hint="eastAsia"/>
                <w:szCs w:val="18"/>
              </w:rPr>
              <w:t>PON口定位信息。格式为</w:t>
            </w:r>
            <w:r w:rsidRPr="006B1427">
              <w:rPr>
                <w:szCs w:val="18"/>
              </w:rPr>
              <w:t>“</w:t>
            </w:r>
            <w:r w:rsidRPr="006B1427">
              <w:rPr>
                <w:rFonts w:hint="eastAsia"/>
                <w:szCs w:val="18"/>
              </w:rPr>
              <w:t>机架-框-槽-端口号</w:t>
            </w:r>
            <w:r w:rsidRPr="006B1427">
              <w:rPr>
                <w:szCs w:val="18"/>
              </w:rPr>
              <w:t>”</w:t>
            </w:r>
            <w:r w:rsidRPr="006B1427">
              <w:rPr>
                <w:rFonts w:hint="eastAsia"/>
                <w:szCs w:val="18"/>
              </w:rPr>
              <w:t>，没有则使用NA代替，如0框0槽0端口为NA-0-0-0。</w:t>
            </w:r>
          </w:p>
        </w:tc>
      </w:tr>
      <w:tr w:rsidR="00715F8F" w:rsidRPr="008C3B24" w:rsidTr="00715F8F">
        <w:tc>
          <w:tcPr>
            <w:tcW w:w="858" w:type="pct"/>
          </w:tcPr>
          <w:p w:rsidR="00715F8F" w:rsidRPr="008C3B24" w:rsidRDefault="00715F8F" w:rsidP="008C3B24">
            <w:pPr>
              <w:rPr>
                <w:szCs w:val="18"/>
              </w:rPr>
            </w:pPr>
            <w:r w:rsidRPr="008C3B24">
              <w:rPr>
                <w:szCs w:val="18"/>
              </w:rPr>
              <w:t>ONUIDTYPE</w:t>
            </w:r>
          </w:p>
        </w:tc>
        <w:tc>
          <w:tcPr>
            <w:tcW w:w="919" w:type="pct"/>
          </w:tcPr>
          <w:p w:rsidR="00715F8F" w:rsidRPr="008C3B24" w:rsidRDefault="00715F8F" w:rsidP="008C3B24">
            <w:pPr>
              <w:rPr>
                <w:szCs w:val="18"/>
              </w:rPr>
            </w:pPr>
            <w:r w:rsidRPr="008C3B24">
              <w:rPr>
                <w:szCs w:val="18"/>
              </w:rPr>
              <w:t>OCTET STRING</w:t>
            </w:r>
          </w:p>
        </w:tc>
        <w:tc>
          <w:tcPr>
            <w:tcW w:w="919" w:type="pct"/>
          </w:tcPr>
          <w:p w:rsidR="00715F8F" w:rsidRPr="00300E1F" w:rsidRDefault="00715F8F" w:rsidP="001F3121">
            <w:pPr>
              <w:rPr>
                <w:szCs w:val="18"/>
              </w:rPr>
            </w:pPr>
            <w:r>
              <w:rPr>
                <w:szCs w:val="18"/>
              </w:rPr>
              <w:t>ONU_NAME</w:t>
            </w:r>
          </w:p>
          <w:p w:rsidR="00715F8F" w:rsidRPr="00300E1F" w:rsidRDefault="00715F8F" w:rsidP="001F3121">
            <w:pPr>
              <w:rPr>
                <w:szCs w:val="18"/>
              </w:rPr>
            </w:pPr>
            <w:r>
              <w:rPr>
                <w:szCs w:val="18"/>
              </w:rPr>
              <w:t>MAC</w:t>
            </w:r>
          </w:p>
          <w:p w:rsidR="00715F8F" w:rsidRDefault="00715F8F" w:rsidP="001F3121">
            <w:pPr>
              <w:rPr>
                <w:rFonts w:eastAsiaTheme="minorEastAsia"/>
                <w:szCs w:val="18"/>
              </w:rPr>
            </w:pPr>
            <w:r>
              <w:rPr>
                <w:szCs w:val="18"/>
              </w:rPr>
              <w:t>LOID</w:t>
            </w:r>
          </w:p>
          <w:p w:rsidR="00715F8F" w:rsidRPr="00931FE4" w:rsidRDefault="00715F8F" w:rsidP="001F3121">
            <w:pPr>
              <w:rPr>
                <w:rFonts w:eastAsiaTheme="minorEastAsia"/>
                <w:szCs w:val="18"/>
              </w:rPr>
            </w:pPr>
            <w:r>
              <w:rPr>
                <w:rFonts w:eastAsiaTheme="minorEastAsia" w:hint="eastAsia"/>
                <w:szCs w:val="18"/>
              </w:rPr>
              <w:t>PASSWORD</w:t>
            </w:r>
          </w:p>
          <w:p w:rsidR="00715F8F" w:rsidRPr="00300E1F" w:rsidRDefault="00715F8F" w:rsidP="001F3121">
            <w:pPr>
              <w:rPr>
                <w:szCs w:val="18"/>
              </w:rPr>
            </w:pPr>
            <w:r w:rsidRPr="00300E1F">
              <w:rPr>
                <w:szCs w:val="18"/>
              </w:rPr>
              <w:t>ONU_NUMBER</w:t>
            </w:r>
          </w:p>
        </w:tc>
        <w:tc>
          <w:tcPr>
            <w:tcW w:w="539" w:type="pct"/>
          </w:tcPr>
          <w:p w:rsidR="00715F8F" w:rsidRPr="00D05BEA" w:rsidRDefault="00715F8F" w:rsidP="00715F8F">
            <w:pPr>
              <w:rPr>
                <w:rFonts w:eastAsiaTheme="minorEastAsia"/>
                <w:szCs w:val="18"/>
              </w:rPr>
            </w:pPr>
            <w:r>
              <w:rPr>
                <w:rFonts w:eastAsiaTheme="minorEastAsia" w:hint="eastAsia"/>
                <w:szCs w:val="18"/>
              </w:rPr>
              <w:t>C</w:t>
            </w:r>
          </w:p>
        </w:tc>
        <w:tc>
          <w:tcPr>
            <w:tcW w:w="1766" w:type="pct"/>
          </w:tcPr>
          <w:p w:rsidR="00715F8F" w:rsidRPr="006B594E" w:rsidRDefault="00715F8F"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715F8F" w:rsidRPr="008C3B24" w:rsidTr="00715F8F">
        <w:tc>
          <w:tcPr>
            <w:tcW w:w="858" w:type="pct"/>
          </w:tcPr>
          <w:p w:rsidR="00715F8F" w:rsidRPr="008C3B24" w:rsidRDefault="00715F8F" w:rsidP="008C3B24">
            <w:pPr>
              <w:rPr>
                <w:szCs w:val="18"/>
              </w:rPr>
            </w:pPr>
            <w:r w:rsidRPr="008C3B24">
              <w:rPr>
                <w:szCs w:val="18"/>
              </w:rPr>
              <w:t>ONUID</w:t>
            </w:r>
          </w:p>
        </w:tc>
        <w:tc>
          <w:tcPr>
            <w:tcW w:w="919" w:type="pct"/>
          </w:tcPr>
          <w:p w:rsidR="00715F8F" w:rsidRPr="008C3B24" w:rsidRDefault="00715F8F" w:rsidP="008C3B24">
            <w:pPr>
              <w:rPr>
                <w:szCs w:val="18"/>
              </w:rPr>
            </w:pPr>
            <w:r w:rsidRPr="008C3B24">
              <w:rPr>
                <w:szCs w:val="18"/>
              </w:rPr>
              <w:t>OCTET STRING</w:t>
            </w:r>
          </w:p>
        </w:tc>
        <w:tc>
          <w:tcPr>
            <w:tcW w:w="919" w:type="pct"/>
          </w:tcPr>
          <w:p w:rsidR="00715F8F" w:rsidRPr="00300E1F" w:rsidRDefault="00715F8F" w:rsidP="001F3121">
            <w:pPr>
              <w:rPr>
                <w:szCs w:val="18"/>
              </w:rPr>
            </w:pPr>
            <w:r w:rsidRPr="00300E1F">
              <w:rPr>
                <w:szCs w:val="18"/>
              </w:rPr>
              <w:t>SIZE(128)</w:t>
            </w:r>
          </w:p>
        </w:tc>
        <w:tc>
          <w:tcPr>
            <w:tcW w:w="539" w:type="pct"/>
          </w:tcPr>
          <w:p w:rsidR="00715F8F" w:rsidRPr="00D05BEA" w:rsidRDefault="00715F8F" w:rsidP="00715F8F">
            <w:pPr>
              <w:rPr>
                <w:rFonts w:eastAsiaTheme="minorEastAsia"/>
                <w:szCs w:val="18"/>
              </w:rPr>
            </w:pPr>
            <w:r>
              <w:rPr>
                <w:rFonts w:eastAsiaTheme="minorEastAsia" w:hint="eastAsia"/>
                <w:szCs w:val="18"/>
              </w:rPr>
              <w:t>C</w:t>
            </w:r>
          </w:p>
        </w:tc>
        <w:tc>
          <w:tcPr>
            <w:tcW w:w="1766" w:type="pct"/>
          </w:tcPr>
          <w:p w:rsidR="00715F8F" w:rsidRPr="00300E1F" w:rsidRDefault="00715F8F"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715F8F" w:rsidRPr="008C3B24" w:rsidTr="00715F8F">
        <w:tc>
          <w:tcPr>
            <w:tcW w:w="858" w:type="pct"/>
          </w:tcPr>
          <w:p w:rsidR="00715F8F" w:rsidRPr="008C3B24" w:rsidRDefault="00715F8F" w:rsidP="008C3B24">
            <w:pPr>
              <w:rPr>
                <w:szCs w:val="18"/>
              </w:rPr>
            </w:pPr>
            <w:r w:rsidRPr="008C3B24">
              <w:rPr>
                <w:szCs w:val="18"/>
              </w:rPr>
              <w:t>ONUPORT</w:t>
            </w:r>
          </w:p>
        </w:tc>
        <w:tc>
          <w:tcPr>
            <w:tcW w:w="919" w:type="pct"/>
          </w:tcPr>
          <w:p w:rsidR="00715F8F" w:rsidRPr="008C3B24" w:rsidRDefault="00715F8F" w:rsidP="008C3B24">
            <w:pPr>
              <w:rPr>
                <w:szCs w:val="18"/>
              </w:rPr>
            </w:pPr>
            <w:r w:rsidRPr="008C3B24">
              <w:rPr>
                <w:szCs w:val="18"/>
              </w:rPr>
              <w:t xml:space="preserve">OCTET STRING </w:t>
            </w:r>
          </w:p>
        </w:tc>
        <w:tc>
          <w:tcPr>
            <w:tcW w:w="919" w:type="pct"/>
          </w:tcPr>
          <w:p w:rsidR="00715F8F" w:rsidRPr="008C3B24" w:rsidRDefault="00715F8F" w:rsidP="008C3B24">
            <w:pPr>
              <w:rPr>
                <w:szCs w:val="18"/>
              </w:rPr>
            </w:pPr>
            <w:r w:rsidRPr="008C3B24">
              <w:rPr>
                <w:szCs w:val="18"/>
              </w:rPr>
              <w:t>SIZE(128)</w:t>
            </w:r>
          </w:p>
          <w:p w:rsidR="00715F8F" w:rsidRPr="008C3B24" w:rsidRDefault="00715F8F" w:rsidP="008C3B24">
            <w:pPr>
              <w:rPr>
                <w:szCs w:val="18"/>
              </w:rPr>
            </w:pPr>
            <w:r w:rsidRPr="008C3B24">
              <w:rPr>
                <w:rFonts w:ascii="宋体" w:eastAsia="宋体" w:hAnsi="宋体" w:cs="宋体" w:hint="eastAsia"/>
                <w:szCs w:val="18"/>
              </w:rPr>
              <w:t>机架</w:t>
            </w:r>
            <w:r w:rsidRPr="008C3B24">
              <w:rPr>
                <w:szCs w:val="18"/>
              </w:rPr>
              <w:t>-</w:t>
            </w:r>
            <w:r w:rsidRPr="008C3B24">
              <w:rPr>
                <w:rFonts w:ascii="宋体" w:eastAsia="宋体" w:hAnsi="宋体" w:cs="宋体" w:hint="eastAsia"/>
                <w:szCs w:val="18"/>
              </w:rPr>
              <w:t>框</w:t>
            </w:r>
            <w:r w:rsidRPr="008C3B24">
              <w:rPr>
                <w:szCs w:val="18"/>
              </w:rPr>
              <w:t>-</w:t>
            </w:r>
            <w:r w:rsidRPr="008C3B24">
              <w:rPr>
                <w:rFonts w:ascii="宋体" w:eastAsia="宋体" w:hAnsi="宋体" w:cs="宋体" w:hint="eastAsia"/>
                <w:szCs w:val="18"/>
              </w:rPr>
              <w:t>槽</w:t>
            </w:r>
            <w:r w:rsidRPr="008C3B24">
              <w:rPr>
                <w:szCs w:val="18"/>
              </w:rPr>
              <w:t>-</w:t>
            </w:r>
            <w:r w:rsidRPr="008C3B24">
              <w:rPr>
                <w:rFonts w:ascii="宋体" w:eastAsia="宋体" w:hAnsi="宋体" w:cs="宋体" w:hint="eastAsia"/>
                <w:szCs w:val="18"/>
              </w:rPr>
              <w:t>端口</w:t>
            </w:r>
          </w:p>
        </w:tc>
        <w:tc>
          <w:tcPr>
            <w:tcW w:w="539" w:type="pct"/>
          </w:tcPr>
          <w:p w:rsidR="00715F8F" w:rsidRPr="00BE0F6F" w:rsidRDefault="00715F8F" w:rsidP="00715F8F">
            <w:pPr>
              <w:rPr>
                <w:rFonts w:eastAsiaTheme="minorEastAsia"/>
                <w:szCs w:val="18"/>
              </w:rPr>
            </w:pPr>
            <w:r>
              <w:rPr>
                <w:rFonts w:eastAsiaTheme="minorEastAsia" w:hint="eastAsia"/>
                <w:szCs w:val="18"/>
              </w:rPr>
              <w:t>M</w:t>
            </w:r>
          </w:p>
        </w:tc>
        <w:tc>
          <w:tcPr>
            <w:tcW w:w="1766" w:type="pct"/>
          </w:tcPr>
          <w:p w:rsidR="00715F8F" w:rsidRPr="008C3B24" w:rsidRDefault="00715F8F" w:rsidP="008C3B24">
            <w:pPr>
              <w:rPr>
                <w:szCs w:val="18"/>
              </w:rPr>
            </w:pPr>
            <w:r w:rsidRPr="008C3B24">
              <w:rPr>
                <w:rFonts w:ascii="宋体" w:eastAsia="宋体" w:hAnsi="宋体" w:cs="宋体" w:hint="eastAsia"/>
                <w:szCs w:val="18"/>
              </w:rPr>
              <w:t>通过</w:t>
            </w:r>
            <w:r w:rsidRPr="008C3B24">
              <w:rPr>
                <w:szCs w:val="18"/>
              </w:rPr>
              <w:t xml:space="preserve"> </w:t>
            </w:r>
            <w:r w:rsidRPr="008C3B24">
              <w:rPr>
                <w:rFonts w:ascii="宋体" w:eastAsia="宋体" w:hAnsi="宋体" w:cs="宋体" w:hint="eastAsia"/>
                <w:szCs w:val="18"/>
              </w:rPr>
              <w:t>机架</w:t>
            </w:r>
            <w:r w:rsidRPr="008C3B24">
              <w:rPr>
                <w:szCs w:val="18"/>
              </w:rPr>
              <w:t>-</w:t>
            </w:r>
            <w:r w:rsidRPr="008C3B24">
              <w:rPr>
                <w:rFonts w:ascii="宋体" w:eastAsia="宋体" w:hAnsi="宋体" w:cs="宋体" w:hint="eastAsia"/>
                <w:szCs w:val="18"/>
              </w:rPr>
              <w:t>框</w:t>
            </w:r>
            <w:r w:rsidRPr="008C3B24">
              <w:rPr>
                <w:szCs w:val="18"/>
              </w:rPr>
              <w:t>-</w:t>
            </w:r>
            <w:r w:rsidRPr="008C3B24">
              <w:rPr>
                <w:rFonts w:ascii="宋体" w:eastAsia="宋体" w:hAnsi="宋体" w:cs="宋体" w:hint="eastAsia"/>
                <w:szCs w:val="18"/>
              </w:rPr>
              <w:t>槽号</w:t>
            </w:r>
            <w:r w:rsidRPr="008C3B24">
              <w:rPr>
                <w:szCs w:val="18"/>
              </w:rPr>
              <w:t>-</w:t>
            </w:r>
            <w:r w:rsidRPr="008C3B24">
              <w:rPr>
                <w:rFonts w:ascii="宋体" w:eastAsia="宋体" w:hAnsi="宋体" w:cs="宋体" w:hint="eastAsia"/>
                <w:szCs w:val="18"/>
              </w:rPr>
              <w:t>端口号的</w:t>
            </w:r>
            <w:r w:rsidRPr="008C3B24">
              <w:rPr>
                <w:szCs w:val="18"/>
              </w:rPr>
              <w:t xml:space="preserve"> </w:t>
            </w:r>
            <w:r w:rsidRPr="008C3B24">
              <w:rPr>
                <w:rFonts w:ascii="宋体" w:eastAsia="宋体" w:hAnsi="宋体" w:cs="宋体" w:hint="eastAsia"/>
                <w:szCs w:val="18"/>
              </w:rPr>
              <w:t>方式定位</w:t>
            </w:r>
            <w:r w:rsidRPr="008C3B24">
              <w:rPr>
                <w:szCs w:val="18"/>
              </w:rPr>
              <w:t xml:space="preserve"> </w:t>
            </w:r>
            <w:r w:rsidR="00B00587">
              <w:rPr>
                <w:rFonts w:ascii="宋体" w:eastAsia="宋体" w:hAnsi="宋体" w:cs="宋体" w:hint="eastAsia"/>
                <w:szCs w:val="18"/>
              </w:rPr>
              <w:t>单元盘</w:t>
            </w:r>
            <w:r w:rsidRPr="008C3B24">
              <w:rPr>
                <w:rFonts w:ascii="宋体" w:eastAsia="宋体" w:hAnsi="宋体" w:cs="宋体" w:hint="eastAsia"/>
                <w:szCs w:val="18"/>
              </w:rPr>
              <w:t>，</w:t>
            </w:r>
            <w:r w:rsidRPr="008C3B24">
              <w:rPr>
                <w:szCs w:val="18"/>
              </w:rPr>
              <w:t xml:space="preserve"> </w:t>
            </w:r>
            <w:r w:rsidRPr="008C3B24">
              <w:rPr>
                <w:rFonts w:ascii="宋体" w:eastAsia="宋体" w:hAnsi="宋体" w:cs="宋体" w:hint="eastAsia"/>
                <w:szCs w:val="18"/>
              </w:rPr>
              <w:t>没有的补为</w:t>
            </w:r>
            <w:r w:rsidRPr="008C3B24">
              <w:rPr>
                <w:szCs w:val="18"/>
              </w:rPr>
              <w:t>NA</w:t>
            </w:r>
          </w:p>
        </w:tc>
      </w:tr>
    </w:tbl>
    <w:p w:rsidR="00355E55" w:rsidRPr="009E44FF" w:rsidRDefault="00355E55" w:rsidP="00355E55">
      <w:pPr>
        <w:spacing w:line="360" w:lineRule="auto"/>
        <w:rPr>
          <w:b/>
          <w:bCs/>
          <w:szCs w:val="21"/>
        </w:rPr>
      </w:pPr>
    </w:p>
    <w:p w:rsidR="00355E55" w:rsidRPr="00931120" w:rsidRDefault="00355E55" w:rsidP="00CE4D8A">
      <w:pPr>
        <w:spacing w:beforeLines="50"/>
        <w:ind w:firstLine="420"/>
      </w:pPr>
      <w:r w:rsidRPr="00931120">
        <w:t>响应格式</w:t>
      </w:r>
    </w:p>
    <w:p w:rsidR="00355E55" w:rsidRPr="009E44FF" w:rsidRDefault="00355E55" w:rsidP="00C9730D">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355E55" w:rsidRPr="00931120" w:rsidRDefault="00355E55" w:rsidP="00CE4D8A">
      <w:pPr>
        <w:spacing w:beforeLines="50"/>
        <w:ind w:firstLine="420"/>
      </w:pPr>
      <w:r w:rsidRPr="00931120">
        <w:t>输出参数</w:t>
      </w:r>
    </w:p>
    <w:tbl>
      <w:tblPr>
        <w:tblStyle w:val="afffffd"/>
        <w:tblW w:w="8920" w:type="dxa"/>
        <w:tblInd w:w="-614" w:type="dxa"/>
        <w:tblLayout w:type="fixed"/>
        <w:tblLook w:val="01E0"/>
      </w:tblPr>
      <w:tblGrid>
        <w:gridCol w:w="1688"/>
        <w:gridCol w:w="1441"/>
        <w:gridCol w:w="1611"/>
        <w:gridCol w:w="856"/>
        <w:gridCol w:w="3324"/>
      </w:tblGrid>
      <w:tr w:rsidR="00BE0F6F" w:rsidRPr="008C3B24" w:rsidTr="006B1427">
        <w:trPr>
          <w:cnfStyle w:val="100000000000"/>
        </w:trPr>
        <w:tc>
          <w:tcPr>
            <w:tcW w:w="946" w:type="pct"/>
          </w:tcPr>
          <w:p w:rsidR="00BE0F6F" w:rsidRPr="008C3B24" w:rsidRDefault="00BE0F6F" w:rsidP="008C3B24">
            <w:pPr>
              <w:rPr>
                <w:szCs w:val="18"/>
              </w:rPr>
            </w:pPr>
            <w:r w:rsidRPr="008C3B24">
              <w:rPr>
                <w:szCs w:val="18"/>
              </w:rPr>
              <w:t>参数名称</w:t>
            </w:r>
          </w:p>
        </w:tc>
        <w:tc>
          <w:tcPr>
            <w:tcW w:w="808" w:type="pct"/>
          </w:tcPr>
          <w:p w:rsidR="00BE0F6F" w:rsidRPr="008C3B24" w:rsidRDefault="00BE0F6F" w:rsidP="008C3B24">
            <w:pPr>
              <w:rPr>
                <w:szCs w:val="18"/>
              </w:rPr>
            </w:pPr>
            <w:r w:rsidRPr="008C3B24">
              <w:rPr>
                <w:szCs w:val="18"/>
              </w:rPr>
              <w:t>数据类型</w:t>
            </w:r>
          </w:p>
        </w:tc>
        <w:tc>
          <w:tcPr>
            <w:tcW w:w="903" w:type="pct"/>
          </w:tcPr>
          <w:p w:rsidR="00BE0F6F" w:rsidRPr="008C3B24" w:rsidRDefault="00BE0F6F" w:rsidP="008C3B24">
            <w:pPr>
              <w:rPr>
                <w:szCs w:val="18"/>
              </w:rPr>
            </w:pPr>
            <w:r w:rsidRPr="008C3B24">
              <w:rPr>
                <w:szCs w:val="18"/>
              </w:rPr>
              <w:t>取值范围</w:t>
            </w:r>
          </w:p>
        </w:tc>
        <w:tc>
          <w:tcPr>
            <w:tcW w:w="480" w:type="pct"/>
          </w:tcPr>
          <w:p w:rsidR="00BE0F6F" w:rsidRPr="00BE0F6F" w:rsidRDefault="00BE0F6F" w:rsidP="008C3B24">
            <w:pPr>
              <w:rPr>
                <w:rFonts w:eastAsiaTheme="minorEastAsia"/>
                <w:szCs w:val="18"/>
              </w:rPr>
            </w:pPr>
            <w:r>
              <w:rPr>
                <w:rFonts w:eastAsiaTheme="minorEastAsia" w:hint="eastAsia"/>
                <w:szCs w:val="18"/>
              </w:rPr>
              <w:t>限定</w:t>
            </w:r>
          </w:p>
        </w:tc>
        <w:tc>
          <w:tcPr>
            <w:tcW w:w="1863" w:type="pct"/>
          </w:tcPr>
          <w:p w:rsidR="00BE0F6F" w:rsidRPr="008C3B24" w:rsidRDefault="00BE0F6F" w:rsidP="008C3B24">
            <w:pPr>
              <w:rPr>
                <w:szCs w:val="18"/>
              </w:rPr>
            </w:pPr>
            <w:r w:rsidRPr="008C3B24">
              <w:rPr>
                <w:szCs w:val="18"/>
              </w:rPr>
              <w:t>参数说明</w:t>
            </w:r>
          </w:p>
        </w:tc>
      </w:tr>
      <w:tr w:rsidR="00BE0F6F" w:rsidRPr="008C3B24" w:rsidTr="006B1427">
        <w:tc>
          <w:tcPr>
            <w:tcW w:w="946" w:type="pct"/>
          </w:tcPr>
          <w:p w:rsidR="00BE0F6F" w:rsidRPr="008C3B24" w:rsidRDefault="00BE0F6F" w:rsidP="008C3B24">
            <w:pPr>
              <w:rPr>
                <w:szCs w:val="18"/>
              </w:rPr>
            </w:pPr>
            <w:r w:rsidRPr="008C3B24">
              <w:rPr>
                <w:szCs w:val="18"/>
              </w:rPr>
              <w:t>AdminStatus</w:t>
            </w:r>
          </w:p>
        </w:tc>
        <w:tc>
          <w:tcPr>
            <w:tcW w:w="808" w:type="pct"/>
          </w:tcPr>
          <w:p w:rsidR="00BE0F6F" w:rsidRPr="008C3B24" w:rsidRDefault="00BE0F6F" w:rsidP="008C3B24">
            <w:pPr>
              <w:rPr>
                <w:szCs w:val="18"/>
              </w:rPr>
            </w:pPr>
            <w:r w:rsidRPr="008C3B24">
              <w:rPr>
                <w:szCs w:val="18"/>
              </w:rPr>
              <w:t>OCTET STRING</w:t>
            </w:r>
          </w:p>
        </w:tc>
        <w:tc>
          <w:tcPr>
            <w:tcW w:w="903" w:type="pct"/>
          </w:tcPr>
          <w:p w:rsidR="00BE0F6F" w:rsidRPr="008C3B24" w:rsidRDefault="00BE0F6F" w:rsidP="008C3B24">
            <w:pPr>
              <w:rPr>
                <w:szCs w:val="18"/>
              </w:rPr>
            </w:pPr>
            <w:r w:rsidRPr="008C3B24">
              <w:rPr>
                <w:szCs w:val="18"/>
              </w:rPr>
              <w:t>UP</w:t>
            </w:r>
          </w:p>
          <w:p w:rsidR="00BE0F6F" w:rsidRPr="008C3B24" w:rsidRDefault="00BE0F6F" w:rsidP="008C3B24">
            <w:pPr>
              <w:rPr>
                <w:szCs w:val="18"/>
              </w:rPr>
            </w:pPr>
            <w:r w:rsidRPr="008C3B24">
              <w:rPr>
                <w:szCs w:val="18"/>
              </w:rPr>
              <w:t>DOWN</w:t>
            </w:r>
          </w:p>
        </w:tc>
        <w:tc>
          <w:tcPr>
            <w:tcW w:w="480" w:type="pct"/>
          </w:tcPr>
          <w:p w:rsidR="00BE0F6F" w:rsidRPr="00BE0F6F" w:rsidRDefault="00BE0F6F" w:rsidP="008C3B24">
            <w:pPr>
              <w:rPr>
                <w:rFonts w:eastAsiaTheme="minorEastAsia"/>
                <w:szCs w:val="18"/>
              </w:rPr>
            </w:pPr>
            <w:r>
              <w:rPr>
                <w:rFonts w:eastAsiaTheme="minorEastAsia" w:hint="eastAsia"/>
                <w:szCs w:val="18"/>
              </w:rPr>
              <w:t>M</w:t>
            </w:r>
          </w:p>
        </w:tc>
        <w:tc>
          <w:tcPr>
            <w:tcW w:w="1863" w:type="pct"/>
          </w:tcPr>
          <w:p w:rsidR="00BE0F6F" w:rsidRDefault="00BE0F6F" w:rsidP="008C3B24">
            <w:pPr>
              <w:rPr>
                <w:rFonts w:eastAsiaTheme="minorEastAsia"/>
                <w:szCs w:val="18"/>
              </w:rPr>
            </w:pPr>
            <w:r w:rsidRPr="008C3B24">
              <w:rPr>
                <w:szCs w:val="18"/>
              </w:rPr>
              <w:t>管理状态</w:t>
            </w:r>
          </w:p>
          <w:p w:rsidR="00BE0F6F" w:rsidRPr="00D0728D" w:rsidRDefault="00BE0F6F" w:rsidP="00D0728D">
            <w:pPr>
              <w:rPr>
                <w:rFonts w:eastAsiaTheme="minorEastAsia"/>
                <w:szCs w:val="18"/>
              </w:rPr>
            </w:pPr>
            <w:r w:rsidRPr="00D0728D">
              <w:rPr>
                <w:rFonts w:eastAsiaTheme="minorEastAsia" w:hint="eastAsia"/>
                <w:szCs w:val="18"/>
              </w:rPr>
              <w:t>UP</w:t>
            </w:r>
            <w:r w:rsidRPr="00D0728D">
              <w:rPr>
                <w:rFonts w:eastAsiaTheme="minorEastAsia" w:hint="eastAsia"/>
                <w:szCs w:val="18"/>
              </w:rPr>
              <w:t>：激活状态</w:t>
            </w:r>
          </w:p>
          <w:p w:rsidR="00BE0F6F" w:rsidRPr="00D0728D" w:rsidRDefault="00BE0F6F" w:rsidP="00D0728D">
            <w:pPr>
              <w:rPr>
                <w:rFonts w:eastAsiaTheme="minorEastAsia"/>
                <w:szCs w:val="18"/>
              </w:rPr>
            </w:pPr>
            <w:r w:rsidRPr="00D0728D">
              <w:rPr>
                <w:rFonts w:eastAsiaTheme="minorEastAsia" w:hint="eastAsia"/>
                <w:szCs w:val="18"/>
              </w:rPr>
              <w:t>DOWN</w:t>
            </w:r>
            <w:r w:rsidRPr="00D0728D">
              <w:rPr>
                <w:rFonts w:eastAsiaTheme="minorEastAsia" w:hint="eastAsia"/>
                <w:szCs w:val="18"/>
              </w:rPr>
              <w:t>：去激活状态</w:t>
            </w:r>
          </w:p>
        </w:tc>
      </w:tr>
      <w:tr w:rsidR="00BE0F6F" w:rsidRPr="008C3B24" w:rsidTr="006B1427">
        <w:tc>
          <w:tcPr>
            <w:tcW w:w="946" w:type="pct"/>
          </w:tcPr>
          <w:p w:rsidR="00BE0F6F" w:rsidRPr="008C3B24" w:rsidRDefault="00BE0F6F" w:rsidP="008C3B24">
            <w:pPr>
              <w:rPr>
                <w:szCs w:val="18"/>
              </w:rPr>
            </w:pPr>
            <w:r w:rsidRPr="008C3B24">
              <w:rPr>
                <w:szCs w:val="18"/>
              </w:rPr>
              <w:t>OperStatus</w:t>
            </w:r>
          </w:p>
        </w:tc>
        <w:tc>
          <w:tcPr>
            <w:tcW w:w="808" w:type="pct"/>
          </w:tcPr>
          <w:p w:rsidR="00BE0F6F" w:rsidRPr="008C3B24" w:rsidRDefault="00BE0F6F" w:rsidP="008C3B24">
            <w:pPr>
              <w:rPr>
                <w:szCs w:val="18"/>
              </w:rPr>
            </w:pPr>
            <w:r w:rsidRPr="008C3B24">
              <w:rPr>
                <w:szCs w:val="18"/>
              </w:rPr>
              <w:t>OCTET STRING</w:t>
            </w:r>
          </w:p>
        </w:tc>
        <w:tc>
          <w:tcPr>
            <w:tcW w:w="903" w:type="pct"/>
          </w:tcPr>
          <w:p w:rsidR="00BE0F6F" w:rsidRPr="008C3B24" w:rsidRDefault="00BE0F6F" w:rsidP="008C3B24">
            <w:pPr>
              <w:rPr>
                <w:szCs w:val="18"/>
              </w:rPr>
            </w:pPr>
            <w:r w:rsidRPr="008C3B24">
              <w:rPr>
                <w:szCs w:val="18"/>
              </w:rPr>
              <w:t>UP</w:t>
            </w:r>
          </w:p>
          <w:p w:rsidR="00BE0F6F" w:rsidRPr="008C3B24" w:rsidRDefault="00BE0F6F" w:rsidP="008C3B24">
            <w:pPr>
              <w:rPr>
                <w:szCs w:val="18"/>
              </w:rPr>
            </w:pPr>
            <w:r w:rsidRPr="008C3B24">
              <w:rPr>
                <w:szCs w:val="18"/>
              </w:rPr>
              <w:t>DOWN</w:t>
            </w:r>
          </w:p>
        </w:tc>
        <w:tc>
          <w:tcPr>
            <w:tcW w:w="480" w:type="pct"/>
          </w:tcPr>
          <w:p w:rsidR="00BE0F6F" w:rsidRPr="008C3B24" w:rsidRDefault="00BE0F6F" w:rsidP="008C3B24">
            <w:pPr>
              <w:rPr>
                <w:szCs w:val="18"/>
              </w:rPr>
            </w:pPr>
            <w:r>
              <w:rPr>
                <w:rFonts w:eastAsiaTheme="minorEastAsia" w:hint="eastAsia"/>
                <w:szCs w:val="18"/>
              </w:rPr>
              <w:t>M</w:t>
            </w:r>
          </w:p>
        </w:tc>
        <w:tc>
          <w:tcPr>
            <w:tcW w:w="1863" w:type="pct"/>
          </w:tcPr>
          <w:p w:rsidR="00BE0F6F" w:rsidRDefault="00BE0F6F" w:rsidP="008C3B24">
            <w:pPr>
              <w:rPr>
                <w:rFonts w:eastAsiaTheme="minorEastAsia"/>
                <w:szCs w:val="18"/>
              </w:rPr>
            </w:pPr>
            <w:r w:rsidRPr="008C3B24">
              <w:rPr>
                <w:szCs w:val="18"/>
              </w:rPr>
              <w:t>运行状态</w:t>
            </w:r>
          </w:p>
          <w:p w:rsidR="00BE0F6F" w:rsidRPr="006637AF" w:rsidRDefault="00BE0F6F" w:rsidP="006637AF">
            <w:pPr>
              <w:rPr>
                <w:rFonts w:eastAsiaTheme="minorEastAsia"/>
                <w:szCs w:val="18"/>
              </w:rPr>
            </w:pPr>
            <w:r w:rsidRPr="006637AF">
              <w:rPr>
                <w:rFonts w:eastAsiaTheme="minorEastAsia" w:hint="eastAsia"/>
                <w:szCs w:val="18"/>
              </w:rPr>
              <w:t>UP</w:t>
            </w:r>
            <w:r w:rsidRPr="006637AF">
              <w:rPr>
                <w:rFonts w:eastAsiaTheme="minorEastAsia" w:hint="eastAsia"/>
                <w:szCs w:val="18"/>
              </w:rPr>
              <w:t>：在线</w:t>
            </w:r>
          </w:p>
          <w:p w:rsidR="00BE0F6F" w:rsidRPr="006637AF" w:rsidRDefault="00BE0F6F" w:rsidP="006637AF">
            <w:pPr>
              <w:rPr>
                <w:rFonts w:eastAsiaTheme="minorEastAsia"/>
                <w:szCs w:val="18"/>
              </w:rPr>
            </w:pPr>
            <w:r w:rsidRPr="006637AF">
              <w:rPr>
                <w:rFonts w:eastAsiaTheme="minorEastAsia" w:hint="eastAsia"/>
                <w:szCs w:val="18"/>
              </w:rPr>
              <w:t>DOWN</w:t>
            </w:r>
            <w:r w:rsidRPr="006637AF">
              <w:rPr>
                <w:rFonts w:eastAsiaTheme="minorEastAsia" w:hint="eastAsia"/>
                <w:szCs w:val="18"/>
              </w:rPr>
              <w:t>：离线</w:t>
            </w:r>
          </w:p>
        </w:tc>
      </w:tr>
      <w:tr w:rsidR="00BE0F6F" w:rsidRPr="008C3B24" w:rsidTr="006B1427">
        <w:tc>
          <w:tcPr>
            <w:tcW w:w="946" w:type="pct"/>
          </w:tcPr>
          <w:p w:rsidR="00BE0F6F" w:rsidRPr="008C3B24" w:rsidRDefault="00BE0F6F" w:rsidP="008C3B24">
            <w:pPr>
              <w:rPr>
                <w:szCs w:val="18"/>
              </w:rPr>
            </w:pPr>
            <w:r w:rsidRPr="008C3B24">
              <w:rPr>
                <w:szCs w:val="18"/>
              </w:rPr>
              <w:t>DUPLEX</w:t>
            </w:r>
          </w:p>
        </w:tc>
        <w:tc>
          <w:tcPr>
            <w:tcW w:w="808" w:type="pct"/>
          </w:tcPr>
          <w:p w:rsidR="00BE0F6F" w:rsidRPr="008C3B24" w:rsidRDefault="00BE0F6F" w:rsidP="008C3B24">
            <w:pPr>
              <w:rPr>
                <w:szCs w:val="18"/>
              </w:rPr>
            </w:pPr>
            <w:r w:rsidRPr="008C3B24">
              <w:rPr>
                <w:szCs w:val="18"/>
              </w:rPr>
              <w:t>OCTET STRING</w:t>
            </w:r>
          </w:p>
        </w:tc>
        <w:tc>
          <w:tcPr>
            <w:tcW w:w="903" w:type="pct"/>
          </w:tcPr>
          <w:p w:rsidR="00BE0F6F" w:rsidRPr="008C3B24" w:rsidRDefault="00BE0F6F" w:rsidP="009A21B8">
            <w:pPr>
              <w:rPr>
                <w:szCs w:val="18"/>
              </w:rPr>
            </w:pPr>
            <w:r w:rsidRPr="008C3B24">
              <w:rPr>
                <w:szCs w:val="18"/>
              </w:rPr>
              <w:t>Full</w:t>
            </w:r>
          </w:p>
          <w:p w:rsidR="00BE0F6F" w:rsidRPr="008C3B24" w:rsidRDefault="00BE0F6F" w:rsidP="009A21B8">
            <w:pPr>
              <w:rPr>
                <w:szCs w:val="18"/>
              </w:rPr>
            </w:pPr>
            <w:r w:rsidRPr="008C3B24">
              <w:rPr>
                <w:szCs w:val="18"/>
              </w:rPr>
              <w:t>Half</w:t>
            </w:r>
          </w:p>
          <w:p w:rsidR="00BE0F6F" w:rsidRPr="008C3B24" w:rsidRDefault="00BE0F6F" w:rsidP="009A21B8">
            <w:pPr>
              <w:rPr>
                <w:szCs w:val="18"/>
              </w:rPr>
            </w:pPr>
            <w:r w:rsidRPr="008C3B24">
              <w:rPr>
                <w:szCs w:val="18"/>
              </w:rPr>
              <w:t>Auto</w:t>
            </w:r>
          </w:p>
          <w:p w:rsidR="00BE0F6F" w:rsidRPr="008C3B24" w:rsidRDefault="00BE0F6F" w:rsidP="009A21B8">
            <w:pPr>
              <w:rPr>
                <w:szCs w:val="18"/>
              </w:rPr>
            </w:pPr>
            <w:r w:rsidRPr="008C3B24">
              <w:rPr>
                <w:szCs w:val="18"/>
              </w:rPr>
              <w:t>Auto-Full</w:t>
            </w:r>
          </w:p>
          <w:p w:rsidR="00BE0F6F" w:rsidRPr="008C3B24" w:rsidRDefault="00BE0F6F" w:rsidP="009A21B8">
            <w:pPr>
              <w:rPr>
                <w:szCs w:val="18"/>
              </w:rPr>
            </w:pPr>
            <w:r w:rsidRPr="008C3B24">
              <w:rPr>
                <w:szCs w:val="18"/>
              </w:rPr>
              <w:t>Auto-Half</w:t>
            </w:r>
          </w:p>
        </w:tc>
        <w:tc>
          <w:tcPr>
            <w:tcW w:w="480" w:type="pct"/>
          </w:tcPr>
          <w:p w:rsidR="00BE0F6F" w:rsidRPr="008C3B24" w:rsidRDefault="00BE0F6F" w:rsidP="009A21B8">
            <w:pPr>
              <w:rPr>
                <w:szCs w:val="18"/>
              </w:rPr>
            </w:pPr>
            <w:r>
              <w:rPr>
                <w:rFonts w:eastAsiaTheme="minorEastAsia" w:hint="eastAsia"/>
                <w:szCs w:val="18"/>
              </w:rPr>
              <w:t>M</w:t>
            </w:r>
          </w:p>
        </w:tc>
        <w:tc>
          <w:tcPr>
            <w:tcW w:w="1863" w:type="pct"/>
          </w:tcPr>
          <w:p w:rsidR="00BE0F6F" w:rsidRDefault="00BE0F6F" w:rsidP="009A21B8">
            <w:pPr>
              <w:rPr>
                <w:rFonts w:eastAsiaTheme="minorEastAsia"/>
                <w:szCs w:val="18"/>
              </w:rPr>
            </w:pPr>
            <w:r w:rsidRPr="008C3B24">
              <w:rPr>
                <w:szCs w:val="18"/>
              </w:rPr>
              <w:t>工作模式</w:t>
            </w:r>
          </w:p>
          <w:p w:rsidR="00BE0F6F" w:rsidRPr="00C22828" w:rsidRDefault="00BE0F6F" w:rsidP="009A21B8">
            <w:pPr>
              <w:rPr>
                <w:rFonts w:eastAsiaTheme="minorEastAsia"/>
                <w:szCs w:val="18"/>
              </w:rPr>
            </w:pPr>
            <w:r w:rsidRPr="00C22828">
              <w:rPr>
                <w:rFonts w:eastAsiaTheme="minorEastAsia" w:hint="eastAsia"/>
                <w:szCs w:val="18"/>
              </w:rPr>
              <w:t>Full</w:t>
            </w:r>
            <w:r w:rsidRPr="00C22828">
              <w:rPr>
                <w:rFonts w:eastAsiaTheme="minorEastAsia" w:hint="eastAsia"/>
                <w:szCs w:val="18"/>
              </w:rPr>
              <w:t>：全双工</w:t>
            </w:r>
          </w:p>
          <w:p w:rsidR="00BE0F6F" w:rsidRPr="00C22828" w:rsidRDefault="00BE0F6F" w:rsidP="009A21B8">
            <w:pPr>
              <w:rPr>
                <w:rFonts w:eastAsiaTheme="minorEastAsia"/>
                <w:szCs w:val="18"/>
              </w:rPr>
            </w:pPr>
            <w:r w:rsidRPr="00C22828">
              <w:rPr>
                <w:rFonts w:eastAsiaTheme="minorEastAsia" w:hint="eastAsia"/>
                <w:szCs w:val="18"/>
              </w:rPr>
              <w:t>Half</w:t>
            </w:r>
            <w:r w:rsidRPr="00C22828">
              <w:rPr>
                <w:rFonts w:eastAsiaTheme="minorEastAsia" w:hint="eastAsia"/>
                <w:szCs w:val="18"/>
              </w:rPr>
              <w:t>：半双工</w:t>
            </w:r>
          </w:p>
          <w:p w:rsidR="00BE0F6F" w:rsidRPr="00C22828" w:rsidRDefault="00BE0F6F" w:rsidP="009A21B8">
            <w:pPr>
              <w:rPr>
                <w:rFonts w:eastAsiaTheme="minorEastAsia"/>
                <w:szCs w:val="18"/>
              </w:rPr>
            </w:pPr>
            <w:r w:rsidRPr="00C22828">
              <w:rPr>
                <w:rFonts w:eastAsiaTheme="minorEastAsia" w:hint="eastAsia"/>
                <w:szCs w:val="18"/>
              </w:rPr>
              <w:t>Auto</w:t>
            </w:r>
            <w:r w:rsidRPr="00C22828">
              <w:rPr>
                <w:rFonts w:eastAsiaTheme="minorEastAsia" w:hint="eastAsia"/>
                <w:szCs w:val="18"/>
              </w:rPr>
              <w:t>：自适应</w:t>
            </w:r>
          </w:p>
          <w:p w:rsidR="00BE0F6F" w:rsidRPr="00C22828" w:rsidRDefault="00BE0F6F" w:rsidP="009A21B8">
            <w:pPr>
              <w:rPr>
                <w:rFonts w:eastAsiaTheme="minorEastAsia"/>
                <w:szCs w:val="18"/>
              </w:rPr>
            </w:pPr>
            <w:r w:rsidRPr="00C22828">
              <w:rPr>
                <w:rFonts w:eastAsiaTheme="minorEastAsia" w:hint="eastAsia"/>
                <w:szCs w:val="18"/>
              </w:rPr>
              <w:t>Auto-Full</w:t>
            </w:r>
            <w:r w:rsidRPr="00C22828">
              <w:rPr>
                <w:rFonts w:eastAsiaTheme="minorEastAsia" w:hint="eastAsia"/>
                <w:szCs w:val="18"/>
              </w:rPr>
              <w:t>：自适应</w:t>
            </w:r>
            <w:r w:rsidRPr="00C22828">
              <w:rPr>
                <w:rFonts w:eastAsiaTheme="minorEastAsia" w:hint="eastAsia"/>
                <w:szCs w:val="18"/>
              </w:rPr>
              <w:t>-</w:t>
            </w:r>
            <w:r w:rsidRPr="00C22828">
              <w:rPr>
                <w:rFonts w:eastAsiaTheme="minorEastAsia" w:hint="eastAsia"/>
                <w:szCs w:val="18"/>
              </w:rPr>
              <w:t>全双工</w:t>
            </w:r>
          </w:p>
          <w:p w:rsidR="00BE0F6F" w:rsidRPr="00C22828" w:rsidRDefault="00BE0F6F" w:rsidP="009A21B8">
            <w:pPr>
              <w:rPr>
                <w:rFonts w:eastAsiaTheme="minorEastAsia"/>
                <w:szCs w:val="18"/>
              </w:rPr>
            </w:pPr>
            <w:r w:rsidRPr="00C22828">
              <w:rPr>
                <w:rFonts w:eastAsiaTheme="minorEastAsia" w:hint="eastAsia"/>
                <w:szCs w:val="18"/>
              </w:rPr>
              <w:t>Auto-Half</w:t>
            </w:r>
            <w:r w:rsidRPr="00C22828">
              <w:rPr>
                <w:rFonts w:eastAsiaTheme="minorEastAsia" w:hint="eastAsia"/>
                <w:szCs w:val="18"/>
              </w:rPr>
              <w:t>：自适应</w:t>
            </w:r>
            <w:r w:rsidRPr="00C22828">
              <w:rPr>
                <w:rFonts w:eastAsiaTheme="minorEastAsia" w:hint="eastAsia"/>
                <w:szCs w:val="18"/>
              </w:rPr>
              <w:t>-</w:t>
            </w:r>
            <w:r w:rsidRPr="00C22828">
              <w:rPr>
                <w:rFonts w:eastAsiaTheme="minorEastAsia" w:hint="eastAsia"/>
                <w:szCs w:val="18"/>
              </w:rPr>
              <w:t>半双工</w:t>
            </w:r>
          </w:p>
        </w:tc>
      </w:tr>
      <w:tr w:rsidR="00BE0F6F" w:rsidRPr="008C3B24" w:rsidTr="006B1427">
        <w:tc>
          <w:tcPr>
            <w:tcW w:w="946" w:type="pct"/>
          </w:tcPr>
          <w:p w:rsidR="00BE0F6F" w:rsidRPr="008C3B24" w:rsidRDefault="00BE0F6F" w:rsidP="008C3B24">
            <w:pPr>
              <w:rPr>
                <w:szCs w:val="18"/>
              </w:rPr>
            </w:pPr>
            <w:r w:rsidRPr="008C3B24">
              <w:rPr>
                <w:szCs w:val="18"/>
              </w:rPr>
              <w:t>PVID</w:t>
            </w:r>
          </w:p>
        </w:tc>
        <w:tc>
          <w:tcPr>
            <w:tcW w:w="808" w:type="pct"/>
          </w:tcPr>
          <w:p w:rsidR="00BE0F6F" w:rsidRPr="008C3B24" w:rsidRDefault="00BE0F6F" w:rsidP="008C3B24">
            <w:pPr>
              <w:rPr>
                <w:szCs w:val="18"/>
              </w:rPr>
            </w:pPr>
            <w:r>
              <w:rPr>
                <w:szCs w:val="18"/>
              </w:rPr>
              <w:t>INTEGER</w:t>
            </w:r>
          </w:p>
        </w:tc>
        <w:tc>
          <w:tcPr>
            <w:tcW w:w="903" w:type="pct"/>
          </w:tcPr>
          <w:p w:rsidR="00BE0F6F" w:rsidRPr="00D0728D" w:rsidRDefault="00BE0F6F" w:rsidP="008C3B24">
            <w:pPr>
              <w:rPr>
                <w:rFonts w:eastAsiaTheme="minorEastAsia"/>
                <w:szCs w:val="18"/>
              </w:rPr>
            </w:pPr>
            <w:r>
              <w:rPr>
                <w:rFonts w:eastAsiaTheme="minorEastAsia" w:hint="eastAsia"/>
                <w:szCs w:val="18"/>
              </w:rPr>
              <w:t>0-4095</w:t>
            </w:r>
          </w:p>
        </w:tc>
        <w:tc>
          <w:tcPr>
            <w:tcW w:w="480" w:type="pct"/>
          </w:tcPr>
          <w:p w:rsidR="00BE0F6F" w:rsidRPr="008C3B24" w:rsidRDefault="00BE0F6F" w:rsidP="008C3B24">
            <w:pPr>
              <w:rPr>
                <w:szCs w:val="18"/>
              </w:rPr>
            </w:pPr>
            <w:r>
              <w:rPr>
                <w:rFonts w:eastAsiaTheme="minorEastAsia" w:hint="eastAsia"/>
                <w:szCs w:val="18"/>
              </w:rPr>
              <w:t>M</w:t>
            </w:r>
          </w:p>
        </w:tc>
        <w:tc>
          <w:tcPr>
            <w:tcW w:w="1863" w:type="pct"/>
          </w:tcPr>
          <w:p w:rsidR="00BE0F6F" w:rsidRPr="008C3B24" w:rsidRDefault="00BE0F6F" w:rsidP="008C3B24">
            <w:pPr>
              <w:rPr>
                <w:szCs w:val="18"/>
              </w:rPr>
            </w:pPr>
            <w:r w:rsidRPr="008C3B24">
              <w:rPr>
                <w:szCs w:val="18"/>
              </w:rPr>
              <w:t>VLAN ID，为缺省VLAN</w:t>
            </w:r>
          </w:p>
        </w:tc>
      </w:tr>
      <w:tr w:rsidR="00BE0F6F" w:rsidRPr="008C3B24" w:rsidTr="006B1427">
        <w:tc>
          <w:tcPr>
            <w:tcW w:w="946" w:type="pct"/>
          </w:tcPr>
          <w:p w:rsidR="00BE0F6F" w:rsidRPr="008C3B24" w:rsidRDefault="00BE0F6F" w:rsidP="008C3B24">
            <w:pPr>
              <w:rPr>
                <w:szCs w:val="18"/>
              </w:rPr>
            </w:pPr>
            <w:r w:rsidRPr="008C3B24">
              <w:rPr>
                <w:szCs w:val="18"/>
              </w:rPr>
              <w:t>VLANPRIORITY</w:t>
            </w:r>
          </w:p>
        </w:tc>
        <w:tc>
          <w:tcPr>
            <w:tcW w:w="808" w:type="pct"/>
          </w:tcPr>
          <w:p w:rsidR="00BE0F6F" w:rsidRPr="008C3B24" w:rsidRDefault="00BE0F6F" w:rsidP="00334CBA">
            <w:pPr>
              <w:rPr>
                <w:szCs w:val="18"/>
              </w:rPr>
            </w:pPr>
            <w:r>
              <w:rPr>
                <w:szCs w:val="18"/>
              </w:rPr>
              <w:t>INTEGER</w:t>
            </w:r>
          </w:p>
        </w:tc>
        <w:tc>
          <w:tcPr>
            <w:tcW w:w="903" w:type="pct"/>
          </w:tcPr>
          <w:p w:rsidR="00BE0F6F" w:rsidRPr="008C3B24" w:rsidRDefault="00BE0F6F" w:rsidP="008C3B24">
            <w:pPr>
              <w:rPr>
                <w:szCs w:val="18"/>
              </w:rPr>
            </w:pPr>
            <w:r w:rsidRPr="008C3B24">
              <w:rPr>
                <w:szCs w:val="18"/>
              </w:rPr>
              <w:t>0</w:t>
            </w:r>
            <w:r>
              <w:rPr>
                <w:szCs w:val="18"/>
              </w:rPr>
              <w:t>-</w:t>
            </w:r>
            <w:r w:rsidRPr="008C3B24">
              <w:rPr>
                <w:szCs w:val="18"/>
              </w:rPr>
              <w:t>7</w:t>
            </w:r>
          </w:p>
        </w:tc>
        <w:tc>
          <w:tcPr>
            <w:tcW w:w="480" w:type="pct"/>
          </w:tcPr>
          <w:p w:rsidR="00BE0F6F" w:rsidRPr="008C3B24" w:rsidRDefault="00BE0F6F" w:rsidP="008C3B24">
            <w:pPr>
              <w:rPr>
                <w:szCs w:val="18"/>
              </w:rPr>
            </w:pPr>
            <w:r>
              <w:rPr>
                <w:rFonts w:eastAsiaTheme="minorEastAsia" w:hint="eastAsia"/>
                <w:szCs w:val="18"/>
              </w:rPr>
              <w:t>M</w:t>
            </w:r>
          </w:p>
        </w:tc>
        <w:tc>
          <w:tcPr>
            <w:tcW w:w="1863" w:type="pct"/>
          </w:tcPr>
          <w:p w:rsidR="00BE0F6F" w:rsidRPr="008C3B24" w:rsidRDefault="00BE0F6F" w:rsidP="008C3B24">
            <w:pPr>
              <w:rPr>
                <w:szCs w:val="18"/>
              </w:rPr>
            </w:pPr>
            <w:r w:rsidRPr="008C3B24">
              <w:rPr>
                <w:szCs w:val="18"/>
              </w:rPr>
              <w:t>VLAN优先级，为缺省优先级</w:t>
            </w:r>
          </w:p>
        </w:tc>
      </w:tr>
      <w:tr w:rsidR="00BE0F6F" w:rsidRPr="008C3B24" w:rsidTr="006B1427">
        <w:tc>
          <w:tcPr>
            <w:tcW w:w="946" w:type="pct"/>
          </w:tcPr>
          <w:p w:rsidR="00BE0F6F" w:rsidRPr="008C3B24" w:rsidRDefault="00BE0F6F" w:rsidP="008C3B24">
            <w:pPr>
              <w:rPr>
                <w:szCs w:val="18"/>
              </w:rPr>
            </w:pPr>
            <w:r w:rsidRPr="008C3B24">
              <w:rPr>
                <w:szCs w:val="18"/>
              </w:rPr>
              <w:t>SPEED</w:t>
            </w:r>
          </w:p>
        </w:tc>
        <w:tc>
          <w:tcPr>
            <w:tcW w:w="808" w:type="pct"/>
          </w:tcPr>
          <w:p w:rsidR="00BE0F6F" w:rsidRPr="008C3B24" w:rsidRDefault="00BE0F6F" w:rsidP="00334CBA">
            <w:pPr>
              <w:rPr>
                <w:szCs w:val="18"/>
              </w:rPr>
            </w:pPr>
            <w:r>
              <w:rPr>
                <w:rFonts w:hint="eastAsia"/>
                <w:szCs w:val="18"/>
              </w:rPr>
              <w:t>OCTET STRING</w:t>
            </w:r>
          </w:p>
        </w:tc>
        <w:tc>
          <w:tcPr>
            <w:tcW w:w="903" w:type="pct"/>
          </w:tcPr>
          <w:p w:rsidR="00BE0F6F" w:rsidRPr="008C3B24" w:rsidRDefault="00BE0F6F" w:rsidP="009A21B8">
            <w:pPr>
              <w:rPr>
                <w:szCs w:val="18"/>
              </w:rPr>
            </w:pPr>
            <w:r w:rsidRPr="008C3B24">
              <w:rPr>
                <w:szCs w:val="18"/>
              </w:rPr>
              <w:t>Auto</w:t>
            </w:r>
          </w:p>
          <w:p w:rsidR="00BE0F6F" w:rsidRPr="008C3B24" w:rsidRDefault="00BE0F6F" w:rsidP="009A21B8">
            <w:pPr>
              <w:rPr>
                <w:szCs w:val="18"/>
              </w:rPr>
            </w:pPr>
            <w:smartTag w:uri="urn:schemas-microsoft-com:office:smarttags" w:element="chmetcnv">
              <w:smartTagPr>
                <w:attr w:name="UnitName" w:val="m"/>
                <w:attr w:name="SourceValue" w:val="10"/>
                <w:attr w:name="HasSpace" w:val="False"/>
                <w:attr w:name="Negative" w:val="False"/>
                <w:attr w:name="NumberType" w:val="1"/>
                <w:attr w:name="TCSC" w:val="0"/>
              </w:smartTagPr>
              <w:r w:rsidRPr="008C3B24">
                <w:rPr>
                  <w:szCs w:val="18"/>
                </w:rPr>
                <w:t>10M</w:t>
              </w:r>
            </w:smartTag>
          </w:p>
          <w:p w:rsidR="00BE0F6F" w:rsidRPr="008C3B24" w:rsidRDefault="00BE0F6F" w:rsidP="009A21B8">
            <w:pPr>
              <w:rPr>
                <w:szCs w:val="18"/>
              </w:rPr>
            </w:pPr>
            <w:smartTag w:uri="urn:schemas-microsoft-com:office:smarttags" w:element="chmetcnv">
              <w:smartTagPr>
                <w:attr w:name="UnitName" w:val="m"/>
                <w:attr w:name="SourceValue" w:val="100"/>
                <w:attr w:name="HasSpace" w:val="False"/>
                <w:attr w:name="Negative" w:val="False"/>
                <w:attr w:name="NumberType" w:val="1"/>
                <w:attr w:name="TCSC" w:val="0"/>
              </w:smartTagPr>
              <w:r w:rsidRPr="008C3B24">
                <w:rPr>
                  <w:szCs w:val="18"/>
                </w:rPr>
                <w:lastRenderedPageBreak/>
                <w:t>100M</w:t>
              </w:r>
            </w:smartTag>
          </w:p>
          <w:p w:rsidR="00BE0F6F" w:rsidRDefault="00BE0F6F" w:rsidP="009A21B8">
            <w:pPr>
              <w:rPr>
                <w:rFonts w:eastAsiaTheme="minorEastAsia"/>
                <w:szCs w:val="18"/>
              </w:rPr>
            </w:pPr>
            <w:smartTag w:uri="urn:schemas-microsoft-com:office:smarttags" w:element="chmetcnv">
              <w:smartTagPr>
                <w:attr w:name="UnitName" w:val="m"/>
                <w:attr w:name="SourceValue" w:val="1000"/>
                <w:attr w:name="HasSpace" w:val="False"/>
                <w:attr w:name="Negative" w:val="False"/>
                <w:attr w:name="NumberType" w:val="1"/>
                <w:attr w:name="TCSC" w:val="0"/>
              </w:smartTagPr>
              <w:r w:rsidRPr="008C3B24">
                <w:rPr>
                  <w:szCs w:val="18"/>
                </w:rPr>
                <w:t>1000M</w:t>
              </w:r>
            </w:smartTag>
          </w:p>
          <w:p w:rsidR="00BE0F6F" w:rsidRPr="00AF619D" w:rsidRDefault="00BE0F6F" w:rsidP="009A21B8">
            <w:pPr>
              <w:rPr>
                <w:rFonts w:eastAsiaTheme="minorEastAsia"/>
                <w:szCs w:val="18"/>
              </w:rPr>
            </w:pPr>
            <w:r>
              <w:rPr>
                <w:rFonts w:eastAsiaTheme="minorEastAsia" w:hint="eastAsia"/>
                <w:szCs w:val="18"/>
              </w:rPr>
              <w:t>10000M</w:t>
            </w:r>
          </w:p>
          <w:p w:rsidR="00BE0F6F" w:rsidRPr="008C3B24" w:rsidRDefault="00BE0F6F" w:rsidP="009A21B8">
            <w:pPr>
              <w:rPr>
                <w:szCs w:val="18"/>
              </w:rPr>
            </w:pPr>
            <w:r w:rsidRPr="008C3B24">
              <w:rPr>
                <w:szCs w:val="18"/>
              </w:rPr>
              <w:t>Auto</w:t>
            </w:r>
            <w:smartTag w:uri="urn:schemas-microsoft-com:office:smarttags" w:element="chmetcnv">
              <w:smartTagPr>
                <w:attr w:name="UnitName" w:val="m"/>
                <w:attr w:name="SourceValue" w:val="10"/>
                <w:attr w:name="HasSpace" w:val="False"/>
                <w:attr w:name="Negative" w:val="True"/>
                <w:attr w:name="NumberType" w:val="1"/>
                <w:attr w:name="TCSC" w:val="0"/>
              </w:smartTagPr>
              <w:r w:rsidRPr="008C3B24">
                <w:rPr>
                  <w:szCs w:val="18"/>
                </w:rPr>
                <w:t>-10M</w:t>
              </w:r>
            </w:smartTag>
          </w:p>
          <w:p w:rsidR="00BE0F6F" w:rsidRPr="008C3B24" w:rsidRDefault="00BE0F6F" w:rsidP="009A21B8">
            <w:pPr>
              <w:rPr>
                <w:szCs w:val="18"/>
              </w:rPr>
            </w:pPr>
            <w:r w:rsidRPr="008C3B24">
              <w:rPr>
                <w:szCs w:val="18"/>
              </w:rPr>
              <w:t>Auto</w:t>
            </w:r>
            <w:smartTag w:uri="urn:schemas-microsoft-com:office:smarttags" w:element="chmetcnv">
              <w:smartTagPr>
                <w:attr w:name="UnitName" w:val="m"/>
                <w:attr w:name="SourceValue" w:val="100"/>
                <w:attr w:name="HasSpace" w:val="False"/>
                <w:attr w:name="Negative" w:val="True"/>
                <w:attr w:name="NumberType" w:val="1"/>
                <w:attr w:name="TCSC" w:val="0"/>
              </w:smartTagPr>
              <w:r w:rsidRPr="008C3B24">
                <w:rPr>
                  <w:szCs w:val="18"/>
                </w:rPr>
                <w:t>-100M</w:t>
              </w:r>
            </w:smartTag>
          </w:p>
          <w:p w:rsidR="00BE0F6F" w:rsidRDefault="00BE0F6F" w:rsidP="009A21B8">
            <w:pPr>
              <w:rPr>
                <w:rFonts w:eastAsiaTheme="minorEastAsia"/>
                <w:szCs w:val="18"/>
              </w:rPr>
            </w:pPr>
            <w:r w:rsidRPr="008C3B24">
              <w:rPr>
                <w:szCs w:val="18"/>
              </w:rPr>
              <w:t>Auto</w:t>
            </w:r>
            <w:smartTag w:uri="urn:schemas-microsoft-com:office:smarttags" w:element="chmetcnv">
              <w:smartTagPr>
                <w:attr w:name="UnitName" w:val="m"/>
                <w:attr w:name="SourceValue" w:val="1000"/>
                <w:attr w:name="HasSpace" w:val="False"/>
                <w:attr w:name="Negative" w:val="True"/>
                <w:attr w:name="NumberType" w:val="1"/>
                <w:attr w:name="TCSC" w:val="0"/>
              </w:smartTagPr>
              <w:r w:rsidRPr="008C3B24">
                <w:rPr>
                  <w:szCs w:val="18"/>
                </w:rPr>
                <w:t>-1000M</w:t>
              </w:r>
            </w:smartTag>
          </w:p>
          <w:p w:rsidR="00BE0F6F" w:rsidRPr="00AF619D" w:rsidRDefault="00BE0F6F" w:rsidP="009A21B8">
            <w:pPr>
              <w:rPr>
                <w:rFonts w:eastAsiaTheme="minorEastAsia"/>
                <w:szCs w:val="18"/>
              </w:rPr>
            </w:pPr>
            <w:r>
              <w:rPr>
                <w:rFonts w:eastAsiaTheme="minorEastAsia" w:hint="eastAsia"/>
                <w:szCs w:val="18"/>
              </w:rPr>
              <w:t>Auto-10000M</w:t>
            </w:r>
          </w:p>
        </w:tc>
        <w:tc>
          <w:tcPr>
            <w:tcW w:w="480" w:type="pct"/>
          </w:tcPr>
          <w:p w:rsidR="00BE0F6F" w:rsidRPr="008C3B24" w:rsidRDefault="00BE0F6F" w:rsidP="009A21B8">
            <w:pPr>
              <w:rPr>
                <w:szCs w:val="18"/>
              </w:rPr>
            </w:pPr>
            <w:r>
              <w:rPr>
                <w:rFonts w:eastAsiaTheme="minorEastAsia" w:hint="eastAsia"/>
                <w:szCs w:val="18"/>
              </w:rPr>
              <w:lastRenderedPageBreak/>
              <w:t>M</w:t>
            </w:r>
          </w:p>
        </w:tc>
        <w:tc>
          <w:tcPr>
            <w:tcW w:w="1863" w:type="pct"/>
          </w:tcPr>
          <w:p w:rsidR="00BE0F6F" w:rsidRDefault="00BE0F6F" w:rsidP="009A21B8">
            <w:pPr>
              <w:rPr>
                <w:rFonts w:eastAsiaTheme="minorEastAsia"/>
                <w:szCs w:val="18"/>
              </w:rPr>
            </w:pPr>
            <w:r w:rsidRPr="008C3B24">
              <w:rPr>
                <w:szCs w:val="18"/>
              </w:rPr>
              <w:t xml:space="preserve">端口速率 </w:t>
            </w:r>
          </w:p>
          <w:p w:rsidR="00BE0F6F" w:rsidRPr="00AF619D" w:rsidRDefault="00BE0F6F" w:rsidP="009A21B8">
            <w:pPr>
              <w:rPr>
                <w:rFonts w:eastAsiaTheme="minorEastAsia"/>
                <w:szCs w:val="18"/>
              </w:rPr>
            </w:pPr>
            <w:r w:rsidRPr="00AF619D">
              <w:rPr>
                <w:rFonts w:eastAsiaTheme="minorEastAsia" w:hint="eastAsia"/>
                <w:szCs w:val="18"/>
              </w:rPr>
              <w:t>Auto</w:t>
            </w:r>
            <w:r w:rsidRPr="00AF619D">
              <w:rPr>
                <w:rFonts w:eastAsiaTheme="minorEastAsia" w:hint="eastAsia"/>
                <w:szCs w:val="18"/>
              </w:rPr>
              <w:t>：自协商</w:t>
            </w:r>
          </w:p>
          <w:p w:rsidR="00BE0F6F" w:rsidRPr="00AF619D" w:rsidRDefault="00BE0F6F" w:rsidP="009A21B8">
            <w:pPr>
              <w:rPr>
                <w:rFonts w:eastAsiaTheme="minorEastAsia"/>
                <w:szCs w:val="18"/>
              </w:rPr>
            </w:pPr>
            <w:r>
              <w:rPr>
                <w:rFonts w:eastAsiaTheme="minorEastAsia" w:hint="eastAsia"/>
                <w:szCs w:val="18"/>
              </w:rPr>
              <w:lastRenderedPageBreak/>
              <w:t>10M</w:t>
            </w:r>
            <w:r>
              <w:rPr>
                <w:rFonts w:eastAsiaTheme="minorEastAsia" w:hint="eastAsia"/>
                <w:szCs w:val="18"/>
              </w:rPr>
              <w:t>：</w:t>
            </w:r>
            <w:r w:rsidRPr="00AF619D">
              <w:rPr>
                <w:rFonts w:eastAsiaTheme="minorEastAsia"/>
                <w:szCs w:val="18"/>
              </w:rPr>
              <w:t>10Mbit/s</w:t>
            </w:r>
          </w:p>
          <w:p w:rsidR="00BE0F6F" w:rsidRPr="00AF619D" w:rsidRDefault="00BE0F6F" w:rsidP="009A21B8">
            <w:pPr>
              <w:rPr>
                <w:rFonts w:eastAsiaTheme="minorEastAsia"/>
                <w:szCs w:val="18"/>
              </w:rPr>
            </w:pPr>
            <w:r>
              <w:rPr>
                <w:rFonts w:eastAsiaTheme="minorEastAsia" w:hint="eastAsia"/>
                <w:szCs w:val="18"/>
              </w:rPr>
              <w:t>100M</w:t>
            </w:r>
            <w:r>
              <w:rPr>
                <w:rFonts w:eastAsiaTheme="minorEastAsia" w:hint="eastAsia"/>
                <w:szCs w:val="18"/>
              </w:rPr>
              <w:t>：</w:t>
            </w:r>
            <w:r w:rsidRPr="00AF619D">
              <w:rPr>
                <w:rFonts w:eastAsiaTheme="minorEastAsia"/>
                <w:szCs w:val="18"/>
              </w:rPr>
              <w:t>100Mbit/s</w:t>
            </w:r>
          </w:p>
          <w:p w:rsidR="00BE0F6F" w:rsidRPr="00AF619D" w:rsidRDefault="00BE0F6F" w:rsidP="009A21B8">
            <w:pPr>
              <w:rPr>
                <w:rFonts w:eastAsiaTheme="minorEastAsia"/>
                <w:szCs w:val="18"/>
              </w:rPr>
            </w:pPr>
            <w:r>
              <w:rPr>
                <w:rFonts w:eastAsiaTheme="minorEastAsia" w:hint="eastAsia"/>
                <w:szCs w:val="18"/>
              </w:rPr>
              <w:t>1000M</w:t>
            </w:r>
            <w:r>
              <w:rPr>
                <w:rFonts w:eastAsiaTheme="minorEastAsia" w:hint="eastAsia"/>
                <w:szCs w:val="18"/>
              </w:rPr>
              <w:t>：</w:t>
            </w:r>
            <w:r w:rsidRPr="00AF619D">
              <w:rPr>
                <w:rFonts w:eastAsiaTheme="minorEastAsia"/>
                <w:szCs w:val="18"/>
              </w:rPr>
              <w:t>1000Mbit/s</w:t>
            </w:r>
          </w:p>
          <w:p w:rsidR="00BE0F6F" w:rsidRPr="00AF619D" w:rsidRDefault="00BE0F6F" w:rsidP="009A21B8">
            <w:pPr>
              <w:rPr>
                <w:rFonts w:eastAsiaTheme="minorEastAsia"/>
                <w:szCs w:val="18"/>
              </w:rPr>
            </w:pPr>
            <w:r>
              <w:rPr>
                <w:rFonts w:eastAsiaTheme="minorEastAsia" w:hint="eastAsia"/>
                <w:szCs w:val="18"/>
              </w:rPr>
              <w:t>10000M</w:t>
            </w:r>
            <w:r>
              <w:rPr>
                <w:rFonts w:eastAsiaTheme="minorEastAsia" w:hint="eastAsia"/>
                <w:szCs w:val="18"/>
              </w:rPr>
              <w:t>：</w:t>
            </w:r>
            <w:r w:rsidRPr="00AF619D">
              <w:rPr>
                <w:rFonts w:eastAsiaTheme="minorEastAsia"/>
                <w:szCs w:val="18"/>
              </w:rPr>
              <w:t>10000Mbit/s</w:t>
            </w:r>
          </w:p>
          <w:p w:rsidR="00BE0F6F" w:rsidRPr="00AF619D" w:rsidRDefault="00BE0F6F" w:rsidP="009A21B8">
            <w:pPr>
              <w:rPr>
                <w:rFonts w:eastAsiaTheme="minorEastAsia"/>
                <w:szCs w:val="18"/>
              </w:rPr>
            </w:pPr>
            <w:r w:rsidRPr="00AF619D">
              <w:rPr>
                <w:rFonts w:eastAsiaTheme="minorEastAsia" w:hint="eastAsia"/>
                <w:szCs w:val="18"/>
              </w:rPr>
              <w:t>Auto-10M</w:t>
            </w:r>
            <w:r w:rsidRPr="00AF619D">
              <w:rPr>
                <w:rFonts w:eastAsiaTheme="minorEastAsia" w:hint="eastAsia"/>
                <w:szCs w:val="18"/>
              </w:rPr>
              <w:t>：自协商</w:t>
            </w:r>
            <w:r w:rsidRPr="00AF619D">
              <w:rPr>
                <w:rFonts w:eastAsiaTheme="minorEastAsia" w:hint="eastAsia"/>
                <w:szCs w:val="18"/>
              </w:rPr>
              <w:t>10Mbit/s</w:t>
            </w:r>
          </w:p>
          <w:p w:rsidR="00BE0F6F" w:rsidRPr="00AF619D" w:rsidRDefault="00BE0F6F" w:rsidP="009A21B8">
            <w:pPr>
              <w:rPr>
                <w:rFonts w:eastAsiaTheme="minorEastAsia"/>
                <w:szCs w:val="18"/>
              </w:rPr>
            </w:pPr>
            <w:r w:rsidRPr="00AF619D">
              <w:rPr>
                <w:rFonts w:eastAsiaTheme="minorEastAsia" w:hint="eastAsia"/>
                <w:szCs w:val="18"/>
              </w:rPr>
              <w:t>Auto-100M</w:t>
            </w:r>
            <w:r w:rsidRPr="00AF619D">
              <w:rPr>
                <w:rFonts w:eastAsiaTheme="minorEastAsia" w:hint="eastAsia"/>
                <w:szCs w:val="18"/>
              </w:rPr>
              <w:t>：自协商</w:t>
            </w:r>
            <w:r w:rsidRPr="00AF619D">
              <w:rPr>
                <w:rFonts w:eastAsiaTheme="minorEastAsia" w:hint="eastAsia"/>
                <w:szCs w:val="18"/>
              </w:rPr>
              <w:t>100Mbit/s</w:t>
            </w:r>
          </w:p>
          <w:p w:rsidR="00BE0F6F" w:rsidRPr="00AF619D" w:rsidRDefault="00BE0F6F" w:rsidP="009A21B8">
            <w:pPr>
              <w:rPr>
                <w:rFonts w:eastAsiaTheme="minorEastAsia"/>
                <w:szCs w:val="18"/>
              </w:rPr>
            </w:pPr>
            <w:r w:rsidRPr="00AF619D">
              <w:rPr>
                <w:rFonts w:eastAsiaTheme="minorEastAsia" w:hint="eastAsia"/>
                <w:szCs w:val="18"/>
              </w:rPr>
              <w:t>Auto-1000M</w:t>
            </w:r>
            <w:r w:rsidRPr="00AF619D">
              <w:rPr>
                <w:rFonts w:eastAsiaTheme="minorEastAsia" w:hint="eastAsia"/>
                <w:szCs w:val="18"/>
              </w:rPr>
              <w:t>：自协商</w:t>
            </w:r>
            <w:r w:rsidRPr="00AF619D">
              <w:rPr>
                <w:rFonts w:eastAsiaTheme="minorEastAsia" w:hint="eastAsia"/>
                <w:szCs w:val="18"/>
              </w:rPr>
              <w:t>1000Mbit/s</w:t>
            </w:r>
          </w:p>
          <w:p w:rsidR="00BE0F6F" w:rsidRPr="00AF619D" w:rsidRDefault="00BE0F6F" w:rsidP="009A21B8">
            <w:pPr>
              <w:rPr>
                <w:rFonts w:eastAsiaTheme="minorEastAsia"/>
                <w:szCs w:val="18"/>
              </w:rPr>
            </w:pPr>
            <w:r w:rsidRPr="00AF619D">
              <w:rPr>
                <w:rFonts w:eastAsiaTheme="minorEastAsia" w:hint="eastAsia"/>
                <w:szCs w:val="18"/>
              </w:rPr>
              <w:t>Auto-10000M</w:t>
            </w:r>
            <w:r w:rsidRPr="00AF619D">
              <w:rPr>
                <w:rFonts w:eastAsiaTheme="minorEastAsia" w:hint="eastAsia"/>
                <w:szCs w:val="18"/>
              </w:rPr>
              <w:t>：自协商</w:t>
            </w:r>
            <w:r w:rsidRPr="00AF619D">
              <w:rPr>
                <w:rFonts w:eastAsiaTheme="minorEastAsia" w:hint="eastAsia"/>
                <w:szCs w:val="18"/>
              </w:rPr>
              <w:t>10000Mbit/s</w:t>
            </w:r>
          </w:p>
        </w:tc>
      </w:tr>
    </w:tbl>
    <w:p w:rsidR="00C65A43" w:rsidRDefault="00C65A43" w:rsidP="00C65A43">
      <w:pPr>
        <w:pStyle w:val="TimesNewRoman050"/>
        <w:ind w:left="0"/>
        <w:rPr>
          <w:rFonts w:cs="Times New Roman"/>
        </w:rPr>
      </w:pPr>
      <w:bookmarkStart w:id="425" w:name="_Toc255491838"/>
      <w:bookmarkStart w:id="426" w:name="_Toc277862187"/>
      <w:bookmarkStart w:id="427" w:name="_Toc313866009"/>
      <w:bookmarkStart w:id="428" w:name="_Toc422211174"/>
      <w:r>
        <w:rPr>
          <w:rFonts w:cs="Times New Roman" w:hint="eastAsia"/>
        </w:rPr>
        <w:lastRenderedPageBreak/>
        <w:t>配置</w:t>
      </w:r>
      <w:r w:rsidRPr="00B8156E">
        <w:rPr>
          <w:rFonts w:cs="Times New Roman" w:hint="eastAsia"/>
        </w:rPr>
        <w:t>LAN</w:t>
      </w:r>
      <w:r w:rsidRPr="00B8156E">
        <w:rPr>
          <w:rFonts w:cs="Times New Roman" w:hint="eastAsia"/>
        </w:rPr>
        <w:t>端口属性</w:t>
      </w:r>
      <w:bookmarkEnd w:id="425"/>
      <w:bookmarkEnd w:id="426"/>
      <w:bookmarkEnd w:id="427"/>
      <w:bookmarkEnd w:id="428"/>
    </w:p>
    <w:p w:rsidR="00C65A43" w:rsidRPr="00931120" w:rsidRDefault="00C65A43" w:rsidP="00CE4D8A">
      <w:pPr>
        <w:spacing w:beforeLines="50"/>
        <w:ind w:firstLine="420"/>
      </w:pPr>
      <w:r w:rsidRPr="00931120">
        <w:rPr>
          <w:rFonts w:hint="eastAsia"/>
        </w:rPr>
        <w:t>功能描述</w:t>
      </w:r>
    </w:p>
    <w:p w:rsidR="00C65A43" w:rsidRPr="00B8156E" w:rsidRDefault="00C65A43" w:rsidP="00C65A43">
      <w:pPr>
        <w:spacing w:line="360" w:lineRule="auto"/>
        <w:ind w:left="420" w:firstLine="420"/>
        <w:rPr>
          <w:szCs w:val="21"/>
        </w:rPr>
      </w:pPr>
      <w:r w:rsidRPr="00B8156E">
        <w:rPr>
          <w:rFonts w:hint="eastAsia"/>
          <w:szCs w:val="21"/>
        </w:rPr>
        <w:t>该命令用于</w:t>
      </w:r>
      <w:r w:rsidRPr="00B8156E">
        <w:rPr>
          <w:rFonts w:hint="eastAsia"/>
          <w:szCs w:val="21"/>
        </w:rPr>
        <w:t xml:space="preserve"> LAN</w:t>
      </w:r>
      <w:r w:rsidRPr="00B8156E">
        <w:rPr>
          <w:rFonts w:hint="eastAsia"/>
          <w:szCs w:val="21"/>
        </w:rPr>
        <w:t>端口的带宽、默认</w:t>
      </w:r>
      <w:r w:rsidRPr="00B8156E">
        <w:rPr>
          <w:rFonts w:hint="eastAsia"/>
          <w:szCs w:val="21"/>
        </w:rPr>
        <w:t>VLAN</w:t>
      </w:r>
      <w:r w:rsidRPr="00B8156E">
        <w:rPr>
          <w:rFonts w:hint="eastAsia"/>
          <w:szCs w:val="21"/>
        </w:rPr>
        <w:t>、默认优先级的配置。</w:t>
      </w:r>
    </w:p>
    <w:p w:rsidR="00C65A43" w:rsidRPr="00931120" w:rsidRDefault="00C65A43" w:rsidP="00CE4D8A">
      <w:pPr>
        <w:spacing w:beforeLines="50"/>
        <w:ind w:firstLine="420"/>
      </w:pPr>
      <w:r w:rsidRPr="00931120">
        <w:rPr>
          <w:rFonts w:hint="eastAsia"/>
        </w:rPr>
        <w:t>命令格式</w:t>
      </w:r>
    </w:p>
    <w:p w:rsidR="00C65A43" w:rsidRPr="00B8156E" w:rsidRDefault="00C65A43" w:rsidP="00C65A43">
      <w:pPr>
        <w:spacing w:line="360" w:lineRule="auto"/>
        <w:ind w:left="420" w:firstLine="420"/>
        <w:rPr>
          <w:szCs w:val="21"/>
        </w:rPr>
      </w:pPr>
      <w:r w:rsidRPr="00B8156E">
        <w:rPr>
          <w:rFonts w:hint="eastAsia"/>
          <w:szCs w:val="21"/>
        </w:rPr>
        <w:t>CFG-LAN</w:t>
      </w:r>
      <w:r w:rsidRPr="00B8156E">
        <w:rPr>
          <w:szCs w:val="21"/>
        </w:rPr>
        <w:t>PORT::ONUIP=onu-name|OLTID=olt-name[,PONID=ponport_location,</w:t>
      </w:r>
      <w:r w:rsidRPr="00B8156E">
        <w:rPr>
          <w:rFonts w:hint="eastAsia"/>
          <w:szCs w:val="21"/>
        </w:rPr>
        <w:t>ONUIDTYPE=onuid-type,</w:t>
      </w:r>
      <w:r w:rsidRPr="00B8156E">
        <w:rPr>
          <w:szCs w:val="21"/>
        </w:rPr>
        <w:t>ONUID=onu-index]</w:t>
      </w:r>
      <w:r w:rsidRPr="00B8156E">
        <w:rPr>
          <w:rFonts w:hint="eastAsia"/>
          <w:szCs w:val="21"/>
        </w:rPr>
        <w:t>,ONUPOR</w:t>
      </w:r>
      <w:r>
        <w:rPr>
          <w:rFonts w:hint="eastAsia"/>
          <w:szCs w:val="21"/>
        </w:rPr>
        <w:t>T=onu-port:CTAG::[BW=band-</w:t>
      </w:r>
      <w:r w:rsidRPr="00B8156E">
        <w:rPr>
          <w:rFonts w:hint="eastAsia"/>
          <w:szCs w:val="21"/>
        </w:rPr>
        <w:t>width][,VLANMOD=mode][,PVID=vlan</w:t>
      </w:r>
      <w:r>
        <w:rPr>
          <w:rFonts w:hint="eastAsia"/>
          <w:szCs w:val="21"/>
        </w:rPr>
        <w:t>-</w:t>
      </w:r>
      <w:r w:rsidRPr="00B8156E">
        <w:rPr>
          <w:rFonts w:hint="eastAsia"/>
          <w:szCs w:val="21"/>
        </w:rPr>
        <w:t>id][,PCOS=port qos];</w:t>
      </w:r>
    </w:p>
    <w:p w:rsidR="00C65A43" w:rsidRPr="00685006" w:rsidRDefault="00C65A43" w:rsidP="00C65A43">
      <w:pPr>
        <w:rPr>
          <w:rFonts w:ascii="宋体" w:hAnsi="宋体"/>
          <w:szCs w:val="21"/>
        </w:rPr>
      </w:pPr>
    </w:p>
    <w:p w:rsidR="00C65A43" w:rsidRPr="00EC3C32" w:rsidRDefault="00C65A43" w:rsidP="00CE4D8A">
      <w:pPr>
        <w:spacing w:beforeLines="50"/>
        <w:ind w:firstLine="420"/>
      </w:pPr>
      <w:r w:rsidRPr="00EC3C32">
        <w:rPr>
          <w:rFonts w:hint="eastAsia"/>
        </w:rPr>
        <w:t>输入参数</w:t>
      </w:r>
    </w:p>
    <w:tbl>
      <w:tblPr>
        <w:tblStyle w:val="afffffd"/>
        <w:tblW w:w="8082" w:type="dxa"/>
        <w:tblLayout w:type="fixed"/>
        <w:tblLook w:val="01E0"/>
      </w:tblPr>
      <w:tblGrid>
        <w:gridCol w:w="1268"/>
        <w:gridCol w:w="1559"/>
        <w:gridCol w:w="1702"/>
        <w:gridCol w:w="862"/>
        <w:gridCol w:w="2691"/>
      </w:tblGrid>
      <w:tr w:rsidR="00C65A43" w:rsidRPr="00B8156E" w:rsidTr="002A3D27">
        <w:trPr>
          <w:cnfStyle w:val="100000000000"/>
        </w:trPr>
        <w:tc>
          <w:tcPr>
            <w:tcW w:w="784" w:type="pct"/>
          </w:tcPr>
          <w:p w:rsidR="00C65A43" w:rsidRPr="00B8156E" w:rsidRDefault="00C65A43" w:rsidP="002A3D27">
            <w:pPr>
              <w:spacing w:line="300" w:lineRule="auto"/>
              <w:rPr>
                <w:noProof/>
                <w:szCs w:val="18"/>
              </w:rPr>
            </w:pPr>
            <w:r w:rsidRPr="00B8156E">
              <w:rPr>
                <w:rFonts w:ascii="宋体" w:hAnsi="宋体"/>
                <w:noProof/>
                <w:szCs w:val="18"/>
              </w:rPr>
              <w:t>参数名称</w:t>
            </w:r>
          </w:p>
        </w:tc>
        <w:tc>
          <w:tcPr>
            <w:tcW w:w="964" w:type="pct"/>
          </w:tcPr>
          <w:p w:rsidR="00C65A43" w:rsidRPr="00B8156E" w:rsidRDefault="00C65A43" w:rsidP="002A3D27">
            <w:pPr>
              <w:spacing w:line="300" w:lineRule="auto"/>
              <w:rPr>
                <w:noProof/>
                <w:szCs w:val="18"/>
              </w:rPr>
            </w:pPr>
            <w:r w:rsidRPr="00B8156E">
              <w:rPr>
                <w:rFonts w:ascii="宋体" w:hAnsi="宋体"/>
                <w:noProof/>
                <w:szCs w:val="18"/>
              </w:rPr>
              <w:t>数据类型</w:t>
            </w:r>
          </w:p>
        </w:tc>
        <w:tc>
          <w:tcPr>
            <w:tcW w:w="1053" w:type="pct"/>
          </w:tcPr>
          <w:p w:rsidR="00C65A43" w:rsidRPr="00B8156E" w:rsidRDefault="00C65A43" w:rsidP="002A3D27">
            <w:pPr>
              <w:spacing w:line="300" w:lineRule="auto"/>
              <w:rPr>
                <w:noProof/>
                <w:szCs w:val="18"/>
              </w:rPr>
            </w:pPr>
            <w:r w:rsidRPr="00B8156E">
              <w:rPr>
                <w:rFonts w:ascii="宋体" w:hAnsi="宋体"/>
                <w:noProof/>
                <w:szCs w:val="18"/>
              </w:rPr>
              <w:t>取值范围</w:t>
            </w:r>
          </w:p>
        </w:tc>
        <w:tc>
          <w:tcPr>
            <w:tcW w:w="533" w:type="pct"/>
          </w:tcPr>
          <w:p w:rsidR="00C65A43" w:rsidRPr="00AD5ADB" w:rsidRDefault="00C65A43" w:rsidP="002A3D27">
            <w:pPr>
              <w:spacing w:line="300" w:lineRule="auto"/>
              <w:rPr>
                <w:rFonts w:eastAsiaTheme="minorEastAsia"/>
                <w:noProof/>
                <w:szCs w:val="18"/>
              </w:rPr>
            </w:pPr>
            <w:r>
              <w:rPr>
                <w:rFonts w:ascii="宋体" w:eastAsiaTheme="minorEastAsia" w:hAnsi="宋体" w:hint="eastAsia"/>
                <w:noProof/>
                <w:szCs w:val="18"/>
              </w:rPr>
              <w:t>限定</w:t>
            </w:r>
          </w:p>
        </w:tc>
        <w:tc>
          <w:tcPr>
            <w:tcW w:w="1665" w:type="pct"/>
          </w:tcPr>
          <w:p w:rsidR="00C65A43" w:rsidRPr="00B8156E" w:rsidRDefault="00C65A43" w:rsidP="002A3D27">
            <w:pPr>
              <w:spacing w:line="300" w:lineRule="auto"/>
              <w:rPr>
                <w:noProof/>
                <w:szCs w:val="18"/>
              </w:rPr>
            </w:pPr>
            <w:r w:rsidRPr="00B8156E">
              <w:rPr>
                <w:rFonts w:ascii="宋体" w:hAnsi="宋体"/>
                <w:noProof/>
                <w:szCs w:val="18"/>
              </w:rPr>
              <w:t>参数说明</w:t>
            </w:r>
          </w:p>
        </w:tc>
      </w:tr>
      <w:tr w:rsidR="00C65A43" w:rsidRPr="00B8156E" w:rsidTr="002A3D27">
        <w:tc>
          <w:tcPr>
            <w:tcW w:w="784" w:type="pct"/>
          </w:tcPr>
          <w:p w:rsidR="00C65A43" w:rsidRPr="00B8156E" w:rsidRDefault="00C65A43" w:rsidP="002A3D27">
            <w:pPr>
              <w:spacing w:line="300" w:lineRule="auto"/>
              <w:rPr>
                <w:noProof/>
                <w:szCs w:val="18"/>
              </w:rPr>
            </w:pPr>
            <w:r w:rsidRPr="00B8156E">
              <w:rPr>
                <w:noProof/>
                <w:szCs w:val="18"/>
              </w:rPr>
              <w:t>ONUIP</w:t>
            </w:r>
          </w:p>
        </w:tc>
        <w:tc>
          <w:tcPr>
            <w:tcW w:w="964" w:type="pct"/>
          </w:tcPr>
          <w:p w:rsidR="00C65A43" w:rsidRPr="00B8156E" w:rsidRDefault="00C65A43" w:rsidP="002A3D27">
            <w:pPr>
              <w:spacing w:line="300" w:lineRule="auto"/>
              <w:rPr>
                <w:noProof/>
                <w:szCs w:val="18"/>
              </w:rPr>
            </w:pPr>
            <w:r w:rsidRPr="00B8156E">
              <w:rPr>
                <w:noProof/>
                <w:szCs w:val="18"/>
              </w:rPr>
              <w:t>OCTET STRING</w:t>
            </w:r>
          </w:p>
        </w:tc>
        <w:tc>
          <w:tcPr>
            <w:tcW w:w="1053" w:type="pct"/>
          </w:tcPr>
          <w:p w:rsidR="00C65A43" w:rsidRPr="00B8156E" w:rsidRDefault="00C65A43" w:rsidP="002A3D27">
            <w:pPr>
              <w:spacing w:line="300" w:lineRule="auto"/>
              <w:rPr>
                <w:noProof/>
                <w:szCs w:val="18"/>
              </w:rPr>
            </w:pPr>
            <w:r w:rsidRPr="00B8156E">
              <w:rPr>
                <w:noProof/>
                <w:szCs w:val="18"/>
              </w:rPr>
              <w:t>SIZE(128)</w:t>
            </w:r>
          </w:p>
        </w:tc>
        <w:tc>
          <w:tcPr>
            <w:tcW w:w="533" w:type="pct"/>
          </w:tcPr>
          <w:p w:rsidR="00C65A43" w:rsidRPr="00AD5ADB" w:rsidRDefault="00C65A43" w:rsidP="002A3D27">
            <w:pPr>
              <w:spacing w:line="300" w:lineRule="auto"/>
              <w:rPr>
                <w:rFonts w:eastAsiaTheme="minorEastAsia"/>
                <w:noProof/>
                <w:szCs w:val="18"/>
              </w:rPr>
            </w:pPr>
            <w:r>
              <w:rPr>
                <w:rFonts w:eastAsiaTheme="minorEastAsia" w:hint="eastAsia"/>
                <w:noProof/>
                <w:szCs w:val="18"/>
              </w:rPr>
              <w:t>C</w:t>
            </w:r>
          </w:p>
        </w:tc>
        <w:tc>
          <w:tcPr>
            <w:tcW w:w="1665" w:type="pct"/>
          </w:tcPr>
          <w:p w:rsidR="00C65A43" w:rsidRPr="00B8156E" w:rsidRDefault="00C65A43" w:rsidP="002A3D27">
            <w:pPr>
              <w:spacing w:line="300" w:lineRule="auto"/>
              <w:rPr>
                <w:noProof/>
                <w:szCs w:val="18"/>
              </w:rPr>
            </w:pPr>
            <w:r w:rsidRPr="00B8156E">
              <w:rPr>
                <w:rFonts w:ascii="宋体" w:hAnsi="宋体"/>
                <w:noProof/>
                <w:szCs w:val="18"/>
              </w:rPr>
              <w:t>具有管理</w:t>
            </w:r>
            <w:r w:rsidRPr="00B8156E">
              <w:rPr>
                <w:noProof/>
                <w:szCs w:val="18"/>
              </w:rPr>
              <w:t>IP</w:t>
            </w:r>
            <w:r w:rsidRPr="00B8156E">
              <w:rPr>
                <w:rFonts w:ascii="宋体" w:hAnsi="宋体"/>
                <w:noProof/>
                <w:szCs w:val="18"/>
              </w:rPr>
              <w:t>的</w:t>
            </w:r>
            <w:r w:rsidRPr="00B8156E">
              <w:rPr>
                <w:noProof/>
                <w:szCs w:val="18"/>
              </w:rPr>
              <w:t>ONU</w:t>
            </w:r>
            <w:r w:rsidRPr="00B8156E">
              <w:rPr>
                <w:rFonts w:ascii="宋体" w:hAnsi="宋体"/>
                <w:noProof/>
                <w:szCs w:val="18"/>
              </w:rPr>
              <w:t>的</w:t>
            </w:r>
            <w:r w:rsidRPr="00B8156E">
              <w:rPr>
                <w:noProof/>
                <w:szCs w:val="18"/>
              </w:rPr>
              <w:t>IP</w:t>
            </w:r>
            <w:r w:rsidRPr="00B8156E">
              <w:rPr>
                <w:rFonts w:ascii="宋体" w:hAnsi="宋体"/>
                <w:noProof/>
                <w:szCs w:val="18"/>
              </w:rPr>
              <w:t>地址或名称</w:t>
            </w:r>
          </w:p>
        </w:tc>
      </w:tr>
      <w:tr w:rsidR="00C65A43" w:rsidRPr="00B8156E" w:rsidTr="002A3D27">
        <w:tc>
          <w:tcPr>
            <w:tcW w:w="784" w:type="pct"/>
          </w:tcPr>
          <w:p w:rsidR="00C65A43" w:rsidRPr="00B8156E" w:rsidRDefault="00C65A43" w:rsidP="002A3D27">
            <w:pPr>
              <w:spacing w:line="300" w:lineRule="auto"/>
              <w:rPr>
                <w:noProof/>
                <w:szCs w:val="18"/>
              </w:rPr>
            </w:pPr>
            <w:r w:rsidRPr="00B8156E">
              <w:rPr>
                <w:noProof/>
                <w:szCs w:val="18"/>
              </w:rPr>
              <w:t>OLTID</w:t>
            </w:r>
          </w:p>
        </w:tc>
        <w:tc>
          <w:tcPr>
            <w:tcW w:w="964" w:type="pct"/>
          </w:tcPr>
          <w:p w:rsidR="00C65A43" w:rsidRPr="00B8156E" w:rsidRDefault="00C65A43" w:rsidP="002A3D27">
            <w:pPr>
              <w:spacing w:line="300" w:lineRule="auto"/>
              <w:rPr>
                <w:noProof/>
                <w:szCs w:val="18"/>
              </w:rPr>
            </w:pPr>
            <w:r w:rsidRPr="00B8156E">
              <w:rPr>
                <w:noProof/>
                <w:szCs w:val="18"/>
              </w:rPr>
              <w:t>OCTET STRING</w:t>
            </w:r>
          </w:p>
        </w:tc>
        <w:tc>
          <w:tcPr>
            <w:tcW w:w="1053" w:type="pct"/>
          </w:tcPr>
          <w:p w:rsidR="00C65A43" w:rsidRPr="00B8156E" w:rsidRDefault="00C65A43" w:rsidP="002A3D27">
            <w:pPr>
              <w:spacing w:line="300" w:lineRule="auto"/>
              <w:rPr>
                <w:noProof/>
                <w:szCs w:val="18"/>
              </w:rPr>
            </w:pPr>
            <w:r w:rsidRPr="00B8156E">
              <w:rPr>
                <w:noProof/>
                <w:szCs w:val="18"/>
              </w:rPr>
              <w:t>SIZE(128)</w:t>
            </w:r>
          </w:p>
        </w:tc>
        <w:tc>
          <w:tcPr>
            <w:tcW w:w="533" w:type="pct"/>
          </w:tcPr>
          <w:p w:rsidR="00C65A43" w:rsidRPr="00EB04D4" w:rsidRDefault="00C65A43" w:rsidP="002A3D27">
            <w:pPr>
              <w:spacing w:line="300" w:lineRule="auto"/>
              <w:rPr>
                <w:rFonts w:eastAsiaTheme="minorEastAsia"/>
                <w:noProof/>
                <w:szCs w:val="18"/>
              </w:rPr>
            </w:pPr>
            <w:r>
              <w:rPr>
                <w:rFonts w:eastAsiaTheme="minorEastAsia" w:hint="eastAsia"/>
                <w:noProof/>
                <w:szCs w:val="18"/>
              </w:rPr>
              <w:t>C</w:t>
            </w:r>
          </w:p>
        </w:tc>
        <w:tc>
          <w:tcPr>
            <w:tcW w:w="1665" w:type="pct"/>
          </w:tcPr>
          <w:p w:rsidR="00C65A43" w:rsidRPr="00B8156E" w:rsidRDefault="00C65A43" w:rsidP="002A3D27">
            <w:pPr>
              <w:spacing w:line="300" w:lineRule="auto"/>
              <w:rPr>
                <w:noProof/>
                <w:szCs w:val="18"/>
              </w:rPr>
            </w:pPr>
            <w:r w:rsidRPr="00B8156E">
              <w:rPr>
                <w:noProof/>
                <w:szCs w:val="18"/>
              </w:rPr>
              <w:t>OLT IP</w:t>
            </w:r>
            <w:r w:rsidRPr="00B8156E">
              <w:rPr>
                <w:rFonts w:ascii="宋体" w:hAnsi="宋体"/>
                <w:noProof/>
                <w:szCs w:val="18"/>
              </w:rPr>
              <w:t>地址或名称</w:t>
            </w:r>
          </w:p>
        </w:tc>
      </w:tr>
      <w:tr w:rsidR="00C65A43" w:rsidRPr="00B8156E" w:rsidTr="002A3D27">
        <w:tc>
          <w:tcPr>
            <w:tcW w:w="784" w:type="pct"/>
          </w:tcPr>
          <w:p w:rsidR="00C65A43" w:rsidRPr="00B8156E" w:rsidRDefault="00C65A43" w:rsidP="002A3D27">
            <w:pPr>
              <w:spacing w:line="300" w:lineRule="auto"/>
              <w:rPr>
                <w:noProof/>
                <w:szCs w:val="18"/>
              </w:rPr>
            </w:pPr>
            <w:r w:rsidRPr="00B8156E">
              <w:rPr>
                <w:noProof/>
                <w:szCs w:val="18"/>
              </w:rPr>
              <w:t>PONID</w:t>
            </w:r>
          </w:p>
        </w:tc>
        <w:tc>
          <w:tcPr>
            <w:tcW w:w="964" w:type="pct"/>
          </w:tcPr>
          <w:p w:rsidR="00C65A43" w:rsidRPr="00B8156E" w:rsidRDefault="00C65A43" w:rsidP="002A3D27">
            <w:pPr>
              <w:spacing w:line="300" w:lineRule="auto"/>
              <w:rPr>
                <w:noProof/>
                <w:szCs w:val="18"/>
              </w:rPr>
            </w:pPr>
            <w:r w:rsidRPr="00B8156E">
              <w:rPr>
                <w:noProof/>
                <w:szCs w:val="18"/>
              </w:rPr>
              <w:t xml:space="preserve">OCTET STRING </w:t>
            </w:r>
          </w:p>
        </w:tc>
        <w:tc>
          <w:tcPr>
            <w:tcW w:w="1053" w:type="pct"/>
          </w:tcPr>
          <w:p w:rsidR="00C65A43" w:rsidRPr="008C3B24" w:rsidRDefault="00C65A43" w:rsidP="002A3D27">
            <w:pPr>
              <w:rPr>
                <w:szCs w:val="18"/>
              </w:rPr>
            </w:pPr>
            <w:r w:rsidRPr="008C3B24">
              <w:rPr>
                <w:szCs w:val="18"/>
              </w:rPr>
              <w:t>SIZE(128)</w:t>
            </w:r>
          </w:p>
          <w:p w:rsidR="00C65A43" w:rsidRPr="008C3B24" w:rsidRDefault="00C65A43" w:rsidP="002A3D27">
            <w:pPr>
              <w:rPr>
                <w:szCs w:val="18"/>
              </w:rPr>
            </w:pPr>
          </w:p>
        </w:tc>
        <w:tc>
          <w:tcPr>
            <w:tcW w:w="533" w:type="pct"/>
          </w:tcPr>
          <w:p w:rsidR="00C65A43" w:rsidRPr="00EB04D4" w:rsidRDefault="00C65A43" w:rsidP="002A3D27">
            <w:pPr>
              <w:spacing w:line="300" w:lineRule="auto"/>
              <w:rPr>
                <w:rFonts w:eastAsiaTheme="minorEastAsia"/>
                <w:noProof/>
                <w:szCs w:val="18"/>
              </w:rPr>
            </w:pPr>
            <w:r>
              <w:rPr>
                <w:rFonts w:eastAsiaTheme="minorEastAsia" w:hint="eastAsia"/>
                <w:noProof/>
                <w:szCs w:val="18"/>
              </w:rPr>
              <w:t>C</w:t>
            </w:r>
          </w:p>
        </w:tc>
        <w:tc>
          <w:tcPr>
            <w:tcW w:w="1665" w:type="pct"/>
          </w:tcPr>
          <w:p w:rsidR="00C65A43" w:rsidRPr="008C3B24" w:rsidRDefault="00C65A43" w:rsidP="002A3D27">
            <w:pPr>
              <w:rPr>
                <w:szCs w:val="18"/>
              </w:rPr>
            </w:pPr>
            <w:r w:rsidRPr="006B1427">
              <w:rPr>
                <w:rFonts w:hint="eastAsia"/>
                <w:szCs w:val="18"/>
              </w:rPr>
              <w:t>PON</w:t>
            </w:r>
            <w:r w:rsidRPr="006B1427">
              <w:rPr>
                <w:rFonts w:ascii="宋体" w:eastAsia="宋体" w:hAnsi="宋体" w:cs="宋体" w:hint="eastAsia"/>
                <w:szCs w:val="18"/>
              </w:rPr>
              <w:t>口定位信息。格式为</w:t>
            </w:r>
            <w:r w:rsidRPr="006B1427">
              <w:rPr>
                <w:szCs w:val="18"/>
              </w:rPr>
              <w:t>“</w:t>
            </w:r>
            <w:r w:rsidRPr="006B1427">
              <w:rPr>
                <w:rFonts w:ascii="宋体" w:eastAsia="宋体" w:hAnsi="宋体" w:cs="宋体" w:hint="eastAsia"/>
                <w:szCs w:val="18"/>
              </w:rPr>
              <w:t>机架</w:t>
            </w:r>
            <w:r w:rsidRPr="006B1427">
              <w:rPr>
                <w:szCs w:val="18"/>
              </w:rPr>
              <w:t>-</w:t>
            </w:r>
            <w:r w:rsidRPr="006B1427">
              <w:rPr>
                <w:rFonts w:ascii="宋体" w:eastAsia="宋体" w:hAnsi="宋体" w:cs="宋体" w:hint="eastAsia"/>
                <w:szCs w:val="18"/>
              </w:rPr>
              <w:t>框</w:t>
            </w:r>
            <w:r w:rsidRPr="006B1427">
              <w:rPr>
                <w:szCs w:val="18"/>
              </w:rPr>
              <w:t>-</w:t>
            </w:r>
            <w:r w:rsidRPr="006B1427">
              <w:rPr>
                <w:rFonts w:ascii="宋体" w:eastAsia="宋体" w:hAnsi="宋体" w:cs="宋体" w:hint="eastAsia"/>
                <w:szCs w:val="18"/>
              </w:rPr>
              <w:t>槽</w:t>
            </w:r>
            <w:r w:rsidRPr="006B1427">
              <w:rPr>
                <w:szCs w:val="18"/>
              </w:rPr>
              <w:t>-</w:t>
            </w:r>
            <w:r w:rsidRPr="006B1427">
              <w:rPr>
                <w:rFonts w:ascii="宋体" w:eastAsia="宋体" w:hAnsi="宋体" w:cs="宋体" w:hint="eastAsia"/>
                <w:szCs w:val="18"/>
              </w:rPr>
              <w:t>端口号</w:t>
            </w:r>
            <w:r w:rsidRPr="006B1427">
              <w:rPr>
                <w:szCs w:val="18"/>
              </w:rPr>
              <w:t>”</w:t>
            </w:r>
            <w:r w:rsidRPr="006B1427">
              <w:rPr>
                <w:rFonts w:ascii="宋体" w:eastAsia="宋体" w:hAnsi="宋体" w:cs="宋体" w:hint="eastAsia"/>
                <w:szCs w:val="18"/>
              </w:rPr>
              <w:t>，没有则使用</w:t>
            </w:r>
            <w:r w:rsidRPr="006B1427">
              <w:rPr>
                <w:szCs w:val="18"/>
              </w:rPr>
              <w:t>NA</w:t>
            </w:r>
            <w:r w:rsidRPr="006B1427">
              <w:rPr>
                <w:rFonts w:ascii="宋体" w:eastAsia="宋体" w:hAnsi="宋体" w:cs="宋体" w:hint="eastAsia"/>
                <w:szCs w:val="18"/>
              </w:rPr>
              <w:t>代替，如</w:t>
            </w:r>
            <w:r w:rsidRPr="006B1427">
              <w:rPr>
                <w:szCs w:val="18"/>
              </w:rPr>
              <w:t>0</w:t>
            </w:r>
            <w:r w:rsidRPr="006B1427">
              <w:rPr>
                <w:rFonts w:ascii="宋体" w:eastAsia="宋体" w:hAnsi="宋体" w:cs="宋体" w:hint="eastAsia"/>
                <w:szCs w:val="18"/>
              </w:rPr>
              <w:t>框</w:t>
            </w:r>
            <w:r w:rsidRPr="006B1427">
              <w:rPr>
                <w:szCs w:val="18"/>
              </w:rPr>
              <w:t>0</w:t>
            </w:r>
            <w:r w:rsidRPr="006B1427">
              <w:rPr>
                <w:rFonts w:ascii="宋体" w:eastAsia="宋体" w:hAnsi="宋体" w:cs="宋体" w:hint="eastAsia"/>
                <w:szCs w:val="18"/>
              </w:rPr>
              <w:t>槽</w:t>
            </w:r>
            <w:r w:rsidRPr="006B1427">
              <w:rPr>
                <w:szCs w:val="18"/>
              </w:rPr>
              <w:t>0</w:t>
            </w:r>
            <w:r w:rsidRPr="006B1427">
              <w:rPr>
                <w:rFonts w:ascii="宋体" w:eastAsia="宋体" w:hAnsi="宋体" w:cs="宋体" w:hint="eastAsia"/>
                <w:szCs w:val="18"/>
              </w:rPr>
              <w:t>端口为</w:t>
            </w:r>
            <w:r w:rsidRPr="006B1427">
              <w:rPr>
                <w:szCs w:val="18"/>
              </w:rPr>
              <w:t>NA-0-0-0</w:t>
            </w:r>
            <w:r w:rsidRPr="006B1427">
              <w:rPr>
                <w:rFonts w:ascii="宋体" w:eastAsia="宋体" w:hAnsi="宋体" w:cs="宋体" w:hint="eastAsia"/>
                <w:szCs w:val="18"/>
              </w:rPr>
              <w:t>。</w:t>
            </w:r>
          </w:p>
        </w:tc>
      </w:tr>
      <w:tr w:rsidR="00C65A43" w:rsidRPr="00B8156E" w:rsidTr="002A3D27">
        <w:tc>
          <w:tcPr>
            <w:tcW w:w="784" w:type="pct"/>
          </w:tcPr>
          <w:p w:rsidR="00C65A43" w:rsidRPr="00B8156E" w:rsidRDefault="00C65A43" w:rsidP="002A3D27">
            <w:pPr>
              <w:spacing w:line="300" w:lineRule="auto"/>
              <w:rPr>
                <w:noProof/>
                <w:szCs w:val="18"/>
              </w:rPr>
            </w:pPr>
            <w:r w:rsidRPr="00B8156E">
              <w:rPr>
                <w:noProof/>
                <w:szCs w:val="18"/>
              </w:rPr>
              <w:t>ONUIDTYPE</w:t>
            </w:r>
          </w:p>
        </w:tc>
        <w:tc>
          <w:tcPr>
            <w:tcW w:w="964" w:type="pct"/>
          </w:tcPr>
          <w:p w:rsidR="00C65A43" w:rsidRPr="00B8156E" w:rsidRDefault="00C65A43" w:rsidP="002A3D27">
            <w:pPr>
              <w:spacing w:line="300" w:lineRule="auto"/>
              <w:rPr>
                <w:noProof/>
                <w:szCs w:val="18"/>
              </w:rPr>
            </w:pPr>
            <w:r w:rsidRPr="00B8156E">
              <w:rPr>
                <w:noProof/>
                <w:szCs w:val="18"/>
              </w:rPr>
              <w:t>OCTET STRING</w:t>
            </w:r>
          </w:p>
        </w:tc>
        <w:tc>
          <w:tcPr>
            <w:tcW w:w="1053" w:type="pct"/>
          </w:tcPr>
          <w:p w:rsidR="00C65A43" w:rsidRPr="00300E1F" w:rsidRDefault="00C65A43" w:rsidP="002A3D27">
            <w:pPr>
              <w:rPr>
                <w:szCs w:val="18"/>
              </w:rPr>
            </w:pPr>
            <w:r>
              <w:rPr>
                <w:szCs w:val="18"/>
              </w:rPr>
              <w:t>ONU_NAME</w:t>
            </w:r>
          </w:p>
          <w:p w:rsidR="00C65A43" w:rsidRPr="00300E1F" w:rsidRDefault="00C65A43" w:rsidP="002A3D27">
            <w:pPr>
              <w:rPr>
                <w:szCs w:val="18"/>
              </w:rPr>
            </w:pPr>
            <w:r>
              <w:rPr>
                <w:szCs w:val="18"/>
              </w:rPr>
              <w:t>MAC</w:t>
            </w:r>
          </w:p>
          <w:p w:rsidR="00C65A43" w:rsidRDefault="00C65A43" w:rsidP="002A3D27">
            <w:pPr>
              <w:rPr>
                <w:rFonts w:eastAsiaTheme="minorEastAsia"/>
                <w:szCs w:val="18"/>
              </w:rPr>
            </w:pPr>
            <w:r>
              <w:rPr>
                <w:szCs w:val="18"/>
              </w:rPr>
              <w:t>LOID</w:t>
            </w:r>
          </w:p>
          <w:p w:rsidR="00C65A43" w:rsidRPr="00931FE4" w:rsidRDefault="00C65A43" w:rsidP="002A3D27">
            <w:pPr>
              <w:rPr>
                <w:rFonts w:eastAsiaTheme="minorEastAsia"/>
                <w:szCs w:val="18"/>
              </w:rPr>
            </w:pPr>
            <w:r>
              <w:rPr>
                <w:rFonts w:eastAsiaTheme="minorEastAsia" w:hint="eastAsia"/>
                <w:szCs w:val="18"/>
              </w:rPr>
              <w:t>PASSWORD</w:t>
            </w:r>
          </w:p>
          <w:p w:rsidR="00C65A43" w:rsidRPr="00300E1F" w:rsidRDefault="00C65A43" w:rsidP="002A3D27">
            <w:pPr>
              <w:rPr>
                <w:szCs w:val="18"/>
              </w:rPr>
            </w:pPr>
            <w:r w:rsidRPr="00300E1F">
              <w:rPr>
                <w:szCs w:val="18"/>
              </w:rPr>
              <w:t>ONU_NUMBER</w:t>
            </w:r>
          </w:p>
        </w:tc>
        <w:tc>
          <w:tcPr>
            <w:tcW w:w="533" w:type="pct"/>
          </w:tcPr>
          <w:p w:rsidR="00C65A43" w:rsidRPr="00B8156E" w:rsidRDefault="00C65A43" w:rsidP="002A3D27">
            <w:pPr>
              <w:spacing w:line="300" w:lineRule="auto"/>
              <w:rPr>
                <w:noProof/>
                <w:szCs w:val="18"/>
              </w:rPr>
            </w:pPr>
            <w:r>
              <w:rPr>
                <w:rFonts w:eastAsiaTheme="minorEastAsia" w:hint="eastAsia"/>
                <w:noProof/>
                <w:szCs w:val="18"/>
              </w:rPr>
              <w:t>C</w:t>
            </w:r>
          </w:p>
        </w:tc>
        <w:tc>
          <w:tcPr>
            <w:tcW w:w="1665" w:type="pct"/>
          </w:tcPr>
          <w:p w:rsidR="00C65A43" w:rsidRPr="006B594E" w:rsidRDefault="00C65A43" w:rsidP="002A3D27">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C65A43" w:rsidRPr="00B8156E" w:rsidTr="002A3D27">
        <w:tc>
          <w:tcPr>
            <w:tcW w:w="784" w:type="pct"/>
          </w:tcPr>
          <w:p w:rsidR="00C65A43" w:rsidRPr="00B8156E" w:rsidRDefault="00C65A43" w:rsidP="002A3D27">
            <w:pPr>
              <w:spacing w:line="300" w:lineRule="auto"/>
              <w:rPr>
                <w:noProof/>
                <w:szCs w:val="18"/>
              </w:rPr>
            </w:pPr>
            <w:r w:rsidRPr="00B8156E">
              <w:rPr>
                <w:noProof/>
                <w:szCs w:val="18"/>
              </w:rPr>
              <w:t>ONUID</w:t>
            </w:r>
          </w:p>
        </w:tc>
        <w:tc>
          <w:tcPr>
            <w:tcW w:w="964" w:type="pct"/>
          </w:tcPr>
          <w:p w:rsidR="00C65A43" w:rsidRPr="00B8156E" w:rsidRDefault="00C65A43" w:rsidP="002A3D27">
            <w:pPr>
              <w:spacing w:line="300" w:lineRule="auto"/>
              <w:rPr>
                <w:noProof/>
                <w:szCs w:val="18"/>
              </w:rPr>
            </w:pPr>
            <w:r w:rsidRPr="00B8156E">
              <w:rPr>
                <w:noProof/>
                <w:szCs w:val="18"/>
              </w:rPr>
              <w:t>OCTET STRING</w:t>
            </w:r>
          </w:p>
        </w:tc>
        <w:tc>
          <w:tcPr>
            <w:tcW w:w="1053" w:type="pct"/>
          </w:tcPr>
          <w:p w:rsidR="00C65A43" w:rsidRPr="00300E1F" w:rsidRDefault="00C65A43" w:rsidP="002A3D27">
            <w:pPr>
              <w:rPr>
                <w:szCs w:val="18"/>
              </w:rPr>
            </w:pPr>
            <w:r w:rsidRPr="00300E1F">
              <w:rPr>
                <w:szCs w:val="18"/>
              </w:rPr>
              <w:t>SIZE(128)</w:t>
            </w:r>
          </w:p>
        </w:tc>
        <w:tc>
          <w:tcPr>
            <w:tcW w:w="533" w:type="pct"/>
          </w:tcPr>
          <w:p w:rsidR="00C65A43" w:rsidRPr="00B8156E" w:rsidRDefault="00C65A43" w:rsidP="002A3D27">
            <w:pPr>
              <w:spacing w:line="300" w:lineRule="auto"/>
              <w:rPr>
                <w:noProof/>
                <w:szCs w:val="18"/>
              </w:rPr>
            </w:pPr>
            <w:r>
              <w:rPr>
                <w:rFonts w:eastAsiaTheme="minorEastAsia" w:hint="eastAsia"/>
                <w:noProof/>
                <w:szCs w:val="18"/>
              </w:rPr>
              <w:t>C</w:t>
            </w:r>
          </w:p>
        </w:tc>
        <w:tc>
          <w:tcPr>
            <w:tcW w:w="1665" w:type="pct"/>
          </w:tcPr>
          <w:p w:rsidR="00C65A43" w:rsidRPr="00300E1F" w:rsidRDefault="00C65A43" w:rsidP="002A3D27">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C65A43" w:rsidRPr="00B8156E" w:rsidTr="002A3D27">
        <w:tc>
          <w:tcPr>
            <w:tcW w:w="784" w:type="pct"/>
          </w:tcPr>
          <w:p w:rsidR="00C65A43" w:rsidRPr="00B8156E" w:rsidRDefault="00C65A43" w:rsidP="002A3D27">
            <w:pPr>
              <w:spacing w:line="300" w:lineRule="auto"/>
              <w:rPr>
                <w:noProof/>
                <w:szCs w:val="18"/>
              </w:rPr>
            </w:pPr>
            <w:r w:rsidRPr="00B8156E">
              <w:rPr>
                <w:noProof/>
                <w:szCs w:val="18"/>
              </w:rPr>
              <w:t>ONUPORT</w:t>
            </w:r>
          </w:p>
        </w:tc>
        <w:tc>
          <w:tcPr>
            <w:tcW w:w="964" w:type="pct"/>
          </w:tcPr>
          <w:p w:rsidR="00C65A43" w:rsidRPr="00B8156E" w:rsidRDefault="00C65A43" w:rsidP="002A3D27">
            <w:pPr>
              <w:spacing w:line="300" w:lineRule="auto"/>
              <w:rPr>
                <w:noProof/>
                <w:szCs w:val="18"/>
              </w:rPr>
            </w:pPr>
            <w:r w:rsidRPr="00B8156E">
              <w:rPr>
                <w:noProof/>
                <w:szCs w:val="18"/>
              </w:rPr>
              <w:t xml:space="preserve">OCTET </w:t>
            </w:r>
            <w:r w:rsidRPr="00B8156E">
              <w:rPr>
                <w:noProof/>
                <w:szCs w:val="18"/>
              </w:rPr>
              <w:lastRenderedPageBreak/>
              <w:t xml:space="preserve">STRING </w:t>
            </w:r>
          </w:p>
        </w:tc>
        <w:tc>
          <w:tcPr>
            <w:tcW w:w="1053" w:type="pct"/>
          </w:tcPr>
          <w:p w:rsidR="00C65A43" w:rsidRPr="00B8156E" w:rsidRDefault="00C65A43" w:rsidP="002A3D27">
            <w:pPr>
              <w:spacing w:line="300" w:lineRule="auto"/>
              <w:rPr>
                <w:noProof/>
                <w:szCs w:val="18"/>
              </w:rPr>
            </w:pPr>
            <w:r w:rsidRPr="00B8156E">
              <w:rPr>
                <w:noProof/>
                <w:szCs w:val="18"/>
              </w:rPr>
              <w:lastRenderedPageBreak/>
              <w:t>SIZE(128)</w:t>
            </w:r>
          </w:p>
          <w:p w:rsidR="00C65A43" w:rsidRPr="00B8156E" w:rsidRDefault="00C65A43" w:rsidP="002A3D27">
            <w:pPr>
              <w:spacing w:line="300" w:lineRule="auto"/>
              <w:rPr>
                <w:noProof/>
                <w:szCs w:val="18"/>
              </w:rPr>
            </w:pPr>
            <w:r w:rsidRPr="00B8156E">
              <w:rPr>
                <w:rFonts w:ascii="宋体" w:hAnsi="宋体"/>
                <w:noProof/>
                <w:szCs w:val="18"/>
              </w:rPr>
              <w:lastRenderedPageBreak/>
              <w:t>机架</w:t>
            </w:r>
            <w:r w:rsidRPr="00B8156E">
              <w:rPr>
                <w:noProof/>
                <w:szCs w:val="18"/>
              </w:rPr>
              <w:t>-</w:t>
            </w:r>
            <w:r w:rsidRPr="00B8156E">
              <w:rPr>
                <w:rFonts w:ascii="宋体" w:hAnsi="宋体"/>
                <w:noProof/>
                <w:szCs w:val="18"/>
              </w:rPr>
              <w:t>框</w:t>
            </w:r>
            <w:r w:rsidRPr="00B8156E">
              <w:rPr>
                <w:noProof/>
                <w:szCs w:val="18"/>
              </w:rPr>
              <w:t>-</w:t>
            </w:r>
            <w:r w:rsidRPr="00B8156E">
              <w:rPr>
                <w:rFonts w:ascii="宋体" w:hAnsi="宋体"/>
                <w:noProof/>
                <w:szCs w:val="18"/>
              </w:rPr>
              <w:t>槽</w:t>
            </w:r>
            <w:r w:rsidRPr="00B8156E">
              <w:rPr>
                <w:noProof/>
                <w:szCs w:val="18"/>
              </w:rPr>
              <w:t>-</w:t>
            </w:r>
            <w:r w:rsidRPr="00B8156E">
              <w:rPr>
                <w:rFonts w:ascii="宋体" w:hAnsi="宋体"/>
                <w:noProof/>
                <w:szCs w:val="18"/>
              </w:rPr>
              <w:t>端口</w:t>
            </w:r>
          </w:p>
        </w:tc>
        <w:tc>
          <w:tcPr>
            <w:tcW w:w="533" w:type="pct"/>
          </w:tcPr>
          <w:p w:rsidR="00C65A43" w:rsidRPr="00B8156E" w:rsidRDefault="00C65A43" w:rsidP="002A3D27">
            <w:pPr>
              <w:spacing w:line="300" w:lineRule="auto"/>
              <w:rPr>
                <w:noProof/>
                <w:szCs w:val="18"/>
              </w:rPr>
            </w:pPr>
            <w:r>
              <w:rPr>
                <w:rFonts w:eastAsiaTheme="minorEastAsia" w:hint="eastAsia"/>
                <w:szCs w:val="18"/>
              </w:rPr>
              <w:lastRenderedPageBreak/>
              <w:t>M</w:t>
            </w:r>
          </w:p>
        </w:tc>
        <w:tc>
          <w:tcPr>
            <w:tcW w:w="1665" w:type="pct"/>
          </w:tcPr>
          <w:p w:rsidR="00C65A43" w:rsidRDefault="00C65A43" w:rsidP="002A3D27">
            <w:pPr>
              <w:spacing w:line="300" w:lineRule="auto"/>
              <w:rPr>
                <w:rFonts w:eastAsiaTheme="minorEastAsia"/>
                <w:noProof/>
                <w:szCs w:val="18"/>
              </w:rPr>
            </w:pPr>
            <w:r w:rsidRPr="00B8156E">
              <w:rPr>
                <w:rFonts w:ascii="宋体" w:hAnsi="宋体"/>
                <w:noProof/>
                <w:szCs w:val="18"/>
              </w:rPr>
              <w:t>通过机架</w:t>
            </w:r>
            <w:r w:rsidRPr="00B8156E">
              <w:rPr>
                <w:noProof/>
                <w:szCs w:val="18"/>
              </w:rPr>
              <w:t>-</w:t>
            </w:r>
            <w:r w:rsidRPr="00B8156E">
              <w:rPr>
                <w:rFonts w:ascii="宋体" w:hAnsi="宋体"/>
                <w:noProof/>
                <w:szCs w:val="18"/>
              </w:rPr>
              <w:t>框</w:t>
            </w:r>
            <w:r w:rsidRPr="00B8156E">
              <w:rPr>
                <w:noProof/>
                <w:szCs w:val="18"/>
              </w:rPr>
              <w:t>-</w:t>
            </w:r>
            <w:r w:rsidRPr="00B8156E">
              <w:rPr>
                <w:rFonts w:ascii="宋体" w:hAnsi="宋体"/>
                <w:noProof/>
                <w:szCs w:val="18"/>
              </w:rPr>
              <w:t>槽号</w:t>
            </w:r>
            <w:r w:rsidRPr="00B8156E">
              <w:rPr>
                <w:noProof/>
                <w:szCs w:val="18"/>
              </w:rPr>
              <w:t>-</w:t>
            </w:r>
            <w:r w:rsidRPr="00B8156E">
              <w:rPr>
                <w:rFonts w:ascii="宋体" w:hAnsi="宋体"/>
                <w:noProof/>
                <w:szCs w:val="18"/>
              </w:rPr>
              <w:t>端口号</w:t>
            </w:r>
            <w:r w:rsidRPr="00B8156E">
              <w:rPr>
                <w:rFonts w:ascii="宋体" w:hAnsi="宋体"/>
                <w:noProof/>
                <w:szCs w:val="18"/>
              </w:rPr>
              <w:lastRenderedPageBreak/>
              <w:t>的方式定位</w:t>
            </w:r>
            <w:r>
              <w:rPr>
                <w:rFonts w:ascii="宋体" w:hAnsi="宋体"/>
                <w:noProof/>
                <w:szCs w:val="18"/>
              </w:rPr>
              <w:t>单元盘</w:t>
            </w:r>
            <w:r w:rsidRPr="00B8156E">
              <w:rPr>
                <w:rFonts w:ascii="宋体" w:hAnsi="宋体"/>
                <w:noProof/>
                <w:szCs w:val="18"/>
              </w:rPr>
              <w:t>端口，没有的补为</w:t>
            </w:r>
            <w:r w:rsidRPr="00B8156E">
              <w:rPr>
                <w:noProof/>
                <w:szCs w:val="18"/>
              </w:rPr>
              <w:t>NA</w:t>
            </w:r>
          </w:p>
          <w:p w:rsidR="00C65A43" w:rsidRPr="00AD5ADB" w:rsidRDefault="00C65A43" w:rsidP="002A3D27">
            <w:pPr>
              <w:spacing w:line="300" w:lineRule="auto"/>
              <w:rPr>
                <w:rFonts w:eastAsiaTheme="minorEastAsia"/>
                <w:noProof/>
                <w:szCs w:val="18"/>
              </w:rPr>
            </w:pPr>
            <w:r w:rsidRPr="00B8156E">
              <w:rPr>
                <w:rFonts w:ascii="宋体" w:hAnsi="宋体"/>
                <w:noProof/>
                <w:szCs w:val="18"/>
              </w:rPr>
              <w:t>，</w:t>
            </w:r>
            <w:r w:rsidRPr="00B8156E">
              <w:rPr>
                <w:noProof/>
                <w:szCs w:val="18"/>
              </w:rPr>
              <w:t>ONUPORT</w:t>
            </w:r>
            <w:r w:rsidRPr="00B8156E">
              <w:rPr>
                <w:rFonts w:ascii="宋体" w:hAnsi="宋体"/>
                <w:noProof/>
                <w:szCs w:val="18"/>
              </w:rPr>
              <w:t>允许为列表，竖线分隔（如：</w:t>
            </w:r>
            <w:r w:rsidRPr="00B8156E">
              <w:rPr>
                <w:noProof/>
                <w:szCs w:val="18"/>
              </w:rPr>
              <w:t>NA-NA-NA-0| NA-NA-NA-1</w:t>
            </w:r>
            <w:r w:rsidRPr="00B8156E">
              <w:rPr>
                <w:rFonts w:ascii="宋体" w:hAnsi="宋体"/>
                <w:noProof/>
                <w:szCs w:val="18"/>
              </w:rPr>
              <w:t>，一次输入多个端口，将</w:t>
            </w:r>
            <w:r w:rsidRPr="00B8156E">
              <w:rPr>
                <w:noProof/>
                <w:szCs w:val="18"/>
              </w:rPr>
              <w:t>ONT</w:t>
            </w:r>
            <w:r w:rsidRPr="00B8156E">
              <w:rPr>
                <w:rFonts w:ascii="宋体" w:hAnsi="宋体"/>
                <w:noProof/>
                <w:szCs w:val="18"/>
              </w:rPr>
              <w:t>下面的多个端口一起进行配置</w:t>
            </w:r>
          </w:p>
        </w:tc>
      </w:tr>
      <w:tr w:rsidR="00C65A43" w:rsidRPr="00B8156E" w:rsidTr="002A3D27">
        <w:tc>
          <w:tcPr>
            <w:tcW w:w="784" w:type="pct"/>
          </w:tcPr>
          <w:p w:rsidR="00C65A43" w:rsidRPr="00B8156E" w:rsidRDefault="00C65A43" w:rsidP="002A3D27">
            <w:pPr>
              <w:spacing w:line="300" w:lineRule="auto"/>
              <w:rPr>
                <w:noProof/>
                <w:szCs w:val="18"/>
              </w:rPr>
            </w:pPr>
            <w:r w:rsidRPr="00B8156E">
              <w:rPr>
                <w:noProof/>
                <w:szCs w:val="18"/>
              </w:rPr>
              <w:lastRenderedPageBreak/>
              <w:t>BW</w:t>
            </w:r>
          </w:p>
        </w:tc>
        <w:tc>
          <w:tcPr>
            <w:tcW w:w="964" w:type="pct"/>
          </w:tcPr>
          <w:p w:rsidR="00C65A43" w:rsidRPr="00B8156E" w:rsidRDefault="00C65A43" w:rsidP="002A3D27">
            <w:pPr>
              <w:spacing w:line="300" w:lineRule="auto"/>
              <w:rPr>
                <w:noProof/>
                <w:szCs w:val="18"/>
              </w:rPr>
            </w:pPr>
            <w:r w:rsidRPr="00B8156E">
              <w:rPr>
                <w:noProof/>
                <w:szCs w:val="18"/>
              </w:rPr>
              <w:t>OCTET STRING</w:t>
            </w:r>
          </w:p>
        </w:tc>
        <w:tc>
          <w:tcPr>
            <w:tcW w:w="1053" w:type="pct"/>
          </w:tcPr>
          <w:p w:rsidR="00C65A43" w:rsidRPr="00B8156E" w:rsidRDefault="00C65A43" w:rsidP="002A3D27">
            <w:pPr>
              <w:spacing w:line="300" w:lineRule="auto"/>
              <w:rPr>
                <w:noProof/>
                <w:szCs w:val="18"/>
              </w:rPr>
            </w:pPr>
            <w:r w:rsidRPr="00B8156E">
              <w:rPr>
                <w:noProof/>
                <w:szCs w:val="18"/>
              </w:rPr>
              <w:t>SIZE</w:t>
            </w:r>
            <w:r w:rsidRPr="00B8156E">
              <w:rPr>
                <w:rFonts w:ascii="宋体" w:hAnsi="宋体"/>
                <w:noProof/>
                <w:szCs w:val="18"/>
              </w:rPr>
              <w:t>（</w:t>
            </w:r>
            <w:r w:rsidRPr="00B8156E">
              <w:rPr>
                <w:noProof/>
                <w:szCs w:val="18"/>
              </w:rPr>
              <w:t>128</w:t>
            </w:r>
            <w:r w:rsidRPr="00B8156E">
              <w:rPr>
                <w:rFonts w:ascii="宋体" w:hAnsi="宋体"/>
                <w:noProof/>
                <w:szCs w:val="18"/>
              </w:rPr>
              <w:t>）</w:t>
            </w:r>
          </w:p>
        </w:tc>
        <w:tc>
          <w:tcPr>
            <w:tcW w:w="533" w:type="pct"/>
          </w:tcPr>
          <w:p w:rsidR="00C65A43" w:rsidRPr="00AD5ADB" w:rsidRDefault="00C65A43" w:rsidP="002A3D27">
            <w:pPr>
              <w:spacing w:line="300" w:lineRule="auto"/>
              <w:rPr>
                <w:rFonts w:eastAsiaTheme="minorEastAsia"/>
                <w:noProof/>
                <w:szCs w:val="18"/>
              </w:rPr>
            </w:pPr>
            <w:r>
              <w:rPr>
                <w:rFonts w:eastAsiaTheme="minorEastAsia" w:hint="eastAsia"/>
                <w:noProof/>
                <w:szCs w:val="18"/>
              </w:rPr>
              <w:t>O</w:t>
            </w:r>
          </w:p>
        </w:tc>
        <w:tc>
          <w:tcPr>
            <w:tcW w:w="1665" w:type="pct"/>
          </w:tcPr>
          <w:p w:rsidR="00C65A43" w:rsidRPr="00B8156E" w:rsidRDefault="00C65A43" w:rsidP="002A3D27">
            <w:pPr>
              <w:spacing w:line="300" w:lineRule="auto"/>
              <w:rPr>
                <w:noProof/>
                <w:szCs w:val="18"/>
              </w:rPr>
            </w:pPr>
            <w:r w:rsidRPr="00B8156E">
              <w:rPr>
                <w:rFonts w:ascii="宋体" w:hAnsi="宋体"/>
                <w:noProof/>
                <w:szCs w:val="18"/>
              </w:rPr>
              <w:t>带宽模板名称：设置上下行带宽</w:t>
            </w:r>
            <w:r>
              <w:rPr>
                <w:rFonts w:eastAsiaTheme="minorEastAsia" w:hint="eastAsia"/>
                <w:szCs w:val="18"/>
              </w:rPr>
              <w:t>(</w:t>
            </w:r>
            <w:r w:rsidRPr="00B8156E">
              <w:rPr>
                <w:rFonts w:ascii="宋体" w:hAnsi="宋体"/>
                <w:noProof/>
                <w:szCs w:val="18"/>
              </w:rPr>
              <w:t>在需要端口限速时必选</w:t>
            </w:r>
            <w:r>
              <w:rPr>
                <w:rFonts w:ascii="宋体" w:eastAsiaTheme="minorEastAsia" w:hAnsi="宋体" w:hint="eastAsia"/>
                <w:noProof/>
                <w:szCs w:val="18"/>
              </w:rPr>
              <w:t>)</w:t>
            </w:r>
          </w:p>
        </w:tc>
      </w:tr>
      <w:tr w:rsidR="00C65A43" w:rsidRPr="00B8156E" w:rsidTr="002A3D27">
        <w:tc>
          <w:tcPr>
            <w:tcW w:w="784" w:type="pct"/>
          </w:tcPr>
          <w:p w:rsidR="00C65A43" w:rsidRPr="00B8156E" w:rsidRDefault="00C65A43" w:rsidP="002A3D27">
            <w:pPr>
              <w:spacing w:line="300" w:lineRule="auto"/>
              <w:rPr>
                <w:noProof/>
                <w:szCs w:val="18"/>
              </w:rPr>
            </w:pPr>
            <w:r w:rsidRPr="00B8156E">
              <w:rPr>
                <w:noProof/>
                <w:szCs w:val="18"/>
              </w:rPr>
              <w:t>VLANMOD</w:t>
            </w:r>
          </w:p>
        </w:tc>
        <w:tc>
          <w:tcPr>
            <w:tcW w:w="964" w:type="pct"/>
          </w:tcPr>
          <w:p w:rsidR="00C65A43" w:rsidRPr="00B8156E" w:rsidRDefault="00C65A43" w:rsidP="002A3D27">
            <w:pPr>
              <w:spacing w:line="300" w:lineRule="auto"/>
              <w:rPr>
                <w:noProof/>
                <w:szCs w:val="18"/>
              </w:rPr>
            </w:pPr>
            <w:r w:rsidRPr="00B8156E">
              <w:rPr>
                <w:noProof/>
                <w:szCs w:val="18"/>
              </w:rPr>
              <w:t xml:space="preserve">OCTET STRING </w:t>
            </w:r>
          </w:p>
        </w:tc>
        <w:tc>
          <w:tcPr>
            <w:tcW w:w="1053" w:type="pct"/>
          </w:tcPr>
          <w:p w:rsidR="00C65A43" w:rsidRPr="001F4639" w:rsidRDefault="00C65A43" w:rsidP="002A3D27">
            <w:pPr>
              <w:spacing w:line="300" w:lineRule="auto"/>
              <w:rPr>
                <w:rFonts w:eastAsiaTheme="minorEastAsia"/>
                <w:szCs w:val="18"/>
              </w:rPr>
            </w:pPr>
            <w:r>
              <w:rPr>
                <w:szCs w:val="18"/>
              </w:rPr>
              <w:t>Tag</w:t>
            </w:r>
          </w:p>
          <w:p w:rsidR="00C65A43" w:rsidRPr="001F4639" w:rsidRDefault="00C65A43" w:rsidP="002A3D27">
            <w:pPr>
              <w:spacing w:line="300" w:lineRule="auto"/>
              <w:rPr>
                <w:rFonts w:eastAsiaTheme="minorEastAsia"/>
                <w:szCs w:val="18"/>
              </w:rPr>
            </w:pPr>
            <w:r>
              <w:rPr>
                <w:szCs w:val="18"/>
              </w:rPr>
              <w:t>Trunk</w:t>
            </w:r>
          </w:p>
          <w:p w:rsidR="00C65A43" w:rsidRPr="001F4639" w:rsidRDefault="00C65A43" w:rsidP="002A3D27">
            <w:pPr>
              <w:spacing w:line="300" w:lineRule="auto"/>
              <w:rPr>
                <w:rFonts w:eastAsiaTheme="minorEastAsia"/>
                <w:szCs w:val="18"/>
              </w:rPr>
            </w:pPr>
            <w:r w:rsidRPr="00B8156E">
              <w:rPr>
                <w:szCs w:val="18"/>
              </w:rPr>
              <w:t>Transpar</w:t>
            </w:r>
            <w:r>
              <w:rPr>
                <w:szCs w:val="18"/>
              </w:rPr>
              <w:t>ent</w:t>
            </w:r>
          </w:p>
          <w:p w:rsidR="00C65A43" w:rsidRPr="001F4639" w:rsidRDefault="00C65A43" w:rsidP="002A3D27">
            <w:pPr>
              <w:spacing w:line="300" w:lineRule="auto"/>
              <w:rPr>
                <w:rFonts w:eastAsiaTheme="minorEastAsia"/>
                <w:noProof/>
                <w:szCs w:val="18"/>
              </w:rPr>
            </w:pPr>
            <w:r w:rsidRPr="00B8156E">
              <w:rPr>
                <w:szCs w:val="18"/>
              </w:rPr>
              <w:t>Translation</w:t>
            </w:r>
          </w:p>
        </w:tc>
        <w:tc>
          <w:tcPr>
            <w:tcW w:w="533" w:type="pct"/>
          </w:tcPr>
          <w:p w:rsidR="00C65A43" w:rsidRPr="00AD5ADB" w:rsidRDefault="00C65A43" w:rsidP="002A3D27">
            <w:pPr>
              <w:spacing w:line="300" w:lineRule="auto"/>
              <w:rPr>
                <w:rFonts w:eastAsiaTheme="minorEastAsia"/>
                <w:noProof/>
                <w:szCs w:val="18"/>
              </w:rPr>
            </w:pPr>
            <w:r>
              <w:rPr>
                <w:rFonts w:eastAsiaTheme="minorEastAsia" w:hint="eastAsia"/>
                <w:szCs w:val="18"/>
              </w:rPr>
              <w:t>O</w:t>
            </w:r>
          </w:p>
        </w:tc>
        <w:tc>
          <w:tcPr>
            <w:tcW w:w="1665" w:type="pct"/>
          </w:tcPr>
          <w:p w:rsidR="00C65A43" w:rsidRPr="001F4639" w:rsidRDefault="00C65A43" w:rsidP="002A3D27">
            <w:pPr>
              <w:spacing w:line="300" w:lineRule="auto"/>
              <w:rPr>
                <w:rFonts w:eastAsiaTheme="minorEastAsia"/>
                <w:noProof/>
                <w:szCs w:val="18"/>
              </w:rPr>
            </w:pPr>
            <w:r w:rsidRPr="00B8156E">
              <w:rPr>
                <w:rFonts w:ascii="宋体" w:hAnsi="宋体"/>
                <w:noProof/>
                <w:szCs w:val="18"/>
              </w:rPr>
              <w:t>端口</w:t>
            </w:r>
            <w:r w:rsidRPr="00B8156E">
              <w:rPr>
                <w:noProof/>
                <w:szCs w:val="18"/>
              </w:rPr>
              <w:t>VLAN</w:t>
            </w:r>
            <w:r w:rsidRPr="00B8156E">
              <w:rPr>
                <w:rFonts w:ascii="宋体" w:hAnsi="宋体"/>
                <w:noProof/>
                <w:szCs w:val="18"/>
              </w:rPr>
              <w:t>模式设置</w:t>
            </w:r>
          </w:p>
        </w:tc>
      </w:tr>
      <w:tr w:rsidR="00C65A43" w:rsidRPr="00B8156E" w:rsidTr="002A3D27">
        <w:tc>
          <w:tcPr>
            <w:tcW w:w="784" w:type="pct"/>
          </w:tcPr>
          <w:p w:rsidR="00C65A43" w:rsidRPr="00B8156E" w:rsidRDefault="00C65A43" w:rsidP="002A3D27">
            <w:pPr>
              <w:spacing w:line="300" w:lineRule="auto"/>
              <w:rPr>
                <w:noProof/>
                <w:szCs w:val="18"/>
              </w:rPr>
            </w:pPr>
            <w:r w:rsidRPr="00B8156E">
              <w:rPr>
                <w:noProof/>
                <w:szCs w:val="18"/>
              </w:rPr>
              <w:t>PVID</w:t>
            </w:r>
          </w:p>
        </w:tc>
        <w:tc>
          <w:tcPr>
            <w:tcW w:w="964" w:type="pct"/>
          </w:tcPr>
          <w:p w:rsidR="00C65A43" w:rsidRPr="00B8156E" w:rsidRDefault="00C65A43" w:rsidP="002A3D27">
            <w:pPr>
              <w:spacing w:line="300" w:lineRule="auto"/>
              <w:rPr>
                <w:noProof/>
                <w:szCs w:val="18"/>
              </w:rPr>
            </w:pPr>
            <w:r w:rsidRPr="00B8156E">
              <w:rPr>
                <w:noProof/>
                <w:szCs w:val="18"/>
              </w:rPr>
              <w:t>INTEGER</w:t>
            </w:r>
          </w:p>
        </w:tc>
        <w:tc>
          <w:tcPr>
            <w:tcW w:w="1053" w:type="pct"/>
          </w:tcPr>
          <w:p w:rsidR="00C65A43" w:rsidRPr="00B8156E" w:rsidRDefault="00C65A43" w:rsidP="002A3D27">
            <w:pPr>
              <w:spacing w:line="300" w:lineRule="auto"/>
              <w:rPr>
                <w:szCs w:val="18"/>
              </w:rPr>
            </w:pPr>
            <w:r>
              <w:rPr>
                <w:rFonts w:eastAsiaTheme="minorEastAsia" w:hint="eastAsia"/>
                <w:szCs w:val="18"/>
              </w:rPr>
              <w:t>1</w:t>
            </w:r>
            <w:r w:rsidRPr="00B8156E">
              <w:rPr>
                <w:szCs w:val="18"/>
              </w:rPr>
              <w:t>-4095</w:t>
            </w:r>
          </w:p>
        </w:tc>
        <w:tc>
          <w:tcPr>
            <w:tcW w:w="533" w:type="pct"/>
          </w:tcPr>
          <w:p w:rsidR="00C65A43" w:rsidRPr="00B8156E" w:rsidRDefault="00C65A43" w:rsidP="002A3D27">
            <w:pPr>
              <w:spacing w:line="300" w:lineRule="auto"/>
              <w:rPr>
                <w:noProof/>
                <w:szCs w:val="18"/>
              </w:rPr>
            </w:pPr>
            <w:r>
              <w:rPr>
                <w:rFonts w:eastAsiaTheme="minorEastAsia" w:hint="eastAsia"/>
                <w:szCs w:val="18"/>
              </w:rPr>
              <w:t>O</w:t>
            </w:r>
          </w:p>
        </w:tc>
        <w:tc>
          <w:tcPr>
            <w:tcW w:w="1665" w:type="pct"/>
          </w:tcPr>
          <w:p w:rsidR="00C65A43" w:rsidRPr="00B8156E" w:rsidRDefault="00C65A43" w:rsidP="002A3D27">
            <w:pPr>
              <w:spacing w:line="300" w:lineRule="auto"/>
              <w:rPr>
                <w:noProof/>
                <w:szCs w:val="18"/>
              </w:rPr>
            </w:pPr>
            <w:r w:rsidRPr="00B8156E">
              <w:rPr>
                <w:rFonts w:ascii="宋体" w:hAnsi="宋体"/>
                <w:noProof/>
                <w:szCs w:val="18"/>
              </w:rPr>
              <w:t>端口默认</w:t>
            </w:r>
            <w:r w:rsidRPr="00B8156E">
              <w:rPr>
                <w:noProof/>
                <w:szCs w:val="18"/>
              </w:rPr>
              <w:t>VLAN</w:t>
            </w:r>
          </w:p>
        </w:tc>
      </w:tr>
      <w:tr w:rsidR="00C65A43" w:rsidRPr="00B8156E" w:rsidTr="002A3D27">
        <w:tc>
          <w:tcPr>
            <w:tcW w:w="784" w:type="pct"/>
          </w:tcPr>
          <w:p w:rsidR="00C65A43" w:rsidRPr="00B8156E" w:rsidRDefault="00C65A43" w:rsidP="002A3D27">
            <w:pPr>
              <w:spacing w:line="300" w:lineRule="auto"/>
              <w:rPr>
                <w:noProof/>
                <w:szCs w:val="18"/>
              </w:rPr>
            </w:pPr>
            <w:r w:rsidRPr="00B8156E">
              <w:rPr>
                <w:noProof/>
                <w:szCs w:val="18"/>
              </w:rPr>
              <w:t>PCOS</w:t>
            </w:r>
          </w:p>
        </w:tc>
        <w:tc>
          <w:tcPr>
            <w:tcW w:w="964" w:type="pct"/>
          </w:tcPr>
          <w:p w:rsidR="00C65A43" w:rsidRPr="00B8156E" w:rsidRDefault="00C65A43" w:rsidP="002A3D27">
            <w:pPr>
              <w:spacing w:line="300" w:lineRule="auto"/>
              <w:rPr>
                <w:noProof/>
                <w:szCs w:val="18"/>
              </w:rPr>
            </w:pPr>
            <w:r w:rsidRPr="00B8156E">
              <w:rPr>
                <w:noProof/>
                <w:szCs w:val="18"/>
              </w:rPr>
              <w:t>INTEGER</w:t>
            </w:r>
          </w:p>
        </w:tc>
        <w:tc>
          <w:tcPr>
            <w:tcW w:w="1053" w:type="pct"/>
          </w:tcPr>
          <w:p w:rsidR="00C65A43" w:rsidRPr="00B8156E" w:rsidRDefault="00C65A43" w:rsidP="002A3D27">
            <w:pPr>
              <w:spacing w:line="300" w:lineRule="auto"/>
              <w:rPr>
                <w:szCs w:val="18"/>
              </w:rPr>
            </w:pPr>
            <w:r w:rsidRPr="00B8156E">
              <w:rPr>
                <w:szCs w:val="18"/>
              </w:rPr>
              <w:t>0-7</w:t>
            </w:r>
          </w:p>
        </w:tc>
        <w:tc>
          <w:tcPr>
            <w:tcW w:w="533" w:type="pct"/>
          </w:tcPr>
          <w:p w:rsidR="00C65A43" w:rsidRPr="00B8156E" w:rsidRDefault="00C65A43" w:rsidP="002A3D27">
            <w:pPr>
              <w:spacing w:line="300" w:lineRule="auto"/>
              <w:rPr>
                <w:noProof/>
                <w:szCs w:val="18"/>
              </w:rPr>
            </w:pPr>
            <w:r>
              <w:rPr>
                <w:rFonts w:eastAsiaTheme="minorEastAsia" w:hint="eastAsia"/>
                <w:szCs w:val="18"/>
              </w:rPr>
              <w:t>O</w:t>
            </w:r>
          </w:p>
        </w:tc>
        <w:tc>
          <w:tcPr>
            <w:tcW w:w="1665" w:type="pct"/>
          </w:tcPr>
          <w:p w:rsidR="00C65A43" w:rsidRPr="00B8156E" w:rsidRDefault="00C65A43" w:rsidP="002A3D27">
            <w:pPr>
              <w:spacing w:line="300" w:lineRule="auto"/>
              <w:rPr>
                <w:noProof/>
                <w:szCs w:val="18"/>
              </w:rPr>
            </w:pPr>
            <w:r w:rsidRPr="00B8156E">
              <w:rPr>
                <w:rFonts w:ascii="宋体" w:hAnsi="宋体"/>
                <w:noProof/>
                <w:szCs w:val="18"/>
              </w:rPr>
              <w:t>端口默认优先级</w:t>
            </w:r>
          </w:p>
        </w:tc>
      </w:tr>
    </w:tbl>
    <w:p w:rsidR="00C65A43" w:rsidRPr="00685006" w:rsidRDefault="00C65A43" w:rsidP="00C65A43">
      <w:pPr>
        <w:rPr>
          <w:rFonts w:ascii="宋体" w:hAnsi="宋体"/>
          <w:szCs w:val="21"/>
        </w:rPr>
      </w:pPr>
    </w:p>
    <w:p w:rsidR="00000000" w:rsidRDefault="00C65A43" w:rsidP="00CE4D8A">
      <w:pPr>
        <w:spacing w:beforeLines="50"/>
        <w:ind w:firstLine="420"/>
        <w:pPrChange w:id="429" w:author="CMDI-LVLIANGDONG" w:date="2015-07-22T10:29:00Z">
          <w:pPr>
            <w:spacing w:beforeLines="50"/>
            <w:ind w:firstLine="420"/>
          </w:pPr>
        </w:pPrChange>
      </w:pPr>
      <w:r w:rsidRPr="00EC3C32">
        <w:rPr>
          <w:rFonts w:hint="eastAsia"/>
        </w:rPr>
        <w:t>响应格式</w:t>
      </w:r>
    </w:p>
    <w:p w:rsidR="00C65A43" w:rsidRPr="00B8156E" w:rsidRDefault="00C65A43" w:rsidP="00C65A43">
      <w:pPr>
        <w:spacing w:line="360" w:lineRule="auto"/>
        <w:ind w:left="420" w:firstLine="420"/>
        <w:rPr>
          <w:szCs w:val="21"/>
        </w:rPr>
      </w:pPr>
      <w:r w:rsidRPr="00B8156E">
        <w:rPr>
          <w:rFonts w:hint="eastAsia"/>
          <w:szCs w:val="21"/>
        </w:rPr>
        <w:t>符合“</w:t>
      </w:r>
      <w:r>
        <w:rPr>
          <w:rFonts w:hint="eastAsia"/>
          <w:szCs w:val="21"/>
        </w:rPr>
        <w:t>10.4</w:t>
      </w:r>
      <w:r w:rsidRPr="00B8156E">
        <w:rPr>
          <w:rFonts w:hint="eastAsia"/>
          <w:szCs w:val="21"/>
        </w:rPr>
        <w:t>响应消息的格式说明”</w:t>
      </w:r>
    </w:p>
    <w:p w:rsidR="00000000" w:rsidRDefault="00C65A43" w:rsidP="00CE4D8A">
      <w:pPr>
        <w:spacing w:beforeLines="50"/>
        <w:ind w:firstLine="420"/>
        <w:pPrChange w:id="430" w:author="CMDI-LVLIANGDONG" w:date="2015-07-22T10:29:00Z">
          <w:pPr>
            <w:spacing w:beforeLines="50"/>
            <w:ind w:firstLine="420"/>
          </w:pPr>
        </w:pPrChange>
      </w:pPr>
      <w:r w:rsidRPr="00EC3C32">
        <w:rPr>
          <w:rFonts w:hint="eastAsia"/>
        </w:rPr>
        <w:t>输出参数</w:t>
      </w:r>
    </w:p>
    <w:p w:rsidR="00C65A43" w:rsidRPr="00B8156E" w:rsidRDefault="00C65A43" w:rsidP="00C65A43">
      <w:pPr>
        <w:spacing w:line="360" w:lineRule="auto"/>
        <w:ind w:left="420" w:firstLine="420"/>
        <w:rPr>
          <w:szCs w:val="21"/>
        </w:rPr>
      </w:pPr>
      <w:r w:rsidRPr="00B8156E">
        <w:rPr>
          <w:rFonts w:hint="eastAsia"/>
          <w:szCs w:val="21"/>
        </w:rPr>
        <w:t>无。</w:t>
      </w:r>
    </w:p>
    <w:p w:rsidR="00C52DB0" w:rsidRPr="009E44FF" w:rsidRDefault="00C52DB0" w:rsidP="008B4A3F">
      <w:pPr>
        <w:pStyle w:val="07411"/>
        <w:ind w:leftChars="0" w:left="0" w:right="210" w:firstLine="0"/>
        <w:rPr>
          <w:rFonts w:cs="Times New Roman"/>
        </w:rPr>
      </w:pPr>
    </w:p>
    <w:p w:rsidR="00227746" w:rsidRPr="00B05DB9" w:rsidRDefault="00227746" w:rsidP="00B05DB9">
      <w:pPr>
        <w:pStyle w:val="TimesNewRoman050"/>
        <w:ind w:left="0"/>
        <w:rPr>
          <w:rFonts w:cs="Times New Roman"/>
        </w:rPr>
      </w:pPr>
      <w:bookmarkStart w:id="431" w:name="_Toc422211175"/>
      <w:r w:rsidRPr="00B05DB9">
        <w:rPr>
          <w:rFonts w:cs="Times New Roman"/>
        </w:rPr>
        <w:t>激活</w:t>
      </w:r>
      <w:r w:rsidRPr="00B05DB9">
        <w:rPr>
          <w:rFonts w:cs="Times New Roman"/>
        </w:rPr>
        <w:t>LAN</w:t>
      </w:r>
      <w:r w:rsidRPr="00B05DB9">
        <w:rPr>
          <w:rFonts w:cs="Times New Roman"/>
        </w:rPr>
        <w:t>端口</w:t>
      </w:r>
      <w:bookmarkEnd w:id="431"/>
    </w:p>
    <w:p w:rsidR="00CF2383" w:rsidRPr="00931120" w:rsidRDefault="00CF2383" w:rsidP="00CE4D8A">
      <w:pPr>
        <w:spacing w:beforeLines="50"/>
        <w:ind w:firstLine="420"/>
      </w:pPr>
      <w:r w:rsidRPr="00931120">
        <w:t>功能描述</w:t>
      </w:r>
    </w:p>
    <w:p w:rsidR="00CF2383" w:rsidRPr="009E44FF" w:rsidRDefault="00CF2383" w:rsidP="00C9730D">
      <w:pPr>
        <w:spacing w:line="360" w:lineRule="auto"/>
        <w:ind w:left="420" w:firstLine="420"/>
        <w:rPr>
          <w:szCs w:val="21"/>
        </w:rPr>
      </w:pPr>
      <w:r w:rsidRPr="009E44FF">
        <w:rPr>
          <w:szCs w:val="21"/>
        </w:rPr>
        <w:t>该命令用于</w:t>
      </w:r>
      <w:r w:rsidRPr="009E44FF">
        <w:rPr>
          <w:szCs w:val="21"/>
        </w:rPr>
        <w:t xml:space="preserve"> LAN</w:t>
      </w:r>
      <w:r w:rsidRPr="009E44FF">
        <w:rPr>
          <w:szCs w:val="21"/>
        </w:rPr>
        <w:t>端口的激活。</w:t>
      </w:r>
    </w:p>
    <w:p w:rsidR="00CF2383" w:rsidRPr="00931120" w:rsidRDefault="00CF2383" w:rsidP="00CE4D8A">
      <w:pPr>
        <w:spacing w:beforeLines="50"/>
        <w:ind w:firstLine="420"/>
      </w:pPr>
      <w:r w:rsidRPr="00931120">
        <w:t>命令格式</w:t>
      </w:r>
    </w:p>
    <w:p w:rsidR="00CF2383" w:rsidRPr="00C9730D" w:rsidRDefault="00CF2383" w:rsidP="00C9730D">
      <w:pPr>
        <w:spacing w:line="360" w:lineRule="auto"/>
        <w:ind w:left="420" w:firstLine="420"/>
        <w:rPr>
          <w:szCs w:val="21"/>
        </w:rPr>
      </w:pPr>
      <w:r w:rsidRPr="009E44FF">
        <w:rPr>
          <w:szCs w:val="21"/>
        </w:rPr>
        <w:t>ACT-LANPORT::ONUIP=onu-name|OLTID=olt-name[,PONID=ponport_location, ONUIDTYPE=onuid-type,ONUID=onu-index],ONUPORT=onu-port:CTAG::;</w:t>
      </w:r>
    </w:p>
    <w:p w:rsidR="00CF2383" w:rsidRPr="00E91B33" w:rsidRDefault="00CF2383" w:rsidP="00CE4D8A">
      <w:pPr>
        <w:spacing w:beforeLines="50"/>
        <w:ind w:firstLine="420"/>
      </w:pPr>
      <w:r w:rsidRPr="00E91B33">
        <w:t>输入参数</w:t>
      </w:r>
    </w:p>
    <w:tbl>
      <w:tblPr>
        <w:tblStyle w:val="afffffd"/>
        <w:tblW w:w="8332" w:type="dxa"/>
        <w:tblInd w:w="-290" w:type="dxa"/>
        <w:tblLayout w:type="fixed"/>
        <w:tblLook w:val="01E0"/>
      </w:tblPr>
      <w:tblGrid>
        <w:gridCol w:w="1371"/>
        <w:gridCol w:w="1624"/>
        <w:gridCol w:w="1621"/>
        <w:gridCol w:w="740"/>
        <w:gridCol w:w="2976"/>
      </w:tblGrid>
      <w:tr w:rsidR="006B1427" w:rsidRPr="008C3B24" w:rsidTr="006B1427">
        <w:trPr>
          <w:cnfStyle w:val="100000000000"/>
        </w:trPr>
        <w:tc>
          <w:tcPr>
            <w:tcW w:w="822" w:type="pct"/>
          </w:tcPr>
          <w:p w:rsidR="006B1427" w:rsidRPr="008C3B24" w:rsidRDefault="006B1427" w:rsidP="008C3B24">
            <w:pPr>
              <w:rPr>
                <w:szCs w:val="18"/>
              </w:rPr>
            </w:pPr>
            <w:r w:rsidRPr="008C3B24">
              <w:rPr>
                <w:rFonts w:ascii="宋体" w:eastAsia="宋体" w:hAnsi="宋体" w:cs="宋体" w:hint="eastAsia"/>
                <w:szCs w:val="18"/>
              </w:rPr>
              <w:t>参数名称</w:t>
            </w:r>
          </w:p>
        </w:tc>
        <w:tc>
          <w:tcPr>
            <w:tcW w:w="974" w:type="pct"/>
          </w:tcPr>
          <w:p w:rsidR="006B1427" w:rsidRPr="008C3B24" w:rsidRDefault="006B1427" w:rsidP="008C3B24">
            <w:pPr>
              <w:rPr>
                <w:szCs w:val="18"/>
              </w:rPr>
            </w:pPr>
            <w:r w:rsidRPr="008C3B24">
              <w:rPr>
                <w:rFonts w:ascii="宋体" w:eastAsia="宋体" w:hAnsi="宋体" w:cs="宋体" w:hint="eastAsia"/>
                <w:szCs w:val="18"/>
              </w:rPr>
              <w:t>数据类型</w:t>
            </w:r>
          </w:p>
        </w:tc>
        <w:tc>
          <w:tcPr>
            <w:tcW w:w="973" w:type="pct"/>
          </w:tcPr>
          <w:p w:rsidR="006B1427" w:rsidRPr="008C3B24" w:rsidRDefault="006B1427" w:rsidP="008C3B24">
            <w:pPr>
              <w:rPr>
                <w:szCs w:val="18"/>
              </w:rPr>
            </w:pPr>
            <w:r w:rsidRPr="008C3B24">
              <w:rPr>
                <w:rFonts w:ascii="宋体" w:eastAsia="宋体" w:hAnsi="宋体" w:cs="宋体" w:hint="eastAsia"/>
                <w:szCs w:val="18"/>
              </w:rPr>
              <w:t>取值范围</w:t>
            </w:r>
          </w:p>
        </w:tc>
        <w:tc>
          <w:tcPr>
            <w:tcW w:w="444" w:type="pct"/>
          </w:tcPr>
          <w:p w:rsidR="006B1427" w:rsidRPr="0046007C" w:rsidRDefault="006B1427" w:rsidP="006B1427">
            <w:pPr>
              <w:rPr>
                <w:rFonts w:eastAsiaTheme="minorEastAsia"/>
                <w:szCs w:val="18"/>
              </w:rPr>
            </w:pPr>
            <w:r>
              <w:rPr>
                <w:rFonts w:eastAsiaTheme="minorEastAsia" w:hint="eastAsia"/>
                <w:szCs w:val="18"/>
              </w:rPr>
              <w:t>限定</w:t>
            </w:r>
          </w:p>
        </w:tc>
        <w:tc>
          <w:tcPr>
            <w:tcW w:w="1786" w:type="pct"/>
          </w:tcPr>
          <w:p w:rsidR="006B1427" w:rsidRPr="008C3B24" w:rsidRDefault="006B1427" w:rsidP="008C3B24">
            <w:pPr>
              <w:rPr>
                <w:szCs w:val="18"/>
              </w:rPr>
            </w:pPr>
            <w:r w:rsidRPr="008C3B24">
              <w:rPr>
                <w:rFonts w:ascii="宋体" w:eastAsia="宋体" w:hAnsi="宋体" w:cs="宋体" w:hint="eastAsia"/>
                <w:szCs w:val="18"/>
              </w:rPr>
              <w:t>参数说明</w:t>
            </w:r>
          </w:p>
        </w:tc>
      </w:tr>
      <w:tr w:rsidR="006B1427" w:rsidRPr="008C3B24" w:rsidTr="006B1427">
        <w:tc>
          <w:tcPr>
            <w:tcW w:w="822" w:type="pct"/>
          </w:tcPr>
          <w:p w:rsidR="006B1427" w:rsidRPr="008C3B24" w:rsidRDefault="006B1427" w:rsidP="008C3B24">
            <w:pPr>
              <w:rPr>
                <w:szCs w:val="18"/>
              </w:rPr>
            </w:pPr>
            <w:r w:rsidRPr="008C3B24">
              <w:rPr>
                <w:szCs w:val="18"/>
              </w:rPr>
              <w:t>ONUIP</w:t>
            </w:r>
          </w:p>
        </w:tc>
        <w:tc>
          <w:tcPr>
            <w:tcW w:w="974" w:type="pct"/>
          </w:tcPr>
          <w:p w:rsidR="006B1427" w:rsidRPr="008C3B24" w:rsidRDefault="006B1427" w:rsidP="008C3B24">
            <w:pPr>
              <w:rPr>
                <w:szCs w:val="18"/>
              </w:rPr>
            </w:pPr>
            <w:r w:rsidRPr="008C3B24">
              <w:rPr>
                <w:szCs w:val="18"/>
              </w:rPr>
              <w:t>OCTET STRING</w:t>
            </w:r>
          </w:p>
        </w:tc>
        <w:tc>
          <w:tcPr>
            <w:tcW w:w="973" w:type="pct"/>
          </w:tcPr>
          <w:p w:rsidR="006B1427" w:rsidRPr="008C3B24" w:rsidRDefault="006B1427" w:rsidP="008C3B24">
            <w:pPr>
              <w:rPr>
                <w:szCs w:val="18"/>
              </w:rPr>
            </w:pPr>
            <w:r w:rsidRPr="008C3B24">
              <w:rPr>
                <w:szCs w:val="18"/>
              </w:rPr>
              <w:t>SIZE(128)</w:t>
            </w:r>
          </w:p>
        </w:tc>
        <w:tc>
          <w:tcPr>
            <w:tcW w:w="444" w:type="pct"/>
          </w:tcPr>
          <w:p w:rsidR="006B1427" w:rsidRPr="0046007C" w:rsidRDefault="006B1427" w:rsidP="006B1427">
            <w:pPr>
              <w:rPr>
                <w:rFonts w:eastAsiaTheme="minorEastAsia"/>
                <w:szCs w:val="18"/>
              </w:rPr>
            </w:pPr>
            <w:r>
              <w:rPr>
                <w:rFonts w:eastAsiaTheme="minorEastAsia" w:hint="eastAsia"/>
                <w:szCs w:val="18"/>
              </w:rPr>
              <w:t>C</w:t>
            </w:r>
          </w:p>
        </w:tc>
        <w:tc>
          <w:tcPr>
            <w:tcW w:w="1786" w:type="pct"/>
          </w:tcPr>
          <w:p w:rsidR="006B1427" w:rsidRPr="008C3B24" w:rsidRDefault="006B1427" w:rsidP="008C3B24">
            <w:pPr>
              <w:rPr>
                <w:szCs w:val="18"/>
              </w:rPr>
            </w:pPr>
            <w:r w:rsidRPr="008C3B24">
              <w:rPr>
                <w:rFonts w:ascii="宋体" w:eastAsia="宋体" w:hAnsi="宋体" w:cs="宋体" w:hint="eastAsia"/>
                <w:szCs w:val="18"/>
              </w:rPr>
              <w:t>具有管理</w:t>
            </w:r>
            <w:r w:rsidRPr="008C3B24">
              <w:rPr>
                <w:szCs w:val="18"/>
              </w:rPr>
              <w:t>IP</w:t>
            </w:r>
            <w:r w:rsidRPr="008C3B24">
              <w:rPr>
                <w:rFonts w:ascii="宋体" w:eastAsia="宋体" w:hAnsi="宋体" w:cs="宋体" w:hint="eastAsia"/>
                <w:szCs w:val="18"/>
              </w:rPr>
              <w:t>的</w:t>
            </w:r>
            <w:r w:rsidRPr="008C3B24">
              <w:rPr>
                <w:szCs w:val="18"/>
              </w:rPr>
              <w:t>ONU</w:t>
            </w:r>
            <w:r w:rsidRPr="008C3B24">
              <w:rPr>
                <w:rFonts w:ascii="宋体" w:eastAsia="宋体" w:hAnsi="宋体" w:cs="宋体" w:hint="eastAsia"/>
                <w:szCs w:val="18"/>
              </w:rPr>
              <w:t>的</w:t>
            </w:r>
            <w:r w:rsidRPr="008C3B24">
              <w:rPr>
                <w:szCs w:val="18"/>
              </w:rPr>
              <w:t>IP</w:t>
            </w:r>
            <w:r w:rsidRPr="008C3B24">
              <w:rPr>
                <w:rFonts w:ascii="宋体" w:eastAsia="宋体" w:hAnsi="宋体" w:cs="宋体" w:hint="eastAsia"/>
                <w:szCs w:val="18"/>
              </w:rPr>
              <w:t>地址或名称</w:t>
            </w:r>
          </w:p>
        </w:tc>
      </w:tr>
      <w:tr w:rsidR="006B1427" w:rsidRPr="008C3B24" w:rsidTr="006B1427">
        <w:tc>
          <w:tcPr>
            <w:tcW w:w="822" w:type="pct"/>
          </w:tcPr>
          <w:p w:rsidR="006B1427" w:rsidRPr="008C3B24" w:rsidRDefault="006B1427" w:rsidP="008C3B24">
            <w:pPr>
              <w:rPr>
                <w:szCs w:val="18"/>
              </w:rPr>
            </w:pPr>
            <w:r w:rsidRPr="008C3B24">
              <w:rPr>
                <w:szCs w:val="18"/>
              </w:rPr>
              <w:t>OLTID</w:t>
            </w:r>
          </w:p>
        </w:tc>
        <w:tc>
          <w:tcPr>
            <w:tcW w:w="974" w:type="pct"/>
          </w:tcPr>
          <w:p w:rsidR="006B1427" w:rsidRPr="008C3B24" w:rsidRDefault="006B1427" w:rsidP="008C3B24">
            <w:pPr>
              <w:rPr>
                <w:szCs w:val="18"/>
              </w:rPr>
            </w:pPr>
            <w:r w:rsidRPr="008C3B24">
              <w:rPr>
                <w:szCs w:val="18"/>
              </w:rPr>
              <w:t>OCTET STRING</w:t>
            </w:r>
          </w:p>
        </w:tc>
        <w:tc>
          <w:tcPr>
            <w:tcW w:w="973" w:type="pct"/>
          </w:tcPr>
          <w:p w:rsidR="006B1427" w:rsidRPr="008C3B24" w:rsidRDefault="006B1427" w:rsidP="008C3B24">
            <w:pPr>
              <w:rPr>
                <w:szCs w:val="18"/>
              </w:rPr>
            </w:pPr>
            <w:r w:rsidRPr="008C3B24">
              <w:rPr>
                <w:szCs w:val="18"/>
              </w:rPr>
              <w:t>SIZE(128)</w:t>
            </w:r>
          </w:p>
        </w:tc>
        <w:tc>
          <w:tcPr>
            <w:tcW w:w="444" w:type="pct"/>
          </w:tcPr>
          <w:p w:rsidR="006B1427" w:rsidRPr="00500364" w:rsidRDefault="006B1427" w:rsidP="006B1427">
            <w:pPr>
              <w:rPr>
                <w:rFonts w:eastAsiaTheme="minorEastAsia"/>
                <w:szCs w:val="18"/>
              </w:rPr>
            </w:pPr>
            <w:r>
              <w:rPr>
                <w:rFonts w:eastAsiaTheme="minorEastAsia" w:hint="eastAsia"/>
                <w:szCs w:val="18"/>
              </w:rPr>
              <w:t>C</w:t>
            </w:r>
          </w:p>
        </w:tc>
        <w:tc>
          <w:tcPr>
            <w:tcW w:w="1786" w:type="pct"/>
          </w:tcPr>
          <w:p w:rsidR="006B1427" w:rsidRPr="008C3B24" w:rsidRDefault="006B1427" w:rsidP="008C3B24">
            <w:pPr>
              <w:rPr>
                <w:szCs w:val="18"/>
              </w:rPr>
            </w:pPr>
            <w:r w:rsidRPr="008C3B24">
              <w:rPr>
                <w:szCs w:val="18"/>
              </w:rPr>
              <w:t>OLT IP</w:t>
            </w:r>
            <w:r w:rsidRPr="008C3B24">
              <w:rPr>
                <w:rFonts w:ascii="宋体" w:eastAsia="宋体" w:hAnsi="宋体" w:cs="宋体" w:hint="eastAsia"/>
                <w:szCs w:val="18"/>
              </w:rPr>
              <w:t>地址或名称</w:t>
            </w:r>
          </w:p>
        </w:tc>
      </w:tr>
      <w:tr w:rsidR="006B1427" w:rsidRPr="008C3B24" w:rsidTr="006B1427">
        <w:tc>
          <w:tcPr>
            <w:tcW w:w="822" w:type="pct"/>
          </w:tcPr>
          <w:p w:rsidR="006B1427" w:rsidRPr="008C3B24" w:rsidRDefault="006B1427" w:rsidP="008C3B24">
            <w:pPr>
              <w:rPr>
                <w:szCs w:val="18"/>
              </w:rPr>
            </w:pPr>
            <w:r w:rsidRPr="008C3B24">
              <w:rPr>
                <w:szCs w:val="18"/>
              </w:rPr>
              <w:lastRenderedPageBreak/>
              <w:t>PONID</w:t>
            </w:r>
          </w:p>
        </w:tc>
        <w:tc>
          <w:tcPr>
            <w:tcW w:w="974" w:type="pct"/>
          </w:tcPr>
          <w:p w:rsidR="006B1427" w:rsidRPr="008C3B24" w:rsidRDefault="006B1427" w:rsidP="008C3B24">
            <w:pPr>
              <w:rPr>
                <w:szCs w:val="18"/>
              </w:rPr>
            </w:pPr>
            <w:r w:rsidRPr="008C3B24">
              <w:rPr>
                <w:szCs w:val="18"/>
              </w:rPr>
              <w:t xml:space="preserve">OCTET STRING </w:t>
            </w:r>
          </w:p>
        </w:tc>
        <w:tc>
          <w:tcPr>
            <w:tcW w:w="973" w:type="pct"/>
          </w:tcPr>
          <w:p w:rsidR="006B1427" w:rsidRPr="008C3B24" w:rsidRDefault="006B1427" w:rsidP="008C3B24">
            <w:pPr>
              <w:rPr>
                <w:szCs w:val="18"/>
              </w:rPr>
            </w:pPr>
            <w:r w:rsidRPr="008C3B24">
              <w:rPr>
                <w:szCs w:val="18"/>
              </w:rPr>
              <w:t>SIZE(128)</w:t>
            </w:r>
          </w:p>
          <w:p w:rsidR="006B1427" w:rsidRPr="008C3B24" w:rsidRDefault="006B1427" w:rsidP="008C3B24">
            <w:pPr>
              <w:rPr>
                <w:szCs w:val="18"/>
              </w:rPr>
            </w:pPr>
          </w:p>
        </w:tc>
        <w:tc>
          <w:tcPr>
            <w:tcW w:w="444" w:type="pct"/>
          </w:tcPr>
          <w:p w:rsidR="006B1427" w:rsidRPr="00500364" w:rsidRDefault="006B1427" w:rsidP="006B1427">
            <w:pPr>
              <w:rPr>
                <w:rFonts w:eastAsiaTheme="minorEastAsia"/>
                <w:szCs w:val="18"/>
              </w:rPr>
            </w:pPr>
            <w:r>
              <w:rPr>
                <w:rFonts w:eastAsiaTheme="minorEastAsia" w:hint="eastAsia"/>
                <w:szCs w:val="18"/>
              </w:rPr>
              <w:t>C</w:t>
            </w:r>
          </w:p>
        </w:tc>
        <w:tc>
          <w:tcPr>
            <w:tcW w:w="1786" w:type="pct"/>
          </w:tcPr>
          <w:p w:rsidR="006B1427" w:rsidRPr="008C3B24" w:rsidRDefault="006B1427" w:rsidP="008C3B24">
            <w:pPr>
              <w:rPr>
                <w:szCs w:val="18"/>
              </w:rPr>
            </w:pPr>
            <w:r w:rsidRPr="006B1427">
              <w:rPr>
                <w:rFonts w:hint="eastAsia"/>
                <w:szCs w:val="18"/>
              </w:rPr>
              <w:t>PON口定位信息。格式为</w:t>
            </w:r>
            <w:r w:rsidRPr="006B1427">
              <w:rPr>
                <w:szCs w:val="18"/>
              </w:rPr>
              <w:t>“</w:t>
            </w:r>
            <w:r w:rsidRPr="006B1427">
              <w:rPr>
                <w:rFonts w:hint="eastAsia"/>
                <w:szCs w:val="18"/>
              </w:rPr>
              <w:t>机架-框-槽-端口号</w:t>
            </w:r>
            <w:r w:rsidRPr="006B1427">
              <w:rPr>
                <w:szCs w:val="18"/>
              </w:rPr>
              <w:t>”</w:t>
            </w:r>
            <w:r w:rsidRPr="006B1427">
              <w:rPr>
                <w:rFonts w:hint="eastAsia"/>
                <w:szCs w:val="18"/>
              </w:rPr>
              <w:t>，没有则使用NA代替，如0框0槽0端口为NA-0-0-0。</w:t>
            </w:r>
          </w:p>
        </w:tc>
      </w:tr>
      <w:tr w:rsidR="006B1427" w:rsidRPr="008C3B24" w:rsidTr="006B1427">
        <w:tc>
          <w:tcPr>
            <w:tcW w:w="822" w:type="pct"/>
          </w:tcPr>
          <w:p w:rsidR="006B1427" w:rsidRPr="008C3B24" w:rsidRDefault="006B1427" w:rsidP="008C3B24">
            <w:pPr>
              <w:rPr>
                <w:szCs w:val="18"/>
              </w:rPr>
            </w:pPr>
            <w:r w:rsidRPr="008C3B24">
              <w:rPr>
                <w:szCs w:val="18"/>
              </w:rPr>
              <w:t>ONUIDTYPE</w:t>
            </w:r>
          </w:p>
        </w:tc>
        <w:tc>
          <w:tcPr>
            <w:tcW w:w="974" w:type="pct"/>
          </w:tcPr>
          <w:p w:rsidR="006B1427" w:rsidRPr="008C3B24" w:rsidRDefault="006B1427" w:rsidP="008C3B24">
            <w:pPr>
              <w:rPr>
                <w:szCs w:val="18"/>
              </w:rPr>
            </w:pPr>
            <w:r w:rsidRPr="008C3B24">
              <w:rPr>
                <w:szCs w:val="18"/>
              </w:rPr>
              <w:t>OCTET STRING</w:t>
            </w:r>
          </w:p>
        </w:tc>
        <w:tc>
          <w:tcPr>
            <w:tcW w:w="973" w:type="pct"/>
          </w:tcPr>
          <w:p w:rsidR="006B1427" w:rsidRPr="00300E1F" w:rsidRDefault="006B1427" w:rsidP="001F3121">
            <w:pPr>
              <w:rPr>
                <w:szCs w:val="18"/>
              </w:rPr>
            </w:pPr>
            <w:r>
              <w:rPr>
                <w:szCs w:val="18"/>
              </w:rPr>
              <w:t>ONU_NAME</w:t>
            </w:r>
          </w:p>
          <w:p w:rsidR="006B1427" w:rsidRPr="00300E1F" w:rsidRDefault="006B1427" w:rsidP="001F3121">
            <w:pPr>
              <w:rPr>
                <w:szCs w:val="18"/>
              </w:rPr>
            </w:pPr>
            <w:r>
              <w:rPr>
                <w:szCs w:val="18"/>
              </w:rPr>
              <w:t>MAC</w:t>
            </w:r>
          </w:p>
          <w:p w:rsidR="006B1427" w:rsidRDefault="006B1427" w:rsidP="001F3121">
            <w:pPr>
              <w:rPr>
                <w:rFonts w:eastAsiaTheme="minorEastAsia"/>
                <w:szCs w:val="18"/>
              </w:rPr>
            </w:pPr>
            <w:r>
              <w:rPr>
                <w:szCs w:val="18"/>
              </w:rPr>
              <w:t>LOID</w:t>
            </w:r>
          </w:p>
          <w:p w:rsidR="006B1427" w:rsidRPr="00931FE4" w:rsidRDefault="006B1427" w:rsidP="001F3121">
            <w:pPr>
              <w:rPr>
                <w:rFonts w:eastAsiaTheme="minorEastAsia"/>
                <w:szCs w:val="18"/>
              </w:rPr>
            </w:pPr>
            <w:r>
              <w:rPr>
                <w:rFonts w:eastAsiaTheme="minorEastAsia" w:hint="eastAsia"/>
                <w:szCs w:val="18"/>
              </w:rPr>
              <w:t>PASSWORD</w:t>
            </w:r>
          </w:p>
          <w:p w:rsidR="006B1427" w:rsidRPr="00300E1F" w:rsidRDefault="006B1427" w:rsidP="001F3121">
            <w:pPr>
              <w:rPr>
                <w:szCs w:val="18"/>
              </w:rPr>
            </w:pPr>
            <w:r w:rsidRPr="00300E1F">
              <w:rPr>
                <w:szCs w:val="18"/>
              </w:rPr>
              <w:t>ONU_NUMBER</w:t>
            </w:r>
          </w:p>
        </w:tc>
        <w:tc>
          <w:tcPr>
            <w:tcW w:w="444" w:type="pct"/>
          </w:tcPr>
          <w:p w:rsidR="006B1427" w:rsidRPr="00500364" w:rsidRDefault="006B1427" w:rsidP="006B1427">
            <w:pPr>
              <w:rPr>
                <w:rFonts w:eastAsiaTheme="minorEastAsia"/>
                <w:szCs w:val="18"/>
              </w:rPr>
            </w:pPr>
            <w:r>
              <w:rPr>
                <w:rFonts w:eastAsiaTheme="minorEastAsia" w:hint="eastAsia"/>
                <w:szCs w:val="18"/>
              </w:rPr>
              <w:t>C</w:t>
            </w:r>
          </w:p>
        </w:tc>
        <w:tc>
          <w:tcPr>
            <w:tcW w:w="1786" w:type="pct"/>
          </w:tcPr>
          <w:p w:rsidR="006B1427" w:rsidRPr="006B594E" w:rsidRDefault="006B1427"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6B1427" w:rsidRPr="008C3B24" w:rsidTr="006B1427">
        <w:tc>
          <w:tcPr>
            <w:tcW w:w="822" w:type="pct"/>
          </w:tcPr>
          <w:p w:rsidR="006B1427" w:rsidRPr="008C3B24" w:rsidRDefault="006B1427" w:rsidP="008C3B24">
            <w:pPr>
              <w:rPr>
                <w:szCs w:val="18"/>
              </w:rPr>
            </w:pPr>
            <w:r w:rsidRPr="008C3B24">
              <w:rPr>
                <w:szCs w:val="18"/>
              </w:rPr>
              <w:t>ONUID</w:t>
            </w:r>
          </w:p>
        </w:tc>
        <w:tc>
          <w:tcPr>
            <w:tcW w:w="974" w:type="pct"/>
          </w:tcPr>
          <w:p w:rsidR="006B1427" w:rsidRPr="008C3B24" w:rsidRDefault="006B1427" w:rsidP="008C3B24">
            <w:pPr>
              <w:rPr>
                <w:szCs w:val="18"/>
              </w:rPr>
            </w:pPr>
            <w:r w:rsidRPr="008C3B24">
              <w:rPr>
                <w:szCs w:val="18"/>
              </w:rPr>
              <w:t>OCTET STRING</w:t>
            </w:r>
          </w:p>
        </w:tc>
        <w:tc>
          <w:tcPr>
            <w:tcW w:w="973" w:type="pct"/>
          </w:tcPr>
          <w:p w:rsidR="006B1427" w:rsidRPr="00300E1F" w:rsidRDefault="006B1427" w:rsidP="001F3121">
            <w:pPr>
              <w:rPr>
                <w:szCs w:val="18"/>
              </w:rPr>
            </w:pPr>
            <w:r w:rsidRPr="00300E1F">
              <w:rPr>
                <w:szCs w:val="18"/>
              </w:rPr>
              <w:t>SIZE(128)</w:t>
            </w:r>
          </w:p>
        </w:tc>
        <w:tc>
          <w:tcPr>
            <w:tcW w:w="444" w:type="pct"/>
          </w:tcPr>
          <w:p w:rsidR="006B1427" w:rsidRPr="00500364" w:rsidRDefault="006B1427" w:rsidP="006B1427">
            <w:pPr>
              <w:rPr>
                <w:rFonts w:eastAsiaTheme="minorEastAsia"/>
                <w:szCs w:val="18"/>
              </w:rPr>
            </w:pPr>
            <w:r>
              <w:rPr>
                <w:rFonts w:eastAsiaTheme="minorEastAsia" w:hint="eastAsia"/>
                <w:szCs w:val="18"/>
              </w:rPr>
              <w:t>C</w:t>
            </w:r>
          </w:p>
        </w:tc>
        <w:tc>
          <w:tcPr>
            <w:tcW w:w="1786" w:type="pct"/>
          </w:tcPr>
          <w:p w:rsidR="006B1427" w:rsidRPr="00300E1F" w:rsidRDefault="006B1427"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6B1427" w:rsidRPr="008C3B24" w:rsidTr="006B1427">
        <w:tc>
          <w:tcPr>
            <w:tcW w:w="822" w:type="pct"/>
          </w:tcPr>
          <w:p w:rsidR="006B1427" w:rsidRPr="008C3B24" w:rsidRDefault="006B1427" w:rsidP="008C3B24">
            <w:pPr>
              <w:rPr>
                <w:szCs w:val="18"/>
              </w:rPr>
            </w:pPr>
            <w:r w:rsidRPr="008C3B24">
              <w:rPr>
                <w:szCs w:val="18"/>
              </w:rPr>
              <w:t>ONUPORT</w:t>
            </w:r>
          </w:p>
        </w:tc>
        <w:tc>
          <w:tcPr>
            <w:tcW w:w="974" w:type="pct"/>
          </w:tcPr>
          <w:p w:rsidR="006B1427" w:rsidRPr="008C3B24" w:rsidRDefault="006B1427" w:rsidP="008C3B24">
            <w:pPr>
              <w:rPr>
                <w:szCs w:val="18"/>
              </w:rPr>
            </w:pPr>
            <w:r w:rsidRPr="008C3B24">
              <w:rPr>
                <w:szCs w:val="18"/>
              </w:rPr>
              <w:t xml:space="preserve">OCTET STRING </w:t>
            </w:r>
          </w:p>
        </w:tc>
        <w:tc>
          <w:tcPr>
            <w:tcW w:w="973" w:type="pct"/>
          </w:tcPr>
          <w:p w:rsidR="006B1427" w:rsidRPr="008C3B24" w:rsidRDefault="006B1427" w:rsidP="008C3B24">
            <w:pPr>
              <w:rPr>
                <w:szCs w:val="18"/>
              </w:rPr>
            </w:pPr>
            <w:r w:rsidRPr="008C3B24">
              <w:rPr>
                <w:szCs w:val="18"/>
              </w:rPr>
              <w:t>SIZE(128)</w:t>
            </w:r>
          </w:p>
          <w:p w:rsidR="006B1427" w:rsidRPr="008C3B24" w:rsidRDefault="006B1427" w:rsidP="008C3B24">
            <w:pPr>
              <w:rPr>
                <w:szCs w:val="18"/>
              </w:rPr>
            </w:pPr>
            <w:r w:rsidRPr="008C3B24">
              <w:rPr>
                <w:rFonts w:ascii="宋体" w:eastAsia="宋体" w:hAnsi="宋体" w:cs="宋体" w:hint="eastAsia"/>
                <w:szCs w:val="18"/>
              </w:rPr>
              <w:t>机架</w:t>
            </w:r>
            <w:r w:rsidRPr="008C3B24">
              <w:rPr>
                <w:szCs w:val="18"/>
              </w:rPr>
              <w:t>-</w:t>
            </w:r>
            <w:r w:rsidRPr="008C3B24">
              <w:rPr>
                <w:rFonts w:ascii="宋体" w:eastAsia="宋体" w:hAnsi="宋体" w:cs="宋体" w:hint="eastAsia"/>
                <w:szCs w:val="18"/>
              </w:rPr>
              <w:t>框</w:t>
            </w:r>
            <w:r w:rsidRPr="008C3B24">
              <w:rPr>
                <w:szCs w:val="18"/>
              </w:rPr>
              <w:t>-</w:t>
            </w:r>
            <w:r w:rsidRPr="008C3B24">
              <w:rPr>
                <w:rFonts w:ascii="宋体" w:eastAsia="宋体" w:hAnsi="宋体" w:cs="宋体" w:hint="eastAsia"/>
                <w:szCs w:val="18"/>
              </w:rPr>
              <w:t>槽</w:t>
            </w:r>
            <w:r w:rsidRPr="008C3B24">
              <w:rPr>
                <w:szCs w:val="18"/>
              </w:rPr>
              <w:t>-</w:t>
            </w:r>
            <w:r w:rsidRPr="008C3B24">
              <w:rPr>
                <w:rFonts w:ascii="宋体" w:eastAsia="宋体" w:hAnsi="宋体" w:cs="宋体" w:hint="eastAsia"/>
                <w:szCs w:val="18"/>
              </w:rPr>
              <w:t>端口</w:t>
            </w:r>
          </w:p>
        </w:tc>
        <w:tc>
          <w:tcPr>
            <w:tcW w:w="444" w:type="pct"/>
          </w:tcPr>
          <w:p w:rsidR="006B1427" w:rsidRPr="0046007C" w:rsidRDefault="006B1427" w:rsidP="006B1427">
            <w:pPr>
              <w:rPr>
                <w:rFonts w:eastAsiaTheme="minorEastAsia"/>
                <w:szCs w:val="18"/>
              </w:rPr>
            </w:pPr>
            <w:r>
              <w:rPr>
                <w:rFonts w:eastAsiaTheme="minorEastAsia" w:hint="eastAsia"/>
                <w:szCs w:val="18"/>
              </w:rPr>
              <w:t>M</w:t>
            </w:r>
          </w:p>
        </w:tc>
        <w:tc>
          <w:tcPr>
            <w:tcW w:w="1786" w:type="pct"/>
          </w:tcPr>
          <w:p w:rsidR="006B1427" w:rsidRPr="008C3B24" w:rsidRDefault="006B1427" w:rsidP="008C3B24">
            <w:pPr>
              <w:rPr>
                <w:szCs w:val="18"/>
              </w:rPr>
            </w:pPr>
            <w:r w:rsidRPr="008C3B24">
              <w:rPr>
                <w:rFonts w:ascii="宋体" w:eastAsia="宋体" w:hAnsi="宋体" w:cs="宋体" w:hint="eastAsia"/>
                <w:szCs w:val="18"/>
              </w:rPr>
              <w:t>通过</w:t>
            </w:r>
            <w:r w:rsidRPr="008C3B24">
              <w:rPr>
                <w:szCs w:val="18"/>
              </w:rPr>
              <w:t xml:space="preserve"> </w:t>
            </w:r>
            <w:r w:rsidRPr="008C3B24">
              <w:rPr>
                <w:rFonts w:ascii="宋体" w:eastAsia="宋体" w:hAnsi="宋体" w:cs="宋体" w:hint="eastAsia"/>
                <w:szCs w:val="18"/>
              </w:rPr>
              <w:t>机架</w:t>
            </w:r>
            <w:r w:rsidRPr="008C3B24">
              <w:rPr>
                <w:szCs w:val="18"/>
              </w:rPr>
              <w:t>-</w:t>
            </w:r>
            <w:r w:rsidRPr="008C3B24">
              <w:rPr>
                <w:rFonts w:ascii="宋体" w:eastAsia="宋体" w:hAnsi="宋体" w:cs="宋体" w:hint="eastAsia"/>
                <w:szCs w:val="18"/>
              </w:rPr>
              <w:t>框</w:t>
            </w:r>
            <w:r w:rsidRPr="008C3B24">
              <w:rPr>
                <w:szCs w:val="18"/>
              </w:rPr>
              <w:t>-</w:t>
            </w:r>
            <w:r w:rsidRPr="008C3B24">
              <w:rPr>
                <w:rFonts w:ascii="宋体" w:eastAsia="宋体" w:hAnsi="宋体" w:cs="宋体" w:hint="eastAsia"/>
                <w:szCs w:val="18"/>
              </w:rPr>
              <w:t>槽号</w:t>
            </w:r>
            <w:r w:rsidRPr="008C3B24">
              <w:rPr>
                <w:szCs w:val="18"/>
              </w:rPr>
              <w:t>-</w:t>
            </w:r>
            <w:r w:rsidRPr="008C3B24">
              <w:rPr>
                <w:rFonts w:ascii="宋体" w:eastAsia="宋体" w:hAnsi="宋体" w:cs="宋体" w:hint="eastAsia"/>
                <w:szCs w:val="18"/>
              </w:rPr>
              <w:t>端口号的方式定位</w:t>
            </w:r>
            <w:r w:rsidR="00B00587">
              <w:rPr>
                <w:rFonts w:ascii="宋体" w:eastAsia="宋体" w:hAnsi="宋体" w:cs="宋体" w:hint="eastAsia"/>
                <w:szCs w:val="18"/>
              </w:rPr>
              <w:t>单元盘</w:t>
            </w:r>
            <w:r w:rsidRPr="008C3B24">
              <w:rPr>
                <w:rFonts w:ascii="宋体" w:eastAsia="宋体" w:hAnsi="宋体" w:cs="宋体" w:hint="eastAsia"/>
                <w:szCs w:val="18"/>
              </w:rPr>
              <w:t>端口，</w:t>
            </w:r>
            <w:r w:rsidRPr="008C3B24">
              <w:rPr>
                <w:szCs w:val="18"/>
              </w:rPr>
              <w:t xml:space="preserve"> </w:t>
            </w:r>
            <w:r w:rsidRPr="008C3B24">
              <w:rPr>
                <w:rFonts w:ascii="宋体" w:eastAsia="宋体" w:hAnsi="宋体" w:cs="宋体" w:hint="eastAsia"/>
                <w:szCs w:val="18"/>
              </w:rPr>
              <w:t>没有的补为</w:t>
            </w:r>
            <w:r w:rsidRPr="008C3B24">
              <w:rPr>
                <w:szCs w:val="18"/>
              </w:rPr>
              <w:t>NA</w:t>
            </w:r>
          </w:p>
        </w:tc>
      </w:tr>
    </w:tbl>
    <w:p w:rsidR="00CF2383" w:rsidRPr="009E44FF" w:rsidRDefault="00CF2383" w:rsidP="00CF2383">
      <w:pPr>
        <w:rPr>
          <w:szCs w:val="21"/>
        </w:rPr>
      </w:pPr>
    </w:p>
    <w:p w:rsidR="00000000" w:rsidRDefault="00CF2383" w:rsidP="00CE4D8A">
      <w:pPr>
        <w:spacing w:beforeLines="50"/>
        <w:ind w:firstLine="420"/>
        <w:pPrChange w:id="432" w:author="CMDI-LVLIANGDONG" w:date="2015-07-22T10:29:00Z">
          <w:pPr>
            <w:spacing w:beforeLines="50"/>
            <w:ind w:firstLine="420"/>
          </w:pPr>
        </w:pPrChange>
      </w:pPr>
      <w:r w:rsidRPr="00931120">
        <w:t>响应格式</w:t>
      </w:r>
    </w:p>
    <w:p w:rsidR="00CF2383" w:rsidRPr="009E44FF" w:rsidRDefault="00CF2383" w:rsidP="00C9730D">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000000" w:rsidRDefault="00CF2383" w:rsidP="00CE4D8A">
      <w:pPr>
        <w:spacing w:beforeLines="50"/>
        <w:ind w:firstLine="420"/>
        <w:pPrChange w:id="433" w:author="CMDI-LVLIANGDONG" w:date="2015-07-22T10:29:00Z">
          <w:pPr>
            <w:spacing w:beforeLines="50"/>
            <w:ind w:firstLine="420"/>
          </w:pPr>
        </w:pPrChange>
      </w:pPr>
      <w:r w:rsidRPr="00931120">
        <w:t>输出参数</w:t>
      </w:r>
    </w:p>
    <w:p w:rsidR="00227746" w:rsidRPr="009E44FF" w:rsidRDefault="00CF2383" w:rsidP="00C9730D">
      <w:pPr>
        <w:spacing w:line="360" w:lineRule="auto"/>
        <w:ind w:left="420" w:firstLine="420"/>
        <w:rPr>
          <w:szCs w:val="21"/>
        </w:rPr>
      </w:pPr>
      <w:r w:rsidRPr="009E44FF">
        <w:rPr>
          <w:szCs w:val="21"/>
        </w:rPr>
        <w:t>无。</w:t>
      </w:r>
    </w:p>
    <w:p w:rsidR="00227746" w:rsidRPr="00B05DB9" w:rsidRDefault="00227746" w:rsidP="00B05DB9">
      <w:pPr>
        <w:pStyle w:val="TimesNewRoman050"/>
        <w:ind w:left="0"/>
        <w:rPr>
          <w:rFonts w:cs="Times New Roman"/>
        </w:rPr>
      </w:pPr>
      <w:bookmarkStart w:id="434" w:name="_Toc422211176"/>
      <w:r w:rsidRPr="00B05DB9">
        <w:rPr>
          <w:rFonts w:cs="Times New Roman"/>
        </w:rPr>
        <w:t>去激活</w:t>
      </w:r>
      <w:r w:rsidRPr="00B05DB9">
        <w:rPr>
          <w:rFonts w:cs="Times New Roman"/>
        </w:rPr>
        <w:t>LAN</w:t>
      </w:r>
      <w:r w:rsidRPr="00B05DB9">
        <w:rPr>
          <w:rFonts w:cs="Times New Roman"/>
        </w:rPr>
        <w:t>端口</w:t>
      </w:r>
      <w:bookmarkEnd w:id="434"/>
    </w:p>
    <w:p w:rsidR="003076EC" w:rsidRPr="00931120" w:rsidRDefault="003076EC" w:rsidP="00CE4D8A">
      <w:pPr>
        <w:spacing w:beforeLines="50"/>
        <w:ind w:firstLine="420"/>
      </w:pPr>
      <w:r w:rsidRPr="00931120">
        <w:t>功能描述</w:t>
      </w:r>
    </w:p>
    <w:p w:rsidR="003076EC" w:rsidRPr="009E44FF" w:rsidRDefault="003076EC" w:rsidP="00C9730D">
      <w:pPr>
        <w:spacing w:line="360" w:lineRule="auto"/>
        <w:ind w:left="420" w:firstLine="420"/>
        <w:rPr>
          <w:szCs w:val="21"/>
        </w:rPr>
      </w:pPr>
      <w:r w:rsidRPr="009E44FF">
        <w:rPr>
          <w:szCs w:val="21"/>
        </w:rPr>
        <w:t>该命令用于</w:t>
      </w:r>
      <w:r w:rsidRPr="009E44FF">
        <w:rPr>
          <w:szCs w:val="21"/>
        </w:rPr>
        <w:t xml:space="preserve"> LAN</w:t>
      </w:r>
      <w:r w:rsidRPr="009E44FF">
        <w:rPr>
          <w:szCs w:val="21"/>
        </w:rPr>
        <w:t>端口的去激活。</w:t>
      </w:r>
    </w:p>
    <w:p w:rsidR="003076EC" w:rsidRPr="00931120" w:rsidRDefault="003076EC" w:rsidP="00CE4D8A">
      <w:pPr>
        <w:spacing w:beforeLines="50"/>
        <w:ind w:firstLine="420"/>
      </w:pPr>
      <w:r w:rsidRPr="00931120">
        <w:t>命令格式</w:t>
      </w:r>
    </w:p>
    <w:p w:rsidR="003076EC" w:rsidRPr="009E44FF" w:rsidRDefault="003076EC" w:rsidP="00FF4EF7">
      <w:pPr>
        <w:spacing w:line="360" w:lineRule="auto"/>
        <w:ind w:left="420" w:firstLine="420"/>
        <w:rPr>
          <w:szCs w:val="21"/>
        </w:rPr>
      </w:pPr>
      <w:r w:rsidRPr="009E44FF">
        <w:rPr>
          <w:szCs w:val="21"/>
        </w:rPr>
        <w:t>DACT-LANPORT::ONUIP=onu-name|OLTID=olt-name[,PONID=ponport_location, ONUIDTYPE=onuid-type,ONUID=onu-index],ONUPORT=onu-port:CTAG::;</w:t>
      </w:r>
    </w:p>
    <w:p w:rsidR="003076EC" w:rsidRPr="00931120" w:rsidRDefault="003076EC" w:rsidP="00CE4D8A">
      <w:pPr>
        <w:spacing w:beforeLines="50"/>
        <w:ind w:firstLine="420"/>
      </w:pPr>
      <w:r w:rsidRPr="00931120">
        <w:t>输入参数</w:t>
      </w:r>
    </w:p>
    <w:tbl>
      <w:tblPr>
        <w:tblStyle w:val="afffffd"/>
        <w:tblW w:w="8828" w:type="dxa"/>
        <w:tblInd w:w="-432" w:type="dxa"/>
        <w:tblLayout w:type="fixed"/>
        <w:tblLook w:val="01E0"/>
      </w:tblPr>
      <w:tblGrid>
        <w:gridCol w:w="1516"/>
        <w:gridCol w:w="1622"/>
        <w:gridCol w:w="1623"/>
        <w:gridCol w:w="809"/>
        <w:gridCol w:w="3258"/>
      </w:tblGrid>
      <w:tr w:rsidR="006B1427" w:rsidRPr="008C3B24" w:rsidTr="006B1427">
        <w:trPr>
          <w:cnfStyle w:val="100000000000"/>
        </w:trPr>
        <w:tc>
          <w:tcPr>
            <w:tcW w:w="859" w:type="pct"/>
          </w:tcPr>
          <w:p w:rsidR="006B1427" w:rsidRPr="008C3B24" w:rsidRDefault="006B1427" w:rsidP="008C3B24">
            <w:pPr>
              <w:rPr>
                <w:szCs w:val="18"/>
              </w:rPr>
            </w:pPr>
            <w:r w:rsidRPr="008C3B24">
              <w:rPr>
                <w:rFonts w:ascii="宋体" w:eastAsia="宋体" w:hAnsi="宋体" w:cs="宋体" w:hint="eastAsia"/>
                <w:szCs w:val="18"/>
              </w:rPr>
              <w:t>参数名称</w:t>
            </w:r>
          </w:p>
        </w:tc>
        <w:tc>
          <w:tcPr>
            <w:tcW w:w="919" w:type="pct"/>
          </w:tcPr>
          <w:p w:rsidR="006B1427" w:rsidRPr="008C3B24" w:rsidRDefault="006B1427" w:rsidP="008C3B24">
            <w:pPr>
              <w:rPr>
                <w:szCs w:val="18"/>
              </w:rPr>
            </w:pPr>
            <w:r w:rsidRPr="008C3B24">
              <w:rPr>
                <w:rFonts w:ascii="宋体" w:eastAsia="宋体" w:hAnsi="宋体" w:cs="宋体" w:hint="eastAsia"/>
                <w:szCs w:val="18"/>
              </w:rPr>
              <w:t>数据类型</w:t>
            </w:r>
          </w:p>
        </w:tc>
        <w:tc>
          <w:tcPr>
            <w:tcW w:w="919" w:type="pct"/>
          </w:tcPr>
          <w:p w:rsidR="006B1427" w:rsidRPr="008C3B24" w:rsidRDefault="006B1427" w:rsidP="008C3B24">
            <w:pPr>
              <w:rPr>
                <w:szCs w:val="18"/>
              </w:rPr>
            </w:pPr>
            <w:r w:rsidRPr="008C3B24">
              <w:rPr>
                <w:rFonts w:ascii="宋体" w:eastAsia="宋体" w:hAnsi="宋体" w:cs="宋体" w:hint="eastAsia"/>
                <w:szCs w:val="18"/>
              </w:rPr>
              <w:t>取值范围</w:t>
            </w:r>
          </w:p>
        </w:tc>
        <w:tc>
          <w:tcPr>
            <w:tcW w:w="458" w:type="pct"/>
          </w:tcPr>
          <w:p w:rsidR="006B1427" w:rsidRPr="0013052E" w:rsidRDefault="006B1427" w:rsidP="006B1427">
            <w:pPr>
              <w:rPr>
                <w:rFonts w:eastAsiaTheme="minorEastAsia"/>
                <w:szCs w:val="18"/>
              </w:rPr>
            </w:pPr>
            <w:r>
              <w:rPr>
                <w:rFonts w:eastAsiaTheme="minorEastAsia" w:hint="eastAsia"/>
                <w:szCs w:val="18"/>
              </w:rPr>
              <w:t>限定</w:t>
            </w:r>
          </w:p>
        </w:tc>
        <w:tc>
          <w:tcPr>
            <w:tcW w:w="1846" w:type="pct"/>
          </w:tcPr>
          <w:p w:rsidR="006B1427" w:rsidRPr="008C3B24" w:rsidRDefault="006B1427" w:rsidP="008C3B24">
            <w:pPr>
              <w:rPr>
                <w:szCs w:val="18"/>
              </w:rPr>
            </w:pPr>
            <w:r w:rsidRPr="008C3B24">
              <w:rPr>
                <w:rFonts w:ascii="宋体" w:eastAsia="宋体" w:hAnsi="宋体" w:cs="宋体" w:hint="eastAsia"/>
                <w:szCs w:val="18"/>
              </w:rPr>
              <w:t>参数说明</w:t>
            </w:r>
          </w:p>
        </w:tc>
      </w:tr>
      <w:tr w:rsidR="006B1427" w:rsidRPr="008C3B24" w:rsidTr="006B1427">
        <w:tc>
          <w:tcPr>
            <w:tcW w:w="859" w:type="pct"/>
          </w:tcPr>
          <w:p w:rsidR="006B1427" w:rsidRPr="008C3B24" w:rsidRDefault="006B1427" w:rsidP="008C3B24">
            <w:pPr>
              <w:rPr>
                <w:szCs w:val="18"/>
              </w:rPr>
            </w:pPr>
            <w:r w:rsidRPr="008C3B24">
              <w:rPr>
                <w:szCs w:val="18"/>
              </w:rPr>
              <w:t>ONUIP</w:t>
            </w:r>
          </w:p>
        </w:tc>
        <w:tc>
          <w:tcPr>
            <w:tcW w:w="919" w:type="pct"/>
          </w:tcPr>
          <w:p w:rsidR="006B1427" w:rsidRPr="008C3B24" w:rsidRDefault="006B1427" w:rsidP="008C3B24">
            <w:pPr>
              <w:rPr>
                <w:szCs w:val="18"/>
              </w:rPr>
            </w:pPr>
            <w:r w:rsidRPr="008C3B24">
              <w:rPr>
                <w:szCs w:val="18"/>
              </w:rPr>
              <w:t>OCTET STRING</w:t>
            </w:r>
          </w:p>
        </w:tc>
        <w:tc>
          <w:tcPr>
            <w:tcW w:w="919" w:type="pct"/>
          </w:tcPr>
          <w:p w:rsidR="006B1427" w:rsidRPr="008C3B24" w:rsidRDefault="006B1427" w:rsidP="008C3B24">
            <w:pPr>
              <w:rPr>
                <w:szCs w:val="18"/>
              </w:rPr>
            </w:pPr>
            <w:r w:rsidRPr="008C3B24">
              <w:rPr>
                <w:szCs w:val="18"/>
              </w:rPr>
              <w:t>SIZE(128)</w:t>
            </w:r>
          </w:p>
        </w:tc>
        <w:tc>
          <w:tcPr>
            <w:tcW w:w="458" w:type="pct"/>
          </w:tcPr>
          <w:p w:rsidR="006B1427" w:rsidRPr="0013052E" w:rsidRDefault="006B1427" w:rsidP="006B1427">
            <w:pPr>
              <w:rPr>
                <w:rFonts w:eastAsiaTheme="minorEastAsia"/>
                <w:szCs w:val="18"/>
              </w:rPr>
            </w:pPr>
            <w:r>
              <w:rPr>
                <w:rFonts w:eastAsiaTheme="minorEastAsia" w:hint="eastAsia"/>
                <w:szCs w:val="18"/>
              </w:rPr>
              <w:t>C</w:t>
            </w:r>
          </w:p>
        </w:tc>
        <w:tc>
          <w:tcPr>
            <w:tcW w:w="1846" w:type="pct"/>
          </w:tcPr>
          <w:p w:rsidR="006B1427" w:rsidRPr="008C3B24" w:rsidRDefault="006B1427" w:rsidP="008C3B24">
            <w:pPr>
              <w:rPr>
                <w:szCs w:val="18"/>
              </w:rPr>
            </w:pPr>
            <w:r w:rsidRPr="008C3B24">
              <w:rPr>
                <w:rFonts w:ascii="宋体" w:eastAsia="宋体" w:hAnsi="宋体" w:cs="宋体" w:hint="eastAsia"/>
                <w:szCs w:val="18"/>
              </w:rPr>
              <w:t>具有管理</w:t>
            </w:r>
            <w:r w:rsidRPr="008C3B24">
              <w:rPr>
                <w:szCs w:val="18"/>
              </w:rPr>
              <w:t>IP</w:t>
            </w:r>
            <w:r w:rsidRPr="008C3B24">
              <w:rPr>
                <w:rFonts w:ascii="宋体" w:eastAsia="宋体" w:hAnsi="宋体" w:cs="宋体" w:hint="eastAsia"/>
                <w:szCs w:val="18"/>
              </w:rPr>
              <w:t>的</w:t>
            </w:r>
            <w:r w:rsidRPr="008C3B24">
              <w:rPr>
                <w:szCs w:val="18"/>
              </w:rPr>
              <w:t>ONU</w:t>
            </w:r>
            <w:r w:rsidRPr="008C3B24">
              <w:rPr>
                <w:rFonts w:ascii="宋体" w:eastAsia="宋体" w:hAnsi="宋体" w:cs="宋体" w:hint="eastAsia"/>
                <w:szCs w:val="18"/>
              </w:rPr>
              <w:t>的</w:t>
            </w:r>
            <w:r w:rsidRPr="008C3B24">
              <w:rPr>
                <w:szCs w:val="18"/>
              </w:rPr>
              <w:t>IP</w:t>
            </w:r>
            <w:r w:rsidRPr="008C3B24">
              <w:rPr>
                <w:rFonts w:ascii="宋体" w:eastAsia="宋体" w:hAnsi="宋体" w:cs="宋体" w:hint="eastAsia"/>
                <w:szCs w:val="18"/>
              </w:rPr>
              <w:t>地址或名称</w:t>
            </w:r>
          </w:p>
        </w:tc>
      </w:tr>
      <w:tr w:rsidR="006B1427" w:rsidRPr="008C3B24" w:rsidTr="006B1427">
        <w:tc>
          <w:tcPr>
            <w:tcW w:w="859" w:type="pct"/>
          </w:tcPr>
          <w:p w:rsidR="006B1427" w:rsidRPr="008C3B24" w:rsidRDefault="006B1427" w:rsidP="008C3B24">
            <w:pPr>
              <w:rPr>
                <w:szCs w:val="18"/>
              </w:rPr>
            </w:pPr>
            <w:r w:rsidRPr="008C3B24">
              <w:rPr>
                <w:szCs w:val="18"/>
              </w:rPr>
              <w:t>OLTID</w:t>
            </w:r>
          </w:p>
        </w:tc>
        <w:tc>
          <w:tcPr>
            <w:tcW w:w="919" w:type="pct"/>
          </w:tcPr>
          <w:p w:rsidR="006B1427" w:rsidRPr="008C3B24" w:rsidRDefault="006B1427" w:rsidP="008C3B24">
            <w:pPr>
              <w:rPr>
                <w:szCs w:val="18"/>
              </w:rPr>
            </w:pPr>
            <w:r w:rsidRPr="008C3B24">
              <w:rPr>
                <w:szCs w:val="18"/>
              </w:rPr>
              <w:t>OCTET STRING</w:t>
            </w:r>
          </w:p>
        </w:tc>
        <w:tc>
          <w:tcPr>
            <w:tcW w:w="919" w:type="pct"/>
          </w:tcPr>
          <w:p w:rsidR="006B1427" w:rsidRPr="008C3B24" w:rsidRDefault="006B1427" w:rsidP="008C3B24">
            <w:pPr>
              <w:rPr>
                <w:szCs w:val="18"/>
              </w:rPr>
            </w:pPr>
            <w:r w:rsidRPr="008C3B24">
              <w:rPr>
                <w:szCs w:val="18"/>
              </w:rPr>
              <w:t>SIZE(128)</w:t>
            </w:r>
          </w:p>
        </w:tc>
        <w:tc>
          <w:tcPr>
            <w:tcW w:w="458" w:type="pct"/>
          </w:tcPr>
          <w:p w:rsidR="006B1427" w:rsidRPr="0083560F" w:rsidRDefault="006B1427" w:rsidP="006B1427">
            <w:pPr>
              <w:rPr>
                <w:rFonts w:eastAsiaTheme="minorEastAsia"/>
                <w:szCs w:val="18"/>
              </w:rPr>
            </w:pPr>
            <w:r>
              <w:rPr>
                <w:rFonts w:eastAsiaTheme="minorEastAsia" w:hint="eastAsia"/>
                <w:szCs w:val="18"/>
              </w:rPr>
              <w:t>C</w:t>
            </w:r>
          </w:p>
        </w:tc>
        <w:tc>
          <w:tcPr>
            <w:tcW w:w="1846" w:type="pct"/>
          </w:tcPr>
          <w:p w:rsidR="006B1427" w:rsidRPr="008C3B24" w:rsidRDefault="006B1427" w:rsidP="008C3B24">
            <w:pPr>
              <w:rPr>
                <w:szCs w:val="18"/>
              </w:rPr>
            </w:pPr>
            <w:r w:rsidRPr="008C3B24">
              <w:rPr>
                <w:szCs w:val="18"/>
              </w:rPr>
              <w:t>OLT IP</w:t>
            </w:r>
            <w:r w:rsidRPr="008C3B24">
              <w:rPr>
                <w:rFonts w:ascii="宋体" w:eastAsia="宋体" w:hAnsi="宋体" w:cs="宋体" w:hint="eastAsia"/>
                <w:szCs w:val="18"/>
              </w:rPr>
              <w:t>地址或名称</w:t>
            </w:r>
          </w:p>
        </w:tc>
      </w:tr>
      <w:tr w:rsidR="006B1427" w:rsidRPr="008C3B24" w:rsidTr="006B1427">
        <w:tc>
          <w:tcPr>
            <w:tcW w:w="859" w:type="pct"/>
          </w:tcPr>
          <w:p w:rsidR="006B1427" w:rsidRPr="008C3B24" w:rsidRDefault="006B1427" w:rsidP="008C3B24">
            <w:pPr>
              <w:rPr>
                <w:szCs w:val="18"/>
              </w:rPr>
            </w:pPr>
            <w:r w:rsidRPr="008C3B24">
              <w:rPr>
                <w:szCs w:val="18"/>
              </w:rPr>
              <w:t>PONID</w:t>
            </w:r>
          </w:p>
        </w:tc>
        <w:tc>
          <w:tcPr>
            <w:tcW w:w="919" w:type="pct"/>
          </w:tcPr>
          <w:p w:rsidR="006B1427" w:rsidRPr="008C3B24" w:rsidRDefault="006B1427" w:rsidP="008C3B24">
            <w:pPr>
              <w:rPr>
                <w:szCs w:val="18"/>
              </w:rPr>
            </w:pPr>
            <w:r w:rsidRPr="008C3B24">
              <w:rPr>
                <w:szCs w:val="18"/>
              </w:rPr>
              <w:t xml:space="preserve">OCTET STRING </w:t>
            </w:r>
          </w:p>
        </w:tc>
        <w:tc>
          <w:tcPr>
            <w:tcW w:w="919" w:type="pct"/>
          </w:tcPr>
          <w:p w:rsidR="006B1427" w:rsidRPr="008C3B24" w:rsidRDefault="006B1427" w:rsidP="008C3B24">
            <w:pPr>
              <w:rPr>
                <w:szCs w:val="18"/>
              </w:rPr>
            </w:pPr>
            <w:r w:rsidRPr="008C3B24">
              <w:rPr>
                <w:szCs w:val="18"/>
              </w:rPr>
              <w:t>SIZE(128)</w:t>
            </w:r>
          </w:p>
          <w:p w:rsidR="006B1427" w:rsidRPr="008C3B24" w:rsidRDefault="006B1427" w:rsidP="008C3B24">
            <w:pPr>
              <w:rPr>
                <w:szCs w:val="18"/>
              </w:rPr>
            </w:pPr>
          </w:p>
        </w:tc>
        <w:tc>
          <w:tcPr>
            <w:tcW w:w="458" w:type="pct"/>
          </w:tcPr>
          <w:p w:rsidR="006B1427" w:rsidRPr="0083560F" w:rsidRDefault="006B1427" w:rsidP="006B1427">
            <w:pPr>
              <w:rPr>
                <w:rFonts w:eastAsiaTheme="minorEastAsia"/>
                <w:szCs w:val="18"/>
              </w:rPr>
            </w:pPr>
            <w:r>
              <w:rPr>
                <w:rFonts w:eastAsiaTheme="minorEastAsia" w:hint="eastAsia"/>
                <w:szCs w:val="18"/>
              </w:rPr>
              <w:t>C</w:t>
            </w:r>
          </w:p>
        </w:tc>
        <w:tc>
          <w:tcPr>
            <w:tcW w:w="1846" w:type="pct"/>
          </w:tcPr>
          <w:p w:rsidR="006B1427" w:rsidRPr="008C3B24" w:rsidRDefault="006B1427" w:rsidP="008C3B24">
            <w:pPr>
              <w:rPr>
                <w:szCs w:val="18"/>
              </w:rPr>
            </w:pPr>
            <w:r w:rsidRPr="006B1427">
              <w:rPr>
                <w:rFonts w:hint="eastAsia"/>
                <w:szCs w:val="18"/>
              </w:rPr>
              <w:t>PON口定位信息。格式为</w:t>
            </w:r>
            <w:r w:rsidRPr="006B1427">
              <w:rPr>
                <w:szCs w:val="18"/>
              </w:rPr>
              <w:t>“</w:t>
            </w:r>
            <w:r w:rsidRPr="006B1427">
              <w:rPr>
                <w:rFonts w:hint="eastAsia"/>
                <w:szCs w:val="18"/>
              </w:rPr>
              <w:t>机架-框-槽-端口号</w:t>
            </w:r>
            <w:r w:rsidRPr="006B1427">
              <w:rPr>
                <w:szCs w:val="18"/>
              </w:rPr>
              <w:t>”</w:t>
            </w:r>
            <w:r w:rsidRPr="006B1427">
              <w:rPr>
                <w:rFonts w:hint="eastAsia"/>
                <w:szCs w:val="18"/>
              </w:rPr>
              <w:t>，没有则使用NA代替，如0框0槽0端口为NA-0-0-0</w:t>
            </w:r>
            <w:r w:rsidRPr="006B1427">
              <w:rPr>
                <w:rFonts w:hint="eastAsia"/>
                <w:szCs w:val="18"/>
              </w:rPr>
              <w:lastRenderedPageBreak/>
              <w:t>。</w:t>
            </w:r>
          </w:p>
        </w:tc>
      </w:tr>
      <w:tr w:rsidR="006B1427" w:rsidRPr="008C3B24" w:rsidTr="006B1427">
        <w:tc>
          <w:tcPr>
            <w:tcW w:w="859" w:type="pct"/>
          </w:tcPr>
          <w:p w:rsidR="006B1427" w:rsidRPr="008C3B24" w:rsidRDefault="006B1427" w:rsidP="008C3B24">
            <w:pPr>
              <w:rPr>
                <w:szCs w:val="18"/>
              </w:rPr>
            </w:pPr>
            <w:r w:rsidRPr="008C3B24">
              <w:rPr>
                <w:szCs w:val="18"/>
              </w:rPr>
              <w:lastRenderedPageBreak/>
              <w:t>ONUIDTYPE</w:t>
            </w:r>
          </w:p>
        </w:tc>
        <w:tc>
          <w:tcPr>
            <w:tcW w:w="919" w:type="pct"/>
          </w:tcPr>
          <w:p w:rsidR="006B1427" w:rsidRPr="008C3B24" w:rsidRDefault="006B1427" w:rsidP="008C3B24">
            <w:pPr>
              <w:rPr>
                <w:szCs w:val="18"/>
              </w:rPr>
            </w:pPr>
            <w:r w:rsidRPr="008C3B24">
              <w:rPr>
                <w:szCs w:val="18"/>
              </w:rPr>
              <w:t>OCTET STRING</w:t>
            </w:r>
          </w:p>
        </w:tc>
        <w:tc>
          <w:tcPr>
            <w:tcW w:w="919" w:type="pct"/>
          </w:tcPr>
          <w:p w:rsidR="006B1427" w:rsidRPr="00300E1F" w:rsidRDefault="006B1427" w:rsidP="001F3121">
            <w:pPr>
              <w:rPr>
                <w:szCs w:val="18"/>
              </w:rPr>
            </w:pPr>
            <w:r>
              <w:rPr>
                <w:szCs w:val="18"/>
              </w:rPr>
              <w:t>ONU_NAME</w:t>
            </w:r>
          </w:p>
          <w:p w:rsidR="006B1427" w:rsidRPr="00300E1F" w:rsidRDefault="006B1427" w:rsidP="001F3121">
            <w:pPr>
              <w:rPr>
                <w:szCs w:val="18"/>
              </w:rPr>
            </w:pPr>
            <w:r>
              <w:rPr>
                <w:szCs w:val="18"/>
              </w:rPr>
              <w:t>MAC</w:t>
            </w:r>
          </w:p>
          <w:p w:rsidR="006B1427" w:rsidRDefault="006B1427" w:rsidP="001F3121">
            <w:pPr>
              <w:rPr>
                <w:rFonts w:eastAsiaTheme="minorEastAsia"/>
                <w:szCs w:val="18"/>
              </w:rPr>
            </w:pPr>
            <w:r>
              <w:rPr>
                <w:szCs w:val="18"/>
              </w:rPr>
              <w:t>LOID</w:t>
            </w:r>
          </w:p>
          <w:p w:rsidR="006B1427" w:rsidRPr="00931FE4" w:rsidRDefault="006B1427" w:rsidP="001F3121">
            <w:pPr>
              <w:rPr>
                <w:rFonts w:eastAsiaTheme="minorEastAsia"/>
                <w:szCs w:val="18"/>
              </w:rPr>
            </w:pPr>
            <w:r>
              <w:rPr>
                <w:rFonts w:eastAsiaTheme="minorEastAsia" w:hint="eastAsia"/>
                <w:szCs w:val="18"/>
              </w:rPr>
              <w:t>PASSWORD</w:t>
            </w:r>
          </w:p>
          <w:p w:rsidR="006B1427" w:rsidRPr="00300E1F" w:rsidRDefault="006B1427" w:rsidP="001F3121">
            <w:pPr>
              <w:rPr>
                <w:szCs w:val="18"/>
              </w:rPr>
            </w:pPr>
            <w:r w:rsidRPr="00300E1F">
              <w:rPr>
                <w:szCs w:val="18"/>
              </w:rPr>
              <w:t>ONU_NUMBER</w:t>
            </w:r>
          </w:p>
        </w:tc>
        <w:tc>
          <w:tcPr>
            <w:tcW w:w="458" w:type="pct"/>
          </w:tcPr>
          <w:p w:rsidR="006B1427" w:rsidRPr="0083560F" w:rsidRDefault="006B1427" w:rsidP="006B1427">
            <w:pPr>
              <w:rPr>
                <w:rFonts w:eastAsiaTheme="minorEastAsia"/>
                <w:szCs w:val="18"/>
              </w:rPr>
            </w:pPr>
            <w:r>
              <w:rPr>
                <w:rFonts w:eastAsiaTheme="minorEastAsia" w:hint="eastAsia"/>
                <w:szCs w:val="18"/>
              </w:rPr>
              <w:t>C</w:t>
            </w:r>
          </w:p>
        </w:tc>
        <w:tc>
          <w:tcPr>
            <w:tcW w:w="1846" w:type="pct"/>
          </w:tcPr>
          <w:p w:rsidR="006B1427" w:rsidRPr="006B594E" w:rsidRDefault="006B1427"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6B1427" w:rsidRPr="008C3B24" w:rsidTr="006B1427">
        <w:tc>
          <w:tcPr>
            <w:tcW w:w="859" w:type="pct"/>
          </w:tcPr>
          <w:p w:rsidR="006B1427" w:rsidRPr="008C3B24" w:rsidRDefault="006B1427" w:rsidP="008C3B24">
            <w:pPr>
              <w:rPr>
                <w:szCs w:val="18"/>
              </w:rPr>
            </w:pPr>
            <w:r w:rsidRPr="008C3B24">
              <w:rPr>
                <w:szCs w:val="18"/>
              </w:rPr>
              <w:t>ONUID</w:t>
            </w:r>
          </w:p>
        </w:tc>
        <w:tc>
          <w:tcPr>
            <w:tcW w:w="919" w:type="pct"/>
          </w:tcPr>
          <w:p w:rsidR="006B1427" w:rsidRPr="008C3B24" w:rsidRDefault="006B1427" w:rsidP="008C3B24">
            <w:pPr>
              <w:rPr>
                <w:szCs w:val="18"/>
              </w:rPr>
            </w:pPr>
            <w:r w:rsidRPr="008C3B24">
              <w:rPr>
                <w:szCs w:val="18"/>
              </w:rPr>
              <w:t>OCTET STRING</w:t>
            </w:r>
          </w:p>
        </w:tc>
        <w:tc>
          <w:tcPr>
            <w:tcW w:w="919" w:type="pct"/>
          </w:tcPr>
          <w:p w:rsidR="006B1427" w:rsidRPr="00300E1F" w:rsidRDefault="006B1427" w:rsidP="001F3121">
            <w:pPr>
              <w:rPr>
                <w:szCs w:val="18"/>
              </w:rPr>
            </w:pPr>
            <w:r w:rsidRPr="00300E1F">
              <w:rPr>
                <w:szCs w:val="18"/>
              </w:rPr>
              <w:t>SIZE(128)</w:t>
            </w:r>
          </w:p>
        </w:tc>
        <w:tc>
          <w:tcPr>
            <w:tcW w:w="458" w:type="pct"/>
          </w:tcPr>
          <w:p w:rsidR="006B1427" w:rsidRPr="0083560F" w:rsidRDefault="006B1427" w:rsidP="006B1427">
            <w:pPr>
              <w:rPr>
                <w:rFonts w:eastAsiaTheme="minorEastAsia"/>
                <w:szCs w:val="18"/>
              </w:rPr>
            </w:pPr>
            <w:r>
              <w:rPr>
                <w:rFonts w:eastAsiaTheme="minorEastAsia" w:hint="eastAsia"/>
                <w:szCs w:val="18"/>
              </w:rPr>
              <w:t>C</w:t>
            </w:r>
          </w:p>
        </w:tc>
        <w:tc>
          <w:tcPr>
            <w:tcW w:w="1846" w:type="pct"/>
          </w:tcPr>
          <w:p w:rsidR="006B1427" w:rsidRPr="00300E1F" w:rsidRDefault="006B1427"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6B1427" w:rsidRPr="008C3B24" w:rsidTr="006B1427">
        <w:tc>
          <w:tcPr>
            <w:tcW w:w="859" w:type="pct"/>
          </w:tcPr>
          <w:p w:rsidR="006B1427" w:rsidRPr="008C3B24" w:rsidRDefault="006B1427" w:rsidP="008C3B24">
            <w:pPr>
              <w:rPr>
                <w:szCs w:val="18"/>
              </w:rPr>
            </w:pPr>
            <w:r w:rsidRPr="008C3B24">
              <w:rPr>
                <w:szCs w:val="18"/>
              </w:rPr>
              <w:t>ONUPORT</w:t>
            </w:r>
          </w:p>
        </w:tc>
        <w:tc>
          <w:tcPr>
            <w:tcW w:w="919" w:type="pct"/>
          </w:tcPr>
          <w:p w:rsidR="006B1427" w:rsidRPr="008C3B24" w:rsidRDefault="006B1427" w:rsidP="008C3B24">
            <w:pPr>
              <w:rPr>
                <w:szCs w:val="18"/>
              </w:rPr>
            </w:pPr>
            <w:r w:rsidRPr="008C3B24">
              <w:rPr>
                <w:szCs w:val="18"/>
              </w:rPr>
              <w:t xml:space="preserve">OCTET STRING </w:t>
            </w:r>
          </w:p>
        </w:tc>
        <w:tc>
          <w:tcPr>
            <w:tcW w:w="919" w:type="pct"/>
          </w:tcPr>
          <w:p w:rsidR="006B1427" w:rsidRPr="008C3B24" w:rsidRDefault="006B1427" w:rsidP="008C3B24">
            <w:pPr>
              <w:rPr>
                <w:szCs w:val="18"/>
              </w:rPr>
            </w:pPr>
            <w:r w:rsidRPr="008C3B24">
              <w:rPr>
                <w:szCs w:val="18"/>
              </w:rPr>
              <w:t>SIZE(128)</w:t>
            </w:r>
          </w:p>
          <w:p w:rsidR="006B1427" w:rsidRPr="008C3B24" w:rsidRDefault="006B1427" w:rsidP="008C3B24">
            <w:pPr>
              <w:rPr>
                <w:szCs w:val="18"/>
              </w:rPr>
            </w:pPr>
            <w:r w:rsidRPr="008C3B24">
              <w:rPr>
                <w:rFonts w:ascii="宋体" w:eastAsia="宋体" w:hAnsi="宋体" w:cs="宋体" w:hint="eastAsia"/>
                <w:szCs w:val="18"/>
              </w:rPr>
              <w:t>机架</w:t>
            </w:r>
            <w:r w:rsidRPr="008C3B24">
              <w:rPr>
                <w:szCs w:val="18"/>
              </w:rPr>
              <w:t>-</w:t>
            </w:r>
            <w:r w:rsidRPr="008C3B24">
              <w:rPr>
                <w:rFonts w:ascii="宋体" w:eastAsia="宋体" w:hAnsi="宋体" w:cs="宋体" w:hint="eastAsia"/>
                <w:szCs w:val="18"/>
              </w:rPr>
              <w:t>框</w:t>
            </w:r>
            <w:r w:rsidRPr="008C3B24">
              <w:rPr>
                <w:szCs w:val="18"/>
              </w:rPr>
              <w:t>-</w:t>
            </w:r>
            <w:r w:rsidRPr="008C3B24">
              <w:rPr>
                <w:rFonts w:ascii="宋体" w:eastAsia="宋体" w:hAnsi="宋体" w:cs="宋体" w:hint="eastAsia"/>
                <w:szCs w:val="18"/>
              </w:rPr>
              <w:t>槽</w:t>
            </w:r>
            <w:r w:rsidRPr="008C3B24">
              <w:rPr>
                <w:szCs w:val="18"/>
              </w:rPr>
              <w:t>-</w:t>
            </w:r>
            <w:r w:rsidRPr="008C3B24">
              <w:rPr>
                <w:rFonts w:ascii="宋体" w:eastAsia="宋体" w:hAnsi="宋体" w:cs="宋体" w:hint="eastAsia"/>
                <w:szCs w:val="18"/>
              </w:rPr>
              <w:t>端口</w:t>
            </w:r>
          </w:p>
        </w:tc>
        <w:tc>
          <w:tcPr>
            <w:tcW w:w="458" w:type="pct"/>
          </w:tcPr>
          <w:p w:rsidR="006B1427" w:rsidRPr="0013052E" w:rsidRDefault="006B1427" w:rsidP="006B1427">
            <w:pPr>
              <w:rPr>
                <w:rFonts w:eastAsiaTheme="minorEastAsia"/>
                <w:szCs w:val="18"/>
              </w:rPr>
            </w:pPr>
            <w:r>
              <w:rPr>
                <w:rFonts w:eastAsiaTheme="minorEastAsia" w:hint="eastAsia"/>
                <w:szCs w:val="18"/>
              </w:rPr>
              <w:t>M</w:t>
            </w:r>
          </w:p>
        </w:tc>
        <w:tc>
          <w:tcPr>
            <w:tcW w:w="1846" w:type="pct"/>
          </w:tcPr>
          <w:p w:rsidR="006B1427" w:rsidRPr="008C3B24" w:rsidRDefault="006B1427" w:rsidP="008C3B24">
            <w:pPr>
              <w:rPr>
                <w:szCs w:val="18"/>
              </w:rPr>
            </w:pPr>
            <w:r w:rsidRPr="008C3B24">
              <w:rPr>
                <w:rFonts w:ascii="宋体" w:eastAsia="宋体" w:hAnsi="宋体" w:cs="宋体" w:hint="eastAsia"/>
                <w:szCs w:val="18"/>
              </w:rPr>
              <w:t>通过</w:t>
            </w:r>
            <w:r w:rsidRPr="008C3B24">
              <w:rPr>
                <w:szCs w:val="18"/>
              </w:rPr>
              <w:t xml:space="preserve"> </w:t>
            </w:r>
            <w:r w:rsidRPr="008C3B24">
              <w:rPr>
                <w:rFonts w:ascii="宋体" w:eastAsia="宋体" w:hAnsi="宋体" w:cs="宋体" w:hint="eastAsia"/>
                <w:szCs w:val="18"/>
              </w:rPr>
              <w:t>机架</w:t>
            </w:r>
            <w:r w:rsidRPr="008C3B24">
              <w:rPr>
                <w:szCs w:val="18"/>
              </w:rPr>
              <w:t>-</w:t>
            </w:r>
            <w:r w:rsidRPr="008C3B24">
              <w:rPr>
                <w:rFonts w:ascii="宋体" w:eastAsia="宋体" w:hAnsi="宋体" w:cs="宋体" w:hint="eastAsia"/>
                <w:szCs w:val="18"/>
              </w:rPr>
              <w:t>框</w:t>
            </w:r>
            <w:r w:rsidRPr="008C3B24">
              <w:rPr>
                <w:szCs w:val="18"/>
              </w:rPr>
              <w:t>-</w:t>
            </w:r>
            <w:r w:rsidRPr="008C3B24">
              <w:rPr>
                <w:rFonts w:ascii="宋体" w:eastAsia="宋体" w:hAnsi="宋体" w:cs="宋体" w:hint="eastAsia"/>
                <w:szCs w:val="18"/>
              </w:rPr>
              <w:t>槽号</w:t>
            </w:r>
            <w:r w:rsidRPr="008C3B24">
              <w:rPr>
                <w:szCs w:val="18"/>
              </w:rPr>
              <w:t>-</w:t>
            </w:r>
            <w:r w:rsidRPr="008C3B24">
              <w:rPr>
                <w:rFonts w:ascii="宋体" w:eastAsia="宋体" w:hAnsi="宋体" w:cs="宋体" w:hint="eastAsia"/>
                <w:szCs w:val="18"/>
              </w:rPr>
              <w:t>端口号的方式定位</w:t>
            </w:r>
            <w:r w:rsidR="00B00587">
              <w:rPr>
                <w:rFonts w:ascii="宋体" w:eastAsia="宋体" w:hAnsi="宋体" w:cs="宋体" w:hint="eastAsia"/>
                <w:szCs w:val="18"/>
              </w:rPr>
              <w:t>单元盘</w:t>
            </w:r>
            <w:r w:rsidRPr="008C3B24">
              <w:rPr>
                <w:rFonts w:ascii="宋体" w:eastAsia="宋体" w:hAnsi="宋体" w:cs="宋体" w:hint="eastAsia"/>
                <w:szCs w:val="18"/>
              </w:rPr>
              <w:t>端口，</w:t>
            </w:r>
            <w:r w:rsidRPr="008C3B24">
              <w:rPr>
                <w:szCs w:val="18"/>
              </w:rPr>
              <w:t xml:space="preserve"> </w:t>
            </w:r>
            <w:r w:rsidRPr="008C3B24">
              <w:rPr>
                <w:rFonts w:ascii="宋体" w:eastAsia="宋体" w:hAnsi="宋体" w:cs="宋体" w:hint="eastAsia"/>
                <w:szCs w:val="18"/>
              </w:rPr>
              <w:t>没有的补为</w:t>
            </w:r>
            <w:r w:rsidRPr="008C3B24">
              <w:rPr>
                <w:szCs w:val="18"/>
              </w:rPr>
              <w:t>NA</w:t>
            </w:r>
          </w:p>
        </w:tc>
      </w:tr>
    </w:tbl>
    <w:p w:rsidR="003076EC" w:rsidRPr="009E44FF" w:rsidRDefault="003076EC" w:rsidP="003076EC">
      <w:pPr>
        <w:rPr>
          <w:szCs w:val="21"/>
        </w:rPr>
      </w:pPr>
    </w:p>
    <w:p w:rsidR="00000000" w:rsidRDefault="003076EC" w:rsidP="00CE4D8A">
      <w:pPr>
        <w:spacing w:beforeLines="50"/>
        <w:ind w:firstLine="420"/>
        <w:pPrChange w:id="435" w:author="CMDI-LVLIANGDONG" w:date="2015-07-22T10:29:00Z">
          <w:pPr>
            <w:spacing w:beforeLines="50"/>
            <w:ind w:firstLine="420"/>
          </w:pPr>
        </w:pPrChange>
      </w:pPr>
      <w:r w:rsidRPr="00931120">
        <w:t>响应格式</w:t>
      </w:r>
    </w:p>
    <w:p w:rsidR="003076EC" w:rsidRPr="009E44FF" w:rsidRDefault="003076EC" w:rsidP="00C9730D">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000000" w:rsidRDefault="003076EC" w:rsidP="00CE4D8A">
      <w:pPr>
        <w:spacing w:beforeLines="50"/>
        <w:ind w:firstLine="420"/>
        <w:pPrChange w:id="436" w:author="CMDI-LVLIANGDONG" w:date="2015-07-22T10:29:00Z">
          <w:pPr>
            <w:spacing w:beforeLines="50"/>
            <w:ind w:firstLine="420"/>
          </w:pPr>
        </w:pPrChange>
      </w:pPr>
      <w:r w:rsidRPr="00931120">
        <w:t>输出参数</w:t>
      </w:r>
    </w:p>
    <w:p w:rsidR="00227746" w:rsidRPr="00FF4EF7" w:rsidRDefault="003076EC" w:rsidP="00FF4EF7">
      <w:pPr>
        <w:ind w:left="420" w:firstLine="420"/>
        <w:rPr>
          <w:szCs w:val="21"/>
        </w:rPr>
      </w:pPr>
      <w:r w:rsidRPr="009E44FF">
        <w:rPr>
          <w:szCs w:val="21"/>
        </w:rPr>
        <w:t>无。</w:t>
      </w:r>
    </w:p>
    <w:p w:rsidR="00B8156E" w:rsidRPr="000D6C0E" w:rsidRDefault="00B8156E" w:rsidP="000D6C0E"/>
    <w:p w:rsidR="00227746" w:rsidRPr="00B05DB9" w:rsidRDefault="00227746" w:rsidP="00B05DB9">
      <w:pPr>
        <w:pStyle w:val="TimesNewRoman050"/>
        <w:ind w:left="0"/>
        <w:rPr>
          <w:rFonts w:cs="Times New Roman"/>
        </w:rPr>
      </w:pPr>
      <w:bookmarkStart w:id="437" w:name="_Toc422211177"/>
      <w:r w:rsidRPr="00B05DB9">
        <w:rPr>
          <w:rFonts w:cs="Times New Roman"/>
        </w:rPr>
        <w:t>LAN</w:t>
      </w:r>
      <w:r w:rsidRPr="00B05DB9">
        <w:rPr>
          <w:rFonts w:cs="Times New Roman"/>
        </w:rPr>
        <w:t>端口配置</w:t>
      </w:r>
      <w:r w:rsidRPr="00B05DB9">
        <w:rPr>
          <w:rFonts w:cs="Times New Roman"/>
        </w:rPr>
        <w:t>VLAN</w:t>
      </w:r>
      <w:r w:rsidRPr="00B05DB9">
        <w:rPr>
          <w:rFonts w:cs="Times New Roman"/>
        </w:rPr>
        <w:t>信息</w:t>
      </w:r>
      <w:bookmarkEnd w:id="437"/>
    </w:p>
    <w:p w:rsidR="00B72DD4" w:rsidRPr="00EC3C32" w:rsidRDefault="00B72DD4" w:rsidP="00CE4D8A">
      <w:pPr>
        <w:spacing w:beforeLines="50"/>
        <w:ind w:firstLine="420"/>
      </w:pPr>
      <w:r w:rsidRPr="00EC3C32">
        <w:rPr>
          <w:rFonts w:hint="eastAsia"/>
        </w:rPr>
        <w:t>功能描述</w:t>
      </w:r>
    </w:p>
    <w:p w:rsidR="00B72DD4" w:rsidRPr="00CE31A1" w:rsidRDefault="00B72DD4" w:rsidP="00CE31A1">
      <w:pPr>
        <w:spacing w:line="360" w:lineRule="auto"/>
        <w:ind w:left="420" w:firstLine="420"/>
        <w:rPr>
          <w:szCs w:val="21"/>
        </w:rPr>
      </w:pPr>
      <w:r w:rsidRPr="00CE31A1">
        <w:rPr>
          <w:rFonts w:hint="eastAsia"/>
          <w:szCs w:val="21"/>
        </w:rPr>
        <w:t>该命令用于配置</w:t>
      </w:r>
      <w:r w:rsidRPr="00CE31A1">
        <w:rPr>
          <w:rFonts w:hint="eastAsia"/>
          <w:szCs w:val="21"/>
        </w:rPr>
        <w:t xml:space="preserve"> LAN</w:t>
      </w:r>
      <w:r w:rsidRPr="00CE31A1">
        <w:rPr>
          <w:rFonts w:hint="eastAsia"/>
          <w:szCs w:val="21"/>
        </w:rPr>
        <w:t>端口</w:t>
      </w:r>
      <w:r w:rsidRPr="00CE31A1">
        <w:rPr>
          <w:rFonts w:hint="eastAsia"/>
          <w:szCs w:val="21"/>
        </w:rPr>
        <w:t>VLAN</w:t>
      </w:r>
      <w:r w:rsidRPr="00CE31A1">
        <w:rPr>
          <w:rFonts w:hint="eastAsia"/>
          <w:szCs w:val="21"/>
        </w:rPr>
        <w:t>信息</w:t>
      </w:r>
    </w:p>
    <w:p w:rsidR="00B72DD4" w:rsidRPr="00EC3C32" w:rsidRDefault="00B72DD4" w:rsidP="00CE4D8A">
      <w:pPr>
        <w:spacing w:beforeLines="50"/>
        <w:ind w:firstLine="420"/>
      </w:pPr>
      <w:r w:rsidRPr="00EC3C32">
        <w:rPr>
          <w:rFonts w:hint="eastAsia"/>
        </w:rPr>
        <w:t>命令格式</w:t>
      </w:r>
    </w:p>
    <w:p w:rsidR="00B72DD4" w:rsidRPr="00CE31A1" w:rsidRDefault="00B72DD4" w:rsidP="00CE31A1">
      <w:pPr>
        <w:spacing w:line="360" w:lineRule="auto"/>
        <w:ind w:left="420" w:firstLine="420"/>
        <w:rPr>
          <w:szCs w:val="21"/>
        </w:rPr>
      </w:pPr>
      <w:r w:rsidRPr="00CE31A1">
        <w:rPr>
          <w:szCs w:val="21"/>
        </w:rPr>
        <w:t>CFG-LANPORTVLAN::</w:t>
      </w:r>
      <w:bookmarkStart w:id="438" w:name="OLE_LINK2"/>
      <w:r w:rsidRPr="00CE31A1">
        <w:rPr>
          <w:szCs w:val="21"/>
        </w:rPr>
        <w:t>ONUIP=onu-name|</w:t>
      </w:r>
      <w:bookmarkEnd w:id="438"/>
      <w:r w:rsidRPr="00CE31A1">
        <w:rPr>
          <w:szCs w:val="21"/>
        </w:rPr>
        <w:t>OLTID=olt-name[,PONID=ponport_location,ONUIDTYPE=onuid-type,ONUID=onu-index],ONUPORT=onu-port:CTAG::[SVLAN=outer vlan],CVLAN=Inner vlan[,UV=user-vlan][,SCOS=outer qos][,CCOS=inner qos];</w:t>
      </w:r>
    </w:p>
    <w:p w:rsidR="00B72DD4" w:rsidRPr="00EC3C32" w:rsidRDefault="00B72DD4" w:rsidP="00CE4D8A">
      <w:pPr>
        <w:spacing w:beforeLines="50"/>
        <w:ind w:firstLine="420"/>
      </w:pPr>
      <w:r w:rsidRPr="00EC3C32">
        <w:rPr>
          <w:rFonts w:hint="eastAsia"/>
        </w:rPr>
        <w:t>输入参数</w:t>
      </w:r>
    </w:p>
    <w:tbl>
      <w:tblPr>
        <w:tblStyle w:val="afffffd"/>
        <w:tblW w:w="8614" w:type="dxa"/>
        <w:tblInd w:w="-289" w:type="dxa"/>
        <w:tblLayout w:type="fixed"/>
        <w:tblLook w:val="01E0"/>
      </w:tblPr>
      <w:tblGrid>
        <w:gridCol w:w="1368"/>
        <w:gridCol w:w="1623"/>
        <w:gridCol w:w="1623"/>
        <w:gridCol w:w="882"/>
        <w:gridCol w:w="3118"/>
      </w:tblGrid>
      <w:tr w:rsidR="006B1427" w:rsidRPr="00B72DD4" w:rsidTr="006B1427">
        <w:trPr>
          <w:cnfStyle w:val="100000000000"/>
        </w:trPr>
        <w:tc>
          <w:tcPr>
            <w:tcW w:w="794" w:type="pct"/>
          </w:tcPr>
          <w:p w:rsidR="006B1427" w:rsidRPr="00B72DD4" w:rsidRDefault="006B1427" w:rsidP="009A21B8">
            <w:pPr>
              <w:spacing w:line="300" w:lineRule="auto"/>
              <w:rPr>
                <w:noProof/>
                <w:szCs w:val="18"/>
              </w:rPr>
            </w:pPr>
            <w:r w:rsidRPr="00B72DD4">
              <w:rPr>
                <w:rFonts w:ascii="宋体" w:hAnsi="宋体"/>
                <w:noProof/>
                <w:szCs w:val="18"/>
              </w:rPr>
              <w:t>参数名称</w:t>
            </w:r>
          </w:p>
        </w:tc>
        <w:tc>
          <w:tcPr>
            <w:tcW w:w="942" w:type="pct"/>
          </w:tcPr>
          <w:p w:rsidR="006B1427" w:rsidRPr="00B72DD4" w:rsidRDefault="006B1427" w:rsidP="009A21B8">
            <w:pPr>
              <w:spacing w:line="300" w:lineRule="auto"/>
              <w:rPr>
                <w:noProof/>
                <w:szCs w:val="18"/>
              </w:rPr>
            </w:pPr>
            <w:r w:rsidRPr="00B72DD4">
              <w:rPr>
                <w:rFonts w:ascii="宋体" w:hAnsi="宋体"/>
                <w:noProof/>
                <w:szCs w:val="18"/>
              </w:rPr>
              <w:t>数据类型</w:t>
            </w:r>
          </w:p>
        </w:tc>
        <w:tc>
          <w:tcPr>
            <w:tcW w:w="942" w:type="pct"/>
          </w:tcPr>
          <w:p w:rsidR="006B1427" w:rsidRPr="00B72DD4" w:rsidRDefault="006B1427" w:rsidP="009A21B8">
            <w:pPr>
              <w:spacing w:line="300" w:lineRule="auto"/>
              <w:rPr>
                <w:noProof/>
                <w:szCs w:val="18"/>
              </w:rPr>
            </w:pPr>
            <w:r w:rsidRPr="00B72DD4">
              <w:rPr>
                <w:rFonts w:ascii="宋体" w:hAnsi="宋体"/>
                <w:noProof/>
                <w:szCs w:val="18"/>
              </w:rPr>
              <w:t>取值范围</w:t>
            </w:r>
          </w:p>
        </w:tc>
        <w:tc>
          <w:tcPr>
            <w:tcW w:w="512" w:type="pct"/>
          </w:tcPr>
          <w:p w:rsidR="006B1427" w:rsidRPr="001A0468" w:rsidRDefault="006B1427" w:rsidP="006B1427">
            <w:pPr>
              <w:spacing w:line="300" w:lineRule="auto"/>
              <w:rPr>
                <w:rFonts w:eastAsiaTheme="minorEastAsia"/>
                <w:noProof/>
                <w:szCs w:val="18"/>
              </w:rPr>
            </w:pPr>
            <w:r>
              <w:rPr>
                <w:rFonts w:ascii="宋体" w:eastAsiaTheme="minorEastAsia" w:hAnsi="宋体" w:hint="eastAsia"/>
                <w:noProof/>
                <w:szCs w:val="18"/>
              </w:rPr>
              <w:t>限定</w:t>
            </w:r>
          </w:p>
        </w:tc>
        <w:tc>
          <w:tcPr>
            <w:tcW w:w="1810" w:type="pct"/>
          </w:tcPr>
          <w:p w:rsidR="006B1427" w:rsidRPr="00B72DD4" w:rsidRDefault="006B1427" w:rsidP="009A21B8">
            <w:pPr>
              <w:spacing w:line="300" w:lineRule="auto"/>
              <w:rPr>
                <w:noProof/>
                <w:szCs w:val="18"/>
              </w:rPr>
            </w:pPr>
            <w:r w:rsidRPr="00B72DD4">
              <w:rPr>
                <w:rFonts w:ascii="宋体" w:hAnsi="宋体"/>
                <w:noProof/>
                <w:szCs w:val="18"/>
              </w:rPr>
              <w:t>参数说明</w:t>
            </w:r>
          </w:p>
        </w:tc>
      </w:tr>
      <w:tr w:rsidR="006B1427" w:rsidRPr="00B72DD4" w:rsidTr="006B1427">
        <w:tc>
          <w:tcPr>
            <w:tcW w:w="794" w:type="pct"/>
          </w:tcPr>
          <w:p w:rsidR="006B1427" w:rsidRPr="00B72DD4" w:rsidRDefault="006B1427" w:rsidP="009A21B8">
            <w:pPr>
              <w:spacing w:line="300" w:lineRule="auto"/>
              <w:rPr>
                <w:noProof/>
                <w:szCs w:val="18"/>
              </w:rPr>
            </w:pPr>
            <w:r w:rsidRPr="00B72DD4">
              <w:rPr>
                <w:noProof/>
                <w:szCs w:val="18"/>
              </w:rPr>
              <w:t>ONUIP</w:t>
            </w:r>
          </w:p>
        </w:tc>
        <w:tc>
          <w:tcPr>
            <w:tcW w:w="942" w:type="pct"/>
          </w:tcPr>
          <w:p w:rsidR="006B1427" w:rsidRPr="00B72DD4" w:rsidRDefault="006B1427" w:rsidP="009A21B8">
            <w:pPr>
              <w:spacing w:line="300" w:lineRule="auto"/>
              <w:rPr>
                <w:noProof/>
                <w:szCs w:val="18"/>
              </w:rPr>
            </w:pPr>
            <w:r w:rsidRPr="00B72DD4">
              <w:rPr>
                <w:noProof/>
                <w:szCs w:val="18"/>
              </w:rPr>
              <w:t>OCTET STRING</w:t>
            </w:r>
          </w:p>
        </w:tc>
        <w:tc>
          <w:tcPr>
            <w:tcW w:w="942" w:type="pct"/>
          </w:tcPr>
          <w:p w:rsidR="006B1427" w:rsidRPr="00B72DD4" w:rsidRDefault="006B1427" w:rsidP="009A21B8">
            <w:pPr>
              <w:spacing w:line="300" w:lineRule="auto"/>
              <w:rPr>
                <w:noProof/>
                <w:szCs w:val="18"/>
              </w:rPr>
            </w:pPr>
            <w:r w:rsidRPr="00B72DD4">
              <w:rPr>
                <w:noProof/>
                <w:szCs w:val="18"/>
              </w:rPr>
              <w:t>SIZE(128)</w:t>
            </w:r>
          </w:p>
        </w:tc>
        <w:tc>
          <w:tcPr>
            <w:tcW w:w="512" w:type="pct"/>
          </w:tcPr>
          <w:p w:rsidR="006B1427" w:rsidRPr="001A0468" w:rsidRDefault="006B1427" w:rsidP="006B1427">
            <w:pPr>
              <w:spacing w:line="300" w:lineRule="auto"/>
              <w:rPr>
                <w:rFonts w:eastAsiaTheme="minorEastAsia"/>
                <w:noProof/>
                <w:szCs w:val="18"/>
              </w:rPr>
            </w:pPr>
            <w:r>
              <w:rPr>
                <w:rFonts w:eastAsiaTheme="minorEastAsia" w:hint="eastAsia"/>
                <w:noProof/>
                <w:szCs w:val="18"/>
              </w:rPr>
              <w:t>C</w:t>
            </w:r>
          </w:p>
        </w:tc>
        <w:tc>
          <w:tcPr>
            <w:tcW w:w="1810" w:type="pct"/>
          </w:tcPr>
          <w:p w:rsidR="006B1427" w:rsidRPr="00B72DD4" w:rsidRDefault="006B1427" w:rsidP="009A21B8">
            <w:pPr>
              <w:spacing w:line="300" w:lineRule="auto"/>
              <w:rPr>
                <w:noProof/>
                <w:szCs w:val="18"/>
              </w:rPr>
            </w:pPr>
            <w:r w:rsidRPr="00B72DD4">
              <w:rPr>
                <w:rFonts w:ascii="宋体" w:hAnsi="宋体"/>
                <w:noProof/>
                <w:szCs w:val="18"/>
              </w:rPr>
              <w:t>具有管理</w:t>
            </w:r>
            <w:r w:rsidRPr="00B72DD4">
              <w:rPr>
                <w:noProof/>
                <w:szCs w:val="18"/>
              </w:rPr>
              <w:t>IP</w:t>
            </w:r>
            <w:r w:rsidRPr="00B72DD4">
              <w:rPr>
                <w:rFonts w:ascii="宋体" w:hAnsi="宋体"/>
                <w:noProof/>
                <w:szCs w:val="18"/>
              </w:rPr>
              <w:t>的</w:t>
            </w:r>
            <w:r w:rsidRPr="00B72DD4">
              <w:rPr>
                <w:noProof/>
                <w:szCs w:val="18"/>
              </w:rPr>
              <w:t>ONU</w:t>
            </w:r>
            <w:r w:rsidRPr="00B72DD4">
              <w:rPr>
                <w:rFonts w:ascii="宋体" w:hAnsi="宋体"/>
                <w:noProof/>
                <w:szCs w:val="18"/>
              </w:rPr>
              <w:t>的</w:t>
            </w:r>
            <w:r w:rsidRPr="00B72DD4">
              <w:rPr>
                <w:noProof/>
                <w:szCs w:val="18"/>
              </w:rPr>
              <w:t>IP</w:t>
            </w:r>
            <w:r w:rsidRPr="00B72DD4">
              <w:rPr>
                <w:rFonts w:ascii="宋体" w:hAnsi="宋体"/>
                <w:noProof/>
                <w:szCs w:val="18"/>
              </w:rPr>
              <w:t>地址或名称</w:t>
            </w:r>
          </w:p>
        </w:tc>
      </w:tr>
      <w:tr w:rsidR="006B1427" w:rsidRPr="00B72DD4" w:rsidTr="006B1427">
        <w:tc>
          <w:tcPr>
            <w:tcW w:w="794" w:type="pct"/>
          </w:tcPr>
          <w:p w:rsidR="006B1427" w:rsidRPr="00B72DD4" w:rsidRDefault="006B1427" w:rsidP="009A21B8">
            <w:pPr>
              <w:spacing w:line="300" w:lineRule="auto"/>
              <w:rPr>
                <w:noProof/>
                <w:szCs w:val="18"/>
              </w:rPr>
            </w:pPr>
            <w:r w:rsidRPr="00B72DD4">
              <w:rPr>
                <w:noProof/>
                <w:szCs w:val="18"/>
              </w:rPr>
              <w:t>OLTID</w:t>
            </w:r>
          </w:p>
        </w:tc>
        <w:tc>
          <w:tcPr>
            <w:tcW w:w="942" w:type="pct"/>
          </w:tcPr>
          <w:p w:rsidR="006B1427" w:rsidRPr="00B72DD4" w:rsidRDefault="006B1427" w:rsidP="009A21B8">
            <w:pPr>
              <w:spacing w:line="300" w:lineRule="auto"/>
              <w:rPr>
                <w:noProof/>
                <w:szCs w:val="18"/>
              </w:rPr>
            </w:pPr>
            <w:r w:rsidRPr="00B72DD4">
              <w:rPr>
                <w:noProof/>
                <w:szCs w:val="18"/>
              </w:rPr>
              <w:t>OCTET STRING</w:t>
            </w:r>
          </w:p>
        </w:tc>
        <w:tc>
          <w:tcPr>
            <w:tcW w:w="942" w:type="pct"/>
          </w:tcPr>
          <w:p w:rsidR="006B1427" w:rsidRPr="00B72DD4" w:rsidRDefault="006B1427" w:rsidP="009A21B8">
            <w:pPr>
              <w:spacing w:line="300" w:lineRule="auto"/>
              <w:rPr>
                <w:noProof/>
                <w:szCs w:val="18"/>
              </w:rPr>
            </w:pPr>
            <w:r w:rsidRPr="00B72DD4">
              <w:rPr>
                <w:noProof/>
                <w:szCs w:val="18"/>
              </w:rPr>
              <w:t>SIZE(128)</w:t>
            </w:r>
          </w:p>
        </w:tc>
        <w:tc>
          <w:tcPr>
            <w:tcW w:w="512" w:type="pct"/>
          </w:tcPr>
          <w:p w:rsidR="006B1427" w:rsidRPr="002F71B6" w:rsidRDefault="006B1427" w:rsidP="006B1427">
            <w:pPr>
              <w:spacing w:line="300" w:lineRule="auto"/>
              <w:rPr>
                <w:rFonts w:eastAsiaTheme="minorEastAsia"/>
                <w:noProof/>
                <w:szCs w:val="18"/>
              </w:rPr>
            </w:pPr>
            <w:r>
              <w:rPr>
                <w:rFonts w:eastAsiaTheme="minorEastAsia" w:hint="eastAsia"/>
                <w:noProof/>
                <w:szCs w:val="18"/>
              </w:rPr>
              <w:t>C</w:t>
            </w:r>
          </w:p>
        </w:tc>
        <w:tc>
          <w:tcPr>
            <w:tcW w:w="1810" w:type="pct"/>
          </w:tcPr>
          <w:p w:rsidR="006B1427" w:rsidRPr="00B72DD4" w:rsidRDefault="006B1427" w:rsidP="009A21B8">
            <w:pPr>
              <w:spacing w:line="300" w:lineRule="auto"/>
              <w:rPr>
                <w:noProof/>
                <w:szCs w:val="18"/>
              </w:rPr>
            </w:pPr>
            <w:r w:rsidRPr="00B72DD4">
              <w:rPr>
                <w:noProof/>
                <w:szCs w:val="18"/>
              </w:rPr>
              <w:t>OLT IP</w:t>
            </w:r>
            <w:r w:rsidRPr="00B72DD4">
              <w:rPr>
                <w:rFonts w:ascii="宋体" w:hAnsi="宋体"/>
                <w:noProof/>
                <w:szCs w:val="18"/>
              </w:rPr>
              <w:t>地址或名称</w:t>
            </w:r>
          </w:p>
        </w:tc>
      </w:tr>
      <w:tr w:rsidR="006B1427" w:rsidRPr="00B72DD4" w:rsidTr="006B1427">
        <w:tc>
          <w:tcPr>
            <w:tcW w:w="794" w:type="pct"/>
          </w:tcPr>
          <w:p w:rsidR="006B1427" w:rsidRPr="00B72DD4" w:rsidRDefault="006B1427" w:rsidP="009A21B8">
            <w:pPr>
              <w:spacing w:line="300" w:lineRule="auto"/>
              <w:rPr>
                <w:noProof/>
                <w:szCs w:val="18"/>
              </w:rPr>
            </w:pPr>
            <w:r w:rsidRPr="00B72DD4">
              <w:rPr>
                <w:noProof/>
                <w:szCs w:val="18"/>
              </w:rPr>
              <w:t>PONID</w:t>
            </w:r>
          </w:p>
        </w:tc>
        <w:tc>
          <w:tcPr>
            <w:tcW w:w="942" w:type="pct"/>
          </w:tcPr>
          <w:p w:rsidR="006B1427" w:rsidRPr="00B72DD4" w:rsidRDefault="006B1427" w:rsidP="009A21B8">
            <w:pPr>
              <w:spacing w:line="300" w:lineRule="auto"/>
              <w:rPr>
                <w:noProof/>
                <w:szCs w:val="18"/>
              </w:rPr>
            </w:pPr>
            <w:r w:rsidRPr="00B72DD4">
              <w:rPr>
                <w:noProof/>
                <w:szCs w:val="18"/>
              </w:rPr>
              <w:t xml:space="preserve">OCTET STRING </w:t>
            </w:r>
          </w:p>
        </w:tc>
        <w:tc>
          <w:tcPr>
            <w:tcW w:w="942" w:type="pct"/>
          </w:tcPr>
          <w:p w:rsidR="006B1427" w:rsidRPr="00B72DD4" w:rsidRDefault="006B1427" w:rsidP="009A21B8">
            <w:pPr>
              <w:rPr>
                <w:szCs w:val="18"/>
              </w:rPr>
            </w:pPr>
            <w:r w:rsidRPr="00B72DD4">
              <w:rPr>
                <w:szCs w:val="18"/>
              </w:rPr>
              <w:t>SIZE(128)</w:t>
            </w:r>
          </w:p>
          <w:p w:rsidR="006B1427" w:rsidRPr="00B72DD4" w:rsidRDefault="006B1427" w:rsidP="009A21B8">
            <w:pPr>
              <w:rPr>
                <w:szCs w:val="18"/>
              </w:rPr>
            </w:pPr>
          </w:p>
        </w:tc>
        <w:tc>
          <w:tcPr>
            <w:tcW w:w="512" w:type="pct"/>
          </w:tcPr>
          <w:p w:rsidR="006B1427" w:rsidRPr="00B72DD4" w:rsidRDefault="006B1427" w:rsidP="006B1427">
            <w:pPr>
              <w:spacing w:line="300" w:lineRule="auto"/>
              <w:rPr>
                <w:noProof/>
                <w:szCs w:val="18"/>
              </w:rPr>
            </w:pPr>
            <w:r>
              <w:rPr>
                <w:rFonts w:eastAsiaTheme="minorEastAsia" w:hint="eastAsia"/>
                <w:noProof/>
                <w:szCs w:val="18"/>
              </w:rPr>
              <w:t>C</w:t>
            </w:r>
          </w:p>
        </w:tc>
        <w:tc>
          <w:tcPr>
            <w:tcW w:w="1810" w:type="pct"/>
          </w:tcPr>
          <w:p w:rsidR="006B1427" w:rsidRPr="00B72DD4" w:rsidRDefault="006B1427" w:rsidP="009A21B8">
            <w:pPr>
              <w:rPr>
                <w:szCs w:val="18"/>
              </w:rPr>
            </w:pPr>
            <w:r w:rsidRPr="00B72DD4">
              <w:rPr>
                <w:kern w:val="0"/>
                <w:szCs w:val="18"/>
              </w:rPr>
              <w:t>PON</w:t>
            </w:r>
            <w:r w:rsidRPr="00B72DD4">
              <w:rPr>
                <w:rFonts w:eastAsia="宋体" w:hAnsi="宋体"/>
                <w:kern w:val="0"/>
                <w:szCs w:val="18"/>
              </w:rPr>
              <w:t>口定位信息。格式为</w:t>
            </w:r>
            <w:r w:rsidRPr="00B72DD4">
              <w:rPr>
                <w:kern w:val="0"/>
                <w:szCs w:val="18"/>
              </w:rPr>
              <w:t>“</w:t>
            </w:r>
            <w:r w:rsidRPr="00B72DD4">
              <w:rPr>
                <w:rFonts w:eastAsia="宋体" w:hAnsi="宋体"/>
                <w:kern w:val="0"/>
                <w:szCs w:val="18"/>
              </w:rPr>
              <w:t>机架</w:t>
            </w:r>
            <w:r w:rsidRPr="00B72DD4">
              <w:rPr>
                <w:kern w:val="0"/>
                <w:szCs w:val="18"/>
              </w:rPr>
              <w:t>-</w:t>
            </w:r>
            <w:r w:rsidRPr="00B72DD4">
              <w:rPr>
                <w:rFonts w:eastAsia="宋体" w:hAnsi="宋体"/>
                <w:kern w:val="0"/>
                <w:szCs w:val="18"/>
              </w:rPr>
              <w:t>框</w:t>
            </w:r>
            <w:r w:rsidRPr="00B72DD4">
              <w:rPr>
                <w:kern w:val="0"/>
                <w:szCs w:val="18"/>
              </w:rPr>
              <w:t>-</w:t>
            </w:r>
            <w:r w:rsidRPr="00B72DD4">
              <w:rPr>
                <w:rFonts w:eastAsia="宋体" w:hAnsi="宋体"/>
                <w:kern w:val="0"/>
                <w:szCs w:val="18"/>
              </w:rPr>
              <w:t>槽</w:t>
            </w:r>
            <w:r w:rsidRPr="00B72DD4">
              <w:rPr>
                <w:kern w:val="0"/>
                <w:szCs w:val="18"/>
              </w:rPr>
              <w:t>-</w:t>
            </w:r>
            <w:r w:rsidRPr="00B72DD4">
              <w:rPr>
                <w:rFonts w:eastAsia="宋体" w:hAnsi="宋体"/>
                <w:kern w:val="0"/>
                <w:szCs w:val="18"/>
              </w:rPr>
              <w:t>端口号</w:t>
            </w:r>
            <w:r w:rsidRPr="00B72DD4">
              <w:rPr>
                <w:kern w:val="0"/>
                <w:szCs w:val="18"/>
              </w:rPr>
              <w:t>”</w:t>
            </w:r>
            <w:r w:rsidRPr="00B72DD4">
              <w:rPr>
                <w:rFonts w:eastAsia="宋体" w:hAnsi="宋体"/>
                <w:kern w:val="0"/>
                <w:szCs w:val="18"/>
              </w:rPr>
              <w:t>，没有则使用</w:t>
            </w:r>
            <w:r w:rsidRPr="00B72DD4">
              <w:rPr>
                <w:kern w:val="0"/>
                <w:szCs w:val="18"/>
              </w:rPr>
              <w:t>NA</w:t>
            </w:r>
            <w:r w:rsidRPr="00B72DD4">
              <w:rPr>
                <w:rFonts w:eastAsia="宋体" w:hAnsi="宋体"/>
                <w:kern w:val="0"/>
                <w:szCs w:val="18"/>
              </w:rPr>
              <w:t>代替，如</w:t>
            </w:r>
            <w:r w:rsidRPr="00B72DD4">
              <w:rPr>
                <w:kern w:val="0"/>
                <w:szCs w:val="18"/>
              </w:rPr>
              <w:t>0</w:t>
            </w:r>
            <w:r w:rsidRPr="00B72DD4">
              <w:rPr>
                <w:rFonts w:eastAsia="宋体" w:hAnsi="宋体"/>
                <w:kern w:val="0"/>
                <w:szCs w:val="18"/>
              </w:rPr>
              <w:t>框</w:t>
            </w:r>
            <w:r w:rsidRPr="00B72DD4">
              <w:rPr>
                <w:kern w:val="0"/>
                <w:szCs w:val="18"/>
              </w:rPr>
              <w:t>0</w:t>
            </w:r>
            <w:r w:rsidRPr="00B72DD4">
              <w:rPr>
                <w:rFonts w:eastAsia="宋体" w:hAnsi="宋体"/>
                <w:kern w:val="0"/>
                <w:szCs w:val="18"/>
              </w:rPr>
              <w:t>槽</w:t>
            </w:r>
            <w:r w:rsidRPr="00B72DD4">
              <w:rPr>
                <w:kern w:val="0"/>
                <w:szCs w:val="18"/>
              </w:rPr>
              <w:t>0</w:t>
            </w:r>
            <w:r w:rsidRPr="00B72DD4">
              <w:rPr>
                <w:rFonts w:eastAsia="宋体" w:hAnsi="宋体"/>
                <w:kern w:val="0"/>
                <w:szCs w:val="18"/>
              </w:rPr>
              <w:t>端口为</w:t>
            </w:r>
            <w:r w:rsidRPr="00B72DD4">
              <w:rPr>
                <w:kern w:val="0"/>
                <w:szCs w:val="18"/>
              </w:rPr>
              <w:t>NA-0-0-0</w:t>
            </w:r>
            <w:r w:rsidRPr="00B72DD4">
              <w:rPr>
                <w:rFonts w:eastAsia="宋体" w:hAnsi="宋体"/>
                <w:kern w:val="0"/>
                <w:szCs w:val="18"/>
              </w:rPr>
              <w:t>。</w:t>
            </w:r>
          </w:p>
        </w:tc>
      </w:tr>
      <w:tr w:rsidR="006B1427" w:rsidRPr="00B72DD4" w:rsidTr="006B1427">
        <w:tc>
          <w:tcPr>
            <w:tcW w:w="794" w:type="pct"/>
          </w:tcPr>
          <w:p w:rsidR="006B1427" w:rsidRPr="00B72DD4" w:rsidRDefault="006B1427" w:rsidP="009A21B8">
            <w:pPr>
              <w:spacing w:line="300" w:lineRule="auto"/>
              <w:rPr>
                <w:noProof/>
                <w:szCs w:val="18"/>
              </w:rPr>
            </w:pPr>
            <w:r w:rsidRPr="00B72DD4">
              <w:rPr>
                <w:noProof/>
                <w:szCs w:val="18"/>
              </w:rPr>
              <w:lastRenderedPageBreak/>
              <w:t>ONUIDTYPE</w:t>
            </w:r>
          </w:p>
        </w:tc>
        <w:tc>
          <w:tcPr>
            <w:tcW w:w="942" w:type="pct"/>
          </w:tcPr>
          <w:p w:rsidR="006B1427" w:rsidRPr="00B72DD4" w:rsidRDefault="006B1427" w:rsidP="009A21B8">
            <w:pPr>
              <w:spacing w:line="300" w:lineRule="auto"/>
              <w:rPr>
                <w:noProof/>
                <w:szCs w:val="18"/>
              </w:rPr>
            </w:pPr>
            <w:r w:rsidRPr="00B72DD4">
              <w:rPr>
                <w:noProof/>
                <w:szCs w:val="18"/>
              </w:rPr>
              <w:t>OCTET STRING</w:t>
            </w:r>
          </w:p>
        </w:tc>
        <w:tc>
          <w:tcPr>
            <w:tcW w:w="942" w:type="pct"/>
          </w:tcPr>
          <w:p w:rsidR="006B1427" w:rsidRPr="00B72DD4" w:rsidRDefault="006B1427" w:rsidP="009A21B8">
            <w:pPr>
              <w:rPr>
                <w:szCs w:val="18"/>
              </w:rPr>
            </w:pPr>
            <w:r w:rsidRPr="00B72DD4">
              <w:rPr>
                <w:szCs w:val="18"/>
              </w:rPr>
              <w:t>ONU_NAME</w:t>
            </w:r>
          </w:p>
          <w:p w:rsidR="006B1427" w:rsidRPr="00B72DD4" w:rsidRDefault="006B1427" w:rsidP="009A21B8">
            <w:pPr>
              <w:rPr>
                <w:szCs w:val="18"/>
              </w:rPr>
            </w:pPr>
            <w:r w:rsidRPr="00B72DD4">
              <w:rPr>
                <w:szCs w:val="18"/>
              </w:rPr>
              <w:t>MAC</w:t>
            </w:r>
          </w:p>
          <w:p w:rsidR="006B1427" w:rsidRPr="00B72DD4" w:rsidRDefault="006B1427" w:rsidP="009A21B8">
            <w:pPr>
              <w:rPr>
                <w:rFonts w:eastAsiaTheme="minorEastAsia"/>
                <w:szCs w:val="18"/>
              </w:rPr>
            </w:pPr>
            <w:r w:rsidRPr="00B72DD4">
              <w:rPr>
                <w:szCs w:val="18"/>
              </w:rPr>
              <w:t>LOID</w:t>
            </w:r>
          </w:p>
          <w:p w:rsidR="006B1427" w:rsidRPr="00B72DD4" w:rsidRDefault="006B1427" w:rsidP="009A21B8">
            <w:pPr>
              <w:rPr>
                <w:rFonts w:eastAsiaTheme="minorEastAsia"/>
                <w:szCs w:val="18"/>
              </w:rPr>
            </w:pPr>
            <w:r w:rsidRPr="00B72DD4">
              <w:rPr>
                <w:rFonts w:eastAsiaTheme="minorEastAsia"/>
                <w:szCs w:val="18"/>
              </w:rPr>
              <w:t>PASSWORD</w:t>
            </w:r>
          </w:p>
          <w:p w:rsidR="006B1427" w:rsidRPr="00B72DD4" w:rsidRDefault="006B1427" w:rsidP="009A21B8">
            <w:pPr>
              <w:rPr>
                <w:szCs w:val="18"/>
              </w:rPr>
            </w:pPr>
            <w:r w:rsidRPr="00B72DD4">
              <w:rPr>
                <w:szCs w:val="18"/>
              </w:rPr>
              <w:t>ONU_NUMBER</w:t>
            </w:r>
          </w:p>
        </w:tc>
        <w:tc>
          <w:tcPr>
            <w:tcW w:w="512" w:type="pct"/>
          </w:tcPr>
          <w:p w:rsidR="006B1427" w:rsidRPr="00B72DD4" w:rsidRDefault="006B1427" w:rsidP="006B1427">
            <w:pPr>
              <w:spacing w:line="300" w:lineRule="auto"/>
              <w:rPr>
                <w:noProof/>
                <w:szCs w:val="18"/>
              </w:rPr>
            </w:pPr>
            <w:r>
              <w:rPr>
                <w:rFonts w:eastAsiaTheme="minorEastAsia" w:hint="eastAsia"/>
                <w:noProof/>
                <w:szCs w:val="18"/>
              </w:rPr>
              <w:t>C</w:t>
            </w:r>
          </w:p>
        </w:tc>
        <w:tc>
          <w:tcPr>
            <w:tcW w:w="1810" w:type="pct"/>
          </w:tcPr>
          <w:p w:rsidR="006B1427" w:rsidRPr="00B72DD4" w:rsidRDefault="006B1427" w:rsidP="009A21B8">
            <w:pPr>
              <w:rPr>
                <w:rFonts w:eastAsiaTheme="minorEastAsia"/>
                <w:szCs w:val="18"/>
              </w:rPr>
            </w:pPr>
            <w:r w:rsidRPr="00B72DD4">
              <w:rPr>
                <w:szCs w:val="18"/>
              </w:rPr>
              <w:t>ONU</w:t>
            </w:r>
            <w:r w:rsidRPr="00B72DD4">
              <w:rPr>
                <w:rFonts w:eastAsia="宋体" w:hAnsi="宋体"/>
                <w:szCs w:val="18"/>
              </w:rPr>
              <w:t>标识类型</w:t>
            </w:r>
          </w:p>
        </w:tc>
      </w:tr>
      <w:tr w:rsidR="006B1427" w:rsidRPr="00B72DD4" w:rsidTr="006B1427">
        <w:tc>
          <w:tcPr>
            <w:tcW w:w="794" w:type="pct"/>
          </w:tcPr>
          <w:p w:rsidR="006B1427" w:rsidRPr="00B72DD4" w:rsidRDefault="006B1427" w:rsidP="009A21B8">
            <w:pPr>
              <w:spacing w:line="300" w:lineRule="auto"/>
              <w:rPr>
                <w:noProof/>
                <w:szCs w:val="18"/>
              </w:rPr>
            </w:pPr>
            <w:r w:rsidRPr="00B72DD4">
              <w:rPr>
                <w:noProof/>
                <w:szCs w:val="18"/>
              </w:rPr>
              <w:t>ONUID</w:t>
            </w:r>
          </w:p>
        </w:tc>
        <w:tc>
          <w:tcPr>
            <w:tcW w:w="942" w:type="pct"/>
          </w:tcPr>
          <w:p w:rsidR="006B1427" w:rsidRPr="00B72DD4" w:rsidRDefault="006B1427" w:rsidP="009A21B8">
            <w:pPr>
              <w:spacing w:line="300" w:lineRule="auto"/>
              <w:rPr>
                <w:noProof/>
                <w:szCs w:val="18"/>
              </w:rPr>
            </w:pPr>
            <w:r w:rsidRPr="00B72DD4">
              <w:rPr>
                <w:noProof/>
                <w:szCs w:val="18"/>
              </w:rPr>
              <w:t>OCTET STRING</w:t>
            </w:r>
          </w:p>
        </w:tc>
        <w:tc>
          <w:tcPr>
            <w:tcW w:w="942" w:type="pct"/>
          </w:tcPr>
          <w:p w:rsidR="006B1427" w:rsidRPr="00B72DD4" w:rsidRDefault="006B1427" w:rsidP="009A21B8">
            <w:pPr>
              <w:rPr>
                <w:szCs w:val="18"/>
              </w:rPr>
            </w:pPr>
            <w:r w:rsidRPr="00B72DD4">
              <w:rPr>
                <w:szCs w:val="18"/>
              </w:rPr>
              <w:t>SIZE(128)</w:t>
            </w:r>
          </w:p>
        </w:tc>
        <w:tc>
          <w:tcPr>
            <w:tcW w:w="512" w:type="pct"/>
          </w:tcPr>
          <w:p w:rsidR="006B1427" w:rsidRPr="00B72DD4" w:rsidRDefault="006B1427" w:rsidP="006B1427">
            <w:pPr>
              <w:spacing w:line="300" w:lineRule="auto"/>
              <w:rPr>
                <w:noProof/>
                <w:szCs w:val="18"/>
              </w:rPr>
            </w:pPr>
            <w:r>
              <w:rPr>
                <w:rFonts w:eastAsiaTheme="minorEastAsia" w:hint="eastAsia"/>
                <w:noProof/>
                <w:szCs w:val="18"/>
              </w:rPr>
              <w:t>C</w:t>
            </w:r>
          </w:p>
        </w:tc>
        <w:tc>
          <w:tcPr>
            <w:tcW w:w="1810" w:type="pct"/>
          </w:tcPr>
          <w:p w:rsidR="006B1427" w:rsidRPr="00B72DD4" w:rsidRDefault="006B1427" w:rsidP="009A21B8">
            <w:pPr>
              <w:jc w:val="left"/>
              <w:rPr>
                <w:szCs w:val="18"/>
              </w:rPr>
            </w:pPr>
            <w:r w:rsidRPr="00B72DD4">
              <w:rPr>
                <w:szCs w:val="18"/>
              </w:rPr>
              <w:t>ONU</w:t>
            </w:r>
            <w:r w:rsidRPr="00B72DD4">
              <w:rPr>
                <w:rFonts w:eastAsia="宋体" w:hAnsi="宋体"/>
                <w:szCs w:val="18"/>
              </w:rPr>
              <w:t>标识，可以取值：</w:t>
            </w:r>
            <w:r w:rsidRPr="00B72DD4">
              <w:rPr>
                <w:szCs w:val="18"/>
              </w:rPr>
              <w:t>ONU_NAME</w:t>
            </w:r>
            <w:r w:rsidRPr="00B72DD4">
              <w:rPr>
                <w:rFonts w:eastAsiaTheme="minorEastAsia"/>
                <w:szCs w:val="18"/>
              </w:rPr>
              <w:t>，</w:t>
            </w:r>
            <w:r w:rsidRPr="00B72DD4">
              <w:rPr>
                <w:rFonts w:eastAsiaTheme="minorEastAsia"/>
                <w:szCs w:val="18"/>
              </w:rPr>
              <w:t>MA</w:t>
            </w:r>
            <w:r w:rsidRPr="00B72DD4">
              <w:rPr>
                <w:szCs w:val="18"/>
              </w:rPr>
              <w:t>C</w:t>
            </w:r>
            <w:r w:rsidRPr="00B72DD4">
              <w:rPr>
                <w:rFonts w:eastAsia="宋体" w:hAnsi="宋体"/>
                <w:szCs w:val="18"/>
              </w:rPr>
              <w:t>，</w:t>
            </w:r>
            <w:r w:rsidRPr="00B72DD4">
              <w:rPr>
                <w:szCs w:val="18"/>
              </w:rPr>
              <w:t>LOID</w:t>
            </w:r>
            <w:r w:rsidRPr="00B72DD4">
              <w:rPr>
                <w:rFonts w:eastAsia="宋体" w:hAnsi="宋体"/>
                <w:szCs w:val="18"/>
              </w:rPr>
              <w:t>，</w:t>
            </w:r>
            <w:r w:rsidRPr="00B72DD4">
              <w:rPr>
                <w:szCs w:val="18"/>
              </w:rPr>
              <w:t>PASSWORD</w:t>
            </w:r>
            <w:r w:rsidRPr="00B72DD4">
              <w:rPr>
                <w:rFonts w:eastAsia="宋体" w:hAnsi="宋体"/>
                <w:szCs w:val="18"/>
              </w:rPr>
              <w:t>，</w:t>
            </w:r>
            <w:r w:rsidRPr="00B72DD4">
              <w:rPr>
                <w:szCs w:val="18"/>
              </w:rPr>
              <w:t>ONU_NUMBER</w:t>
            </w:r>
            <w:r w:rsidRPr="00B72DD4">
              <w:rPr>
                <w:rFonts w:eastAsia="宋体" w:hAnsi="宋体"/>
                <w:szCs w:val="18"/>
              </w:rPr>
              <w:t>，</w:t>
            </w:r>
            <w:r w:rsidRPr="00B72DD4">
              <w:rPr>
                <w:szCs w:val="18"/>
              </w:rPr>
              <w:t>5</w:t>
            </w:r>
            <w:r w:rsidRPr="00B72DD4">
              <w:rPr>
                <w:rFonts w:eastAsia="宋体" w:hAnsi="宋体"/>
                <w:szCs w:val="18"/>
              </w:rPr>
              <w:t>选一，用来唯一标识</w:t>
            </w:r>
            <w:r w:rsidRPr="00B72DD4">
              <w:rPr>
                <w:szCs w:val="18"/>
              </w:rPr>
              <w:t>PON</w:t>
            </w:r>
            <w:r w:rsidRPr="00B72DD4">
              <w:rPr>
                <w:rFonts w:eastAsia="宋体" w:hAnsi="宋体"/>
                <w:szCs w:val="18"/>
              </w:rPr>
              <w:t>口的</w:t>
            </w:r>
            <w:r w:rsidRPr="00B72DD4">
              <w:rPr>
                <w:szCs w:val="18"/>
              </w:rPr>
              <w:t>ONU</w:t>
            </w:r>
          </w:p>
        </w:tc>
      </w:tr>
      <w:tr w:rsidR="006B1427" w:rsidRPr="00B72DD4" w:rsidTr="006B1427">
        <w:tc>
          <w:tcPr>
            <w:tcW w:w="794" w:type="pct"/>
          </w:tcPr>
          <w:p w:rsidR="006B1427" w:rsidRPr="00B72DD4" w:rsidRDefault="006B1427" w:rsidP="009A21B8">
            <w:pPr>
              <w:spacing w:line="300" w:lineRule="auto"/>
              <w:rPr>
                <w:noProof/>
                <w:szCs w:val="18"/>
              </w:rPr>
            </w:pPr>
            <w:r w:rsidRPr="00B72DD4">
              <w:rPr>
                <w:noProof/>
                <w:szCs w:val="18"/>
              </w:rPr>
              <w:t>ONUPORT</w:t>
            </w:r>
          </w:p>
        </w:tc>
        <w:tc>
          <w:tcPr>
            <w:tcW w:w="942" w:type="pct"/>
          </w:tcPr>
          <w:p w:rsidR="006B1427" w:rsidRPr="00B72DD4" w:rsidRDefault="006B1427" w:rsidP="009A21B8">
            <w:pPr>
              <w:spacing w:line="300" w:lineRule="auto"/>
              <w:rPr>
                <w:noProof/>
                <w:szCs w:val="18"/>
              </w:rPr>
            </w:pPr>
            <w:r w:rsidRPr="00B72DD4">
              <w:rPr>
                <w:noProof/>
                <w:szCs w:val="18"/>
              </w:rPr>
              <w:t xml:space="preserve">OCTET STRING </w:t>
            </w:r>
          </w:p>
        </w:tc>
        <w:tc>
          <w:tcPr>
            <w:tcW w:w="942" w:type="pct"/>
          </w:tcPr>
          <w:p w:rsidR="006B1427" w:rsidRPr="00B72DD4" w:rsidRDefault="006B1427" w:rsidP="009A21B8">
            <w:pPr>
              <w:spacing w:line="300" w:lineRule="auto"/>
              <w:rPr>
                <w:noProof/>
                <w:szCs w:val="18"/>
              </w:rPr>
            </w:pPr>
            <w:r w:rsidRPr="00B72DD4">
              <w:rPr>
                <w:noProof/>
                <w:szCs w:val="18"/>
              </w:rPr>
              <w:t>SIZE(128)</w:t>
            </w:r>
          </w:p>
          <w:p w:rsidR="006B1427" w:rsidRPr="00B72DD4" w:rsidRDefault="006B1427" w:rsidP="009A21B8">
            <w:pPr>
              <w:spacing w:line="300" w:lineRule="auto"/>
              <w:rPr>
                <w:noProof/>
                <w:szCs w:val="18"/>
              </w:rPr>
            </w:pPr>
            <w:r w:rsidRPr="00B72DD4">
              <w:rPr>
                <w:rFonts w:ascii="宋体" w:hAnsi="宋体"/>
                <w:noProof/>
                <w:szCs w:val="18"/>
              </w:rPr>
              <w:t>机架</w:t>
            </w:r>
            <w:r w:rsidRPr="00B72DD4">
              <w:rPr>
                <w:noProof/>
                <w:szCs w:val="18"/>
              </w:rPr>
              <w:t>-</w:t>
            </w:r>
            <w:r w:rsidRPr="00B72DD4">
              <w:rPr>
                <w:rFonts w:ascii="宋体" w:hAnsi="宋体"/>
                <w:noProof/>
                <w:szCs w:val="18"/>
              </w:rPr>
              <w:t>框</w:t>
            </w:r>
            <w:r w:rsidRPr="00B72DD4">
              <w:rPr>
                <w:noProof/>
                <w:szCs w:val="18"/>
              </w:rPr>
              <w:t>-</w:t>
            </w:r>
            <w:r w:rsidRPr="00B72DD4">
              <w:rPr>
                <w:rFonts w:ascii="宋体" w:hAnsi="宋体"/>
                <w:noProof/>
                <w:szCs w:val="18"/>
              </w:rPr>
              <w:t>槽</w:t>
            </w:r>
            <w:r w:rsidRPr="00B72DD4">
              <w:rPr>
                <w:noProof/>
                <w:szCs w:val="18"/>
              </w:rPr>
              <w:t>-</w:t>
            </w:r>
            <w:r w:rsidRPr="00B72DD4">
              <w:rPr>
                <w:rFonts w:ascii="宋体" w:hAnsi="宋体"/>
                <w:noProof/>
                <w:szCs w:val="18"/>
              </w:rPr>
              <w:t>端口</w:t>
            </w:r>
          </w:p>
        </w:tc>
        <w:tc>
          <w:tcPr>
            <w:tcW w:w="512" w:type="pct"/>
          </w:tcPr>
          <w:p w:rsidR="006B1427" w:rsidRPr="001A0468" w:rsidRDefault="006B1427" w:rsidP="006B1427">
            <w:pPr>
              <w:spacing w:line="300" w:lineRule="auto"/>
              <w:rPr>
                <w:rFonts w:eastAsiaTheme="minorEastAsia"/>
                <w:noProof/>
                <w:szCs w:val="18"/>
              </w:rPr>
            </w:pPr>
            <w:r>
              <w:rPr>
                <w:rFonts w:eastAsiaTheme="minorEastAsia" w:hint="eastAsia"/>
                <w:szCs w:val="18"/>
              </w:rPr>
              <w:t>M</w:t>
            </w:r>
          </w:p>
        </w:tc>
        <w:tc>
          <w:tcPr>
            <w:tcW w:w="1810" w:type="pct"/>
          </w:tcPr>
          <w:p w:rsidR="006B1427" w:rsidRPr="00B72DD4" w:rsidRDefault="006B1427" w:rsidP="009A21B8">
            <w:pPr>
              <w:spacing w:line="300" w:lineRule="auto"/>
              <w:rPr>
                <w:noProof/>
                <w:szCs w:val="18"/>
              </w:rPr>
            </w:pPr>
            <w:r w:rsidRPr="00B72DD4">
              <w:rPr>
                <w:rFonts w:ascii="宋体" w:hAnsi="宋体"/>
                <w:noProof/>
                <w:szCs w:val="18"/>
              </w:rPr>
              <w:t>通过机架</w:t>
            </w:r>
            <w:r w:rsidRPr="00B72DD4">
              <w:rPr>
                <w:noProof/>
                <w:szCs w:val="18"/>
              </w:rPr>
              <w:t>-</w:t>
            </w:r>
            <w:r w:rsidRPr="00B72DD4">
              <w:rPr>
                <w:rFonts w:ascii="宋体" w:hAnsi="宋体"/>
                <w:noProof/>
                <w:szCs w:val="18"/>
              </w:rPr>
              <w:t>框</w:t>
            </w:r>
            <w:r w:rsidRPr="00B72DD4">
              <w:rPr>
                <w:noProof/>
                <w:szCs w:val="18"/>
              </w:rPr>
              <w:t>-</w:t>
            </w:r>
            <w:r w:rsidRPr="00B72DD4">
              <w:rPr>
                <w:rFonts w:ascii="宋体" w:hAnsi="宋体"/>
                <w:noProof/>
                <w:szCs w:val="18"/>
              </w:rPr>
              <w:t>槽号</w:t>
            </w:r>
            <w:r w:rsidRPr="00B72DD4">
              <w:rPr>
                <w:noProof/>
                <w:szCs w:val="18"/>
              </w:rPr>
              <w:t>-</w:t>
            </w:r>
            <w:r w:rsidRPr="00B72DD4">
              <w:rPr>
                <w:rFonts w:ascii="宋体" w:hAnsi="宋体"/>
                <w:noProof/>
                <w:szCs w:val="18"/>
              </w:rPr>
              <w:t>端口号的方式定位</w:t>
            </w:r>
            <w:r w:rsidR="00B00587">
              <w:rPr>
                <w:rFonts w:ascii="宋体" w:hAnsi="宋体"/>
                <w:noProof/>
                <w:szCs w:val="18"/>
              </w:rPr>
              <w:t>单元盘</w:t>
            </w:r>
            <w:r w:rsidRPr="00B72DD4">
              <w:rPr>
                <w:rFonts w:ascii="宋体" w:hAnsi="宋体"/>
                <w:noProof/>
                <w:szCs w:val="18"/>
              </w:rPr>
              <w:t>端口，没有的补为</w:t>
            </w:r>
            <w:r w:rsidRPr="00B72DD4">
              <w:rPr>
                <w:noProof/>
                <w:szCs w:val="18"/>
              </w:rPr>
              <w:t>NA</w:t>
            </w:r>
          </w:p>
        </w:tc>
      </w:tr>
      <w:tr w:rsidR="006B1427" w:rsidRPr="00B72DD4" w:rsidTr="006B1427">
        <w:tc>
          <w:tcPr>
            <w:tcW w:w="794" w:type="pct"/>
          </w:tcPr>
          <w:p w:rsidR="006B1427" w:rsidRPr="00B72DD4" w:rsidRDefault="006B1427" w:rsidP="009A21B8">
            <w:pPr>
              <w:spacing w:line="300" w:lineRule="auto"/>
              <w:rPr>
                <w:noProof/>
                <w:szCs w:val="18"/>
              </w:rPr>
            </w:pPr>
            <w:r w:rsidRPr="00B72DD4">
              <w:rPr>
                <w:noProof/>
                <w:szCs w:val="18"/>
              </w:rPr>
              <w:t>SVLAN</w:t>
            </w:r>
          </w:p>
        </w:tc>
        <w:tc>
          <w:tcPr>
            <w:tcW w:w="942" w:type="pct"/>
          </w:tcPr>
          <w:p w:rsidR="006B1427" w:rsidRPr="00B72DD4" w:rsidRDefault="006B1427" w:rsidP="009A21B8">
            <w:pPr>
              <w:spacing w:line="300" w:lineRule="auto"/>
              <w:rPr>
                <w:noProof/>
                <w:szCs w:val="18"/>
              </w:rPr>
            </w:pPr>
            <w:r w:rsidRPr="00B72DD4">
              <w:rPr>
                <w:noProof/>
                <w:szCs w:val="18"/>
              </w:rPr>
              <w:t>INTEGER</w:t>
            </w:r>
          </w:p>
        </w:tc>
        <w:tc>
          <w:tcPr>
            <w:tcW w:w="942" w:type="pct"/>
          </w:tcPr>
          <w:p w:rsidR="006B1427" w:rsidRPr="00B72DD4" w:rsidRDefault="006B1427" w:rsidP="009A21B8">
            <w:pPr>
              <w:spacing w:line="300" w:lineRule="auto"/>
              <w:rPr>
                <w:noProof/>
                <w:szCs w:val="18"/>
                <w:lang w:val="sv-SE"/>
              </w:rPr>
            </w:pPr>
            <w:r>
              <w:rPr>
                <w:noProof/>
                <w:szCs w:val="18"/>
                <w:lang w:val="sv-SE"/>
              </w:rPr>
              <w:t xml:space="preserve">1 </w:t>
            </w:r>
            <w:r w:rsidRPr="00B72DD4">
              <w:rPr>
                <w:rFonts w:ascii="宋体" w:hAnsi="宋体"/>
                <w:noProof/>
                <w:szCs w:val="18"/>
                <w:lang w:val="sv-SE"/>
              </w:rPr>
              <w:t>～</w:t>
            </w:r>
            <w:r w:rsidRPr="00B72DD4">
              <w:rPr>
                <w:noProof/>
                <w:szCs w:val="18"/>
                <w:lang w:val="sv-SE"/>
              </w:rPr>
              <w:t xml:space="preserve"> 4095</w:t>
            </w:r>
          </w:p>
        </w:tc>
        <w:tc>
          <w:tcPr>
            <w:tcW w:w="512" w:type="pct"/>
          </w:tcPr>
          <w:p w:rsidR="006B1427" w:rsidRPr="00B72DD4" w:rsidRDefault="006B1427" w:rsidP="006B1427">
            <w:pPr>
              <w:spacing w:line="300" w:lineRule="auto"/>
              <w:rPr>
                <w:noProof/>
                <w:szCs w:val="18"/>
              </w:rPr>
            </w:pPr>
            <w:r>
              <w:rPr>
                <w:rFonts w:eastAsiaTheme="minorEastAsia" w:hint="eastAsia"/>
                <w:szCs w:val="18"/>
              </w:rPr>
              <w:t>O</w:t>
            </w:r>
          </w:p>
        </w:tc>
        <w:tc>
          <w:tcPr>
            <w:tcW w:w="1810" w:type="pct"/>
          </w:tcPr>
          <w:p w:rsidR="006B1427" w:rsidRPr="00B72DD4" w:rsidRDefault="006B1427" w:rsidP="009A21B8">
            <w:pPr>
              <w:spacing w:line="300" w:lineRule="auto"/>
              <w:rPr>
                <w:noProof/>
                <w:szCs w:val="18"/>
              </w:rPr>
            </w:pPr>
            <w:r w:rsidRPr="00B72DD4">
              <w:rPr>
                <w:noProof/>
                <w:szCs w:val="18"/>
              </w:rPr>
              <w:t>SVLAN</w:t>
            </w:r>
          </w:p>
        </w:tc>
      </w:tr>
      <w:tr w:rsidR="006B1427" w:rsidRPr="00B72DD4" w:rsidTr="006B1427">
        <w:tc>
          <w:tcPr>
            <w:tcW w:w="794" w:type="pct"/>
          </w:tcPr>
          <w:p w:rsidR="006B1427" w:rsidRPr="00B72DD4" w:rsidRDefault="006B1427" w:rsidP="009A21B8">
            <w:pPr>
              <w:spacing w:line="300" w:lineRule="auto"/>
              <w:rPr>
                <w:noProof/>
                <w:szCs w:val="18"/>
              </w:rPr>
            </w:pPr>
            <w:r w:rsidRPr="00B72DD4">
              <w:rPr>
                <w:noProof/>
                <w:szCs w:val="18"/>
              </w:rPr>
              <w:t>CVLAN</w:t>
            </w:r>
          </w:p>
        </w:tc>
        <w:tc>
          <w:tcPr>
            <w:tcW w:w="942" w:type="pct"/>
          </w:tcPr>
          <w:p w:rsidR="006B1427" w:rsidRPr="00B72DD4" w:rsidRDefault="006B1427" w:rsidP="009A21B8">
            <w:pPr>
              <w:spacing w:line="300" w:lineRule="auto"/>
              <w:rPr>
                <w:noProof/>
                <w:szCs w:val="18"/>
              </w:rPr>
            </w:pPr>
            <w:r w:rsidRPr="00B72DD4">
              <w:rPr>
                <w:noProof/>
                <w:szCs w:val="18"/>
              </w:rPr>
              <w:t>INTEGER</w:t>
            </w:r>
          </w:p>
        </w:tc>
        <w:tc>
          <w:tcPr>
            <w:tcW w:w="942" w:type="pct"/>
          </w:tcPr>
          <w:p w:rsidR="006B1427" w:rsidRPr="00B72DD4" w:rsidRDefault="006B1427" w:rsidP="009A21B8">
            <w:pPr>
              <w:spacing w:line="300" w:lineRule="auto"/>
              <w:rPr>
                <w:noProof/>
                <w:szCs w:val="18"/>
                <w:lang w:val="sv-SE"/>
              </w:rPr>
            </w:pPr>
            <w:r>
              <w:rPr>
                <w:rFonts w:eastAsiaTheme="minorEastAsia" w:hint="eastAsia"/>
                <w:noProof/>
                <w:szCs w:val="18"/>
                <w:lang w:val="sv-SE"/>
              </w:rPr>
              <w:t xml:space="preserve">1 </w:t>
            </w:r>
            <w:r w:rsidRPr="00B72DD4">
              <w:rPr>
                <w:rFonts w:ascii="宋体" w:hAnsi="宋体"/>
                <w:noProof/>
                <w:szCs w:val="18"/>
                <w:lang w:val="sv-SE"/>
              </w:rPr>
              <w:t>～</w:t>
            </w:r>
            <w:r w:rsidRPr="00B72DD4">
              <w:rPr>
                <w:noProof/>
                <w:szCs w:val="18"/>
                <w:lang w:val="sv-SE"/>
              </w:rPr>
              <w:t xml:space="preserve"> 4095</w:t>
            </w:r>
          </w:p>
        </w:tc>
        <w:tc>
          <w:tcPr>
            <w:tcW w:w="512" w:type="pct"/>
          </w:tcPr>
          <w:p w:rsidR="006B1427" w:rsidRPr="0009567A" w:rsidRDefault="006B1427" w:rsidP="006B1427">
            <w:pPr>
              <w:spacing w:line="300" w:lineRule="auto"/>
              <w:rPr>
                <w:rFonts w:eastAsiaTheme="minorEastAsia"/>
                <w:noProof/>
                <w:szCs w:val="18"/>
              </w:rPr>
            </w:pPr>
            <w:r>
              <w:rPr>
                <w:rFonts w:eastAsiaTheme="minorEastAsia" w:hint="eastAsia"/>
                <w:szCs w:val="18"/>
              </w:rPr>
              <w:t>M</w:t>
            </w:r>
          </w:p>
        </w:tc>
        <w:tc>
          <w:tcPr>
            <w:tcW w:w="1810" w:type="pct"/>
          </w:tcPr>
          <w:p w:rsidR="006B1427" w:rsidRPr="00B72DD4" w:rsidRDefault="006B1427" w:rsidP="009A21B8">
            <w:pPr>
              <w:spacing w:line="300" w:lineRule="auto"/>
              <w:rPr>
                <w:noProof/>
                <w:szCs w:val="18"/>
              </w:rPr>
            </w:pPr>
            <w:r w:rsidRPr="00B72DD4">
              <w:rPr>
                <w:noProof/>
                <w:szCs w:val="18"/>
              </w:rPr>
              <w:t>CVLAN</w:t>
            </w:r>
          </w:p>
        </w:tc>
      </w:tr>
      <w:tr w:rsidR="006B1427" w:rsidRPr="00B72DD4" w:rsidTr="006B1427">
        <w:tc>
          <w:tcPr>
            <w:tcW w:w="794" w:type="pct"/>
          </w:tcPr>
          <w:p w:rsidR="006B1427" w:rsidRPr="00B72DD4" w:rsidRDefault="006B1427" w:rsidP="009A21B8">
            <w:pPr>
              <w:spacing w:line="300" w:lineRule="auto"/>
              <w:rPr>
                <w:noProof/>
                <w:szCs w:val="18"/>
              </w:rPr>
            </w:pPr>
            <w:r w:rsidRPr="00B72DD4">
              <w:rPr>
                <w:noProof/>
                <w:szCs w:val="18"/>
              </w:rPr>
              <w:t>UV</w:t>
            </w:r>
          </w:p>
        </w:tc>
        <w:tc>
          <w:tcPr>
            <w:tcW w:w="942" w:type="pct"/>
          </w:tcPr>
          <w:p w:rsidR="006B1427" w:rsidRPr="00B72DD4" w:rsidRDefault="006B1427" w:rsidP="009A21B8">
            <w:pPr>
              <w:spacing w:line="300" w:lineRule="auto"/>
              <w:rPr>
                <w:noProof/>
                <w:szCs w:val="18"/>
              </w:rPr>
            </w:pPr>
            <w:r w:rsidRPr="00B72DD4">
              <w:rPr>
                <w:noProof/>
                <w:szCs w:val="18"/>
              </w:rPr>
              <w:t>INTEGER</w:t>
            </w:r>
          </w:p>
        </w:tc>
        <w:tc>
          <w:tcPr>
            <w:tcW w:w="942" w:type="pct"/>
          </w:tcPr>
          <w:p w:rsidR="006B1427" w:rsidRPr="00B72DD4" w:rsidRDefault="006B1427" w:rsidP="009A21B8">
            <w:pPr>
              <w:spacing w:line="300" w:lineRule="auto"/>
              <w:rPr>
                <w:noProof/>
                <w:szCs w:val="18"/>
                <w:lang w:val="sv-SE"/>
              </w:rPr>
            </w:pPr>
            <w:r>
              <w:rPr>
                <w:rFonts w:eastAsiaTheme="minorEastAsia" w:hint="eastAsia"/>
                <w:noProof/>
                <w:szCs w:val="18"/>
                <w:lang w:val="sv-SE"/>
              </w:rPr>
              <w:t xml:space="preserve">1 </w:t>
            </w:r>
            <w:r w:rsidRPr="00B72DD4">
              <w:rPr>
                <w:rFonts w:ascii="宋体" w:hAnsi="宋体"/>
                <w:noProof/>
                <w:szCs w:val="18"/>
                <w:lang w:val="sv-SE"/>
              </w:rPr>
              <w:t>～</w:t>
            </w:r>
            <w:r w:rsidRPr="00B72DD4">
              <w:rPr>
                <w:noProof/>
                <w:szCs w:val="18"/>
                <w:lang w:val="sv-SE"/>
              </w:rPr>
              <w:t xml:space="preserve"> 4095</w:t>
            </w:r>
          </w:p>
        </w:tc>
        <w:tc>
          <w:tcPr>
            <w:tcW w:w="512" w:type="pct"/>
          </w:tcPr>
          <w:p w:rsidR="006B1427" w:rsidRPr="00B72DD4" w:rsidRDefault="006B1427" w:rsidP="006B1427">
            <w:pPr>
              <w:spacing w:line="300" w:lineRule="auto"/>
              <w:rPr>
                <w:noProof/>
                <w:szCs w:val="18"/>
              </w:rPr>
            </w:pPr>
            <w:r>
              <w:rPr>
                <w:rFonts w:eastAsiaTheme="minorEastAsia" w:hint="eastAsia"/>
                <w:szCs w:val="18"/>
              </w:rPr>
              <w:t>O</w:t>
            </w:r>
          </w:p>
        </w:tc>
        <w:tc>
          <w:tcPr>
            <w:tcW w:w="1810" w:type="pct"/>
          </w:tcPr>
          <w:p w:rsidR="006B1427" w:rsidRPr="00B72DD4" w:rsidRDefault="006B1427" w:rsidP="009A21B8">
            <w:pPr>
              <w:spacing w:line="300" w:lineRule="auto"/>
              <w:rPr>
                <w:noProof/>
                <w:szCs w:val="18"/>
              </w:rPr>
            </w:pPr>
            <w:r w:rsidRPr="00B72DD4">
              <w:rPr>
                <w:rFonts w:ascii="宋体" w:hAnsi="宋体"/>
                <w:noProof/>
                <w:szCs w:val="18"/>
              </w:rPr>
              <w:t>用户侧</w:t>
            </w:r>
            <w:r w:rsidRPr="00B72DD4">
              <w:rPr>
                <w:noProof/>
                <w:szCs w:val="18"/>
              </w:rPr>
              <w:t>VLAN</w:t>
            </w:r>
          </w:p>
        </w:tc>
      </w:tr>
      <w:tr w:rsidR="006B1427" w:rsidRPr="00B72DD4" w:rsidTr="006B1427">
        <w:tc>
          <w:tcPr>
            <w:tcW w:w="794" w:type="pct"/>
          </w:tcPr>
          <w:p w:rsidR="006B1427" w:rsidRPr="00B72DD4" w:rsidRDefault="006B1427" w:rsidP="009A21B8">
            <w:pPr>
              <w:spacing w:line="300" w:lineRule="auto"/>
              <w:rPr>
                <w:noProof/>
                <w:szCs w:val="18"/>
              </w:rPr>
            </w:pPr>
            <w:r w:rsidRPr="00B72DD4">
              <w:rPr>
                <w:noProof/>
                <w:szCs w:val="18"/>
              </w:rPr>
              <w:t>SCOS</w:t>
            </w:r>
          </w:p>
        </w:tc>
        <w:tc>
          <w:tcPr>
            <w:tcW w:w="942" w:type="pct"/>
          </w:tcPr>
          <w:p w:rsidR="006B1427" w:rsidRPr="00B72DD4" w:rsidRDefault="006B1427" w:rsidP="009A21B8">
            <w:pPr>
              <w:spacing w:line="300" w:lineRule="auto"/>
              <w:rPr>
                <w:noProof/>
                <w:szCs w:val="18"/>
              </w:rPr>
            </w:pPr>
            <w:r w:rsidRPr="00B72DD4">
              <w:rPr>
                <w:noProof/>
                <w:szCs w:val="18"/>
              </w:rPr>
              <w:t>INTEGER</w:t>
            </w:r>
          </w:p>
        </w:tc>
        <w:tc>
          <w:tcPr>
            <w:tcW w:w="942" w:type="pct"/>
          </w:tcPr>
          <w:p w:rsidR="006B1427" w:rsidRPr="00B72DD4" w:rsidRDefault="006B1427" w:rsidP="009A21B8">
            <w:pPr>
              <w:spacing w:line="300" w:lineRule="auto"/>
              <w:rPr>
                <w:noProof/>
                <w:szCs w:val="18"/>
              </w:rPr>
            </w:pPr>
            <w:r w:rsidRPr="00B72DD4">
              <w:rPr>
                <w:noProof/>
                <w:szCs w:val="18"/>
              </w:rPr>
              <w:t xml:space="preserve">0 </w:t>
            </w:r>
            <w:r w:rsidRPr="00B72DD4">
              <w:rPr>
                <w:rFonts w:ascii="宋体" w:hAnsi="宋体"/>
                <w:noProof/>
                <w:szCs w:val="18"/>
              </w:rPr>
              <w:t>～</w:t>
            </w:r>
            <w:r w:rsidRPr="00B72DD4">
              <w:rPr>
                <w:noProof/>
                <w:szCs w:val="18"/>
              </w:rPr>
              <w:t xml:space="preserve"> 7</w:t>
            </w:r>
          </w:p>
        </w:tc>
        <w:tc>
          <w:tcPr>
            <w:tcW w:w="512" w:type="pct"/>
          </w:tcPr>
          <w:p w:rsidR="006B1427" w:rsidRPr="00B72DD4" w:rsidRDefault="006B1427" w:rsidP="006B1427">
            <w:pPr>
              <w:spacing w:line="300" w:lineRule="auto"/>
              <w:rPr>
                <w:noProof/>
                <w:szCs w:val="18"/>
              </w:rPr>
            </w:pPr>
            <w:r>
              <w:rPr>
                <w:rFonts w:eastAsiaTheme="minorEastAsia" w:hint="eastAsia"/>
                <w:szCs w:val="18"/>
              </w:rPr>
              <w:t>O</w:t>
            </w:r>
          </w:p>
        </w:tc>
        <w:tc>
          <w:tcPr>
            <w:tcW w:w="1810" w:type="pct"/>
          </w:tcPr>
          <w:p w:rsidR="006B1427" w:rsidRPr="00B72DD4" w:rsidRDefault="006B1427" w:rsidP="009A21B8">
            <w:pPr>
              <w:spacing w:line="300" w:lineRule="auto"/>
              <w:rPr>
                <w:noProof/>
                <w:szCs w:val="18"/>
              </w:rPr>
            </w:pPr>
            <w:r w:rsidRPr="00B72DD4">
              <w:rPr>
                <w:rFonts w:ascii="宋体" w:hAnsi="宋体"/>
                <w:noProof/>
                <w:szCs w:val="18"/>
              </w:rPr>
              <w:t>外层优先级</w:t>
            </w:r>
          </w:p>
        </w:tc>
      </w:tr>
      <w:tr w:rsidR="006B1427" w:rsidRPr="00B72DD4" w:rsidTr="006B1427">
        <w:tc>
          <w:tcPr>
            <w:tcW w:w="794" w:type="pct"/>
          </w:tcPr>
          <w:p w:rsidR="006B1427" w:rsidRPr="00B72DD4" w:rsidRDefault="006B1427" w:rsidP="009A21B8">
            <w:pPr>
              <w:spacing w:line="300" w:lineRule="auto"/>
              <w:rPr>
                <w:noProof/>
                <w:szCs w:val="18"/>
              </w:rPr>
            </w:pPr>
            <w:r w:rsidRPr="00B72DD4">
              <w:rPr>
                <w:noProof/>
                <w:szCs w:val="18"/>
              </w:rPr>
              <w:t>CCOS</w:t>
            </w:r>
          </w:p>
        </w:tc>
        <w:tc>
          <w:tcPr>
            <w:tcW w:w="942" w:type="pct"/>
          </w:tcPr>
          <w:p w:rsidR="006B1427" w:rsidRPr="00B72DD4" w:rsidRDefault="006B1427" w:rsidP="009A21B8">
            <w:pPr>
              <w:spacing w:line="300" w:lineRule="auto"/>
              <w:rPr>
                <w:noProof/>
                <w:szCs w:val="18"/>
              </w:rPr>
            </w:pPr>
            <w:r w:rsidRPr="00B72DD4">
              <w:rPr>
                <w:noProof/>
                <w:szCs w:val="18"/>
              </w:rPr>
              <w:t>INTEGER</w:t>
            </w:r>
          </w:p>
        </w:tc>
        <w:tc>
          <w:tcPr>
            <w:tcW w:w="942" w:type="pct"/>
          </w:tcPr>
          <w:p w:rsidR="006B1427" w:rsidRPr="00B72DD4" w:rsidRDefault="006B1427" w:rsidP="009A21B8">
            <w:pPr>
              <w:spacing w:line="300" w:lineRule="auto"/>
              <w:rPr>
                <w:noProof/>
                <w:szCs w:val="18"/>
              </w:rPr>
            </w:pPr>
            <w:r w:rsidRPr="00B72DD4">
              <w:rPr>
                <w:noProof/>
                <w:szCs w:val="18"/>
              </w:rPr>
              <w:t xml:space="preserve">0 </w:t>
            </w:r>
            <w:r w:rsidRPr="00B72DD4">
              <w:rPr>
                <w:rFonts w:ascii="宋体" w:hAnsi="宋体"/>
                <w:noProof/>
                <w:szCs w:val="18"/>
              </w:rPr>
              <w:t>～</w:t>
            </w:r>
            <w:r w:rsidRPr="00B72DD4">
              <w:rPr>
                <w:noProof/>
                <w:szCs w:val="18"/>
              </w:rPr>
              <w:t xml:space="preserve"> 7</w:t>
            </w:r>
          </w:p>
        </w:tc>
        <w:tc>
          <w:tcPr>
            <w:tcW w:w="512" w:type="pct"/>
          </w:tcPr>
          <w:p w:rsidR="006B1427" w:rsidRPr="00B72DD4" w:rsidRDefault="006B1427" w:rsidP="006B1427">
            <w:pPr>
              <w:spacing w:line="300" w:lineRule="auto"/>
              <w:rPr>
                <w:noProof/>
                <w:szCs w:val="18"/>
              </w:rPr>
            </w:pPr>
            <w:r>
              <w:rPr>
                <w:rFonts w:eastAsiaTheme="minorEastAsia" w:hint="eastAsia"/>
                <w:szCs w:val="18"/>
              </w:rPr>
              <w:t>O</w:t>
            </w:r>
          </w:p>
        </w:tc>
        <w:tc>
          <w:tcPr>
            <w:tcW w:w="1810" w:type="pct"/>
          </w:tcPr>
          <w:p w:rsidR="006B1427" w:rsidRPr="00B72DD4" w:rsidRDefault="006B1427" w:rsidP="009A21B8">
            <w:pPr>
              <w:spacing w:line="300" w:lineRule="auto"/>
              <w:rPr>
                <w:noProof/>
                <w:szCs w:val="18"/>
              </w:rPr>
            </w:pPr>
            <w:r w:rsidRPr="00B72DD4">
              <w:rPr>
                <w:rFonts w:ascii="宋体" w:hAnsi="宋体"/>
                <w:noProof/>
                <w:szCs w:val="18"/>
              </w:rPr>
              <w:t>内层优先级（内外层</w:t>
            </w:r>
            <w:r w:rsidRPr="00B72DD4">
              <w:rPr>
                <w:noProof/>
                <w:szCs w:val="18"/>
              </w:rPr>
              <w:t>COS</w:t>
            </w:r>
            <w:r w:rsidRPr="00B72DD4">
              <w:rPr>
                <w:rFonts w:ascii="宋体" w:hAnsi="宋体"/>
                <w:noProof/>
                <w:szCs w:val="18"/>
              </w:rPr>
              <w:t>相同时，只下发内层</w:t>
            </w:r>
            <w:r w:rsidRPr="00B72DD4">
              <w:rPr>
                <w:noProof/>
                <w:szCs w:val="18"/>
              </w:rPr>
              <w:t>COS</w:t>
            </w:r>
            <w:r w:rsidRPr="00B72DD4">
              <w:rPr>
                <w:rFonts w:ascii="宋体" w:hAnsi="宋体"/>
                <w:noProof/>
                <w:szCs w:val="18"/>
              </w:rPr>
              <w:t>）</w:t>
            </w:r>
          </w:p>
        </w:tc>
      </w:tr>
    </w:tbl>
    <w:p w:rsidR="00B72DD4" w:rsidRPr="00685006" w:rsidRDefault="00B72DD4" w:rsidP="00B72DD4">
      <w:pPr>
        <w:rPr>
          <w:rFonts w:ascii="宋体" w:hAnsi="宋体"/>
          <w:szCs w:val="21"/>
        </w:rPr>
      </w:pPr>
    </w:p>
    <w:p w:rsidR="00B72DD4" w:rsidRPr="00685006" w:rsidRDefault="00B72DD4" w:rsidP="00B72DD4">
      <w:pPr>
        <w:rPr>
          <w:rFonts w:ascii="宋体" w:hAnsi="宋体"/>
          <w:szCs w:val="21"/>
        </w:rPr>
      </w:pPr>
    </w:p>
    <w:p w:rsidR="00000000" w:rsidRDefault="00B72DD4" w:rsidP="00CE4D8A">
      <w:pPr>
        <w:spacing w:beforeLines="50"/>
        <w:ind w:firstLine="420"/>
        <w:pPrChange w:id="439" w:author="CMDI-LVLIANGDONG" w:date="2015-07-22T10:29:00Z">
          <w:pPr>
            <w:spacing w:beforeLines="50"/>
            <w:ind w:firstLine="420"/>
          </w:pPr>
        </w:pPrChange>
      </w:pPr>
      <w:r w:rsidRPr="00EC3C32">
        <w:rPr>
          <w:rFonts w:hint="eastAsia"/>
        </w:rPr>
        <w:t>响应格式</w:t>
      </w:r>
    </w:p>
    <w:p w:rsidR="00B72DD4" w:rsidRPr="00685006" w:rsidRDefault="00B72DD4" w:rsidP="00CE31A1">
      <w:pPr>
        <w:spacing w:line="360" w:lineRule="auto"/>
        <w:ind w:left="420" w:firstLine="420"/>
        <w:rPr>
          <w:rFonts w:ascii="宋体" w:hAnsi="宋体"/>
          <w:szCs w:val="21"/>
        </w:rPr>
      </w:pPr>
      <w:r w:rsidRPr="00685006">
        <w:rPr>
          <w:rFonts w:ascii="宋体" w:hAnsi="宋体" w:hint="eastAsia"/>
          <w:noProof/>
          <w:szCs w:val="21"/>
        </w:rPr>
        <w:t>符合“</w:t>
      </w:r>
      <w:r w:rsidR="00C868AD">
        <w:rPr>
          <w:rFonts w:ascii="宋体" w:hAnsi="宋体" w:hint="eastAsia"/>
          <w:noProof/>
          <w:szCs w:val="21"/>
        </w:rPr>
        <w:t>10.4</w:t>
      </w:r>
      <w:r>
        <w:rPr>
          <w:rFonts w:ascii="宋体" w:hAnsi="宋体" w:hint="eastAsia"/>
          <w:noProof/>
          <w:szCs w:val="21"/>
        </w:rPr>
        <w:t xml:space="preserve"> 响应消息的格式说明</w:t>
      </w:r>
      <w:r w:rsidRPr="00685006">
        <w:rPr>
          <w:rFonts w:ascii="宋体" w:hAnsi="宋体" w:hint="eastAsia"/>
          <w:noProof/>
          <w:szCs w:val="21"/>
        </w:rPr>
        <w:t>”</w:t>
      </w:r>
    </w:p>
    <w:p w:rsidR="00000000" w:rsidRDefault="00B72DD4" w:rsidP="00CE4D8A">
      <w:pPr>
        <w:spacing w:beforeLines="50"/>
        <w:ind w:firstLine="420"/>
        <w:pPrChange w:id="440" w:author="CMDI-LVLIANGDONG" w:date="2015-07-22T10:29:00Z">
          <w:pPr>
            <w:spacing w:beforeLines="50"/>
            <w:ind w:firstLine="420"/>
          </w:pPr>
        </w:pPrChange>
      </w:pPr>
      <w:r w:rsidRPr="00EC3C32">
        <w:rPr>
          <w:rFonts w:hint="eastAsia"/>
        </w:rPr>
        <w:t>输出参数</w:t>
      </w:r>
    </w:p>
    <w:p w:rsidR="00227746" w:rsidRPr="00CE31A1" w:rsidRDefault="00B72DD4" w:rsidP="00CE31A1">
      <w:pPr>
        <w:spacing w:line="360" w:lineRule="auto"/>
        <w:ind w:left="420" w:firstLine="420"/>
        <w:rPr>
          <w:rFonts w:ascii="宋体" w:hAnsi="宋体"/>
          <w:szCs w:val="21"/>
        </w:rPr>
      </w:pPr>
      <w:r w:rsidRPr="00685006">
        <w:rPr>
          <w:rFonts w:ascii="宋体" w:hAnsi="宋体" w:hint="eastAsia"/>
          <w:szCs w:val="21"/>
        </w:rPr>
        <w:t>无。</w:t>
      </w:r>
    </w:p>
    <w:p w:rsidR="00227746" w:rsidRPr="00B05DB9" w:rsidRDefault="00227746" w:rsidP="00B05DB9">
      <w:pPr>
        <w:pStyle w:val="TimesNewRoman050"/>
        <w:ind w:left="0"/>
        <w:rPr>
          <w:rFonts w:cs="Times New Roman"/>
        </w:rPr>
      </w:pPr>
      <w:bookmarkStart w:id="441" w:name="_Toc422211178"/>
      <w:r w:rsidRPr="00B05DB9">
        <w:rPr>
          <w:rFonts w:cs="Times New Roman"/>
        </w:rPr>
        <w:t>LAN</w:t>
      </w:r>
      <w:r w:rsidRPr="00B05DB9">
        <w:rPr>
          <w:rFonts w:cs="Times New Roman"/>
        </w:rPr>
        <w:t>端口删除</w:t>
      </w:r>
      <w:r w:rsidRPr="00B05DB9">
        <w:rPr>
          <w:rFonts w:cs="Times New Roman"/>
        </w:rPr>
        <w:t>VLAN</w:t>
      </w:r>
      <w:r w:rsidR="009A21B8">
        <w:rPr>
          <w:rFonts w:cs="Times New Roman"/>
        </w:rPr>
        <w:t>信息</w:t>
      </w:r>
      <w:bookmarkEnd w:id="441"/>
    </w:p>
    <w:p w:rsidR="007A6264" w:rsidRPr="00EC3C32" w:rsidRDefault="007A6264" w:rsidP="00CE4D8A">
      <w:pPr>
        <w:spacing w:beforeLines="50"/>
        <w:ind w:firstLine="420"/>
      </w:pPr>
      <w:r w:rsidRPr="00EC3C32">
        <w:t>功能描述</w:t>
      </w:r>
    </w:p>
    <w:p w:rsidR="007A6264" w:rsidRPr="009E44FF" w:rsidRDefault="007A6264" w:rsidP="00C9730D">
      <w:pPr>
        <w:spacing w:line="360" w:lineRule="auto"/>
        <w:ind w:left="420" w:firstLine="420"/>
        <w:rPr>
          <w:szCs w:val="21"/>
        </w:rPr>
      </w:pPr>
      <w:r w:rsidRPr="009E44FF">
        <w:rPr>
          <w:szCs w:val="21"/>
        </w:rPr>
        <w:t>该命令用于删除</w:t>
      </w:r>
      <w:r w:rsidRPr="009E44FF">
        <w:rPr>
          <w:szCs w:val="21"/>
        </w:rPr>
        <w:t>ONU LAN</w:t>
      </w:r>
      <w:r w:rsidRPr="009E44FF">
        <w:rPr>
          <w:szCs w:val="21"/>
        </w:rPr>
        <w:t>端口</w:t>
      </w:r>
      <w:r w:rsidRPr="009E44FF">
        <w:rPr>
          <w:szCs w:val="21"/>
        </w:rPr>
        <w:t>VLAN</w:t>
      </w:r>
      <w:r w:rsidRPr="009E44FF">
        <w:rPr>
          <w:szCs w:val="21"/>
        </w:rPr>
        <w:t>信息</w:t>
      </w:r>
    </w:p>
    <w:p w:rsidR="007A6264" w:rsidRPr="00EC3C32" w:rsidRDefault="007A6264" w:rsidP="00CE4D8A">
      <w:pPr>
        <w:spacing w:beforeLines="50"/>
        <w:ind w:firstLine="420"/>
      </w:pPr>
      <w:r w:rsidRPr="00EC3C32">
        <w:t>命令格式</w:t>
      </w:r>
    </w:p>
    <w:p w:rsidR="007A6264" w:rsidRPr="009E44FF" w:rsidRDefault="007A6264" w:rsidP="00C9730D">
      <w:pPr>
        <w:spacing w:line="360" w:lineRule="auto"/>
        <w:ind w:left="420" w:firstLine="420"/>
        <w:rPr>
          <w:szCs w:val="21"/>
        </w:rPr>
      </w:pPr>
      <w:r w:rsidRPr="009E44FF">
        <w:rPr>
          <w:szCs w:val="21"/>
        </w:rPr>
        <w:t>DEL-LANPORTVLAN::ONUIP=onu-name|OLTID=olt-name,PONID=ponport_location,ONUIDTYPE=onuid-type,ONUID=onu-index,ONUPORT=onu-port:CTAG::[,UV=user-vlan];</w:t>
      </w:r>
    </w:p>
    <w:p w:rsidR="007A6264" w:rsidRPr="00EC3C32" w:rsidRDefault="007A6264" w:rsidP="00CE4D8A">
      <w:pPr>
        <w:spacing w:beforeLines="50"/>
        <w:ind w:firstLine="420"/>
      </w:pPr>
      <w:r w:rsidRPr="00EC3C32">
        <w:t>输入参数</w:t>
      </w:r>
    </w:p>
    <w:tbl>
      <w:tblPr>
        <w:tblStyle w:val="afffffd"/>
        <w:tblW w:w="7836" w:type="dxa"/>
        <w:tblInd w:w="-432" w:type="dxa"/>
        <w:tblLayout w:type="fixed"/>
        <w:tblLook w:val="01E0"/>
      </w:tblPr>
      <w:tblGrid>
        <w:gridCol w:w="1487"/>
        <w:gridCol w:w="1650"/>
        <w:gridCol w:w="1624"/>
        <w:gridCol w:w="809"/>
        <w:gridCol w:w="2266"/>
      </w:tblGrid>
      <w:tr w:rsidR="006B1427" w:rsidRPr="008C3B24" w:rsidTr="006B1427">
        <w:trPr>
          <w:cnfStyle w:val="100000000000"/>
        </w:trPr>
        <w:tc>
          <w:tcPr>
            <w:tcW w:w="949" w:type="pct"/>
          </w:tcPr>
          <w:p w:rsidR="006B1427" w:rsidRPr="008C3B24" w:rsidRDefault="006B1427" w:rsidP="008C3B24">
            <w:pPr>
              <w:rPr>
                <w:szCs w:val="18"/>
              </w:rPr>
            </w:pPr>
            <w:r w:rsidRPr="008C3B24">
              <w:rPr>
                <w:rFonts w:ascii="宋体" w:eastAsia="宋体" w:hAnsi="宋体" w:cs="宋体" w:hint="eastAsia"/>
                <w:szCs w:val="18"/>
              </w:rPr>
              <w:t>参数名称</w:t>
            </w:r>
          </w:p>
        </w:tc>
        <w:tc>
          <w:tcPr>
            <w:tcW w:w="1053" w:type="pct"/>
          </w:tcPr>
          <w:p w:rsidR="006B1427" w:rsidRPr="008C3B24" w:rsidRDefault="006B1427" w:rsidP="008C3B24">
            <w:pPr>
              <w:rPr>
                <w:szCs w:val="18"/>
              </w:rPr>
            </w:pPr>
            <w:r w:rsidRPr="008C3B24">
              <w:rPr>
                <w:rFonts w:ascii="宋体" w:eastAsia="宋体" w:hAnsi="宋体" w:cs="宋体" w:hint="eastAsia"/>
                <w:szCs w:val="18"/>
              </w:rPr>
              <w:t>数据类型</w:t>
            </w:r>
          </w:p>
        </w:tc>
        <w:tc>
          <w:tcPr>
            <w:tcW w:w="1036" w:type="pct"/>
          </w:tcPr>
          <w:p w:rsidR="006B1427" w:rsidRPr="008C3B24" w:rsidRDefault="006B1427" w:rsidP="008C3B24">
            <w:pPr>
              <w:rPr>
                <w:szCs w:val="18"/>
              </w:rPr>
            </w:pPr>
            <w:r w:rsidRPr="008C3B24">
              <w:rPr>
                <w:rFonts w:ascii="宋体" w:eastAsia="宋体" w:hAnsi="宋体" w:cs="宋体" w:hint="eastAsia"/>
                <w:szCs w:val="18"/>
              </w:rPr>
              <w:t>取值范围</w:t>
            </w:r>
          </w:p>
        </w:tc>
        <w:tc>
          <w:tcPr>
            <w:tcW w:w="516" w:type="pct"/>
          </w:tcPr>
          <w:p w:rsidR="006B1427" w:rsidRPr="006B1427" w:rsidRDefault="006B1427" w:rsidP="006B1427">
            <w:pPr>
              <w:rPr>
                <w:rFonts w:eastAsiaTheme="minorEastAsia"/>
                <w:szCs w:val="18"/>
              </w:rPr>
            </w:pPr>
            <w:r>
              <w:rPr>
                <w:rFonts w:eastAsiaTheme="minorEastAsia" w:hint="eastAsia"/>
                <w:szCs w:val="18"/>
              </w:rPr>
              <w:t>限定</w:t>
            </w:r>
          </w:p>
        </w:tc>
        <w:tc>
          <w:tcPr>
            <w:tcW w:w="1447" w:type="pct"/>
          </w:tcPr>
          <w:p w:rsidR="006B1427" w:rsidRPr="008C3B24" w:rsidRDefault="006B1427" w:rsidP="008C3B24">
            <w:pPr>
              <w:rPr>
                <w:szCs w:val="18"/>
              </w:rPr>
            </w:pPr>
            <w:r w:rsidRPr="008C3B24">
              <w:rPr>
                <w:rFonts w:ascii="宋体" w:eastAsia="宋体" w:hAnsi="宋体" w:cs="宋体" w:hint="eastAsia"/>
                <w:szCs w:val="18"/>
              </w:rPr>
              <w:t>参数说明</w:t>
            </w:r>
          </w:p>
        </w:tc>
      </w:tr>
      <w:tr w:rsidR="006B1427" w:rsidRPr="008C3B24" w:rsidTr="006B1427">
        <w:tc>
          <w:tcPr>
            <w:tcW w:w="949" w:type="pct"/>
          </w:tcPr>
          <w:p w:rsidR="006B1427" w:rsidRPr="008C3B24" w:rsidRDefault="006B1427" w:rsidP="008C3B24">
            <w:pPr>
              <w:rPr>
                <w:szCs w:val="18"/>
              </w:rPr>
            </w:pPr>
            <w:r w:rsidRPr="008C3B24">
              <w:rPr>
                <w:szCs w:val="18"/>
              </w:rPr>
              <w:t>ONUIP</w:t>
            </w:r>
          </w:p>
        </w:tc>
        <w:tc>
          <w:tcPr>
            <w:tcW w:w="1053" w:type="pct"/>
          </w:tcPr>
          <w:p w:rsidR="006B1427" w:rsidRPr="008C3B24" w:rsidRDefault="006B1427" w:rsidP="008C3B24">
            <w:pPr>
              <w:rPr>
                <w:szCs w:val="18"/>
              </w:rPr>
            </w:pPr>
            <w:r w:rsidRPr="008C3B24">
              <w:rPr>
                <w:szCs w:val="18"/>
              </w:rPr>
              <w:t>OCTET STRING</w:t>
            </w:r>
          </w:p>
        </w:tc>
        <w:tc>
          <w:tcPr>
            <w:tcW w:w="1036" w:type="pct"/>
          </w:tcPr>
          <w:p w:rsidR="006B1427" w:rsidRPr="008C3B24" w:rsidRDefault="006B1427" w:rsidP="008C3B24">
            <w:pPr>
              <w:rPr>
                <w:szCs w:val="18"/>
              </w:rPr>
            </w:pPr>
            <w:r w:rsidRPr="008C3B24">
              <w:rPr>
                <w:szCs w:val="18"/>
              </w:rPr>
              <w:t>SIZE(128)</w:t>
            </w:r>
          </w:p>
        </w:tc>
        <w:tc>
          <w:tcPr>
            <w:tcW w:w="516" w:type="pct"/>
          </w:tcPr>
          <w:p w:rsidR="006B1427" w:rsidRPr="00F20507" w:rsidRDefault="006B1427" w:rsidP="006B1427">
            <w:pPr>
              <w:rPr>
                <w:rFonts w:eastAsiaTheme="minorEastAsia"/>
                <w:szCs w:val="18"/>
              </w:rPr>
            </w:pPr>
            <w:r>
              <w:rPr>
                <w:rFonts w:eastAsiaTheme="minorEastAsia" w:hint="eastAsia"/>
                <w:szCs w:val="18"/>
              </w:rPr>
              <w:t>C</w:t>
            </w:r>
          </w:p>
        </w:tc>
        <w:tc>
          <w:tcPr>
            <w:tcW w:w="1447" w:type="pct"/>
          </w:tcPr>
          <w:p w:rsidR="006B1427" w:rsidRPr="008C3B24" w:rsidRDefault="006B1427" w:rsidP="008C3B24">
            <w:pPr>
              <w:rPr>
                <w:szCs w:val="18"/>
              </w:rPr>
            </w:pPr>
            <w:r w:rsidRPr="008C3B24">
              <w:rPr>
                <w:rFonts w:ascii="宋体" w:eastAsia="宋体" w:hAnsi="宋体" w:cs="宋体" w:hint="eastAsia"/>
                <w:szCs w:val="18"/>
              </w:rPr>
              <w:t>具有管理</w:t>
            </w:r>
            <w:r w:rsidRPr="008C3B24">
              <w:rPr>
                <w:szCs w:val="18"/>
              </w:rPr>
              <w:t>IP</w:t>
            </w:r>
            <w:r w:rsidRPr="008C3B24">
              <w:rPr>
                <w:rFonts w:ascii="宋体" w:eastAsia="宋体" w:hAnsi="宋体" w:cs="宋体" w:hint="eastAsia"/>
                <w:szCs w:val="18"/>
              </w:rPr>
              <w:t>的</w:t>
            </w:r>
            <w:r w:rsidRPr="008C3B24">
              <w:rPr>
                <w:szCs w:val="18"/>
              </w:rPr>
              <w:t>ONU</w:t>
            </w:r>
            <w:r w:rsidRPr="008C3B24">
              <w:rPr>
                <w:rFonts w:ascii="宋体" w:eastAsia="宋体" w:hAnsi="宋体" w:cs="宋体" w:hint="eastAsia"/>
                <w:szCs w:val="18"/>
              </w:rPr>
              <w:t>的</w:t>
            </w:r>
            <w:r w:rsidRPr="008C3B24">
              <w:rPr>
                <w:szCs w:val="18"/>
              </w:rPr>
              <w:t>IP</w:t>
            </w:r>
            <w:r w:rsidRPr="008C3B24">
              <w:rPr>
                <w:rFonts w:ascii="宋体" w:eastAsia="宋体" w:hAnsi="宋体" w:cs="宋体" w:hint="eastAsia"/>
                <w:szCs w:val="18"/>
              </w:rPr>
              <w:t>地址或名称</w:t>
            </w:r>
          </w:p>
        </w:tc>
      </w:tr>
      <w:tr w:rsidR="006B1427" w:rsidRPr="008C3B24" w:rsidTr="006B1427">
        <w:tc>
          <w:tcPr>
            <w:tcW w:w="949" w:type="pct"/>
          </w:tcPr>
          <w:p w:rsidR="006B1427" w:rsidRPr="008C3B24" w:rsidRDefault="006B1427" w:rsidP="008C3B24">
            <w:pPr>
              <w:rPr>
                <w:szCs w:val="18"/>
              </w:rPr>
            </w:pPr>
            <w:r w:rsidRPr="008C3B24">
              <w:rPr>
                <w:szCs w:val="18"/>
              </w:rPr>
              <w:lastRenderedPageBreak/>
              <w:t>OLTID</w:t>
            </w:r>
          </w:p>
        </w:tc>
        <w:tc>
          <w:tcPr>
            <w:tcW w:w="1053" w:type="pct"/>
          </w:tcPr>
          <w:p w:rsidR="006B1427" w:rsidRPr="008C3B24" w:rsidRDefault="006B1427" w:rsidP="008C3B24">
            <w:pPr>
              <w:rPr>
                <w:szCs w:val="18"/>
              </w:rPr>
            </w:pPr>
            <w:r w:rsidRPr="008C3B24">
              <w:rPr>
                <w:szCs w:val="18"/>
              </w:rPr>
              <w:t>OCTET STRING</w:t>
            </w:r>
          </w:p>
        </w:tc>
        <w:tc>
          <w:tcPr>
            <w:tcW w:w="1036" w:type="pct"/>
          </w:tcPr>
          <w:p w:rsidR="006B1427" w:rsidRPr="008C3B24" w:rsidRDefault="006B1427" w:rsidP="008C3B24">
            <w:pPr>
              <w:rPr>
                <w:szCs w:val="18"/>
              </w:rPr>
            </w:pPr>
            <w:r w:rsidRPr="008C3B24">
              <w:rPr>
                <w:szCs w:val="18"/>
              </w:rPr>
              <w:t>SIZE(128)</w:t>
            </w:r>
          </w:p>
        </w:tc>
        <w:tc>
          <w:tcPr>
            <w:tcW w:w="516" w:type="pct"/>
          </w:tcPr>
          <w:p w:rsidR="006B1427" w:rsidRPr="00F20507" w:rsidRDefault="006B1427" w:rsidP="006B1427">
            <w:pPr>
              <w:rPr>
                <w:rFonts w:eastAsiaTheme="minorEastAsia"/>
                <w:szCs w:val="18"/>
              </w:rPr>
            </w:pPr>
            <w:r>
              <w:rPr>
                <w:rFonts w:eastAsiaTheme="minorEastAsia" w:hint="eastAsia"/>
                <w:szCs w:val="18"/>
              </w:rPr>
              <w:t>C</w:t>
            </w:r>
          </w:p>
        </w:tc>
        <w:tc>
          <w:tcPr>
            <w:tcW w:w="1447" w:type="pct"/>
          </w:tcPr>
          <w:p w:rsidR="006B1427" w:rsidRPr="008C3B24" w:rsidRDefault="006B1427" w:rsidP="008C3B24">
            <w:pPr>
              <w:rPr>
                <w:szCs w:val="18"/>
              </w:rPr>
            </w:pPr>
            <w:r w:rsidRPr="008C3B24">
              <w:rPr>
                <w:szCs w:val="18"/>
              </w:rPr>
              <w:t>OLT IP</w:t>
            </w:r>
            <w:r w:rsidRPr="008C3B24">
              <w:rPr>
                <w:rFonts w:ascii="宋体" w:eastAsia="宋体" w:hAnsi="宋体" w:cs="宋体" w:hint="eastAsia"/>
                <w:szCs w:val="18"/>
              </w:rPr>
              <w:t>地址或名称</w:t>
            </w:r>
          </w:p>
        </w:tc>
      </w:tr>
      <w:tr w:rsidR="006B1427" w:rsidRPr="008C3B24" w:rsidTr="006B1427">
        <w:tc>
          <w:tcPr>
            <w:tcW w:w="949" w:type="pct"/>
          </w:tcPr>
          <w:p w:rsidR="006B1427" w:rsidRPr="008C3B24" w:rsidRDefault="006B1427" w:rsidP="008C3B24">
            <w:pPr>
              <w:rPr>
                <w:szCs w:val="18"/>
              </w:rPr>
            </w:pPr>
            <w:r w:rsidRPr="008C3B24">
              <w:rPr>
                <w:szCs w:val="18"/>
              </w:rPr>
              <w:t>PONID</w:t>
            </w:r>
          </w:p>
        </w:tc>
        <w:tc>
          <w:tcPr>
            <w:tcW w:w="1053" w:type="pct"/>
          </w:tcPr>
          <w:p w:rsidR="006B1427" w:rsidRPr="008C3B24" w:rsidRDefault="006B1427" w:rsidP="008C3B24">
            <w:pPr>
              <w:rPr>
                <w:szCs w:val="18"/>
              </w:rPr>
            </w:pPr>
            <w:r w:rsidRPr="008C3B24">
              <w:rPr>
                <w:szCs w:val="18"/>
              </w:rPr>
              <w:t xml:space="preserve">OCTET STRING </w:t>
            </w:r>
          </w:p>
        </w:tc>
        <w:tc>
          <w:tcPr>
            <w:tcW w:w="1036" w:type="pct"/>
          </w:tcPr>
          <w:p w:rsidR="006B1427" w:rsidRPr="008C3B24" w:rsidRDefault="006B1427" w:rsidP="008C3B24">
            <w:pPr>
              <w:rPr>
                <w:szCs w:val="18"/>
              </w:rPr>
            </w:pPr>
            <w:r w:rsidRPr="008C3B24">
              <w:rPr>
                <w:szCs w:val="18"/>
              </w:rPr>
              <w:t>SIZE(128)</w:t>
            </w:r>
          </w:p>
          <w:p w:rsidR="006B1427" w:rsidRPr="008C3B24" w:rsidRDefault="006B1427" w:rsidP="008C3B24">
            <w:pPr>
              <w:rPr>
                <w:szCs w:val="18"/>
              </w:rPr>
            </w:pPr>
          </w:p>
        </w:tc>
        <w:tc>
          <w:tcPr>
            <w:tcW w:w="516" w:type="pct"/>
          </w:tcPr>
          <w:p w:rsidR="006B1427" w:rsidRPr="008C3B24" w:rsidRDefault="006B1427" w:rsidP="006B1427">
            <w:pPr>
              <w:rPr>
                <w:szCs w:val="18"/>
              </w:rPr>
            </w:pPr>
            <w:r>
              <w:rPr>
                <w:rFonts w:eastAsiaTheme="minorEastAsia" w:hint="eastAsia"/>
                <w:szCs w:val="18"/>
              </w:rPr>
              <w:t>C</w:t>
            </w:r>
          </w:p>
        </w:tc>
        <w:tc>
          <w:tcPr>
            <w:tcW w:w="1447" w:type="pct"/>
          </w:tcPr>
          <w:p w:rsidR="006B1427" w:rsidRPr="008C3B24" w:rsidRDefault="006B1427" w:rsidP="008C3B24">
            <w:pPr>
              <w:rPr>
                <w:szCs w:val="18"/>
              </w:rPr>
            </w:pPr>
            <w:r w:rsidRPr="006B1427">
              <w:rPr>
                <w:rFonts w:hint="eastAsia"/>
                <w:szCs w:val="18"/>
              </w:rPr>
              <w:t>PON口定位信息。格式为</w:t>
            </w:r>
            <w:r w:rsidRPr="006B1427">
              <w:rPr>
                <w:szCs w:val="18"/>
              </w:rPr>
              <w:t>“</w:t>
            </w:r>
            <w:r w:rsidRPr="006B1427">
              <w:rPr>
                <w:rFonts w:hint="eastAsia"/>
                <w:szCs w:val="18"/>
              </w:rPr>
              <w:t>机架-框-槽-端口号</w:t>
            </w:r>
            <w:r w:rsidRPr="006B1427">
              <w:rPr>
                <w:szCs w:val="18"/>
              </w:rPr>
              <w:t>”</w:t>
            </w:r>
            <w:r w:rsidRPr="006B1427">
              <w:rPr>
                <w:rFonts w:hint="eastAsia"/>
                <w:szCs w:val="18"/>
              </w:rPr>
              <w:t>，没有则使用NA代替，如0框0槽0端口为NA-0-0-0。</w:t>
            </w:r>
          </w:p>
        </w:tc>
      </w:tr>
      <w:tr w:rsidR="006B1427" w:rsidRPr="008C3B24" w:rsidTr="006B1427">
        <w:tc>
          <w:tcPr>
            <w:tcW w:w="949" w:type="pct"/>
          </w:tcPr>
          <w:p w:rsidR="006B1427" w:rsidRPr="008C3B24" w:rsidRDefault="006B1427" w:rsidP="008C3B24">
            <w:pPr>
              <w:rPr>
                <w:szCs w:val="18"/>
              </w:rPr>
            </w:pPr>
            <w:r w:rsidRPr="008C3B24">
              <w:rPr>
                <w:szCs w:val="18"/>
              </w:rPr>
              <w:t>ONUIDTYPE</w:t>
            </w:r>
          </w:p>
        </w:tc>
        <w:tc>
          <w:tcPr>
            <w:tcW w:w="1053" w:type="pct"/>
          </w:tcPr>
          <w:p w:rsidR="006B1427" w:rsidRPr="008C3B24" w:rsidRDefault="006B1427" w:rsidP="008C3B24">
            <w:pPr>
              <w:rPr>
                <w:szCs w:val="18"/>
              </w:rPr>
            </w:pPr>
            <w:r w:rsidRPr="008C3B24">
              <w:rPr>
                <w:szCs w:val="18"/>
              </w:rPr>
              <w:t>OCTET STRING</w:t>
            </w:r>
          </w:p>
        </w:tc>
        <w:tc>
          <w:tcPr>
            <w:tcW w:w="1036" w:type="pct"/>
          </w:tcPr>
          <w:p w:rsidR="006B1427" w:rsidRPr="00300E1F" w:rsidRDefault="006B1427" w:rsidP="001F3121">
            <w:pPr>
              <w:rPr>
                <w:szCs w:val="18"/>
              </w:rPr>
            </w:pPr>
            <w:r>
              <w:rPr>
                <w:szCs w:val="18"/>
              </w:rPr>
              <w:t>ONU_NAME</w:t>
            </w:r>
          </w:p>
          <w:p w:rsidR="006B1427" w:rsidRPr="00300E1F" w:rsidRDefault="006B1427" w:rsidP="001F3121">
            <w:pPr>
              <w:rPr>
                <w:szCs w:val="18"/>
              </w:rPr>
            </w:pPr>
            <w:r>
              <w:rPr>
                <w:szCs w:val="18"/>
              </w:rPr>
              <w:t>MAC</w:t>
            </w:r>
          </w:p>
          <w:p w:rsidR="006B1427" w:rsidRDefault="006B1427" w:rsidP="001F3121">
            <w:pPr>
              <w:rPr>
                <w:rFonts w:eastAsiaTheme="minorEastAsia"/>
                <w:szCs w:val="18"/>
              </w:rPr>
            </w:pPr>
            <w:r>
              <w:rPr>
                <w:szCs w:val="18"/>
              </w:rPr>
              <w:t>LOID</w:t>
            </w:r>
          </w:p>
          <w:p w:rsidR="006B1427" w:rsidRPr="00931FE4" w:rsidRDefault="006B1427" w:rsidP="001F3121">
            <w:pPr>
              <w:rPr>
                <w:rFonts w:eastAsiaTheme="minorEastAsia"/>
                <w:szCs w:val="18"/>
              </w:rPr>
            </w:pPr>
            <w:r>
              <w:rPr>
                <w:rFonts w:eastAsiaTheme="minorEastAsia" w:hint="eastAsia"/>
                <w:szCs w:val="18"/>
              </w:rPr>
              <w:t>PASSWORD</w:t>
            </w:r>
          </w:p>
          <w:p w:rsidR="006B1427" w:rsidRPr="00300E1F" w:rsidRDefault="006B1427" w:rsidP="001F3121">
            <w:pPr>
              <w:rPr>
                <w:szCs w:val="18"/>
              </w:rPr>
            </w:pPr>
            <w:r w:rsidRPr="00300E1F">
              <w:rPr>
                <w:szCs w:val="18"/>
              </w:rPr>
              <w:t>ONU_NUMBER</w:t>
            </w:r>
          </w:p>
        </w:tc>
        <w:tc>
          <w:tcPr>
            <w:tcW w:w="516" w:type="pct"/>
          </w:tcPr>
          <w:p w:rsidR="006B1427" w:rsidRPr="008C3B24" w:rsidRDefault="006B1427" w:rsidP="006B1427">
            <w:pPr>
              <w:rPr>
                <w:szCs w:val="18"/>
              </w:rPr>
            </w:pPr>
            <w:r>
              <w:rPr>
                <w:rFonts w:eastAsiaTheme="minorEastAsia" w:hint="eastAsia"/>
                <w:szCs w:val="18"/>
              </w:rPr>
              <w:t>C</w:t>
            </w:r>
          </w:p>
        </w:tc>
        <w:tc>
          <w:tcPr>
            <w:tcW w:w="1447" w:type="pct"/>
          </w:tcPr>
          <w:p w:rsidR="006B1427" w:rsidRPr="006B594E" w:rsidRDefault="006B1427"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6B1427" w:rsidRPr="008C3B24" w:rsidTr="006B1427">
        <w:tc>
          <w:tcPr>
            <w:tcW w:w="949" w:type="pct"/>
          </w:tcPr>
          <w:p w:rsidR="006B1427" w:rsidRPr="008C3B24" w:rsidRDefault="006B1427" w:rsidP="008C3B24">
            <w:pPr>
              <w:rPr>
                <w:szCs w:val="18"/>
              </w:rPr>
            </w:pPr>
            <w:r w:rsidRPr="008C3B24">
              <w:rPr>
                <w:szCs w:val="18"/>
              </w:rPr>
              <w:t>ONUID</w:t>
            </w:r>
          </w:p>
        </w:tc>
        <w:tc>
          <w:tcPr>
            <w:tcW w:w="1053" w:type="pct"/>
          </w:tcPr>
          <w:p w:rsidR="006B1427" w:rsidRPr="008C3B24" w:rsidRDefault="006B1427" w:rsidP="008C3B24">
            <w:pPr>
              <w:rPr>
                <w:szCs w:val="18"/>
              </w:rPr>
            </w:pPr>
            <w:r w:rsidRPr="008C3B24">
              <w:rPr>
                <w:szCs w:val="18"/>
              </w:rPr>
              <w:t>OCTET STRING</w:t>
            </w:r>
          </w:p>
        </w:tc>
        <w:tc>
          <w:tcPr>
            <w:tcW w:w="1036" w:type="pct"/>
          </w:tcPr>
          <w:p w:rsidR="006B1427" w:rsidRPr="00300E1F" w:rsidRDefault="006B1427" w:rsidP="001F3121">
            <w:pPr>
              <w:rPr>
                <w:szCs w:val="18"/>
              </w:rPr>
            </w:pPr>
            <w:r w:rsidRPr="00300E1F">
              <w:rPr>
                <w:szCs w:val="18"/>
              </w:rPr>
              <w:t>SIZE(128)</w:t>
            </w:r>
          </w:p>
        </w:tc>
        <w:tc>
          <w:tcPr>
            <w:tcW w:w="516" w:type="pct"/>
          </w:tcPr>
          <w:p w:rsidR="006B1427" w:rsidRPr="008C3B24" w:rsidRDefault="006B1427" w:rsidP="006B1427">
            <w:pPr>
              <w:rPr>
                <w:szCs w:val="18"/>
              </w:rPr>
            </w:pPr>
            <w:r>
              <w:rPr>
                <w:rFonts w:eastAsiaTheme="minorEastAsia" w:hint="eastAsia"/>
                <w:szCs w:val="18"/>
              </w:rPr>
              <w:t>C</w:t>
            </w:r>
          </w:p>
        </w:tc>
        <w:tc>
          <w:tcPr>
            <w:tcW w:w="1447" w:type="pct"/>
          </w:tcPr>
          <w:p w:rsidR="006B1427" w:rsidRPr="00300E1F" w:rsidRDefault="006B1427"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6B1427" w:rsidRPr="008C3B24" w:rsidTr="006B1427">
        <w:tc>
          <w:tcPr>
            <w:tcW w:w="949" w:type="pct"/>
          </w:tcPr>
          <w:p w:rsidR="006B1427" w:rsidRPr="008C3B24" w:rsidRDefault="006B1427" w:rsidP="008C3B24">
            <w:pPr>
              <w:rPr>
                <w:szCs w:val="18"/>
              </w:rPr>
            </w:pPr>
            <w:r w:rsidRPr="008C3B24">
              <w:rPr>
                <w:szCs w:val="18"/>
              </w:rPr>
              <w:t>ONUPORT</w:t>
            </w:r>
          </w:p>
        </w:tc>
        <w:tc>
          <w:tcPr>
            <w:tcW w:w="1053" w:type="pct"/>
          </w:tcPr>
          <w:p w:rsidR="006B1427" w:rsidRPr="008C3B24" w:rsidRDefault="006B1427" w:rsidP="008C3B24">
            <w:pPr>
              <w:rPr>
                <w:szCs w:val="18"/>
              </w:rPr>
            </w:pPr>
            <w:r w:rsidRPr="008C3B24">
              <w:rPr>
                <w:szCs w:val="18"/>
              </w:rPr>
              <w:t xml:space="preserve">OCTET STRING </w:t>
            </w:r>
          </w:p>
        </w:tc>
        <w:tc>
          <w:tcPr>
            <w:tcW w:w="1036" w:type="pct"/>
          </w:tcPr>
          <w:p w:rsidR="006B1427" w:rsidRPr="008C3B24" w:rsidRDefault="006B1427" w:rsidP="008C3B24">
            <w:pPr>
              <w:rPr>
                <w:szCs w:val="18"/>
              </w:rPr>
            </w:pPr>
            <w:r w:rsidRPr="008C3B24">
              <w:rPr>
                <w:szCs w:val="18"/>
              </w:rPr>
              <w:t>SIZE(128)</w:t>
            </w:r>
          </w:p>
          <w:p w:rsidR="006B1427" w:rsidRPr="008C3B24" w:rsidRDefault="006B1427" w:rsidP="008C3B24">
            <w:pPr>
              <w:rPr>
                <w:szCs w:val="18"/>
              </w:rPr>
            </w:pPr>
            <w:r w:rsidRPr="008C3B24">
              <w:rPr>
                <w:rFonts w:ascii="宋体" w:eastAsia="宋体" w:hAnsi="宋体" w:cs="宋体" w:hint="eastAsia"/>
                <w:szCs w:val="18"/>
              </w:rPr>
              <w:t>机架</w:t>
            </w:r>
            <w:r w:rsidRPr="008C3B24">
              <w:rPr>
                <w:szCs w:val="18"/>
              </w:rPr>
              <w:t>-</w:t>
            </w:r>
            <w:r w:rsidRPr="008C3B24">
              <w:rPr>
                <w:rFonts w:ascii="宋体" w:eastAsia="宋体" w:hAnsi="宋体" w:cs="宋体" w:hint="eastAsia"/>
                <w:szCs w:val="18"/>
              </w:rPr>
              <w:t>框</w:t>
            </w:r>
            <w:r w:rsidRPr="008C3B24">
              <w:rPr>
                <w:szCs w:val="18"/>
              </w:rPr>
              <w:t>-</w:t>
            </w:r>
            <w:r w:rsidRPr="008C3B24">
              <w:rPr>
                <w:rFonts w:ascii="宋体" w:eastAsia="宋体" w:hAnsi="宋体" w:cs="宋体" w:hint="eastAsia"/>
                <w:szCs w:val="18"/>
              </w:rPr>
              <w:t>槽</w:t>
            </w:r>
            <w:r w:rsidRPr="008C3B24">
              <w:rPr>
                <w:szCs w:val="18"/>
              </w:rPr>
              <w:t>-</w:t>
            </w:r>
            <w:r w:rsidRPr="008C3B24">
              <w:rPr>
                <w:rFonts w:ascii="宋体" w:eastAsia="宋体" w:hAnsi="宋体" w:cs="宋体" w:hint="eastAsia"/>
                <w:szCs w:val="18"/>
              </w:rPr>
              <w:t>端口</w:t>
            </w:r>
          </w:p>
        </w:tc>
        <w:tc>
          <w:tcPr>
            <w:tcW w:w="516" w:type="pct"/>
          </w:tcPr>
          <w:p w:rsidR="006B1427" w:rsidRPr="008C3B24" w:rsidRDefault="006B1427" w:rsidP="006B1427">
            <w:pPr>
              <w:rPr>
                <w:szCs w:val="18"/>
              </w:rPr>
            </w:pPr>
            <w:r>
              <w:rPr>
                <w:rFonts w:eastAsiaTheme="minorEastAsia" w:hint="eastAsia"/>
                <w:szCs w:val="18"/>
              </w:rPr>
              <w:t>M</w:t>
            </w:r>
          </w:p>
        </w:tc>
        <w:tc>
          <w:tcPr>
            <w:tcW w:w="1447" w:type="pct"/>
          </w:tcPr>
          <w:p w:rsidR="006B1427" w:rsidRDefault="006B1427" w:rsidP="008C3B24">
            <w:pPr>
              <w:rPr>
                <w:rFonts w:eastAsiaTheme="minorEastAsia"/>
                <w:szCs w:val="18"/>
              </w:rPr>
            </w:pPr>
            <w:r w:rsidRPr="008C3B24">
              <w:rPr>
                <w:rFonts w:ascii="宋体" w:eastAsia="宋体" w:hAnsi="宋体" w:cs="宋体" w:hint="eastAsia"/>
                <w:szCs w:val="18"/>
              </w:rPr>
              <w:t>通过</w:t>
            </w:r>
            <w:r w:rsidRPr="008C3B24">
              <w:rPr>
                <w:szCs w:val="18"/>
              </w:rPr>
              <w:t xml:space="preserve"> </w:t>
            </w:r>
            <w:r w:rsidRPr="008C3B24">
              <w:rPr>
                <w:rFonts w:ascii="宋体" w:eastAsia="宋体" w:hAnsi="宋体" w:cs="宋体" w:hint="eastAsia"/>
                <w:szCs w:val="18"/>
              </w:rPr>
              <w:t>机架</w:t>
            </w:r>
            <w:r w:rsidRPr="008C3B24">
              <w:rPr>
                <w:szCs w:val="18"/>
              </w:rPr>
              <w:t>-</w:t>
            </w:r>
            <w:r w:rsidRPr="008C3B24">
              <w:rPr>
                <w:rFonts w:ascii="宋体" w:eastAsia="宋体" w:hAnsi="宋体" w:cs="宋体" w:hint="eastAsia"/>
                <w:szCs w:val="18"/>
              </w:rPr>
              <w:t>框</w:t>
            </w:r>
            <w:r w:rsidRPr="008C3B24">
              <w:rPr>
                <w:szCs w:val="18"/>
              </w:rPr>
              <w:t>-</w:t>
            </w:r>
            <w:r w:rsidRPr="008C3B24">
              <w:rPr>
                <w:rFonts w:ascii="宋体" w:eastAsia="宋体" w:hAnsi="宋体" w:cs="宋体" w:hint="eastAsia"/>
                <w:szCs w:val="18"/>
              </w:rPr>
              <w:t>槽号</w:t>
            </w:r>
            <w:r w:rsidRPr="008C3B24">
              <w:rPr>
                <w:szCs w:val="18"/>
              </w:rPr>
              <w:t>-</w:t>
            </w:r>
            <w:r w:rsidRPr="008C3B24">
              <w:rPr>
                <w:rFonts w:ascii="宋体" w:eastAsia="宋体" w:hAnsi="宋体" w:cs="宋体" w:hint="eastAsia"/>
                <w:szCs w:val="18"/>
              </w:rPr>
              <w:t>端口号的方式定位</w:t>
            </w:r>
            <w:r w:rsidR="00B00587">
              <w:rPr>
                <w:rFonts w:ascii="宋体" w:eastAsia="宋体" w:hAnsi="宋体" w:cs="宋体" w:hint="eastAsia"/>
                <w:szCs w:val="18"/>
              </w:rPr>
              <w:t>单元盘</w:t>
            </w:r>
            <w:r w:rsidRPr="008C3B24">
              <w:rPr>
                <w:rFonts w:ascii="宋体" w:eastAsia="宋体" w:hAnsi="宋体" w:cs="宋体" w:hint="eastAsia"/>
                <w:szCs w:val="18"/>
              </w:rPr>
              <w:t>端口，</w:t>
            </w:r>
            <w:r w:rsidRPr="008C3B24">
              <w:rPr>
                <w:szCs w:val="18"/>
              </w:rPr>
              <w:t xml:space="preserve"> </w:t>
            </w:r>
            <w:r w:rsidRPr="008C3B24">
              <w:rPr>
                <w:rFonts w:ascii="宋体" w:eastAsia="宋体" w:hAnsi="宋体" w:cs="宋体" w:hint="eastAsia"/>
                <w:szCs w:val="18"/>
              </w:rPr>
              <w:t>没有的补为</w:t>
            </w:r>
            <w:r w:rsidRPr="008C3B24">
              <w:rPr>
                <w:szCs w:val="18"/>
              </w:rPr>
              <w:t>NA</w:t>
            </w:r>
          </w:p>
          <w:p w:rsidR="006B1427" w:rsidRPr="00F20507" w:rsidRDefault="006B1427" w:rsidP="008C3B24">
            <w:pPr>
              <w:rPr>
                <w:rFonts w:eastAsiaTheme="minorEastAsia"/>
                <w:szCs w:val="18"/>
              </w:rPr>
            </w:pPr>
            <w:r w:rsidRPr="008C3B24">
              <w:rPr>
                <w:rFonts w:ascii="宋体" w:eastAsia="宋体" w:hAnsi="宋体" w:cs="宋体" w:hint="eastAsia"/>
                <w:szCs w:val="18"/>
              </w:rPr>
              <w:t>，</w:t>
            </w:r>
            <w:r w:rsidRPr="008C3B24">
              <w:rPr>
                <w:szCs w:val="18"/>
              </w:rPr>
              <w:t>ONUPORT</w:t>
            </w:r>
            <w:r w:rsidRPr="008C3B24">
              <w:rPr>
                <w:rFonts w:ascii="宋体" w:eastAsia="宋体" w:hAnsi="宋体" w:cs="宋体" w:hint="eastAsia"/>
                <w:szCs w:val="18"/>
              </w:rPr>
              <w:t>允许为列表，竖线分隔（如：</w:t>
            </w:r>
            <w:r w:rsidRPr="008C3B24">
              <w:rPr>
                <w:szCs w:val="18"/>
              </w:rPr>
              <w:t>NA-NA-NA-0| NA-NA-NA-1</w:t>
            </w:r>
            <w:r w:rsidRPr="008C3B24">
              <w:rPr>
                <w:rFonts w:ascii="宋体" w:eastAsia="宋体" w:hAnsi="宋体" w:cs="宋体" w:hint="eastAsia"/>
                <w:szCs w:val="18"/>
              </w:rPr>
              <w:t>，一次输入多个端口，将</w:t>
            </w:r>
            <w:r w:rsidRPr="008C3B24">
              <w:rPr>
                <w:szCs w:val="18"/>
              </w:rPr>
              <w:t>ONT</w:t>
            </w:r>
            <w:r w:rsidRPr="008C3B24">
              <w:rPr>
                <w:rFonts w:ascii="宋体" w:eastAsia="宋体" w:hAnsi="宋体" w:cs="宋体" w:hint="eastAsia"/>
                <w:szCs w:val="18"/>
              </w:rPr>
              <w:t>下面的多个端口建立的端到端业务流一起删除</w:t>
            </w:r>
          </w:p>
        </w:tc>
      </w:tr>
      <w:tr w:rsidR="006B1427" w:rsidRPr="008C3B24" w:rsidTr="006B1427">
        <w:tc>
          <w:tcPr>
            <w:tcW w:w="949" w:type="pct"/>
          </w:tcPr>
          <w:p w:rsidR="006B1427" w:rsidRPr="008C3B24" w:rsidRDefault="006B1427" w:rsidP="008C3B24">
            <w:pPr>
              <w:rPr>
                <w:szCs w:val="18"/>
              </w:rPr>
            </w:pPr>
            <w:r w:rsidRPr="008C3B24">
              <w:rPr>
                <w:szCs w:val="18"/>
              </w:rPr>
              <w:t>UV</w:t>
            </w:r>
          </w:p>
        </w:tc>
        <w:tc>
          <w:tcPr>
            <w:tcW w:w="1053" w:type="pct"/>
          </w:tcPr>
          <w:p w:rsidR="006B1427" w:rsidRPr="008C3B24" w:rsidRDefault="006B1427" w:rsidP="008C3B24">
            <w:pPr>
              <w:rPr>
                <w:szCs w:val="18"/>
              </w:rPr>
            </w:pPr>
            <w:r w:rsidRPr="008C3B24">
              <w:rPr>
                <w:szCs w:val="18"/>
              </w:rPr>
              <w:t>INTEGER</w:t>
            </w:r>
          </w:p>
        </w:tc>
        <w:tc>
          <w:tcPr>
            <w:tcW w:w="1036" w:type="pct"/>
          </w:tcPr>
          <w:p w:rsidR="006B1427" w:rsidRPr="008C3B24" w:rsidRDefault="006B1427" w:rsidP="008C3B24">
            <w:pPr>
              <w:rPr>
                <w:szCs w:val="18"/>
              </w:rPr>
            </w:pPr>
            <w:r w:rsidRPr="008C3B24">
              <w:rPr>
                <w:szCs w:val="18"/>
              </w:rPr>
              <w:t>0</w:t>
            </w:r>
            <w:r>
              <w:rPr>
                <w:szCs w:val="18"/>
              </w:rPr>
              <w:t>-</w:t>
            </w:r>
            <w:r w:rsidRPr="008C3B24">
              <w:rPr>
                <w:szCs w:val="18"/>
              </w:rPr>
              <w:t>4095</w:t>
            </w:r>
          </w:p>
        </w:tc>
        <w:tc>
          <w:tcPr>
            <w:tcW w:w="516" w:type="pct"/>
          </w:tcPr>
          <w:p w:rsidR="006B1427" w:rsidRPr="00541BE1" w:rsidRDefault="006B1427" w:rsidP="006B1427">
            <w:pPr>
              <w:rPr>
                <w:rFonts w:eastAsiaTheme="minorEastAsia"/>
                <w:szCs w:val="18"/>
              </w:rPr>
            </w:pPr>
            <w:r>
              <w:rPr>
                <w:rFonts w:eastAsiaTheme="minorEastAsia" w:hint="eastAsia"/>
                <w:szCs w:val="18"/>
              </w:rPr>
              <w:t>O</w:t>
            </w:r>
          </w:p>
        </w:tc>
        <w:tc>
          <w:tcPr>
            <w:tcW w:w="1447" w:type="pct"/>
          </w:tcPr>
          <w:p w:rsidR="006B1427" w:rsidRPr="008C3B24" w:rsidRDefault="006B1427" w:rsidP="008C3B24">
            <w:pPr>
              <w:rPr>
                <w:szCs w:val="18"/>
              </w:rPr>
            </w:pPr>
            <w:r w:rsidRPr="008C3B24">
              <w:rPr>
                <w:rFonts w:ascii="宋体" w:eastAsia="宋体" w:hAnsi="宋体" w:cs="宋体" w:hint="eastAsia"/>
                <w:szCs w:val="18"/>
              </w:rPr>
              <w:t>用户侧</w:t>
            </w:r>
            <w:r w:rsidRPr="008C3B24">
              <w:rPr>
                <w:szCs w:val="18"/>
              </w:rPr>
              <w:t>VLAN</w:t>
            </w:r>
          </w:p>
        </w:tc>
      </w:tr>
    </w:tbl>
    <w:p w:rsidR="007A6264" w:rsidRPr="009E44FF" w:rsidRDefault="007A6264" w:rsidP="007A6264">
      <w:pPr>
        <w:rPr>
          <w:szCs w:val="21"/>
        </w:rPr>
      </w:pPr>
    </w:p>
    <w:p w:rsidR="00000000" w:rsidRDefault="007A6264" w:rsidP="00CE4D8A">
      <w:pPr>
        <w:spacing w:beforeLines="50"/>
        <w:ind w:firstLine="420"/>
        <w:pPrChange w:id="442" w:author="CMDI-LVLIANGDONG" w:date="2015-07-22T10:29:00Z">
          <w:pPr>
            <w:spacing w:beforeLines="50"/>
            <w:ind w:firstLine="420"/>
          </w:pPr>
        </w:pPrChange>
      </w:pPr>
      <w:r w:rsidRPr="00EC3C32">
        <w:t>响应格式</w:t>
      </w:r>
    </w:p>
    <w:p w:rsidR="007A6264" w:rsidRPr="009E44FF" w:rsidRDefault="007A6264" w:rsidP="00C9730D">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p>
    <w:p w:rsidR="00000000" w:rsidRDefault="007A6264" w:rsidP="00CE4D8A">
      <w:pPr>
        <w:spacing w:beforeLines="50"/>
        <w:ind w:firstLine="420"/>
        <w:pPrChange w:id="443" w:author="CMDI-LVLIANGDONG" w:date="2015-07-22T10:29:00Z">
          <w:pPr>
            <w:spacing w:beforeLines="50"/>
            <w:ind w:firstLine="420"/>
          </w:pPr>
        </w:pPrChange>
      </w:pPr>
      <w:r w:rsidRPr="00EC3C32">
        <w:t>输出参数</w:t>
      </w:r>
    </w:p>
    <w:p w:rsidR="00227746" w:rsidRDefault="007A6264" w:rsidP="00C9730D">
      <w:pPr>
        <w:spacing w:line="360" w:lineRule="auto"/>
        <w:ind w:left="420" w:firstLine="420"/>
        <w:rPr>
          <w:szCs w:val="21"/>
        </w:rPr>
      </w:pPr>
      <w:r w:rsidRPr="009E44FF">
        <w:rPr>
          <w:szCs w:val="21"/>
        </w:rPr>
        <w:t>无。</w:t>
      </w:r>
    </w:p>
    <w:p w:rsidR="00654871" w:rsidRDefault="00654871" w:rsidP="00654871">
      <w:pPr>
        <w:pStyle w:val="TimesNewRoman050"/>
        <w:ind w:left="0"/>
        <w:rPr>
          <w:rFonts w:cs="Times New Roman"/>
        </w:rPr>
      </w:pPr>
      <w:bookmarkStart w:id="444" w:name="_Toc422211179"/>
      <w:r>
        <w:rPr>
          <w:rFonts w:cs="Times New Roman" w:hint="eastAsia"/>
        </w:rPr>
        <w:t>LAN</w:t>
      </w:r>
      <w:r>
        <w:rPr>
          <w:rFonts w:cs="Times New Roman" w:hint="eastAsia"/>
        </w:rPr>
        <w:t>端口增加组播用户</w:t>
      </w:r>
      <w:bookmarkEnd w:id="444"/>
    </w:p>
    <w:p w:rsidR="00654871" w:rsidRPr="00EC3C32" w:rsidRDefault="00654871" w:rsidP="00CE4D8A">
      <w:pPr>
        <w:spacing w:beforeLines="50"/>
        <w:ind w:firstLine="420"/>
      </w:pPr>
      <w:r w:rsidRPr="00EC3C32">
        <w:rPr>
          <w:rFonts w:hint="eastAsia"/>
        </w:rPr>
        <w:t>功能描述</w:t>
      </w:r>
    </w:p>
    <w:p w:rsidR="00654871" w:rsidRPr="00654871" w:rsidRDefault="00654871" w:rsidP="00654871">
      <w:pPr>
        <w:spacing w:line="360" w:lineRule="auto"/>
        <w:ind w:left="420" w:firstLine="420"/>
        <w:rPr>
          <w:szCs w:val="21"/>
        </w:rPr>
      </w:pPr>
      <w:r w:rsidRPr="00654871">
        <w:rPr>
          <w:rFonts w:hint="eastAsia"/>
          <w:szCs w:val="21"/>
        </w:rPr>
        <w:t>该命令用于添加</w:t>
      </w:r>
      <w:r w:rsidRPr="00654871">
        <w:rPr>
          <w:rFonts w:hint="eastAsia"/>
          <w:szCs w:val="21"/>
        </w:rPr>
        <w:t xml:space="preserve"> LAN</w:t>
      </w:r>
      <w:r w:rsidRPr="00654871">
        <w:rPr>
          <w:rFonts w:hint="eastAsia"/>
          <w:szCs w:val="21"/>
        </w:rPr>
        <w:t>端口到组播</w:t>
      </w:r>
    </w:p>
    <w:p w:rsidR="00654871" w:rsidRPr="00EC3C32" w:rsidRDefault="00654871" w:rsidP="00CE4D8A">
      <w:pPr>
        <w:spacing w:beforeLines="50"/>
        <w:ind w:firstLine="420"/>
      </w:pPr>
      <w:r w:rsidRPr="00EC3C32">
        <w:rPr>
          <w:rFonts w:hint="eastAsia"/>
        </w:rPr>
        <w:t>命令格式</w:t>
      </w:r>
    </w:p>
    <w:p w:rsidR="00654871" w:rsidRPr="00654871" w:rsidRDefault="00654871" w:rsidP="00654871">
      <w:pPr>
        <w:spacing w:line="360" w:lineRule="auto"/>
        <w:ind w:left="420" w:firstLine="420"/>
        <w:rPr>
          <w:szCs w:val="21"/>
        </w:rPr>
      </w:pPr>
      <w:r w:rsidRPr="00654871">
        <w:rPr>
          <w:szCs w:val="21"/>
        </w:rPr>
        <w:lastRenderedPageBreak/>
        <w:t>ADD-LANIPTVPORT::ONUIP=onu-name|OLTID=olt-name[,PONID=ponport_location,ONUIDTYPE=onuid-type,ONUID=onu-index][,ONUPORT=onu-port]:CTAG::[UV=user vlan][,MVLAN=mvlan];</w:t>
      </w:r>
    </w:p>
    <w:p w:rsidR="00000000" w:rsidRDefault="00654871" w:rsidP="00CE4D8A">
      <w:pPr>
        <w:spacing w:beforeLines="50"/>
        <w:ind w:firstLine="420"/>
        <w:pPrChange w:id="445" w:author="CMDI-LVLIANGDONG" w:date="2015-07-22T10:29:00Z">
          <w:pPr>
            <w:spacing w:beforeLines="50"/>
            <w:ind w:firstLine="420"/>
          </w:pPr>
        </w:pPrChange>
      </w:pPr>
      <w:r w:rsidRPr="00EC3C32">
        <w:rPr>
          <w:rFonts w:hint="eastAsia"/>
        </w:rPr>
        <w:t>输入参数</w:t>
      </w:r>
    </w:p>
    <w:tbl>
      <w:tblPr>
        <w:tblStyle w:val="afffffd"/>
        <w:tblW w:w="8402" w:type="dxa"/>
        <w:tblInd w:w="-148" w:type="dxa"/>
        <w:tblLayout w:type="fixed"/>
        <w:tblLook w:val="01E0"/>
      </w:tblPr>
      <w:tblGrid>
        <w:gridCol w:w="1416"/>
        <w:gridCol w:w="1559"/>
        <w:gridCol w:w="1496"/>
        <w:gridCol w:w="953"/>
        <w:gridCol w:w="2978"/>
      </w:tblGrid>
      <w:tr w:rsidR="006B1427" w:rsidRPr="00654871" w:rsidTr="006B1427">
        <w:trPr>
          <w:cnfStyle w:val="100000000000"/>
        </w:trPr>
        <w:tc>
          <w:tcPr>
            <w:tcW w:w="843" w:type="pct"/>
          </w:tcPr>
          <w:p w:rsidR="006B1427" w:rsidRPr="00654871" w:rsidRDefault="006B1427" w:rsidP="009A21B8">
            <w:pPr>
              <w:spacing w:line="300" w:lineRule="auto"/>
              <w:rPr>
                <w:noProof/>
                <w:szCs w:val="18"/>
              </w:rPr>
            </w:pPr>
            <w:r w:rsidRPr="00654871">
              <w:rPr>
                <w:rFonts w:ascii="宋体" w:hAnsi="宋体"/>
                <w:noProof/>
                <w:szCs w:val="18"/>
              </w:rPr>
              <w:t>参数名称</w:t>
            </w:r>
          </w:p>
        </w:tc>
        <w:tc>
          <w:tcPr>
            <w:tcW w:w="928" w:type="pct"/>
          </w:tcPr>
          <w:p w:rsidR="006B1427" w:rsidRPr="00654871" w:rsidRDefault="006B1427" w:rsidP="009A21B8">
            <w:pPr>
              <w:spacing w:line="300" w:lineRule="auto"/>
              <w:rPr>
                <w:noProof/>
                <w:szCs w:val="18"/>
              </w:rPr>
            </w:pPr>
            <w:r w:rsidRPr="00654871">
              <w:rPr>
                <w:rFonts w:ascii="宋体" w:hAnsi="宋体"/>
                <w:noProof/>
                <w:szCs w:val="18"/>
              </w:rPr>
              <w:t>数据类型</w:t>
            </w:r>
          </w:p>
        </w:tc>
        <w:tc>
          <w:tcPr>
            <w:tcW w:w="890" w:type="pct"/>
          </w:tcPr>
          <w:p w:rsidR="006B1427" w:rsidRPr="00654871" w:rsidRDefault="006B1427" w:rsidP="009A21B8">
            <w:pPr>
              <w:spacing w:line="300" w:lineRule="auto"/>
              <w:rPr>
                <w:noProof/>
                <w:szCs w:val="18"/>
              </w:rPr>
            </w:pPr>
            <w:r w:rsidRPr="00654871">
              <w:rPr>
                <w:rFonts w:ascii="宋体" w:hAnsi="宋体"/>
                <w:noProof/>
                <w:szCs w:val="18"/>
              </w:rPr>
              <w:t>取值范围</w:t>
            </w:r>
          </w:p>
        </w:tc>
        <w:tc>
          <w:tcPr>
            <w:tcW w:w="567" w:type="pct"/>
          </w:tcPr>
          <w:p w:rsidR="006B1427" w:rsidRPr="006B1427" w:rsidRDefault="006B1427" w:rsidP="006B1427">
            <w:pPr>
              <w:spacing w:line="300" w:lineRule="auto"/>
              <w:rPr>
                <w:rFonts w:eastAsiaTheme="minorEastAsia"/>
                <w:noProof/>
                <w:szCs w:val="18"/>
              </w:rPr>
            </w:pPr>
            <w:r>
              <w:rPr>
                <w:rFonts w:ascii="宋体" w:eastAsiaTheme="minorEastAsia" w:hAnsi="宋体" w:hint="eastAsia"/>
                <w:noProof/>
                <w:szCs w:val="18"/>
              </w:rPr>
              <w:t>限定</w:t>
            </w:r>
          </w:p>
        </w:tc>
        <w:tc>
          <w:tcPr>
            <w:tcW w:w="1772" w:type="pct"/>
          </w:tcPr>
          <w:p w:rsidR="006B1427" w:rsidRPr="00654871" w:rsidRDefault="006B1427" w:rsidP="009A21B8">
            <w:pPr>
              <w:spacing w:line="300" w:lineRule="auto"/>
              <w:rPr>
                <w:noProof/>
                <w:szCs w:val="18"/>
              </w:rPr>
            </w:pPr>
            <w:r w:rsidRPr="00654871">
              <w:rPr>
                <w:rFonts w:ascii="宋体" w:hAnsi="宋体"/>
                <w:noProof/>
                <w:szCs w:val="18"/>
              </w:rPr>
              <w:t>参数说明</w:t>
            </w:r>
          </w:p>
        </w:tc>
      </w:tr>
      <w:tr w:rsidR="006B1427" w:rsidRPr="00654871" w:rsidTr="006B1427">
        <w:tc>
          <w:tcPr>
            <w:tcW w:w="843" w:type="pct"/>
          </w:tcPr>
          <w:p w:rsidR="006B1427" w:rsidRPr="00654871" w:rsidRDefault="006B1427" w:rsidP="009A21B8">
            <w:pPr>
              <w:spacing w:line="300" w:lineRule="auto"/>
              <w:rPr>
                <w:noProof/>
                <w:szCs w:val="18"/>
              </w:rPr>
            </w:pPr>
            <w:r w:rsidRPr="00654871">
              <w:rPr>
                <w:noProof/>
                <w:szCs w:val="18"/>
              </w:rPr>
              <w:t>ONUIP</w:t>
            </w:r>
          </w:p>
        </w:tc>
        <w:tc>
          <w:tcPr>
            <w:tcW w:w="928" w:type="pct"/>
          </w:tcPr>
          <w:p w:rsidR="006B1427" w:rsidRPr="00654871" w:rsidRDefault="006B1427" w:rsidP="009A21B8">
            <w:pPr>
              <w:spacing w:line="300" w:lineRule="auto"/>
              <w:rPr>
                <w:noProof/>
                <w:szCs w:val="18"/>
              </w:rPr>
            </w:pPr>
            <w:r w:rsidRPr="00654871">
              <w:rPr>
                <w:noProof/>
                <w:szCs w:val="18"/>
              </w:rPr>
              <w:t>OCTET STRING</w:t>
            </w:r>
          </w:p>
        </w:tc>
        <w:tc>
          <w:tcPr>
            <w:tcW w:w="890" w:type="pct"/>
          </w:tcPr>
          <w:p w:rsidR="006B1427" w:rsidRPr="00654871" w:rsidRDefault="006B1427" w:rsidP="009A21B8">
            <w:pPr>
              <w:spacing w:line="300" w:lineRule="auto"/>
              <w:rPr>
                <w:noProof/>
                <w:szCs w:val="18"/>
              </w:rPr>
            </w:pPr>
            <w:r w:rsidRPr="00654871">
              <w:rPr>
                <w:noProof/>
                <w:szCs w:val="18"/>
              </w:rPr>
              <w:t>SIZE(128)</w:t>
            </w:r>
          </w:p>
        </w:tc>
        <w:tc>
          <w:tcPr>
            <w:tcW w:w="567" w:type="pct"/>
          </w:tcPr>
          <w:p w:rsidR="006B1427" w:rsidRPr="009F406F" w:rsidRDefault="006B1427" w:rsidP="006B1427">
            <w:pPr>
              <w:spacing w:line="300" w:lineRule="auto"/>
              <w:rPr>
                <w:rFonts w:eastAsiaTheme="minorEastAsia"/>
                <w:noProof/>
                <w:szCs w:val="18"/>
              </w:rPr>
            </w:pPr>
            <w:r>
              <w:rPr>
                <w:rFonts w:eastAsiaTheme="minorEastAsia" w:hint="eastAsia"/>
                <w:szCs w:val="18"/>
              </w:rPr>
              <w:t>C</w:t>
            </w:r>
          </w:p>
        </w:tc>
        <w:tc>
          <w:tcPr>
            <w:tcW w:w="1772" w:type="pct"/>
          </w:tcPr>
          <w:p w:rsidR="006B1427" w:rsidRPr="00654871" w:rsidRDefault="006B1427" w:rsidP="009A21B8">
            <w:pPr>
              <w:spacing w:line="300" w:lineRule="auto"/>
              <w:rPr>
                <w:noProof/>
                <w:szCs w:val="18"/>
              </w:rPr>
            </w:pPr>
            <w:r w:rsidRPr="00654871">
              <w:rPr>
                <w:rFonts w:ascii="宋体" w:hAnsi="宋体"/>
                <w:noProof/>
                <w:szCs w:val="18"/>
              </w:rPr>
              <w:t>具有管理</w:t>
            </w:r>
            <w:r w:rsidRPr="00654871">
              <w:rPr>
                <w:noProof/>
                <w:szCs w:val="18"/>
              </w:rPr>
              <w:t>IP</w:t>
            </w:r>
            <w:r w:rsidRPr="00654871">
              <w:rPr>
                <w:rFonts w:ascii="宋体" w:hAnsi="宋体"/>
                <w:noProof/>
                <w:szCs w:val="18"/>
              </w:rPr>
              <w:t>的</w:t>
            </w:r>
            <w:r w:rsidRPr="00654871">
              <w:rPr>
                <w:noProof/>
                <w:szCs w:val="18"/>
              </w:rPr>
              <w:t>ONU</w:t>
            </w:r>
            <w:r w:rsidRPr="00654871">
              <w:rPr>
                <w:rFonts w:ascii="宋体" w:hAnsi="宋体"/>
                <w:noProof/>
                <w:szCs w:val="18"/>
              </w:rPr>
              <w:t>的</w:t>
            </w:r>
            <w:r w:rsidRPr="00654871">
              <w:rPr>
                <w:noProof/>
                <w:szCs w:val="18"/>
              </w:rPr>
              <w:t>IP</w:t>
            </w:r>
            <w:r w:rsidRPr="00654871">
              <w:rPr>
                <w:rFonts w:ascii="宋体" w:hAnsi="宋体"/>
                <w:noProof/>
                <w:szCs w:val="18"/>
              </w:rPr>
              <w:t>地址或名称</w:t>
            </w:r>
          </w:p>
        </w:tc>
      </w:tr>
      <w:tr w:rsidR="006B1427" w:rsidRPr="00654871" w:rsidTr="006B1427">
        <w:tc>
          <w:tcPr>
            <w:tcW w:w="843" w:type="pct"/>
          </w:tcPr>
          <w:p w:rsidR="006B1427" w:rsidRPr="00654871" w:rsidRDefault="006B1427" w:rsidP="009A21B8">
            <w:pPr>
              <w:spacing w:line="300" w:lineRule="auto"/>
              <w:rPr>
                <w:noProof/>
                <w:szCs w:val="18"/>
              </w:rPr>
            </w:pPr>
            <w:r w:rsidRPr="00654871">
              <w:rPr>
                <w:noProof/>
                <w:szCs w:val="18"/>
              </w:rPr>
              <w:t>OLTID</w:t>
            </w:r>
          </w:p>
        </w:tc>
        <w:tc>
          <w:tcPr>
            <w:tcW w:w="928" w:type="pct"/>
          </w:tcPr>
          <w:p w:rsidR="006B1427" w:rsidRPr="00654871" w:rsidRDefault="006B1427" w:rsidP="009A21B8">
            <w:pPr>
              <w:spacing w:line="300" w:lineRule="auto"/>
              <w:rPr>
                <w:noProof/>
                <w:szCs w:val="18"/>
              </w:rPr>
            </w:pPr>
            <w:r w:rsidRPr="00654871">
              <w:rPr>
                <w:noProof/>
                <w:szCs w:val="18"/>
              </w:rPr>
              <w:t>OCTET STRING</w:t>
            </w:r>
          </w:p>
        </w:tc>
        <w:tc>
          <w:tcPr>
            <w:tcW w:w="890" w:type="pct"/>
          </w:tcPr>
          <w:p w:rsidR="006B1427" w:rsidRPr="00654871" w:rsidRDefault="006B1427" w:rsidP="009A21B8">
            <w:pPr>
              <w:spacing w:line="300" w:lineRule="auto"/>
              <w:rPr>
                <w:noProof/>
                <w:szCs w:val="18"/>
              </w:rPr>
            </w:pPr>
            <w:r w:rsidRPr="00654871">
              <w:rPr>
                <w:noProof/>
                <w:szCs w:val="18"/>
              </w:rPr>
              <w:t>SIZE(128)</w:t>
            </w:r>
          </w:p>
        </w:tc>
        <w:tc>
          <w:tcPr>
            <w:tcW w:w="567" w:type="pct"/>
          </w:tcPr>
          <w:p w:rsidR="006B1427" w:rsidRPr="00654871" w:rsidRDefault="006B1427" w:rsidP="006B1427">
            <w:pPr>
              <w:spacing w:line="300" w:lineRule="auto"/>
              <w:rPr>
                <w:noProof/>
                <w:szCs w:val="18"/>
              </w:rPr>
            </w:pPr>
            <w:r>
              <w:rPr>
                <w:rFonts w:eastAsiaTheme="minorEastAsia" w:hint="eastAsia"/>
                <w:szCs w:val="18"/>
              </w:rPr>
              <w:t>C</w:t>
            </w:r>
          </w:p>
        </w:tc>
        <w:tc>
          <w:tcPr>
            <w:tcW w:w="1772" w:type="pct"/>
          </w:tcPr>
          <w:p w:rsidR="006B1427" w:rsidRPr="00654871" w:rsidRDefault="006B1427" w:rsidP="009A21B8">
            <w:pPr>
              <w:spacing w:line="300" w:lineRule="auto"/>
              <w:rPr>
                <w:noProof/>
                <w:szCs w:val="18"/>
              </w:rPr>
            </w:pPr>
            <w:r w:rsidRPr="00654871">
              <w:rPr>
                <w:noProof/>
                <w:szCs w:val="18"/>
              </w:rPr>
              <w:t>OLT IP</w:t>
            </w:r>
            <w:r w:rsidRPr="00654871">
              <w:rPr>
                <w:rFonts w:ascii="宋体" w:hAnsi="宋体"/>
                <w:noProof/>
                <w:szCs w:val="18"/>
              </w:rPr>
              <w:t>地址或名称</w:t>
            </w:r>
          </w:p>
        </w:tc>
      </w:tr>
      <w:tr w:rsidR="006B1427" w:rsidRPr="00654871" w:rsidTr="006B1427">
        <w:tc>
          <w:tcPr>
            <w:tcW w:w="843" w:type="pct"/>
          </w:tcPr>
          <w:p w:rsidR="006B1427" w:rsidRPr="00654871" w:rsidRDefault="006B1427" w:rsidP="009A21B8">
            <w:pPr>
              <w:spacing w:line="300" w:lineRule="auto"/>
              <w:rPr>
                <w:noProof/>
                <w:szCs w:val="18"/>
              </w:rPr>
            </w:pPr>
            <w:r w:rsidRPr="00654871">
              <w:rPr>
                <w:noProof/>
                <w:szCs w:val="18"/>
              </w:rPr>
              <w:t>PONID</w:t>
            </w:r>
          </w:p>
        </w:tc>
        <w:tc>
          <w:tcPr>
            <w:tcW w:w="928" w:type="pct"/>
          </w:tcPr>
          <w:p w:rsidR="006B1427" w:rsidRPr="00654871" w:rsidRDefault="006B1427" w:rsidP="009A21B8">
            <w:pPr>
              <w:spacing w:line="300" w:lineRule="auto"/>
              <w:rPr>
                <w:noProof/>
                <w:szCs w:val="18"/>
              </w:rPr>
            </w:pPr>
            <w:r w:rsidRPr="00654871">
              <w:rPr>
                <w:noProof/>
                <w:szCs w:val="18"/>
              </w:rPr>
              <w:t xml:space="preserve">OCTET STRING </w:t>
            </w:r>
          </w:p>
        </w:tc>
        <w:tc>
          <w:tcPr>
            <w:tcW w:w="890" w:type="pct"/>
          </w:tcPr>
          <w:p w:rsidR="006B1427" w:rsidRPr="008C3B24" w:rsidRDefault="006B1427" w:rsidP="009A21B8">
            <w:pPr>
              <w:rPr>
                <w:szCs w:val="18"/>
              </w:rPr>
            </w:pPr>
            <w:r w:rsidRPr="008C3B24">
              <w:rPr>
                <w:szCs w:val="18"/>
              </w:rPr>
              <w:t>SIZE(128)</w:t>
            </w:r>
          </w:p>
          <w:p w:rsidR="006B1427" w:rsidRPr="008C3B24" w:rsidRDefault="006B1427" w:rsidP="009A21B8">
            <w:pPr>
              <w:rPr>
                <w:szCs w:val="18"/>
              </w:rPr>
            </w:pPr>
          </w:p>
        </w:tc>
        <w:tc>
          <w:tcPr>
            <w:tcW w:w="567" w:type="pct"/>
          </w:tcPr>
          <w:p w:rsidR="006B1427" w:rsidRPr="00654871" w:rsidRDefault="006B1427" w:rsidP="006B1427">
            <w:pPr>
              <w:spacing w:line="300" w:lineRule="auto"/>
              <w:rPr>
                <w:noProof/>
                <w:szCs w:val="18"/>
              </w:rPr>
            </w:pPr>
            <w:r>
              <w:rPr>
                <w:rFonts w:eastAsiaTheme="minorEastAsia" w:hint="eastAsia"/>
                <w:szCs w:val="18"/>
              </w:rPr>
              <w:t>C</w:t>
            </w:r>
          </w:p>
        </w:tc>
        <w:tc>
          <w:tcPr>
            <w:tcW w:w="1772" w:type="pct"/>
          </w:tcPr>
          <w:p w:rsidR="006B1427" w:rsidRPr="008C3B24" w:rsidRDefault="006B1427" w:rsidP="009A21B8">
            <w:pPr>
              <w:rPr>
                <w:szCs w:val="18"/>
              </w:rPr>
            </w:pPr>
            <w:r w:rsidRPr="006B1427">
              <w:rPr>
                <w:rFonts w:hint="eastAsia"/>
                <w:szCs w:val="18"/>
              </w:rPr>
              <w:t>PON口定位信息。格式为</w:t>
            </w:r>
            <w:r w:rsidRPr="006B1427">
              <w:rPr>
                <w:szCs w:val="18"/>
              </w:rPr>
              <w:t>“</w:t>
            </w:r>
            <w:r w:rsidRPr="006B1427">
              <w:rPr>
                <w:rFonts w:hint="eastAsia"/>
                <w:szCs w:val="18"/>
              </w:rPr>
              <w:t>机架-框-槽-端口号</w:t>
            </w:r>
            <w:r w:rsidRPr="006B1427">
              <w:rPr>
                <w:szCs w:val="18"/>
              </w:rPr>
              <w:t>”</w:t>
            </w:r>
            <w:r w:rsidRPr="006B1427">
              <w:rPr>
                <w:rFonts w:hint="eastAsia"/>
                <w:szCs w:val="18"/>
              </w:rPr>
              <w:t>，没有则使用NA代替，如0框0槽0端口为NA-0-0-0。</w:t>
            </w:r>
          </w:p>
        </w:tc>
      </w:tr>
      <w:tr w:rsidR="006B1427" w:rsidRPr="00654871" w:rsidTr="006B1427">
        <w:tc>
          <w:tcPr>
            <w:tcW w:w="843" w:type="pct"/>
          </w:tcPr>
          <w:p w:rsidR="006B1427" w:rsidRPr="00654871" w:rsidRDefault="006B1427" w:rsidP="009A21B8">
            <w:pPr>
              <w:spacing w:line="300" w:lineRule="auto"/>
              <w:rPr>
                <w:noProof/>
                <w:szCs w:val="18"/>
              </w:rPr>
            </w:pPr>
            <w:r w:rsidRPr="00654871">
              <w:rPr>
                <w:noProof/>
                <w:szCs w:val="18"/>
              </w:rPr>
              <w:t>ONUIDTYPE</w:t>
            </w:r>
          </w:p>
        </w:tc>
        <w:tc>
          <w:tcPr>
            <w:tcW w:w="928" w:type="pct"/>
          </w:tcPr>
          <w:p w:rsidR="006B1427" w:rsidRPr="00654871" w:rsidRDefault="006B1427" w:rsidP="009A21B8">
            <w:pPr>
              <w:spacing w:line="300" w:lineRule="auto"/>
              <w:rPr>
                <w:noProof/>
                <w:szCs w:val="18"/>
              </w:rPr>
            </w:pPr>
            <w:r w:rsidRPr="00654871">
              <w:rPr>
                <w:noProof/>
                <w:szCs w:val="18"/>
              </w:rPr>
              <w:t>OCTET STRING</w:t>
            </w:r>
          </w:p>
        </w:tc>
        <w:tc>
          <w:tcPr>
            <w:tcW w:w="890" w:type="pct"/>
          </w:tcPr>
          <w:p w:rsidR="006B1427" w:rsidRPr="00300E1F" w:rsidRDefault="006B1427" w:rsidP="009A21B8">
            <w:pPr>
              <w:rPr>
                <w:szCs w:val="18"/>
              </w:rPr>
            </w:pPr>
            <w:r>
              <w:rPr>
                <w:szCs w:val="18"/>
              </w:rPr>
              <w:t>ONU_NAME</w:t>
            </w:r>
          </w:p>
          <w:p w:rsidR="006B1427" w:rsidRPr="00300E1F" w:rsidRDefault="006B1427" w:rsidP="009A21B8">
            <w:pPr>
              <w:rPr>
                <w:szCs w:val="18"/>
              </w:rPr>
            </w:pPr>
            <w:r>
              <w:rPr>
                <w:szCs w:val="18"/>
              </w:rPr>
              <w:t>MAC</w:t>
            </w:r>
          </w:p>
          <w:p w:rsidR="006B1427" w:rsidRDefault="006B1427" w:rsidP="009A21B8">
            <w:pPr>
              <w:rPr>
                <w:rFonts w:eastAsiaTheme="minorEastAsia"/>
                <w:szCs w:val="18"/>
              </w:rPr>
            </w:pPr>
            <w:r>
              <w:rPr>
                <w:szCs w:val="18"/>
              </w:rPr>
              <w:t>LOID</w:t>
            </w:r>
          </w:p>
          <w:p w:rsidR="006B1427" w:rsidRPr="00931FE4" w:rsidRDefault="006B1427" w:rsidP="009A21B8">
            <w:pPr>
              <w:rPr>
                <w:rFonts w:eastAsiaTheme="minorEastAsia"/>
                <w:szCs w:val="18"/>
              </w:rPr>
            </w:pPr>
            <w:r>
              <w:rPr>
                <w:rFonts w:eastAsiaTheme="minorEastAsia" w:hint="eastAsia"/>
                <w:szCs w:val="18"/>
              </w:rPr>
              <w:t>PASSWORD</w:t>
            </w:r>
          </w:p>
          <w:p w:rsidR="006B1427" w:rsidRPr="00300E1F" w:rsidRDefault="006B1427" w:rsidP="009A21B8">
            <w:pPr>
              <w:rPr>
                <w:szCs w:val="18"/>
              </w:rPr>
            </w:pPr>
            <w:r w:rsidRPr="00300E1F">
              <w:rPr>
                <w:szCs w:val="18"/>
              </w:rPr>
              <w:t>ONU_NUMBER</w:t>
            </w:r>
          </w:p>
        </w:tc>
        <w:tc>
          <w:tcPr>
            <w:tcW w:w="567" w:type="pct"/>
          </w:tcPr>
          <w:p w:rsidR="006B1427" w:rsidRPr="00654871" w:rsidRDefault="006B1427" w:rsidP="006B1427">
            <w:pPr>
              <w:spacing w:line="300" w:lineRule="auto"/>
              <w:rPr>
                <w:noProof/>
                <w:szCs w:val="18"/>
              </w:rPr>
            </w:pPr>
            <w:r>
              <w:rPr>
                <w:rFonts w:eastAsiaTheme="minorEastAsia" w:hint="eastAsia"/>
                <w:szCs w:val="18"/>
              </w:rPr>
              <w:t>C</w:t>
            </w:r>
          </w:p>
        </w:tc>
        <w:tc>
          <w:tcPr>
            <w:tcW w:w="1772" w:type="pct"/>
          </w:tcPr>
          <w:p w:rsidR="006B1427" w:rsidRPr="006B594E" w:rsidRDefault="006B1427" w:rsidP="009A21B8">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6B1427" w:rsidRPr="00654871" w:rsidTr="006B1427">
        <w:tc>
          <w:tcPr>
            <w:tcW w:w="843" w:type="pct"/>
          </w:tcPr>
          <w:p w:rsidR="006B1427" w:rsidRPr="00654871" w:rsidRDefault="006B1427" w:rsidP="009A21B8">
            <w:pPr>
              <w:spacing w:line="300" w:lineRule="auto"/>
              <w:rPr>
                <w:noProof/>
                <w:szCs w:val="18"/>
              </w:rPr>
            </w:pPr>
            <w:r w:rsidRPr="00654871">
              <w:rPr>
                <w:noProof/>
                <w:szCs w:val="18"/>
              </w:rPr>
              <w:t>ONUID</w:t>
            </w:r>
          </w:p>
        </w:tc>
        <w:tc>
          <w:tcPr>
            <w:tcW w:w="928" w:type="pct"/>
          </w:tcPr>
          <w:p w:rsidR="006B1427" w:rsidRPr="00654871" w:rsidRDefault="006B1427" w:rsidP="009A21B8">
            <w:pPr>
              <w:spacing w:line="300" w:lineRule="auto"/>
              <w:rPr>
                <w:noProof/>
                <w:szCs w:val="18"/>
              </w:rPr>
            </w:pPr>
            <w:r w:rsidRPr="00654871">
              <w:rPr>
                <w:noProof/>
                <w:szCs w:val="18"/>
              </w:rPr>
              <w:t>OCTET STRING</w:t>
            </w:r>
          </w:p>
        </w:tc>
        <w:tc>
          <w:tcPr>
            <w:tcW w:w="890" w:type="pct"/>
          </w:tcPr>
          <w:p w:rsidR="006B1427" w:rsidRPr="00300E1F" w:rsidRDefault="006B1427" w:rsidP="009A21B8">
            <w:pPr>
              <w:rPr>
                <w:szCs w:val="18"/>
              </w:rPr>
            </w:pPr>
            <w:r w:rsidRPr="00300E1F">
              <w:rPr>
                <w:szCs w:val="18"/>
              </w:rPr>
              <w:t>SIZE(128)</w:t>
            </w:r>
          </w:p>
        </w:tc>
        <w:tc>
          <w:tcPr>
            <w:tcW w:w="567" w:type="pct"/>
          </w:tcPr>
          <w:p w:rsidR="006B1427" w:rsidRPr="00654871" w:rsidRDefault="006B1427" w:rsidP="006B1427">
            <w:pPr>
              <w:spacing w:line="300" w:lineRule="auto"/>
              <w:rPr>
                <w:noProof/>
                <w:szCs w:val="18"/>
              </w:rPr>
            </w:pPr>
            <w:r>
              <w:rPr>
                <w:rFonts w:eastAsiaTheme="minorEastAsia" w:hint="eastAsia"/>
                <w:szCs w:val="18"/>
              </w:rPr>
              <w:t>C</w:t>
            </w:r>
          </w:p>
        </w:tc>
        <w:tc>
          <w:tcPr>
            <w:tcW w:w="1772" w:type="pct"/>
          </w:tcPr>
          <w:p w:rsidR="006B1427" w:rsidRPr="00300E1F" w:rsidRDefault="006B1427" w:rsidP="009A21B8">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6B1427" w:rsidRPr="00654871" w:rsidTr="006B1427">
        <w:tc>
          <w:tcPr>
            <w:tcW w:w="843" w:type="pct"/>
          </w:tcPr>
          <w:p w:rsidR="006B1427" w:rsidRPr="00654871" w:rsidRDefault="006B1427" w:rsidP="009A21B8">
            <w:pPr>
              <w:spacing w:line="300" w:lineRule="auto"/>
              <w:rPr>
                <w:noProof/>
                <w:szCs w:val="18"/>
              </w:rPr>
            </w:pPr>
            <w:r w:rsidRPr="00654871">
              <w:rPr>
                <w:noProof/>
                <w:szCs w:val="18"/>
              </w:rPr>
              <w:t>ONUPORT</w:t>
            </w:r>
          </w:p>
        </w:tc>
        <w:tc>
          <w:tcPr>
            <w:tcW w:w="928" w:type="pct"/>
          </w:tcPr>
          <w:p w:rsidR="006B1427" w:rsidRPr="00654871" w:rsidRDefault="006B1427" w:rsidP="009A21B8">
            <w:pPr>
              <w:spacing w:line="300" w:lineRule="auto"/>
              <w:rPr>
                <w:noProof/>
                <w:szCs w:val="18"/>
              </w:rPr>
            </w:pPr>
            <w:r w:rsidRPr="00654871">
              <w:rPr>
                <w:noProof/>
                <w:szCs w:val="18"/>
              </w:rPr>
              <w:t xml:space="preserve">OCTET STRING </w:t>
            </w:r>
          </w:p>
        </w:tc>
        <w:tc>
          <w:tcPr>
            <w:tcW w:w="890" w:type="pct"/>
          </w:tcPr>
          <w:p w:rsidR="006B1427" w:rsidRPr="00654871" w:rsidRDefault="006B1427" w:rsidP="009A21B8">
            <w:pPr>
              <w:spacing w:line="300" w:lineRule="auto"/>
              <w:rPr>
                <w:noProof/>
                <w:szCs w:val="18"/>
              </w:rPr>
            </w:pPr>
            <w:r w:rsidRPr="00654871">
              <w:rPr>
                <w:noProof/>
                <w:szCs w:val="18"/>
              </w:rPr>
              <w:t>SIZE(128)</w:t>
            </w:r>
          </w:p>
          <w:p w:rsidR="006B1427" w:rsidRPr="00654871" w:rsidRDefault="006B1427" w:rsidP="009A21B8">
            <w:pPr>
              <w:spacing w:line="300" w:lineRule="auto"/>
              <w:rPr>
                <w:noProof/>
                <w:szCs w:val="18"/>
              </w:rPr>
            </w:pPr>
            <w:r w:rsidRPr="00654871">
              <w:rPr>
                <w:rFonts w:ascii="宋体" w:hAnsi="宋体"/>
                <w:noProof/>
                <w:szCs w:val="18"/>
              </w:rPr>
              <w:t>机架</w:t>
            </w:r>
            <w:r w:rsidRPr="00654871">
              <w:rPr>
                <w:noProof/>
                <w:szCs w:val="18"/>
              </w:rPr>
              <w:t>-</w:t>
            </w:r>
            <w:r w:rsidRPr="00654871">
              <w:rPr>
                <w:rFonts w:ascii="宋体" w:hAnsi="宋体"/>
                <w:noProof/>
                <w:szCs w:val="18"/>
              </w:rPr>
              <w:t>框</w:t>
            </w:r>
            <w:r w:rsidRPr="00654871">
              <w:rPr>
                <w:noProof/>
                <w:szCs w:val="18"/>
              </w:rPr>
              <w:t>-</w:t>
            </w:r>
            <w:r w:rsidRPr="00654871">
              <w:rPr>
                <w:rFonts w:ascii="宋体" w:hAnsi="宋体"/>
                <w:noProof/>
                <w:szCs w:val="18"/>
              </w:rPr>
              <w:t>槽</w:t>
            </w:r>
            <w:r w:rsidRPr="00654871">
              <w:rPr>
                <w:noProof/>
                <w:szCs w:val="18"/>
              </w:rPr>
              <w:t>-</w:t>
            </w:r>
            <w:r w:rsidRPr="00654871">
              <w:rPr>
                <w:rFonts w:ascii="宋体" w:hAnsi="宋体"/>
                <w:noProof/>
                <w:szCs w:val="18"/>
              </w:rPr>
              <w:t>端口</w:t>
            </w:r>
          </w:p>
        </w:tc>
        <w:tc>
          <w:tcPr>
            <w:tcW w:w="567" w:type="pct"/>
          </w:tcPr>
          <w:p w:rsidR="006B1427" w:rsidRPr="009F406F" w:rsidRDefault="006B1427" w:rsidP="006B1427">
            <w:pPr>
              <w:spacing w:line="300" w:lineRule="auto"/>
              <w:rPr>
                <w:rFonts w:eastAsiaTheme="minorEastAsia"/>
                <w:noProof/>
                <w:szCs w:val="18"/>
              </w:rPr>
            </w:pPr>
            <w:r>
              <w:rPr>
                <w:rFonts w:eastAsiaTheme="minorEastAsia" w:hint="eastAsia"/>
                <w:noProof/>
                <w:szCs w:val="18"/>
              </w:rPr>
              <w:t>O</w:t>
            </w:r>
          </w:p>
        </w:tc>
        <w:tc>
          <w:tcPr>
            <w:tcW w:w="1772" w:type="pct"/>
          </w:tcPr>
          <w:p w:rsidR="006B1427" w:rsidRPr="00654871" w:rsidRDefault="006B1427" w:rsidP="009A21B8">
            <w:pPr>
              <w:spacing w:line="300" w:lineRule="auto"/>
              <w:rPr>
                <w:noProof/>
                <w:szCs w:val="18"/>
              </w:rPr>
            </w:pPr>
            <w:r w:rsidRPr="00654871">
              <w:rPr>
                <w:rFonts w:ascii="宋体" w:hAnsi="宋体"/>
                <w:noProof/>
                <w:szCs w:val="18"/>
              </w:rPr>
              <w:t>通过机架</w:t>
            </w:r>
            <w:r w:rsidRPr="00654871">
              <w:rPr>
                <w:noProof/>
                <w:szCs w:val="18"/>
              </w:rPr>
              <w:t>-</w:t>
            </w:r>
            <w:r w:rsidRPr="00654871">
              <w:rPr>
                <w:rFonts w:ascii="宋体" w:hAnsi="宋体"/>
                <w:noProof/>
                <w:szCs w:val="18"/>
              </w:rPr>
              <w:t>框</w:t>
            </w:r>
            <w:r w:rsidRPr="00654871">
              <w:rPr>
                <w:noProof/>
                <w:szCs w:val="18"/>
              </w:rPr>
              <w:t>-</w:t>
            </w:r>
            <w:r w:rsidRPr="00654871">
              <w:rPr>
                <w:rFonts w:ascii="宋体" w:hAnsi="宋体"/>
                <w:noProof/>
                <w:szCs w:val="18"/>
              </w:rPr>
              <w:t>槽号</w:t>
            </w:r>
            <w:r w:rsidRPr="00654871">
              <w:rPr>
                <w:noProof/>
                <w:szCs w:val="18"/>
              </w:rPr>
              <w:t>-</w:t>
            </w:r>
            <w:r w:rsidRPr="00654871">
              <w:rPr>
                <w:rFonts w:ascii="宋体" w:hAnsi="宋体"/>
                <w:noProof/>
                <w:szCs w:val="18"/>
              </w:rPr>
              <w:t>端口号的方式定位</w:t>
            </w:r>
            <w:r w:rsidR="00B00587">
              <w:rPr>
                <w:rFonts w:ascii="宋体" w:hAnsi="宋体"/>
                <w:noProof/>
                <w:szCs w:val="18"/>
              </w:rPr>
              <w:t>单元盘</w:t>
            </w:r>
            <w:r w:rsidRPr="00654871">
              <w:rPr>
                <w:rFonts w:ascii="宋体" w:hAnsi="宋体"/>
                <w:noProof/>
                <w:szCs w:val="18"/>
              </w:rPr>
              <w:t>端口，没有的补为</w:t>
            </w:r>
            <w:r w:rsidRPr="00654871">
              <w:rPr>
                <w:noProof/>
                <w:szCs w:val="18"/>
              </w:rPr>
              <w:t>NA</w:t>
            </w:r>
          </w:p>
        </w:tc>
      </w:tr>
      <w:tr w:rsidR="006B1427" w:rsidRPr="00654871" w:rsidTr="006B1427">
        <w:tc>
          <w:tcPr>
            <w:tcW w:w="843" w:type="pct"/>
          </w:tcPr>
          <w:p w:rsidR="006B1427" w:rsidRPr="00654871" w:rsidRDefault="006B1427" w:rsidP="009A21B8">
            <w:pPr>
              <w:spacing w:line="300" w:lineRule="auto"/>
              <w:rPr>
                <w:noProof/>
                <w:szCs w:val="18"/>
              </w:rPr>
            </w:pPr>
            <w:r w:rsidRPr="00654871">
              <w:rPr>
                <w:noProof/>
                <w:szCs w:val="18"/>
              </w:rPr>
              <w:t>UV</w:t>
            </w:r>
          </w:p>
        </w:tc>
        <w:tc>
          <w:tcPr>
            <w:tcW w:w="928" w:type="pct"/>
          </w:tcPr>
          <w:p w:rsidR="006B1427" w:rsidRPr="00654871" w:rsidRDefault="006B1427" w:rsidP="009A21B8">
            <w:pPr>
              <w:spacing w:line="300" w:lineRule="auto"/>
              <w:rPr>
                <w:noProof/>
                <w:szCs w:val="18"/>
              </w:rPr>
            </w:pPr>
            <w:r w:rsidRPr="00654871">
              <w:rPr>
                <w:noProof/>
                <w:szCs w:val="18"/>
              </w:rPr>
              <w:t>INTEGER</w:t>
            </w:r>
          </w:p>
        </w:tc>
        <w:tc>
          <w:tcPr>
            <w:tcW w:w="890" w:type="pct"/>
          </w:tcPr>
          <w:p w:rsidR="006B1427" w:rsidRPr="00654871" w:rsidRDefault="006B1427" w:rsidP="009A21B8">
            <w:pPr>
              <w:pStyle w:val="TableText"/>
              <w:rPr>
                <w:rFonts w:ascii="Times New Roman" w:hAnsi="Times New Roman" w:cs="Times New Roman"/>
                <w:noProof/>
                <w:snapToGrid/>
                <w:kern w:val="2"/>
                <w:szCs w:val="18"/>
              </w:rPr>
            </w:pPr>
            <w:r w:rsidRPr="00654871">
              <w:rPr>
                <w:rFonts w:ascii="Times New Roman" w:hAnsi="Times New Roman" w:cs="Times New Roman"/>
                <w:noProof/>
                <w:snapToGrid/>
                <w:kern w:val="2"/>
                <w:szCs w:val="18"/>
              </w:rPr>
              <w:t xml:space="preserve">0 </w:t>
            </w:r>
            <w:r w:rsidRPr="00654871">
              <w:rPr>
                <w:rFonts w:cs="Times New Roman"/>
                <w:noProof/>
                <w:snapToGrid/>
                <w:kern w:val="2"/>
                <w:szCs w:val="18"/>
              </w:rPr>
              <w:t>～</w:t>
            </w:r>
            <w:r w:rsidRPr="00654871">
              <w:rPr>
                <w:rFonts w:ascii="Times New Roman" w:hAnsi="Times New Roman" w:cs="Times New Roman"/>
                <w:noProof/>
                <w:snapToGrid/>
                <w:kern w:val="2"/>
                <w:szCs w:val="18"/>
              </w:rPr>
              <w:t xml:space="preserve"> 4095</w:t>
            </w:r>
          </w:p>
        </w:tc>
        <w:tc>
          <w:tcPr>
            <w:tcW w:w="567" w:type="pct"/>
          </w:tcPr>
          <w:p w:rsidR="006B1427" w:rsidRPr="009F406F" w:rsidRDefault="006B1427" w:rsidP="006B1427">
            <w:pPr>
              <w:spacing w:line="300" w:lineRule="auto"/>
              <w:rPr>
                <w:rFonts w:eastAsiaTheme="minorEastAsia"/>
                <w:noProof/>
                <w:szCs w:val="18"/>
              </w:rPr>
            </w:pPr>
            <w:r>
              <w:rPr>
                <w:rFonts w:eastAsiaTheme="minorEastAsia" w:hint="eastAsia"/>
                <w:noProof/>
                <w:szCs w:val="18"/>
              </w:rPr>
              <w:t>C</w:t>
            </w:r>
          </w:p>
        </w:tc>
        <w:tc>
          <w:tcPr>
            <w:tcW w:w="1772" w:type="pct"/>
          </w:tcPr>
          <w:p w:rsidR="006B1427" w:rsidRPr="00654871" w:rsidRDefault="006B1427" w:rsidP="00C65A43">
            <w:pPr>
              <w:spacing w:line="300" w:lineRule="auto"/>
              <w:rPr>
                <w:noProof/>
                <w:szCs w:val="18"/>
              </w:rPr>
            </w:pPr>
            <w:r w:rsidRPr="00654871">
              <w:rPr>
                <w:rFonts w:ascii="宋体" w:hAnsi="宋体"/>
                <w:noProof/>
                <w:szCs w:val="18"/>
              </w:rPr>
              <w:t>用户侧</w:t>
            </w:r>
            <w:r w:rsidRPr="00654871">
              <w:rPr>
                <w:noProof/>
                <w:szCs w:val="18"/>
              </w:rPr>
              <w:t>VLAN</w:t>
            </w:r>
            <w:r w:rsidR="00C65A43">
              <w:rPr>
                <w:rFonts w:eastAsiaTheme="minorEastAsia" w:hint="eastAsia"/>
                <w:noProof/>
                <w:szCs w:val="18"/>
              </w:rPr>
              <w:t>（</w:t>
            </w:r>
            <w:r w:rsidRPr="00654871">
              <w:rPr>
                <w:rFonts w:ascii="宋体" w:hAnsi="宋体"/>
                <w:noProof/>
                <w:szCs w:val="18"/>
              </w:rPr>
              <w:t>当组播业务通过家庭网关接入时必选</w:t>
            </w:r>
            <w:r w:rsidR="00C65A43">
              <w:rPr>
                <w:rFonts w:ascii="宋体" w:eastAsiaTheme="minorEastAsia" w:hAnsi="宋体" w:hint="eastAsia"/>
                <w:noProof/>
                <w:szCs w:val="18"/>
              </w:rPr>
              <w:t>）</w:t>
            </w:r>
          </w:p>
        </w:tc>
      </w:tr>
      <w:tr w:rsidR="006B1427" w:rsidRPr="00654871" w:rsidTr="006B1427">
        <w:tc>
          <w:tcPr>
            <w:tcW w:w="843" w:type="pct"/>
          </w:tcPr>
          <w:p w:rsidR="006B1427" w:rsidRPr="00654871" w:rsidRDefault="006B1427" w:rsidP="009A21B8">
            <w:pPr>
              <w:spacing w:line="300" w:lineRule="auto"/>
              <w:rPr>
                <w:noProof/>
                <w:szCs w:val="18"/>
              </w:rPr>
            </w:pPr>
            <w:r w:rsidRPr="00654871">
              <w:rPr>
                <w:noProof/>
                <w:szCs w:val="18"/>
              </w:rPr>
              <w:t>MVLAN</w:t>
            </w:r>
          </w:p>
        </w:tc>
        <w:tc>
          <w:tcPr>
            <w:tcW w:w="928" w:type="pct"/>
          </w:tcPr>
          <w:p w:rsidR="006B1427" w:rsidRPr="00654871" w:rsidRDefault="006B1427" w:rsidP="009A21B8">
            <w:pPr>
              <w:spacing w:line="300" w:lineRule="auto"/>
              <w:rPr>
                <w:noProof/>
                <w:szCs w:val="18"/>
              </w:rPr>
            </w:pPr>
            <w:r w:rsidRPr="00654871">
              <w:rPr>
                <w:noProof/>
                <w:szCs w:val="18"/>
              </w:rPr>
              <w:t>INTEGER</w:t>
            </w:r>
          </w:p>
        </w:tc>
        <w:tc>
          <w:tcPr>
            <w:tcW w:w="890" w:type="pct"/>
          </w:tcPr>
          <w:p w:rsidR="006B1427" w:rsidRPr="00654871" w:rsidRDefault="006B1427" w:rsidP="009A21B8">
            <w:pPr>
              <w:pStyle w:val="TableText"/>
              <w:tabs>
                <w:tab w:val="num" w:pos="420"/>
              </w:tabs>
              <w:ind w:left="420" w:hanging="420"/>
              <w:rPr>
                <w:rFonts w:ascii="Times New Roman" w:hAnsi="Times New Roman" w:cs="Times New Roman"/>
                <w:noProof/>
                <w:snapToGrid/>
                <w:kern w:val="2"/>
                <w:szCs w:val="18"/>
              </w:rPr>
            </w:pPr>
            <w:r w:rsidRPr="00654871">
              <w:rPr>
                <w:rFonts w:ascii="Times New Roman" w:hAnsi="Times New Roman" w:cs="Times New Roman"/>
                <w:noProof/>
                <w:snapToGrid/>
                <w:kern w:val="2"/>
                <w:szCs w:val="18"/>
              </w:rPr>
              <w:t xml:space="preserve">0 </w:t>
            </w:r>
            <w:r w:rsidRPr="00654871">
              <w:rPr>
                <w:rFonts w:cs="Times New Roman"/>
                <w:noProof/>
                <w:snapToGrid/>
                <w:kern w:val="2"/>
                <w:szCs w:val="18"/>
              </w:rPr>
              <w:t>～</w:t>
            </w:r>
            <w:r w:rsidRPr="00654871">
              <w:rPr>
                <w:rFonts w:ascii="Times New Roman" w:hAnsi="Times New Roman" w:cs="Times New Roman"/>
                <w:noProof/>
                <w:snapToGrid/>
                <w:kern w:val="2"/>
                <w:szCs w:val="18"/>
              </w:rPr>
              <w:t xml:space="preserve"> 4095</w:t>
            </w:r>
          </w:p>
        </w:tc>
        <w:tc>
          <w:tcPr>
            <w:tcW w:w="567" w:type="pct"/>
          </w:tcPr>
          <w:p w:rsidR="006B1427" w:rsidRPr="009F406F" w:rsidRDefault="00C65A43" w:rsidP="006B1427">
            <w:pPr>
              <w:spacing w:line="300" w:lineRule="auto"/>
              <w:rPr>
                <w:rFonts w:eastAsiaTheme="minorEastAsia"/>
                <w:noProof/>
                <w:szCs w:val="18"/>
              </w:rPr>
            </w:pPr>
            <w:r>
              <w:rPr>
                <w:rFonts w:eastAsiaTheme="minorEastAsia" w:hint="eastAsia"/>
                <w:noProof/>
                <w:szCs w:val="18"/>
              </w:rPr>
              <w:t>O</w:t>
            </w:r>
          </w:p>
        </w:tc>
        <w:tc>
          <w:tcPr>
            <w:tcW w:w="1772" w:type="pct"/>
          </w:tcPr>
          <w:p w:rsidR="006B1427" w:rsidRPr="00654871" w:rsidRDefault="006B1427" w:rsidP="00C65A43">
            <w:pPr>
              <w:spacing w:line="300" w:lineRule="auto"/>
              <w:rPr>
                <w:noProof/>
                <w:szCs w:val="18"/>
              </w:rPr>
            </w:pPr>
            <w:r w:rsidRPr="00654871">
              <w:rPr>
                <w:rFonts w:ascii="宋体" w:hAnsi="宋体"/>
                <w:noProof/>
                <w:szCs w:val="18"/>
              </w:rPr>
              <w:t>关联的组播</w:t>
            </w:r>
            <w:r w:rsidRPr="00654871">
              <w:rPr>
                <w:noProof/>
                <w:szCs w:val="18"/>
              </w:rPr>
              <w:t>VLAN</w:t>
            </w:r>
            <w:r w:rsidR="00C65A43">
              <w:rPr>
                <w:rFonts w:eastAsiaTheme="minorEastAsia" w:hint="eastAsia"/>
                <w:noProof/>
                <w:szCs w:val="18"/>
              </w:rPr>
              <w:t>（</w:t>
            </w:r>
            <w:r w:rsidRPr="00654871">
              <w:rPr>
                <w:rFonts w:ascii="宋体" w:hAnsi="宋体"/>
                <w:noProof/>
                <w:szCs w:val="18"/>
              </w:rPr>
              <w:t>开通业务时指定的组播</w:t>
            </w:r>
            <w:r w:rsidRPr="00654871">
              <w:rPr>
                <w:noProof/>
                <w:szCs w:val="18"/>
              </w:rPr>
              <w:t>VLAN</w:t>
            </w:r>
            <w:r w:rsidR="00C65A43">
              <w:rPr>
                <w:rFonts w:eastAsiaTheme="minorEastAsia" w:hint="eastAsia"/>
                <w:noProof/>
                <w:szCs w:val="18"/>
              </w:rPr>
              <w:t>）</w:t>
            </w:r>
          </w:p>
        </w:tc>
      </w:tr>
    </w:tbl>
    <w:p w:rsidR="00654871" w:rsidRPr="00685006" w:rsidRDefault="00654871" w:rsidP="00654871">
      <w:pPr>
        <w:rPr>
          <w:rFonts w:ascii="宋体" w:hAnsi="宋体"/>
          <w:szCs w:val="21"/>
        </w:rPr>
      </w:pPr>
    </w:p>
    <w:p w:rsidR="00000000" w:rsidRDefault="00654871" w:rsidP="00CE4D8A">
      <w:pPr>
        <w:spacing w:beforeLines="50"/>
        <w:ind w:firstLine="420"/>
        <w:pPrChange w:id="446" w:author="CMDI-LVLIANGDONG" w:date="2015-07-22T10:29:00Z">
          <w:pPr>
            <w:spacing w:beforeLines="50"/>
            <w:ind w:firstLine="420"/>
          </w:pPr>
        </w:pPrChange>
      </w:pPr>
      <w:r w:rsidRPr="00EC3C32">
        <w:rPr>
          <w:rFonts w:hint="eastAsia"/>
        </w:rPr>
        <w:t>响应格式</w:t>
      </w:r>
    </w:p>
    <w:p w:rsidR="00654871" w:rsidRPr="00654871" w:rsidRDefault="00654871" w:rsidP="00654871">
      <w:pPr>
        <w:spacing w:line="360" w:lineRule="auto"/>
        <w:ind w:left="420" w:firstLine="420"/>
        <w:rPr>
          <w:szCs w:val="21"/>
        </w:rPr>
      </w:pPr>
      <w:r w:rsidRPr="00654871">
        <w:rPr>
          <w:rFonts w:hint="eastAsia"/>
          <w:szCs w:val="21"/>
        </w:rPr>
        <w:t>符合“</w:t>
      </w:r>
      <w:r w:rsidR="00C868AD">
        <w:rPr>
          <w:rFonts w:hint="eastAsia"/>
          <w:szCs w:val="21"/>
        </w:rPr>
        <w:t>10.4</w:t>
      </w:r>
      <w:r w:rsidRPr="00654871">
        <w:rPr>
          <w:rFonts w:hint="eastAsia"/>
          <w:szCs w:val="21"/>
        </w:rPr>
        <w:t>响应消息的格式说明”</w:t>
      </w:r>
    </w:p>
    <w:p w:rsidR="00000000" w:rsidRDefault="00654871" w:rsidP="00CE4D8A">
      <w:pPr>
        <w:spacing w:beforeLines="50"/>
        <w:ind w:firstLine="420"/>
        <w:pPrChange w:id="447" w:author="CMDI-LVLIANGDONG" w:date="2015-07-22T10:29:00Z">
          <w:pPr>
            <w:spacing w:beforeLines="50"/>
            <w:ind w:firstLine="420"/>
          </w:pPr>
        </w:pPrChange>
      </w:pPr>
      <w:r w:rsidRPr="00EC3C32">
        <w:rPr>
          <w:rFonts w:hint="eastAsia"/>
        </w:rPr>
        <w:t>输出参数</w:t>
      </w:r>
    </w:p>
    <w:p w:rsidR="00654871" w:rsidRPr="00685006" w:rsidRDefault="00654871" w:rsidP="00654871">
      <w:pPr>
        <w:spacing w:line="360" w:lineRule="auto"/>
        <w:ind w:left="420" w:firstLine="420"/>
        <w:rPr>
          <w:rFonts w:ascii="宋体" w:hAnsi="宋体"/>
          <w:szCs w:val="21"/>
        </w:rPr>
      </w:pPr>
      <w:r w:rsidRPr="00685006">
        <w:rPr>
          <w:rFonts w:ascii="宋体" w:hAnsi="宋体" w:hint="eastAsia"/>
          <w:szCs w:val="21"/>
        </w:rPr>
        <w:t>无。</w:t>
      </w:r>
    </w:p>
    <w:p w:rsidR="00572F41" w:rsidRPr="001266D7" w:rsidRDefault="00572F41" w:rsidP="00572F41">
      <w:pPr>
        <w:pStyle w:val="TimesNewRoman050"/>
        <w:ind w:left="0"/>
        <w:rPr>
          <w:rFonts w:cs="Times New Roman"/>
        </w:rPr>
      </w:pPr>
      <w:bookmarkStart w:id="448" w:name="_Toc255491841"/>
      <w:bookmarkStart w:id="449" w:name="_Toc277862190"/>
      <w:bookmarkStart w:id="450" w:name="_Toc313866012"/>
      <w:bookmarkStart w:id="451" w:name="_Toc422211180"/>
      <w:bookmarkStart w:id="452" w:name="_Toc255491840"/>
      <w:bookmarkStart w:id="453" w:name="_Toc277862189"/>
      <w:bookmarkStart w:id="454" w:name="_Toc313866011"/>
      <w:r w:rsidRPr="001266D7">
        <w:rPr>
          <w:rFonts w:cs="Times New Roman" w:hint="eastAsia"/>
        </w:rPr>
        <w:lastRenderedPageBreak/>
        <w:t>LAN</w:t>
      </w:r>
      <w:r w:rsidRPr="001266D7">
        <w:rPr>
          <w:rFonts w:cs="Times New Roman" w:hint="eastAsia"/>
        </w:rPr>
        <w:t>端口配置</w:t>
      </w:r>
      <w:r w:rsidRPr="001266D7">
        <w:rPr>
          <w:rFonts w:cs="Times New Roman" w:hint="eastAsia"/>
        </w:rPr>
        <w:t>IPTV</w:t>
      </w:r>
      <w:r w:rsidRPr="001266D7">
        <w:rPr>
          <w:rFonts w:cs="Times New Roman" w:hint="eastAsia"/>
        </w:rPr>
        <w:t>业务信息</w:t>
      </w:r>
      <w:bookmarkEnd w:id="448"/>
      <w:bookmarkEnd w:id="449"/>
      <w:bookmarkEnd w:id="450"/>
      <w:bookmarkEnd w:id="451"/>
    </w:p>
    <w:p w:rsidR="00572F41" w:rsidRPr="00EC3C32" w:rsidRDefault="00572F41" w:rsidP="00CE4D8A">
      <w:pPr>
        <w:spacing w:beforeLines="50"/>
        <w:ind w:firstLine="420"/>
      </w:pPr>
      <w:r w:rsidRPr="00EC3C32">
        <w:rPr>
          <w:rFonts w:hint="eastAsia"/>
        </w:rPr>
        <w:t>功能描述</w:t>
      </w:r>
    </w:p>
    <w:p w:rsidR="00572F41" w:rsidRPr="00654871" w:rsidRDefault="00572F41" w:rsidP="00572F41">
      <w:pPr>
        <w:spacing w:line="360" w:lineRule="auto"/>
        <w:ind w:left="420" w:firstLine="420"/>
        <w:rPr>
          <w:szCs w:val="21"/>
        </w:rPr>
      </w:pPr>
      <w:r w:rsidRPr="00654871">
        <w:rPr>
          <w:rFonts w:hint="eastAsia"/>
          <w:szCs w:val="21"/>
        </w:rPr>
        <w:t>该命令用于配置</w:t>
      </w:r>
      <w:r w:rsidRPr="00654871">
        <w:rPr>
          <w:rFonts w:hint="eastAsia"/>
          <w:szCs w:val="21"/>
        </w:rPr>
        <w:t xml:space="preserve"> LAN</w:t>
      </w:r>
      <w:r w:rsidRPr="00654871">
        <w:rPr>
          <w:rFonts w:hint="eastAsia"/>
          <w:szCs w:val="21"/>
        </w:rPr>
        <w:t>端口</w:t>
      </w:r>
      <w:r w:rsidRPr="00654871">
        <w:rPr>
          <w:rFonts w:hint="eastAsia"/>
          <w:szCs w:val="21"/>
        </w:rPr>
        <w:t>IPTV</w:t>
      </w:r>
      <w:r w:rsidRPr="00654871">
        <w:rPr>
          <w:rFonts w:hint="eastAsia"/>
          <w:szCs w:val="21"/>
        </w:rPr>
        <w:t>业务信息</w:t>
      </w:r>
    </w:p>
    <w:p w:rsidR="00572F41" w:rsidRPr="00EC3C32" w:rsidRDefault="00572F41" w:rsidP="00CE4D8A">
      <w:pPr>
        <w:spacing w:beforeLines="50"/>
        <w:ind w:firstLine="420"/>
      </w:pPr>
      <w:r w:rsidRPr="00EC3C32">
        <w:rPr>
          <w:rFonts w:hint="eastAsia"/>
        </w:rPr>
        <w:t>命令格式</w:t>
      </w:r>
    </w:p>
    <w:p w:rsidR="00572F41" w:rsidRPr="00654871" w:rsidRDefault="00572F41" w:rsidP="00572F41">
      <w:pPr>
        <w:spacing w:line="360" w:lineRule="auto"/>
        <w:ind w:left="420" w:firstLine="420"/>
        <w:rPr>
          <w:szCs w:val="21"/>
        </w:rPr>
      </w:pPr>
      <w:r w:rsidRPr="00654871">
        <w:rPr>
          <w:rFonts w:hint="eastAsia"/>
          <w:szCs w:val="21"/>
        </w:rPr>
        <w:t>CFG-LANIPTV</w:t>
      </w:r>
      <w:r w:rsidRPr="00654871">
        <w:rPr>
          <w:szCs w:val="21"/>
        </w:rPr>
        <w:t>PORT::ONUIP=onu-name|OLTID=olt-name[,PONID=ponport_location,</w:t>
      </w:r>
      <w:r w:rsidRPr="00654871">
        <w:rPr>
          <w:rFonts w:hint="eastAsia"/>
          <w:szCs w:val="21"/>
        </w:rPr>
        <w:t>ONUIDTYPE=onuid-type,</w:t>
      </w:r>
      <w:r w:rsidRPr="00654871">
        <w:rPr>
          <w:szCs w:val="21"/>
        </w:rPr>
        <w:t>ONUID=onu-index]</w:t>
      </w:r>
      <w:r w:rsidRPr="00654871">
        <w:rPr>
          <w:rFonts w:hint="eastAsia"/>
          <w:szCs w:val="21"/>
        </w:rPr>
        <w:t>[,ONUPORT=onu-port]:CTAG::</w:t>
      </w:r>
      <w:r w:rsidRPr="00654871">
        <w:rPr>
          <w:szCs w:val="21"/>
        </w:rPr>
        <w:t>[</w:t>
      </w:r>
      <w:r w:rsidRPr="00654871">
        <w:rPr>
          <w:rFonts w:hint="eastAsia"/>
          <w:szCs w:val="21"/>
        </w:rPr>
        <w:t>FLMODE=iptv</w:t>
      </w:r>
      <w:r w:rsidRPr="00654871">
        <w:rPr>
          <w:szCs w:val="21"/>
        </w:rPr>
        <w:t>-</w:t>
      </w:r>
      <w:r w:rsidRPr="00654871">
        <w:rPr>
          <w:rFonts w:hint="eastAsia"/>
          <w:szCs w:val="21"/>
        </w:rPr>
        <w:t>fastleave-mode][,</w:t>
      </w:r>
      <w:r w:rsidRPr="00654871">
        <w:rPr>
          <w:szCs w:val="21"/>
        </w:rPr>
        <w:t>MAXGRP</w:t>
      </w:r>
      <w:r w:rsidRPr="00654871">
        <w:rPr>
          <w:rFonts w:hint="eastAsia"/>
          <w:szCs w:val="21"/>
        </w:rPr>
        <w:t>=</w:t>
      </w:r>
      <w:r w:rsidRPr="00654871">
        <w:rPr>
          <w:szCs w:val="21"/>
        </w:rPr>
        <w:t>M</w:t>
      </w:r>
      <w:r w:rsidRPr="00654871">
        <w:rPr>
          <w:rFonts w:hint="eastAsia"/>
          <w:szCs w:val="21"/>
        </w:rPr>
        <w:t>a</w:t>
      </w:r>
      <w:r w:rsidRPr="00654871">
        <w:rPr>
          <w:szCs w:val="21"/>
        </w:rPr>
        <w:t>x-group-number</w:t>
      </w:r>
      <w:r w:rsidRPr="00654871">
        <w:rPr>
          <w:rFonts w:hint="eastAsia"/>
          <w:szCs w:val="21"/>
        </w:rPr>
        <w:t>];</w:t>
      </w:r>
    </w:p>
    <w:p w:rsidR="002A3D27" w:rsidRDefault="00572F41" w:rsidP="00CE4D8A">
      <w:pPr>
        <w:spacing w:beforeLines="50"/>
        <w:ind w:firstLine="420"/>
      </w:pPr>
      <w:r w:rsidRPr="00EC3C32">
        <w:rPr>
          <w:rFonts w:hint="eastAsia"/>
        </w:rPr>
        <w:t>输入参数</w:t>
      </w:r>
    </w:p>
    <w:tbl>
      <w:tblPr>
        <w:tblStyle w:val="afffffd"/>
        <w:tblW w:w="8936" w:type="dxa"/>
        <w:tblInd w:w="-364" w:type="dxa"/>
        <w:tblLayout w:type="fixed"/>
        <w:tblLook w:val="01E0"/>
      </w:tblPr>
      <w:tblGrid>
        <w:gridCol w:w="1445"/>
        <w:gridCol w:w="1625"/>
        <w:gridCol w:w="1623"/>
        <w:gridCol w:w="985"/>
        <w:gridCol w:w="3258"/>
      </w:tblGrid>
      <w:tr w:rsidR="006B1427" w:rsidRPr="00654871" w:rsidTr="006B1427">
        <w:trPr>
          <w:cnfStyle w:val="100000000000"/>
        </w:trPr>
        <w:tc>
          <w:tcPr>
            <w:tcW w:w="809" w:type="pct"/>
          </w:tcPr>
          <w:p w:rsidR="006B1427" w:rsidRPr="00654871" w:rsidRDefault="006B1427" w:rsidP="009A21B8">
            <w:pPr>
              <w:spacing w:line="300" w:lineRule="auto"/>
              <w:rPr>
                <w:noProof/>
                <w:szCs w:val="18"/>
              </w:rPr>
            </w:pPr>
            <w:r w:rsidRPr="00654871">
              <w:rPr>
                <w:rFonts w:ascii="宋体" w:hAnsi="宋体"/>
                <w:noProof/>
                <w:szCs w:val="18"/>
              </w:rPr>
              <w:t>参数名称</w:t>
            </w:r>
          </w:p>
        </w:tc>
        <w:tc>
          <w:tcPr>
            <w:tcW w:w="909" w:type="pct"/>
          </w:tcPr>
          <w:p w:rsidR="006B1427" w:rsidRPr="00654871" w:rsidRDefault="006B1427" w:rsidP="009A21B8">
            <w:pPr>
              <w:spacing w:line="300" w:lineRule="auto"/>
              <w:rPr>
                <w:noProof/>
                <w:szCs w:val="18"/>
              </w:rPr>
            </w:pPr>
            <w:r w:rsidRPr="00654871">
              <w:rPr>
                <w:rFonts w:ascii="宋体" w:hAnsi="宋体"/>
                <w:noProof/>
                <w:szCs w:val="18"/>
              </w:rPr>
              <w:t>数据类型</w:t>
            </w:r>
          </w:p>
        </w:tc>
        <w:tc>
          <w:tcPr>
            <w:tcW w:w="908" w:type="pct"/>
          </w:tcPr>
          <w:p w:rsidR="006B1427" w:rsidRPr="00654871" w:rsidRDefault="006B1427" w:rsidP="009A21B8">
            <w:pPr>
              <w:spacing w:line="300" w:lineRule="auto"/>
              <w:rPr>
                <w:noProof/>
                <w:szCs w:val="18"/>
              </w:rPr>
            </w:pPr>
            <w:r w:rsidRPr="00654871">
              <w:rPr>
                <w:rFonts w:ascii="宋体" w:hAnsi="宋体"/>
                <w:noProof/>
                <w:szCs w:val="18"/>
              </w:rPr>
              <w:t>取值范围</w:t>
            </w:r>
          </w:p>
        </w:tc>
        <w:tc>
          <w:tcPr>
            <w:tcW w:w="551" w:type="pct"/>
          </w:tcPr>
          <w:p w:rsidR="006B1427" w:rsidRPr="007227ED" w:rsidRDefault="006B1427" w:rsidP="006B1427">
            <w:pPr>
              <w:spacing w:line="300" w:lineRule="auto"/>
              <w:rPr>
                <w:rFonts w:eastAsiaTheme="minorEastAsia"/>
                <w:noProof/>
                <w:szCs w:val="18"/>
              </w:rPr>
            </w:pPr>
            <w:r>
              <w:rPr>
                <w:rFonts w:ascii="宋体" w:eastAsiaTheme="minorEastAsia" w:hAnsi="宋体" w:hint="eastAsia"/>
                <w:noProof/>
                <w:szCs w:val="18"/>
              </w:rPr>
              <w:t>限定</w:t>
            </w:r>
          </w:p>
        </w:tc>
        <w:tc>
          <w:tcPr>
            <w:tcW w:w="1824" w:type="pct"/>
          </w:tcPr>
          <w:p w:rsidR="006B1427" w:rsidRPr="00654871" w:rsidRDefault="006B1427" w:rsidP="009A21B8">
            <w:pPr>
              <w:spacing w:line="300" w:lineRule="auto"/>
              <w:rPr>
                <w:noProof/>
                <w:szCs w:val="18"/>
              </w:rPr>
            </w:pPr>
            <w:r w:rsidRPr="00654871">
              <w:rPr>
                <w:rFonts w:ascii="宋体" w:hAnsi="宋体"/>
                <w:noProof/>
                <w:szCs w:val="18"/>
              </w:rPr>
              <w:t>参数说明</w:t>
            </w:r>
          </w:p>
        </w:tc>
      </w:tr>
      <w:tr w:rsidR="006B1427" w:rsidRPr="00654871" w:rsidTr="006B1427">
        <w:tc>
          <w:tcPr>
            <w:tcW w:w="809" w:type="pct"/>
          </w:tcPr>
          <w:p w:rsidR="006B1427" w:rsidRPr="00654871" w:rsidRDefault="006B1427" w:rsidP="009A21B8">
            <w:pPr>
              <w:spacing w:line="300" w:lineRule="auto"/>
              <w:rPr>
                <w:noProof/>
                <w:szCs w:val="18"/>
              </w:rPr>
            </w:pPr>
            <w:r w:rsidRPr="00654871">
              <w:rPr>
                <w:noProof/>
                <w:szCs w:val="18"/>
              </w:rPr>
              <w:t>ONUIP</w:t>
            </w:r>
          </w:p>
        </w:tc>
        <w:tc>
          <w:tcPr>
            <w:tcW w:w="909" w:type="pct"/>
          </w:tcPr>
          <w:p w:rsidR="006B1427" w:rsidRPr="00654871" w:rsidRDefault="006B1427" w:rsidP="009A21B8">
            <w:pPr>
              <w:spacing w:line="300" w:lineRule="auto"/>
              <w:rPr>
                <w:noProof/>
                <w:szCs w:val="18"/>
              </w:rPr>
            </w:pPr>
            <w:r w:rsidRPr="00654871">
              <w:rPr>
                <w:noProof/>
                <w:szCs w:val="18"/>
              </w:rPr>
              <w:t>OCTET STRING</w:t>
            </w:r>
          </w:p>
        </w:tc>
        <w:tc>
          <w:tcPr>
            <w:tcW w:w="908" w:type="pct"/>
          </w:tcPr>
          <w:p w:rsidR="006B1427" w:rsidRPr="00654871" w:rsidRDefault="006B1427" w:rsidP="009A21B8">
            <w:pPr>
              <w:spacing w:line="300" w:lineRule="auto"/>
              <w:rPr>
                <w:noProof/>
                <w:szCs w:val="18"/>
              </w:rPr>
            </w:pPr>
            <w:r w:rsidRPr="00654871">
              <w:rPr>
                <w:noProof/>
                <w:szCs w:val="18"/>
              </w:rPr>
              <w:t>SIZE(128)</w:t>
            </w:r>
          </w:p>
        </w:tc>
        <w:tc>
          <w:tcPr>
            <w:tcW w:w="551" w:type="pct"/>
          </w:tcPr>
          <w:p w:rsidR="006B1427" w:rsidRPr="007227ED" w:rsidRDefault="006B1427" w:rsidP="006B1427">
            <w:pPr>
              <w:spacing w:line="300" w:lineRule="auto"/>
              <w:rPr>
                <w:rFonts w:eastAsiaTheme="minorEastAsia"/>
                <w:noProof/>
                <w:szCs w:val="18"/>
              </w:rPr>
            </w:pPr>
            <w:r>
              <w:rPr>
                <w:rFonts w:eastAsiaTheme="minorEastAsia" w:hint="eastAsia"/>
                <w:noProof/>
                <w:szCs w:val="18"/>
              </w:rPr>
              <w:t>C</w:t>
            </w:r>
          </w:p>
        </w:tc>
        <w:tc>
          <w:tcPr>
            <w:tcW w:w="1824" w:type="pct"/>
          </w:tcPr>
          <w:p w:rsidR="006B1427" w:rsidRPr="00654871" w:rsidRDefault="006B1427" w:rsidP="009A21B8">
            <w:pPr>
              <w:spacing w:line="300" w:lineRule="auto"/>
              <w:rPr>
                <w:noProof/>
                <w:szCs w:val="18"/>
              </w:rPr>
            </w:pPr>
            <w:r w:rsidRPr="00654871">
              <w:rPr>
                <w:rFonts w:ascii="宋体" w:hAnsi="宋体"/>
                <w:noProof/>
                <w:szCs w:val="18"/>
              </w:rPr>
              <w:t>具有管理</w:t>
            </w:r>
            <w:r w:rsidRPr="00654871">
              <w:rPr>
                <w:noProof/>
                <w:szCs w:val="18"/>
              </w:rPr>
              <w:t>IP</w:t>
            </w:r>
            <w:r w:rsidRPr="00654871">
              <w:rPr>
                <w:rFonts w:ascii="宋体" w:hAnsi="宋体"/>
                <w:noProof/>
                <w:szCs w:val="18"/>
              </w:rPr>
              <w:t>的</w:t>
            </w:r>
            <w:r w:rsidRPr="00654871">
              <w:rPr>
                <w:noProof/>
                <w:szCs w:val="18"/>
              </w:rPr>
              <w:t>ONU</w:t>
            </w:r>
            <w:r w:rsidRPr="00654871">
              <w:rPr>
                <w:rFonts w:ascii="宋体" w:hAnsi="宋体"/>
                <w:noProof/>
                <w:szCs w:val="18"/>
              </w:rPr>
              <w:t>的</w:t>
            </w:r>
            <w:r w:rsidRPr="00654871">
              <w:rPr>
                <w:noProof/>
                <w:szCs w:val="18"/>
              </w:rPr>
              <w:t>IP</w:t>
            </w:r>
            <w:r w:rsidRPr="00654871">
              <w:rPr>
                <w:rFonts w:ascii="宋体" w:hAnsi="宋体"/>
                <w:noProof/>
                <w:szCs w:val="18"/>
              </w:rPr>
              <w:t>地址或名称</w:t>
            </w:r>
          </w:p>
        </w:tc>
      </w:tr>
      <w:tr w:rsidR="006B1427" w:rsidRPr="00654871" w:rsidTr="006B1427">
        <w:tc>
          <w:tcPr>
            <w:tcW w:w="809" w:type="pct"/>
          </w:tcPr>
          <w:p w:rsidR="006B1427" w:rsidRPr="00654871" w:rsidRDefault="006B1427" w:rsidP="009A21B8">
            <w:pPr>
              <w:spacing w:line="300" w:lineRule="auto"/>
              <w:rPr>
                <w:noProof/>
                <w:szCs w:val="18"/>
              </w:rPr>
            </w:pPr>
            <w:r w:rsidRPr="00654871">
              <w:rPr>
                <w:noProof/>
                <w:szCs w:val="18"/>
              </w:rPr>
              <w:t>OLTID</w:t>
            </w:r>
          </w:p>
        </w:tc>
        <w:tc>
          <w:tcPr>
            <w:tcW w:w="909" w:type="pct"/>
          </w:tcPr>
          <w:p w:rsidR="006B1427" w:rsidRPr="00654871" w:rsidRDefault="006B1427" w:rsidP="009A21B8">
            <w:pPr>
              <w:spacing w:line="300" w:lineRule="auto"/>
              <w:rPr>
                <w:noProof/>
                <w:szCs w:val="18"/>
              </w:rPr>
            </w:pPr>
            <w:r w:rsidRPr="00654871">
              <w:rPr>
                <w:noProof/>
                <w:szCs w:val="18"/>
              </w:rPr>
              <w:t>OCTET STRING</w:t>
            </w:r>
          </w:p>
        </w:tc>
        <w:tc>
          <w:tcPr>
            <w:tcW w:w="908" w:type="pct"/>
          </w:tcPr>
          <w:p w:rsidR="006B1427" w:rsidRPr="00654871" w:rsidRDefault="006B1427" w:rsidP="009A21B8">
            <w:pPr>
              <w:spacing w:line="300" w:lineRule="auto"/>
              <w:rPr>
                <w:noProof/>
                <w:szCs w:val="18"/>
              </w:rPr>
            </w:pPr>
            <w:r w:rsidRPr="00654871">
              <w:rPr>
                <w:noProof/>
                <w:szCs w:val="18"/>
              </w:rPr>
              <w:t>SIZE(128)</w:t>
            </w:r>
          </w:p>
        </w:tc>
        <w:tc>
          <w:tcPr>
            <w:tcW w:w="551" w:type="pct"/>
          </w:tcPr>
          <w:p w:rsidR="006B1427" w:rsidRPr="00654871" w:rsidRDefault="006B1427" w:rsidP="006B1427">
            <w:pPr>
              <w:spacing w:line="300" w:lineRule="auto"/>
              <w:rPr>
                <w:noProof/>
                <w:szCs w:val="18"/>
              </w:rPr>
            </w:pPr>
            <w:r>
              <w:rPr>
                <w:rFonts w:eastAsiaTheme="minorEastAsia" w:hint="eastAsia"/>
                <w:noProof/>
                <w:szCs w:val="18"/>
              </w:rPr>
              <w:t>C</w:t>
            </w:r>
          </w:p>
        </w:tc>
        <w:tc>
          <w:tcPr>
            <w:tcW w:w="1824" w:type="pct"/>
          </w:tcPr>
          <w:p w:rsidR="006B1427" w:rsidRPr="00654871" w:rsidRDefault="006B1427" w:rsidP="009A21B8">
            <w:pPr>
              <w:spacing w:line="300" w:lineRule="auto"/>
              <w:rPr>
                <w:noProof/>
                <w:szCs w:val="18"/>
              </w:rPr>
            </w:pPr>
            <w:r w:rsidRPr="00654871">
              <w:rPr>
                <w:noProof/>
                <w:szCs w:val="18"/>
              </w:rPr>
              <w:t>OLT IP</w:t>
            </w:r>
            <w:r w:rsidRPr="00654871">
              <w:rPr>
                <w:rFonts w:ascii="宋体" w:hAnsi="宋体"/>
                <w:noProof/>
                <w:szCs w:val="18"/>
              </w:rPr>
              <w:t>地址或名称</w:t>
            </w:r>
          </w:p>
        </w:tc>
      </w:tr>
      <w:tr w:rsidR="006B1427" w:rsidRPr="00654871" w:rsidTr="006B1427">
        <w:tc>
          <w:tcPr>
            <w:tcW w:w="809" w:type="pct"/>
          </w:tcPr>
          <w:p w:rsidR="006B1427" w:rsidRPr="00654871" w:rsidRDefault="006B1427" w:rsidP="009A21B8">
            <w:pPr>
              <w:spacing w:line="300" w:lineRule="auto"/>
              <w:rPr>
                <w:noProof/>
                <w:szCs w:val="18"/>
              </w:rPr>
            </w:pPr>
            <w:r w:rsidRPr="00654871">
              <w:rPr>
                <w:noProof/>
                <w:szCs w:val="18"/>
              </w:rPr>
              <w:t>PONID</w:t>
            </w:r>
          </w:p>
        </w:tc>
        <w:tc>
          <w:tcPr>
            <w:tcW w:w="909" w:type="pct"/>
          </w:tcPr>
          <w:p w:rsidR="006B1427" w:rsidRPr="00654871" w:rsidRDefault="006B1427" w:rsidP="009A21B8">
            <w:pPr>
              <w:spacing w:line="300" w:lineRule="auto"/>
              <w:rPr>
                <w:noProof/>
                <w:szCs w:val="18"/>
              </w:rPr>
            </w:pPr>
            <w:r w:rsidRPr="00654871">
              <w:rPr>
                <w:noProof/>
                <w:szCs w:val="18"/>
              </w:rPr>
              <w:t xml:space="preserve">OCTET STRING </w:t>
            </w:r>
          </w:p>
        </w:tc>
        <w:tc>
          <w:tcPr>
            <w:tcW w:w="908" w:type="pct"/>
          </w:tcPr>
          <w:p w:rsidR="006B1427" w:rsidRPr="008C3B24" w:rsidRDefault="006B1427" w:rsidP="009A21B8">
            <w:pPr>
              <w:rPr>
                <w:szCs w:val="18"/>
              </w:rPr>
            </w:pPr>
            <w:r w:rsidRPr="008C3B24">
              <w:rPr>
                <w:szCs w:val="18"/>
              </w:rPr>
              <w:t>SIZE(128)</w:t>
            </w:r>
          </w:p>
          <w:p w:rsidR="006B1427" w:rsidRPr="008C3B24" w:rsidRDefault="006B1427" w:rsidP="009A21B8">
            <w:pPr>
              <w:rPr>
                <w:szCs w:val="18"/>
              </w:rPr>
            </w:pPr>
          </w:p>
        </w:tc>
        <w:tc>
          <w:tcPr>
            <w:tcW w:w="551" w:type="pct"/>
          </w:tcPr>
          <w:p w:rsidR="006B1427" w:rsidRPr="00654871" w:rsidRDefault="006B1427" w:rsidP="006B1427">
            <w:pPr>
              <w:spacing w:line="300" w:lineRule="auto"/>
              <w:rPr>
                <w:noProof/>
                <w:szCs w:val="18"/>
              </w:rPr>
            </w:pPr>
            <w:r>
              <w:rPr>
                <w:rFonts w:eastAsiaTheme="minorEastAsia" w:hint="eastAsia"/>
                <w:noProof/>
                <w:szCs w:val="18"/>
              </w:rPr>
              <w:t>C</w:t>
            </w:r>
          </w:p>
        </w:tc>
        <w:tc>
          <w:tcPr>
            <w:tcW w:w="1824" w:type="pct"/>
          </w:tcPr>
          <w:p w:rsidR="006B1427" w:rsidRPr="008C3B24" w:rsidRDefault="006B1427" w:rsidP="009A21B8">
            <w:pPr>
              <w:rPr>
                <w:szCs w:val="18"/>
              </w:rPr>
            </w:pPr>
            <w:r w:rsidRPr="006B1427">
              <w:rPr>
                <w:rFonts w:hint="eastAsia"/>
                <w:szCs w:val="18"/>
              </w:rPr>
              <w:t>PON口定位信息。格式为</w:t>
            </w:r>
            <w:r w:rsidRPr="006B1427">
              <w:rPr>
                <w:szCs w:val="18"/>
              </w:rPr>
              <w:t>“</w:t>
            </w:r>
            <w:r w:rsidRPr="006B1427">
              <w:rPr>
                <w:rFonts w:hint="eastAsia"/>
                <w:szCs w:val="18"/>
              </w:rPr>
              <w:t>机架-框-槽-端口号</w:t>
            </w:r>
            <w:r w:rsidRPr="006B1427">
              <w:rPr>
                <w:szCs w:val="18"/>
              </w:rPr>
              <w:t>”</w:t>
            </w:r>
            <w:r w:rsidRPr="006B1427">
              <w:rPr>
                <w:rFonts w:hint="eastAsia"/>
                <w:szCs w:val="18"/>
              </w:rPr>
              <w:t>，没有则使用NA代替，如0框0槽0端口为NA-0-0-0。</w:t>
            </w:r>
          </w:p>
        </w:tc>
      </w:tr>
      <w:tr w:rsidR="006B1427" w:rsidRPr="00654871" w:rsidTr="006B1427">
        <w:tc>
          <w:tcPr>
            <w:tcW w:w="809" w:type="pct"/>
          </w:tcPr>
          <w:p w:rsidR="006B1427" w:rsidRPr="00654871" w:rsidRDefault="006B1427" w:rsidP="009A21B8">
            <w:pPr>
              <w:spacing w:line="300" w:lineRule="auto"/>
              <w:rPr>
                <w:noProof/>
                <w:szCs w:val="18"/>
              </w:rPr>
            </w:pPr>
            <w:r w:rsidRPr="00654871">
              <w:rPr>
                <w:noProof/>
                <w:szCs w:val="18"/>
              </w:rPr>
              <w:t>ONUIDTYPE</w:t>
            </w:r>
          </w:p>
        </w:tc>
        <w:tc>
          <w:tcPr>
            <w:tcW w:w="909" w:type="pct"/>
          </w:tcPr>
          <w:p w:rsidR="006B1427" w:rsidRPr="00654871" w:rsidRDefault="006B1427" w:rsidP="009A21B8">
            <w:pPr>
              <w:spacing w:line="300" w:lineRule="auto"/>
              <w:rPr>
                <w:noProof/>
                <w:szCs w:val="18"/>
              </w:rPr>
            </w:pPr>
            <w:r w:rsidRPr="00654871">
              <w:rPr>
                <w:noProof/>
                <w:szCs w:val="18"/>
              </w:rPr>
              <w:t>OCTET STRING</w:t>
            </w:r>
          </w:p>
        </w:tc>
        <w:tc>
          <w:tcPr>
            <w:tcW w:w="908" w:type="pct"/>
          </w:tcPr>
          <w:p w:rsidR="006B1427" w:rsidRPr="00300E1F" w:rsidRDefault="006B1427" w:rsidP="009A21B8">
            <w:pPr>
              <w:rPr>
                <w:szCs w:val="18"/>
              </w:rPr>
            </w:pPr>
            <w:r>
              <w:rPr>
                <w:szCs w:val="18"/>
              </w:rPr>
              <w:t>ONU_NAME</w:t>
            </w:r>
          </w:p>
          <w:p w:rsidR="006B1427" w:rsidRPr="00300E1F" w:rsidRDefault="006B1427" w:rsidP="009A21B8">
            <w:pPr>
              <w:rPr>
                <w:szCs w:val="18"/>
              </w:rPr>
            </w:pPr>
            <w:r>
              <w:rPr>
                <w:szCs w:val="18"/>
              </w:rPr>
              <w:t>MAC</w:t>
            </w:r>
          </w:p>
          <w:p w:rsidR="006B1427" w:rsidRDefault="006B1427" w:rsidP="009A21B8">
            <w:pPr>
              <w:rPr>
                <w:rFonts w:eastAsiaTheme="minorEastAsia"/>
                <w:szCs w:val="18"/>
              </w:rPr>
            </w:pPr>
            <w:r>
              <w:rPr>
                <w:szCs w:val="18"/>
              </w:rPr>
              <w:t>LOID</w:t>
            </w:r>
          </w:p>
          <w:p w:rsidR="006B1427" w:rsidRPr="00931FE4" w:rsidRDefault="006B1427" w:rsidP="009A21B8">
            <w:pPr>
              <w:rPr>
                <w:rFonts w:eastAsiaTheme="minorEastAsia"/>
                <w:szCs w:val="18"/>
              </w:rPr>
            </w:pPr>
            <w:r>
              <w:rPr>
                <w:rFonts w:eastAsiaTheme="minorEastAsia" w:hint="eastAsia"/>
                <w:szCs w:val="18"/>
              </w:rPr>
              <w:t>PASSWORD</w:t>
            </w:r>
          </w:p>
          <w:p w:rsidR="006B1427" w:rsidRPr="00300E1F" w:rsidRDefault="006B1427" w:rsidP="009A21B8">
            <w:pPr>
              <w:rPr>
                <w:szCs w:val="18"/>
              </w:rPr>
            </w:pPr>
            <w:r w:rsidRPr="00300E1F">
              <w:rPr>
                <w:szCs w:val="18"/>
              </w:rPr>
              <w:t>ONU_NUMBER</w:t>
            </w:r>
          </w:p>
        </w:tc>
        <w:tc>
          <w:tcPr>
            <w:tcW w:w="551" w:type="pct"/>
          </w:tcPr>
          <w:p w:rsidR="006B1427" w:rsidRPr="00654871" w:rsidRDefault="006B1427" w:rsidP="006B1427">
            <w:pPr>
              <w:spacing w:line="300" w:lineRule="auto"/>
              <w:rPr>
                <w:noProof/>
                <w:szCs w:val="18"/>
              </w:rPr>
            </w:pPr>
            <w:r>
              <w:rPr>
                <w:rFonts w:eastAsiaTheme="minorEastAsia" w:hint="eastAsia"/>
                <w:noProof/>
                <w:szCs w:val="18"/>
              </w:rPr>
              <w:t>C</w:t>
            </w:r>
          </w:p>
        </w:tc>
        <w:tc>
          <w:tcPr>
            <w:tcW w:w="1824" w:type="pct"/>
          </w:tcPr>
          <w:p w:rsidR="006B1427" w:rsidRPr="006B594E" w:rsidRDefault="006B1427" w:rsidP="009A21B8">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6B1427" w:rsidRPr="00654871" w:rsidTr="006B1427">
        <w:tc>
          <w:tcPr>
            <w:tcW w:w="809" w:type="pct"/>
          </w:tcPr>
          <w:p w:rsidR="006B1427" w:rsidRPr="00654871" w:rsidRDefault="006B1427" w:rsidP="009A21B8">
            <w:pPr>
              <w:spacing w:line="300" w:lineRule="auto"/>
              <w:rPr>
                <w:noProof/>
                <w:szCs w:val="18"/>
              </w:rPr>
            </w:pPr>
            <w:r w:rsidRPr="00654871">
              <w:rPr>
                <w:noProof/>
                <w:szCs w:val="18"/>
              </w:rPr>
              <w:t>ONUID</w:t>
            </w:r>
          </w:p>
        </w:tc>
        <w:tc>
          <w:tcPr>
            <w:tcW w:w="909" w:type="pct"/>
          </w:tcPr>
          <w:p w:rsidR="006B1427" w:rsidRPr="00654871" w:rsidRDefault="006B1427" w:rsidP="009A21B8">
            <w:pPr>
              <w:spacing w:line="300" w:lineRule="auto"/>
              <w:rPr>
                <w:noProof/>
                <w:szCs w:val="18"/>
              </w:rPr>
            </w:pPr>
            <w:r w:rsidRPr="00654871">
              <w:rPr>
                <w:noProof/>
                <w:szCs w:val="18"/>
              </w:rPr>
              <w:t>OCTET STRING</w:t>
            </w:r>
          </w:p>
        </w:tc>
        <w:tc>
          <w:tcPr>
            <w:tcW w:w="908" w:type="pct"/>
          </w:tcPr>
          <w:p w:rsidR="006B1427" w:rsidRPr="00300E1F" w:rsidRDefault="006B1427" w:rsidP="009A21B8">
            <w:pPr>
              <w:rPr>
                <w:szCs w:val="18"/>
              </w:rPr>
            </w:pPr>
            <w:r w:rsidRPr="00300E1F">
              <w:rPr>
                <w:szCs w:val="18"/>
              </w:rPr>
              <w:t>SIZE(128)</w:t>
            </w:r>
          </w:p>
        </w:tc>
        <w:tc>
          <w:tcPr>
            <w:tcW w:w="551" w:type="pct"/>
          </w:tcPr>
          <w:p w:rsidR="006B1427" w:rsidRPr="00654871" w:rsidRDefault="006B1427" w:rsidP="006B1427">
            <w:pPr>
              <w:spacing w:line="300" w:lineRule="auto"/>
              <w:rPr>
                <w:noProof/>
                <w:szCs w:val="18"/>
              </w:rPr>
            </w:pPr>
            <w:r>
              <w:rPr>
                <w:rFonts w:eastAsiaTheme="minorEastAsia" w:hint="eastAsia"/>
                <w:noProof/>
                <w:szCs w:val="18"/>
              </w:rPr>
              <w:t>C</w:t>
            </w:r>
          </w:p>
        </w:tc>
        <w:tc>
          <w:tcPr>
            <w:tcW w:w="1824" w:type="pct"/>
          </w:tcPr>
          <w:p w:rsidR="006B1427" w:rsidRPr="00300E1F" w:rsidRDefault="006B1427" w:rsidP="009A21B8">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6B1427" w:rsidRPr="00654871" w:rsidTr="006B1427">
        <w:tc>
          <w:tcPr>
            <w:tcW w:w="809" w:type="pct"/>
          </w:tcPr>
          <w:p w:rsidR="006B1427" w:rsidRPr="00654871" w:rsidRDefault="006B1427" w:rsidP="009A21B8">
            <w:pPr>
              <w:spacing w:line="300" w:lineRule="auto"/>
              <w:rPr>
                <w:noProof/>
                <w:szCs w:val="18"/>
              </w:rPr>
            </w:pPr>
            <w:r w:rsidRPr="00654871">
              <w:rPr>
                <w:noProof/>
                <w:szCs w:val="18"/>
              </w:rPr>
              <w:t>ONUPORT</w:t>
            </w:r>
          </w:p>
        </w:tc>
        <w:tc>
          <w:tcPr>
            <w:tcW w:w="909" w:type="pct"/>
          </w:tcPr>
          <w:p w:rsidR="006B1427" w:rsidRPr="00654871" w:rsidRDefault="006B1427" w:rsidP="009A21B8">
            <w:pPr>
              <w:spacing w:line="300" w:lineRule="auto"/>
              <w:rPr>
                <w:noProof/>
                <w:szCs w:val="18"/>
              </w:rPr>
            </w:pPr>
            <w:r w:rsidRPr="00654871">
              <w:rPr>
                <w:noProof/>
                <w:szCs w:val="18"/>
              </w:rPr>
              <w:t xml:space="preserve">OCTET STRING </w:t>
            </w:r>
          </w:p>
        </w:tc>
        <w:tc>
          <w:tcPr>
            <w:tcW w:w="908" w:type="pct"/>
          </w:tcPr>
          <w:p w:rsidR="006B1427" w:rsidRPr="00654871" w:rsidRDefault="006B1427" w:rsidP="009A21B8">
            <w:pPr>
              <w:spacing w:line="300" w:lineRule="auto"/>
              <w:rPr>
                <w:noProof/>
                <w:szCs w:val="18"/>
              </w:rPr>
            </w:pPr>
            <w:r w:rsidRPr="00654871">
              <w:rPr>
                <w:noProof/>
                <w:szCs w:val="18"/>
              </w:rPr>
              <w:t>SIZE(128)</w:t>
            </w:r>
          </w:p>
          <w:p w:rsidR="006B1427" w:rsidRPr="00654871" w:rsidRDefault="006B1427" w:rsidP="009A21B8">
            <w:pPr>
              <w:spacing w:line="300" w:lineRule="auto"/>
              <w:rPr>
                <w:noProof/>
                <w:szCs w:val="18"/>
              </w:rPr>
            </w:pPr>
            <w:r w:rsidRPr="00654871">
              <w:rPr>
                <w:rFonts w:ascii="宋体" w:hAnsi="宋体"/>
                <w:noProof/>
                <w:szCs w:val="18"/>
              </w:rPr>
              <w:t>机架</w:t>
            </w:r>
            <w:r w:rsidRPr="00654871">
              <w:rPr>
                <w:noProof/>
                <w:szCs w:val="18"/>
              </w:rPr>
              <w:t>-</w:t>
            </w:r>
            <w:r w:rsidRPr="00654871">
              <w:rPr>
                <w:rFonts w:ascii="宋体" w:hAnsi="宋体"/>
                <w:noProof/>
                <w:szCs w:val="18"/>
              </w:rPr>
              <w:t>框</w:t>
            </w:r>
            <w:r w:rsidRPr="00654871">
              <w:rPr>
                <w:noProof/>
                <w:szCs w:val="18"/>
              </w:rPr>
              <w:t>-</w:t>
            </w:r>
            <w:r w:rsidRPr="00654871">
              <w:rPr>
                <w:rFonts w:ascii="宋体" w:hAnsi="宋体"/>
                <w:noProof/>
                <w:szCs w:val="18"/>
              </w:rPr>
              <w:t>槽</w:t>
            </w:r>
            <w:r w:rsidRPr="00654871">
              <w:rPr>
                <w:noProof/>
                <w:szCs w:val="18"/>
              </w:rPr>
              <w:t>-</w:t>
            </w:r>
            <w:r w:rsidRPr="00654871">
              <w:rPr>
                <w:rFonts w:ascii="宋体" w:hAnsi="宋体"/>
                <w:noProof/>
                <w:szCs w:val="18"/>
              </w:rPr>
              <w:t>端口</w:t>
            </w:r>
          </w:p>
        </w:tc>
        <w:tc>
          <w:tcPr>
            <w:tcW w:w="551" w:type="pct"/>
          </w:tcPr>
          <w:p w:rsidR="006B1427" w:rsidRPr="00654871" w:rsidRDefault="006B1427" w:rsidP="006B1427">
            <w:pPr>
              <w:spacing w:line="300" w:lineRule="auto"/>
              <w:rPr>
                <w:noProof/>
                <w:szCs w:val="18"/>
              </w:rPr>
            </w:pPr>
            <w:r>
              <w:rPr>
                <w:rFonts w:eastAsiaTheme="minorEastAsia" w:hint="eastAsia"/>
                <w:noProof/>
                <w:szCs w:val="18"/>
              </w:rPr>
              <w:t>O</w:t>
            </w:r>
          </w:p>
        </w:tc>
        <w:tc>
          <w:tcPr>
            <w:tcW w:w="1824" w:type="pct"/>
          </w:tcPr>
          <w:p w:rsidR="006B1427" w:rsidRPr="00654871" w:rsidRDefault="006B1427" w:rsidP="009A21B8">
            <w:pPr>
              <w:spacing w:line="300" w:lineRule="auto"/>
              <w:rPr>
                <w:noProof/>
                <w:szCs w:val="18"/>
              </w:rPr>
            </w:pPr>
            <w:r w:rsidRPr="00654871">
              <w:rPr>
                <w:rFonts w:ascii="宋体" w:hAnsi="宋体"/>
                <w:noProof/>
                <w:szCs w:val="18"/>
              </w:rPr>
              <w:t>通过机架</w:t>
            </w:r>
            <w:r w:rsidRPr="00654871">
              <w:rPr>
                <w:noProof/>
                <w:szCs w:val="18"/>
              </w:rPr>
              <w:t>-</w:t>
            </w:r>
            <w:r w:rsidRPr="00654871">
              <w:rPr>
                <w:rFonts w:ascii="宋体" w:hAnsi="宋体"/>
                <w:noProof/>
                <w:szCs w:val="18"/>
              </w:rPr>
              <w:t>框</w:t>
            </w:r>
            <w:r w:rsidRPr="00654871">
              <w:rPr>
                <w:noProof/>
                <w:szCs w:val="18"/>
              </w:rPr>
              <w:t>-</w:t>
            </w:r>
            <w:r w:rsidRPr="00654871">
              <w:rPr>
                <w:rFonts w:ascii="宋体" w:hAnsi="宋体"/>
                <w:noProof/>
                <w:szCs w:val="18"/>
              </w:rPr>
              <w:t>槽号</w:t>
            </w:r>
            <w:r w:rsidRPr="00654871">
              <w:rPr>
                <w:noProof/>
                <w:szCs w:val="18"/>
              </w:rPr>
              <w:t>-</w:t>
            </w:r>
            <w:r w:rsidRPr="00654871">
              <w:rPr>
                <w:rFonts w:ascii="宋体" w:hAnsi="宋体"/>
                <w:noProof/>
                <w:szCs w:val="18"/>
              </w:rPr>
              <w:t>端口号的方式定位</w:t>
            </w:r>
            <w:r w:rsidR="00B00587">
              <w:rPr>
                <w:rFonts w:ascii="宋体" w:hAnsi="宋体"/>
                <w:noProof/>
                <w:szCs w:val="18"/>
              </w:rPr>
              <w:t>单元盘</w:t>
            </w:r>
            <w:r w:rsidRPr="00654871">
              <w:rPr>
                <w:rFonts w:ascii="宋体" w:hAnsi="宋体"/>
                <w:noProof/>
                <w:szCs w:val="18"/>
              </w:rPr>
              <w:t>端口，没有的补为</w:t>
            </w:r>
            <w:r w:rsidRPr="00654871">
              <w:rPr>
                <w:noProof/>
                <w:szCs w:val="18"/>
              </w:rPr>
              <w:t>NA</w:t>
            </w:r>
          </w:p>
        </w:tc>
      </w:tr>
      <w:tr w:rsidR="006B1427" w:rsidRPr="00654871" w:rsidTr="006B1427">
        <w:tc>
          <w:tcPr>
            <w:tcW w:w="809" w:type="pct"/>
          </w:tcPr>
          <w:p w:rsidR="006B1427" w:rsidRPr="00654871" w:rsidRDefault="006B1427" w:rsidP="009A21B8">
            <w:pPr>
              <w:spacing w:line="300" w:lineRule="auto"/>
              <w:rPr>
                <w:noProof/>
                <w:szCs w:val="18"/>
              </w:rPr>
            </w:pPr>
            <w:r w:rsidRPr="00654871">
              <w:rPr>
                <w:noProof/>
                <w:szCs w:val="18"/>
              </w:rPr>
              <w:t>FLMODE</w:t>
            </w:r>
          </w:p>
        </w:tc>
        <w:tc>
          <w:tcPr>
            <w:tcW w:w="909" w:type="pct"/>
          </w:tcPr>
          <w:p w:rsidR="006B1427" w:rsidRPr="00654871" w:rsidRDefault="006B1427" w:rsidP="009A21B8">
            <w:pPr>
              <w:spacing w:line="300" w:lineRule="auto"/>
              <w:rPr>
                <w:noProof/>
                <w:szCs w:val="18"/>
              </w:rPr>
            </w:pPr>
            <w:r w:rsidRPr="00654871">
              <w:rPr>
                <w:noProof/>
                <w:szCs w:val="18"/>
              </w:rPr>
              <w:t>OCTET STRING</w:t>
            </w:r>
          </w:p>
        </w:tc>
        <w:tc>
          <w:tcPr>
            <w:tcW w:w="908" w:type="pct"/>
          </w:tcPr>
          <w:p w:rsidR="006B1427" w:rsidRPr="00654871" w:rsidRDefault="006B1427" w:rsidP="009A21B8">
            <w:pPr>
              <w:spacing w:line="300" w:lineRule="auto"/>
              <w:rPr>
                <w:noProof/>
                <w:szCs w:val="18"/>
              </w:rPr>
            </w:pPr>
            <w:r w:rsidRPr="00654871">
              <w:rPr>
                <w:noProof/>
                <w:szCs w:val="18"/>
              </w:rPr>
              <w:t>SIZE</w:t>
            </w:r>
            <w:r w:rsidRPr="00654871">
              <w:rPr>
                <w:rFonts w:ascii="宋体" w:hAnsi="宋体"/>
                <w:noProof/>
                <w:szCs w:val="18"/>
              </w:rPr>
              <w:t>（</w:t>
            </w:r>
            <w:r w:rsidRPr="00654871">
              <w:rPr>
                <w:noProof/>
                <w:szCs w:val="18"/>
              </w:rPr>
              <w:t>32</w:t>
            </w:r>
            <w:r w:rsidRPr="00654871">
              <w:rPr>
                <w:rFonts w:ascii="宋体" w:hAnsi="宋体"/>
                <w:noProof/>
                <w:szCs w:val="18"/>
              </w:rPr>
              <w:t>）</w:t>
            </w:r>
          </w:p>
        </w:tc>
        <w:tc>
          <w:tcPr>
            <w:tcW w:w="551" w:type="pct"/>
          </w:tcPr>
          <w:p w:rsidR="006B1427" w:rsidRPr="00654871" w:rsidRDefault="006B1427" w:rsidP="006B1427">
            <w:pPr>
              <w:spacing w:line="300" w:lineRule="auto"/>
              <w:rPr>
                <w:noProof/>
                <w:szCs w:val="18"/>
              </w:rPr>
            </w:pPr>
            <w:r>
              <w:rPr>
                <w:rFonts w:eastAsiaTheme="minorEastAsia" w:hint="eastAsia"/>
                <w:noProof/>
                <w:szCs w:val="18"/>
              </w:rPr>
              <w:t>O</w:t>
            </w:r>
          </w:p>
        </w:tc>
        <w:tc>
          <w:tcPr>
            <w:tcW w:w="1824" w:type="pct"/>
          </w:tcPr>
          <w:p w:rsidR="006B1427" w:rsidRPr="00654871" w:rsidRDefault="006B1427" w:rsidP="009A21B8">
            <w:pPr>
              <w:spacing w:line="300" w:lineRule="auto"/>
              <w:rPr>
                <w:noProof/>
                <w:szCs w:val="18"/>
              </w:rPr>
            </w:pPr>
            <w:r w:rsidRPr="00654871">
              <w:rPr>
                <w:rFonts w:ascii="宋体" w:hAnsi="宋体"/>
                <w:noProof/>
                <w:szCs w:val="18"/>
              </w:rPr>
              <w:t>快速离开模式：</w:t>
            </w:r>
          </w:p>
          <w:p w:rsidR="006B1427" w:rsidRPr="00654871" w:rsidRDefault="006B1427" w:rsidP="009A21B8">
            <w:pPr>
              <w:spacing w:line="300" w:lineRule="auto"/>
              <w:rPr>
                <w:noProof/>
                <w:szCs w:val="18"/>
              </w:rPr>
            </w:pPr>
            <w:r w:rsidRPr="00654871">
              <w:rPr>
                <w:noProof/>
                <w:szCs w:val="18"/>
              </w:rPr>
              <w:t>Enabled</w:t>
            </w:r>
          </w:p>
          <w:p w:rsidR="006B1427" w:rsidRPr="00654871" w:rsidRDefault="006B1427" w:rsidP="009A21B8">
            <w:pPr>
              <w:spacing w:line="300" w:lineRule="auto"/>
              <w:rPr>
                <w:noProof/>
                <w:szCs w:val="18"/>
              </w:rPr>
            </w:pPr>
            <w:r w:rsidRPr="00654871">
              <w:rPr>
                <w:noProof/>
                <w:szCs w:val="18"/>
              </w:rPr>
              <w:t>Disabled</w:t>
            </w:r>
          </w:p>
        </w:tc>
      </w:tr>
      <w:tr w:rsidR="006B1427" w:rsidRPr="00654871" w:rsidTr="006B1427">
        <w:tc>
          <w:tcPr>
            <w:tcW w:w="809" w:type="pct"/>
          </w:tcPr>
          <w:p w:rsidR="006B1427" w:rsidRPr="00654871" w:rsidRDefault="006B1427" w:rsidP="009A21B8">
            <w:pPr>
              <w:spacing w:line="300" w:lineRule="auto"/>
              <w:rPr>
                <w:noProof/>
                <w:szCs w:val="18"/>
              </w:rPr>
            </w:pPr>
            <w:r w:rsidRPr="00654871">
              <w:rPr>
                <w:noProof/>
                <w:szCs w:val="18"/>
              </w:rPr>
              <w:t>MAXGRP</w:t>
            </w:r>
          </w:p>
        </w:tc>
        <w:tc>
          <w:tcPr>
            <w:tcW w:w="909" w:type="pct"/>
          </w:tcPr>
          <w:p w:rsidR="006B1427" w:rsidRPr="00654871" w:rsidRDefault="006B1427" w:rsidP="009A21B8">
            <w:pPr>
              <w:spacing w:line="300" w:lineRule="auto"/>
              <w:rPr>
                <w:noProof/>
                <w:szCs w:val="18"/>
              </w:rPr>
            </w:pPr>
            <w:r w:rsidRPr="00654871">
              <w:rPr>
                <w:noProof/>
                <w:szCs w:val="18"/>
              </w:rPr>
              <w:t>INTEGER</w:t>
            </w:r>
          </w:p>
        </w:tc>
        <w:tc>
          <w:tcPr>
            <w:tcW w:w="908" w:type="pct"/>
          </w:tcPr>
          <w:p w:rsidR="006B1427" w:rsidRPr="00654871" w:rsidRDefault="006B1427" w:rsidP="009A21B8">
            <w:pPr>
              <w:spacing w:line="300" w:lineRule="auto"/>
              <w:rPr>
                <w:noProof/>
                <w:szCs w:val="18"/>
              </w:rPr>
            </w:pPr>
            <w:r w:rsidRPr="00654871">
              <w:rPr>
                <w:noProof/>
                <w:szCs w:val="18"/>
              </w:rPr>
              <w:t>0</w:t>
            </w:r>
            <w:r w:rsidRPr="00654871">
              <w:rPr>
                <w:rFonts w:ascii="宋体" w:hAnsi="宋体"/>
                <w:noProof/>
                <w:szCs w:val="18"/>
              </w:rPr>
              <w:t>～</w:t>
            </w:r>
            <w:r w:rsidRPr="00654871">
              <w:rPr>
                <w:noProof/>
                <w:szCs w:val="18"/>
              </w:rPr>
              <w:t>255</w:t>
            </w:r>
          </w:p>
        </w:tc>
        <w:tc>
          <w:tcPr>
            <w:tcW w:w="551" w:type="pct"/>
          </w:tcPr>
          <w:p w:rsidR="006B1427" w:rsidRPr="00654871" w:rsidRDefault="006B1427" w:rsidP="006B1427">
            <w:pPr>
              <w:spacing w:line="300" w:lineRule="auto"/>
              <w:rPr>
                <w:noProof/>
                <w:szCs w:val="18"/>
              </w:rPr>
            </w:pPr>
            <w:r>
              <w:rPr>
                <w:rFonts w:eastAsiaTheme="minorEastAsia" w:hint="eastAsia"/>
                <w:noProof/>
                <w:szCs w:val="18"/>
              </w:rPr>
              <w:t>O</w:t>
            </w:r>
          </w:p>
        </w:tc>
        <w:tc>
          <w:tcPr>
            <w:tcW w:w="1824" w:type="pct"/>
          </w:tcPr>
          <w:p w:rsidR="006B1427" w:rsidRPr="00654871" w:rsidRDefault="006B1427" w:rsidP="009A21B8">
            <w:pPr>
              <w:spacing w:line="300" w:lineRule="auto"/>
              <w:rPr>
                <w:noProof/>
                <w:szCs w:val="18"/>
              </w:rPr>
            </w:pPr>
            <w:r w:rsidRPr="00654871">
              <w:rPr>
                <w:rFonts w:ascii="宋体" w:hAnsi="宋体"/>
                <w:noProof/>
                <w:szCs w:val="18"/>
              </w:rPr>
              <w:t>端口在同一时刻能够加入的最大组播节目数量</w:t>
            </w:r>
          </w:p>
        </w:tc>
      </w:tr>
    </w:tbl>
    <w:p w:rsidR="00572F41" w:rsidRPr="00685006" w:rsidRDefault="00572F41" w:rsidP="00572F41">
      <w:pPr>
        <w:rPr>
          <w:rFonts w:ascii="宋体" w:hAnsi="宋体"/>
          <w:szCs w:val="21"/>
        </w:rPr>
      </w:pPr>
    </w:p>
    <w:p w:rsidR="00000000" w:rsidRDefault="00572F41" w:rsidP="00CE4D8A">
      <w:pPr>
        <w:spacing w:beforeLines="50"/>
        <w:ind w:firstLine="420"/>
        <w:pPrChange w:id="455" w:author="CMDI-LVLIANGDONG" w:date="2015-07-22T10:29:00Z">
          <w:pPr>
            <w:spacing w:beforeLines="50"/>
            <w:ind w:firstLine="420"/>
          </w:pPr>
        </w:pPrChange>
      </w:pPr>
      <w:r w:rsidRPr="00EC3C32">
        <w:rPr>
          <w:rFonts w:hint="eastAsia"/>
        </w:rPr>
        <w:lastRenderedPageBreak/>
        <w:t>响应格式</w:t>
      </w:r>
    </w:p>
    <w:p w:rsidR="00572F41" w:rsidRPr="00654871" w:rsidRDefault="00572F41" w:rsidP="00572F41">
      <w:pPr>
        <w:spacing w:line="360" w:lineRule="auto"/>
        <w:ind w:left="420" w:firstLine="420"/>
        <w:rPr>
          <w:szCs w:val="21"/>
        </w:rPr>
      </w:pPr>
      <w:r w:rsidRPr="00654871">
        <w:rPr>
          <w:rFonts w:hint="eastAsia"/>
          <w:szCs w:val="21"/>
        </w:rPr>
        <w:t>符合“</w:t>
      </w:r>
      <w:r w:rsidR="00C868AD">
        <w:rPr>
          <w:rFonts w:hint="eastAsia"/>
          <w:szCs w:val="21"/>
        </w:rPr>
        <w:t>10.4</w:t>
      </w:r>
      <w:r w:rsidRPr="00654871">
        <w:rPr>
          <w:rFonts w:hint="eastAsia"/>
          <w:szCs w:val="21"/>
        </w:rPr>
        <w:t>响应消息的格式说明”</w:t>
      </w:r>
    </w:p>
    <w:p w:rsidR="00000000" w:rsidRDefault="00572F41" w:rsidP="00CE4D8A">
      <w:pPr>
        <w:spacing w:beforeLines="50"/>
        <w:ind w:firstLine="420"/>
        <w:pPrChange w:id="456" w:author="CMDI-LVLIANGDONG" w:date="2015-07-22T10:29:00Z">
          <w:pPr>
            <w:spacing w:beforeLines="50"/>
            <w:ind w:firstLine="420"/>
          </w:pPr>
        </w:pPrChange>
      </w:pPr>
      <w:r w:rsidRPr="00EC3C32">
        <w:rPr>
          <w:rFonts w:hint="eastAsia"/>
        </w:rPr>
        <w:t>输出参数</w:t>
      </w:r>
    </w:p>
    <w:p w:rsidR="00572F41" w:rsidRPr="00654871" w:rsidRDefault="00572F41" w:rsidP="00572F41">
      <w:pPr>
        <w:spacing w:line="360" w:lineRule="auto"/>
        <w:ind w:left="420" w:firstLine="420"/>
        <w:rPr>
          <w:szCs w:val="21"/>
        </w:rPr>
      </w:pPr>
      <w:r w:rsidRPr="00654871">
        <w:rPr>
          <w:rFonts w:hint="eastAsia"/>
          <w:szCs w:val="21"/>
        </w:rPr>
        <w:t>无。</w:t>
      </w:r>
    </w:p>
    <w:p w:rsidR="00654871" w:rsidRPr="001266D7" w:rsidRDefault="00654871" w:rsidP="001266D7">
      <w:pPr>
        <w:pStyle w:val="TimesNewRoman050"/>
        <w:ind w:left="0"/>
        <w:rPr>
          <w:rFonts w:cs="Times New Roman"/>
        </w:rPr>
      </w:pPr>
      <w:bookmarkStart w:id="457" w:name="_Toc422211181"/>
      <w:r w:rsidRPr="001266D7">
        <w:rPr>
          <w:rFonts w:cs="Times New Roman" w:hint="eastAsia"/>
        </w:rPr>
        <w:t>LAN</w:t>
      </w:r>
      <w:r w:rsidRPr="001266D7">
        <w:rPr>
          <w:rFonts w:cs="Times New Roman" w:hint="eastAsia"/>
        </w:rPr>
        <w:t>端口从组播删除</w:t>
      </w:r>
      <w:bookmarkEnd w:id="452"/>
      <w:bookmarkEnd w:id="453"/>
      <w:bookmarkEnd w:id="454"/>
      <w:bookmarkEnd w:id="457"/>
    </w:p>
    <w:p w:rsidR="00654871" w:rsidRPr="00EC3C32" w:rsidRDefault="00654871" w:rsidP="00CE4D8A">
      <w:pPr>
        <w:spacing w:beforeLines="50"/>
        <w:ind w:firstLine="420"/>
      </w:pPr>
      <w:r w:rsidRPr="00EC3C32">
        <w:rPr>
          <w:rFonts w:hint="eastAsia"/>
        </w:rPr>
        <w:t>功能描述</w:t>
      </w:r>
    </w:p>
    <w:p w:rsidR="00654871" w:rsidRPr="00654871" w:rsidRDefault="00654871" w:rsidP="00654871">
      <w:pPr>
        <w:spacing w:line="360" w:lineRule="auto"/>
        <w:ind w:left="420" w:firstLine="420"/>
        <w:rPr>
          <w:szCs w:val="21"/>
        </w:rPr>
      </w:pPr>
      <w:r w:rsidRPr="00654871">
        <w:rPr>
          <w:rFonts w:hint="eastAsia"/>
          <w:szCs w:val="21"/>
        </w:rPr>
        <w:t>该命令用于从组播删除</w:t>
      </w:r>
      <w:r w:rsidRPr="00654871">
        <w:rPr>
          <w:rFonts w:hint="eastAsia"/>
          <w:szCs w:val="21"/>
        </w:rPr>
        <w:t xml:space="preserve"> LAN</w:t>
      </w:r>
      <w:r w:rsidRPr="00654871">
        <w:rPr>
          <w:rFonts w:hint="eastAsia"/>
          <w:szCs w:val="21"/>
        </w:rPr>
        <w:t>端口</w:t>
      </w:r>
    </w:p>
    <w:p w:rsidR="00654871" w:rsidRPr="00EC3C32" w:rsidRDefault="00654871" w:rsidP="00CE4D8A">
      <w:pPr>
        <w:spacing w:beforeLines="50"/>
        <w:ind w:firstLine="420"/>
      </w:pPr>
      <w:r w:rsidRPr="00EC3C32">
        <w:rPr>
          <w:rFonts w:hint="eastAsia"/>
        </w:rPr>
        <w:t>命令格式</w:t>
      </w:r>
    </w:p>
    <w:p w:rsidR="00654871" w:rsidRPr="00654871" w:rsidRDefault="00654871" w:rsidP="00654871">
      <w:pPr>
        <w:spacing w:line="360" w:lineRule="auto"/>
        <w:ind w:left="420" w:firstLine="420"/>
        <w:rPr>
          <w:szCs w:val="21"/>
        </w:rPr>
      </w:pPr>
      <w:r w:rsidRPr="00654871">
        <w:rPr>
          <w:rFonts w:hint="eastAsia"/>
          <w:szCs w:val="21"/>
        </w:rPr>
        <w:t>DEL-LANIPTV</w:t>
      </w:r>
      <w:r w:rsidRPr="00654871">
        <w:rPr>
          <w:szCs w:val="21"/>
        </w:rPr>
        <w:t>PORT::ONUIP=onu-name|OLTID=olt-name[,PONID=ponport_location,</w:t>
      </w:r>
      <w:r w:rsidRPr="00654871">
        <w:rPr>
          <w:rFonts w:hint="eastAsia"/>
          <w:szCs w:val="21"/>
        </w:rPr>
        <w:t>ONUIDTYPE=onuid-type,</w:t>
      </w:r>
      <w:r w:rsidRPr="00654871">
        <w:rPr>
          <w:szCs w:val="21"/>
        </w:rPr>
        <w:t>ONUID=onu-index]</w:t>
      </w:r>
      <w:r w:rsidRPr="00654871">
        <w:rPr>
          <w:rFonts w:hint="eastAsia"/>
          <w:szCs w:val="21"/>
        </w:rPr>
        <w:t>[,ONUPORT=onu-port]:CTAG::[UV=user vlan][,MVLAN=mvlan];</w:t>
      </w:r>
    </w:p>
    <w:p w:rsidR="00654871" w:rsidRPr="00EC3C32" w:rsidRDefault="00654871" w:rsidP="00CE4D8A">
      <w:pPr>
        <w:spacing w:beforeLines="50"/>
        <w:ind w:firstLine="420"/>
      </w:pPr>
      <w:r w:rsidRPr="00EC3C32">
        <w:rPr>
          <w:rFonts w:hint="eastAsia"/>
        </w:rPr>
        <w:t>输入参数</w:t>
      </w:r>
    </w:p>
    <w:tbl>
      <w:tblPr>
        <w:tblStyle w:val="afffffd"/>
        <w:tblW w:w="7902" w:type="dxa"/>
        <w:tblLayout w:type="fixed"/>
        <w:tblLook w:val="01E0"/>
      </w:tblPr>
      <w:tblGrid>
        <w:gridCol w:w="1084"/>
        <w:gridCol w:w="1621"/>
        <w:gridCol w:w="1621"/>
        <w:gridCol w:w="885"/>
        <w:gridCol w:w="2691"/>
      </w:tblGrid>
      <w:tr w:rsidR="006B1427" w:rsidRPr="00654871" w:rsidTr="006B1427">
        <w:trPr>
          <w:cnfStyle w:val="100000000000"/>
        </w:trPr>
        <w:tc>
          <w:tcPr>
            <w:tcW w:w="685" w:type="pct"/>
          </w:tcPr>
          <w:p w:rsidR="006B1427" w:rsidRPr="00654871" w:rsidRDefault="006B1427" w:rsidP="009A21B8">
            <w:pPr>
              <w:spacing w:line="300" w:lineRule="auto"/>
              <w:rPr>
                <w:noProof/>
                <w:szCs w:val="18"/>
              </w:rPr>
            </w:pPr>
            <w:r w:rsidRPr="00654871">
              <w:rPr>
                <w:rFonts w:hAnsi="宋体"/>
                <w:noProof/>
                <w:szCs w:val="18"/>
              </w:rPr>
              <w:t>参数名称</w:t>
            </w:r>
          </w:p>
        </w:tc>
        <w:tc>
          <w:tcPr>
            <w:tcW w:w="1026" w:type="pct"/>
          </w:tcPr>
          <w:p w:rsidR="006B1427" w:rsidRPr="00654871" w:rsidRDefault="006B1427" w:rsidP="009A21B8">
            <w:pPr>
              <w:spacing w:line="300" w:lineRule="auto"/>
              <w:rPr>
                <w:noProof/>
                <w:szCs w:val="18"/>
              </w:rPr>
            </w:pPr>
            <w:r w:rsidRPr="00654871">
              <w:rPr>
                <w:rFonts w:ascii="宋体" w:eastAsia="宋体" w:hAnsi="宋体" w:cs="宋体" w:hint="eastAsia"/>
                <w:noProof/>
                <w:szCs w:val="18"/>
              </w:rPr>
              <w:t>数据类型</w:t>
            </w:r>
          </w:p>
        </w:tc>
        <w:tc>
          <w:tcPr>
            <w:tcW w:w="1026" w:type="pct"/>
          </w:tcPr>
          <w:p w:rsidR="006B1427" w:rsidRPr="00654871" w:rsidRDefault="006B1427" w:rsidP="009A21B8">
            <w:pPr>
              <w:spacing w:line="300" w:lineRule="auto"/>
              <w:rPr>
                <w:noProof/>
                <w:szCs w:val="18"/>
              </w:rPr>
            </w:pPr>
            <w:r w:rsidRPr="00654871">
              <w:rPr>
                <w:rFonts w:ascii="宋体" w:eastAsia="宋体" w:hAnsi="宋体" w:cs="宋体" w:hint="eastAsia"/>
                <w:noProof/>
                <w:szCs w:val="18"/>
              </w:rPr>
              <w:t>取值范围</w:t>
            </w:r>
          </w:p>
        </w:tc>
        <w:tc>
          <w:tcPr>
            <w:tcW w:w="560" w:type="pct"/>
          </w:tcPr>
          <w:p w:rsidR="006B1427" w:rsidRPr="00654871" w:rsidRDefault="006B1427" w:rsidP="006B1427">
            <w:pPr>
              <w:spacing w:line="300" w:lineRule="auto"/>
              <w:rPr>
                <w:noProof/>
                <w:szCs w:val="18"/>
              </w:rPr>
            </w:pPr>
            <w:r>
              <w:rPr>
                <w:rFonts w:ascii="宋体" w:eastAsia="宋体" w:hAnsi="宋体" w:cs="宋体" w:hint="eastAsia"/>
                <w:noProof/>
                <w:szCs w:val="18"/>
              </w:rPr>
              <w:t>限定</w:t>
            </w:r>
          </w:p>
        </w:tc>
        <w:tc>
          <w:tcPr>
            <w:tcW w:w="1704" w:type="pct"/>
          </w:tcPr>
          <w:p w:rsidR="006B1427" w:rsidRPr="00654871" w:rsidRDefault="006B1427" w:rsidP="009A21B8">
            <w:pPr>
              <w:spacing w:line="300" w:lineRule="auto"/>
              <w:rPr>
                <w:noProof/>
                <w:szCs w:val="18"/>
              </w:rPr>
            </w:pPr>
            <w:r w:rsidRPr="00654871">
              <w:rPr>
                <w:rFonts w:ascii="宋体" w:eastAsia="宋体" w:hAnsi="宋体" w:cs="宋体" w:hint="eastAsia"/>
                <w:noProof/>
                <w:szCs w:val="18"/>
              </w:rPr>
              <w:t>参数说明</w:t>
            </w:r>
          </w:p>
        </w:tc>
      </w:tr>
      <w:tr w:rsidR="006B1427" w:rsidRPr="00654871" w:rsidTr="006B1427">
        <w:tc>
          <w:tcPr>
            <w:tcW w:w="685" w:type="pct"/>
          </w:tcPr>
          <w:p w:rsidR="006B1427" w:rsidRPr="00654871" w:rsidRDefault="006B1427" w:rsidP="009A21B8">
            <w:pPr>
              <w:spacing w:line="300" w:lineRule="auto"/>
              <w:rPr>
                <w:noProof/>
                <w:szCs w:val="18"/>
              </w:rPr>
            </w:pPr>
            <w:r w:rsidRPr="00654871">
              <w:rPr>
                <w:noProof/>
                <w:szCs w:val="18"/>
              </w:rPr>
              <w:t>ONUIP</w:t>
            </w:r>
          </w:p>
        </w:tc>
        <w:tc>
          <w:tcPr>
            <w:tcW w:w="1026" w:type="pct"/>
          </w:tcPr>
          <w:p w:rsidR="006B1427" w:rsidRPr="00654871" w:rsidRDefault="006B1427" w:rsidP="009A21B8">
            <w:pPr>
              <w:spacing w:line="300" w:lineRule="auto"/>
              <w:rPr>
                <w:noProof/>
                <w:szCs w:val="18"/>
              </w:rPr>
            </w:pPr>
            <w:r w:rsidRPr="00654871">
              <w:rPr>
                <w:noProof/>
                <w:szCs w:val="18"/>
              </w:rPr>
              <w:t>OCTET STRING</w:t>
            </w:r>
          </w:p>
        </w:tc>
        <w:tc>
          <w:tcPr>
            <w:tcW w:w="1026" w:type="pct"/>
          </w:tcPr>
          <w:p w:rsidR="006B1427" w:rsidRPr="00654871" w:rsidRDefault="006B1427" w:rsidP="009A21B8">
            <w:pPr>
              <w:spacing w:line="300" w:lineRule="auto"/>
              <w:rPr>
                <w:noProof/>
                <w:szCs w:val="18"/>
              </w:rPr>
            </w:pPr>
            <w:r w:rsidRPr="00654871">
              <w:rPr>
                <w:noProof/>
                <w:szCs w:val="18"/>
              </w:rPr>
              <w:t>SIZE(128)</w:t>
            </w:r>
          </w:p>
        </w:tc>
        <w:tc>
          <w:tcPr>
            <w:tcW w:w="560" w:type="pct"/>
          </w:tcPr>
          <w:p w:rsidR="006B1427" w:rsidRPr="00654871" w:rsidRDefault="006B1427" w:rsidP="006B1427">
            <w:pPr>
              <w:spacing w:line="300" w:lineRule="auto"/>
              <w:rPr>
                <w:noProof/>
                <w:szCs w:val="18"/>
              </w:rPr>
            </w:pPr>
            <w:r>
              <w:rPr>
                <w:rFonts w:eastAsiaTheme="minorEastAsia" w:hint="eastAsia"/>
                <w:noProof/>
                <w:szCs w:val="18"/>
              </w:rPr>
              <w:t>C</w:t>
            </w:r>
          </w:p>
        </w:tc>
        <w:tc>
          <w:tcPr>
            <w:tcW w:w="1704" w:type="pct"/>
          </w:tcPr>
          <w:p w:rsidR="006B1427" w:rsidRPr="00654871" w:rsidRDefault="006B1427" w:rsidP="009A21B8">
            <w:pPr>
              <w:spacing w:line="300" w:lineRule="auto"/>
              <w:rPr>
                <w:noProof/>
                <w:szCs w:val="18"/>
              </w:rPr>
            </w:pPr>
            <w:r w:rsidRPr="00654871">
              <w:rPr>
                <w:rFonts w:ascii="宋体" w:eastAsia="宋体" w:hAnsi="宋体" w:cs="宋体" w:hint="eastAsia"/>
                <w:noProof/>
                <w:szCs w:val="18"/>
              </w:rPr>
              <w:t>具有管理</w:t>
            </w:r>
            <w:r w:rsidRPr="00654871">
              <w:rPr>
                <w:noProof/>
                <w:szCs w:val="18"/>
              </w:rPr>
              <w:t>IP</w:t>
            </w:r>
            <w:r w:rsidRPr="00654871">
              <w:rPr>
                <w:rFonts w:ascii="宋体" w:eastAsia="宋体" w:hAnsi="宋体" w:cs="宋体" w:hint="eastAsia"/>
                <w:noProof/>
                <w:szCs w:val="18"/>
              </w:rPr>
              <w:t>的</w:t>
            </w:r>
            <w:r w:rsidRPr="00654871">
              <w:rPr>
                <w:noProof/>
                <w:szCs w:val="18"/>
              </w:rPr>
              <w:t>ONU</w:t>
            </w:r>
            <w:r w:rsidRPr="00654871">
              <w:rPr>
                <w:rFonts w:ascii="宋体" w:eastAsia="宋体" w:hAnsi="宋体" w:cs="宋体" w:hint="eastAsia"/>
                <w:noProof/>
                <w:szCs w:val="18"/>
              </w:rPr>
              <w:t>的</w:t>
            </w:r>
            <w:r w:rsidRPr="00654871">
              <w:rPr>
                <w:noProof/>
                <w:szCs w:val="18"/>
              </w:rPr>
              <w:t>IP</w:t>
            </w:r>
            <w:r w:rsidRPr="00654871">
              <w:rPr>
                <w:rFonts w:ascii="宋体" w:eastAsia="宋体" w:hAnsi="宋体" w:cs="宋体" w:hint="eastAsia"/>
                <w:noProof/>
                <w:szCs w:val="18"/>
              </w:rPr>
              <w:t>地址或名称</w:t>
            </w:r>
          </w:p>
        </w:tc>
      </w:tr>
      <w:tr w:rsidR="006B1427" w:rsidRPr="00654871" w:rsidTr="006B1427">
        <w:tc>
          <w:tcPr>
            <w:tcW w:w="685" w:type="pct"/>
          </w:tcPr>
          <w:p w:rsidR="006B1427" w:rsidRPr="00654871" w:rsidRDefault="006B1427" w:rsidP="009A21B8">
            <w:pPr>
              <w:spacing w:line="300" w:lineRule="auto"/>
              <w:rPr>
                <w:noProof/>
                <w:szCs w:val="18"/>
              </w:rPr>
            </w:pPr>
            <w:r w:rsidRPr="00654871">
              <w:rPr>
                <w:noProof/>
                <w:szCs w:val="18"/>
              </w:rPr>
              <w:t>OLTID</w:t>
            </w:r>
          </w:p>
        </w:tc>
        <w:tc>
          <w:tcPr>
            <w:tcW w:w="1026" w:type="pct"/>
          </w:tcPr>
          <w:p w:rsidR="006B1427" w:rsidRPr="00654871" w:rsidRDefault="006B1427" w:rsidP="009A21B8">
            <w:pPr>
              <w:spacing w:line="300" w:lineRule="auto"/>
              <w:rPr>
                <w:noProof/>
                <w:szCs w:val="18"/>
              </w:rPr>
            </w:pPr>
            <w:r w:rsidRPr="00654871">
              <w:rPr>
                <w:noProof/>
                <w:szCs w:val="18"/>
              </w:rPr>
              <w:t>OCTET STRING</w:t>
            </w:r>
          </w:p>
        </w:tc>
        <w:tc>
          <w:tcPr>
            <w:tcW w:w="1026" w:type="pct"/>
          </w:tcPr>
          <w:p w:rsidR="006B1427" w:rsidRPr="00654871" w:rsidRDefault="006B1427" w:rsidP="009A21B8">
            <w:pPr>
              <w:spacing w:line="300" w:lineRule="auto"/>
              <w:rPr>
                <w:noProof/>
                <w:szCs w:val="18"/>
              </w:rPr>
            </w:pPr>
            <w:r w:rsidRPr="00654871">
              <w:rPr>
                <w:noProof/>
                <w:szCs w:val="18"/>
              </w:rPr>
              <w:t>SIZE(128)</w:t>
            </w:r>
          </w:p>
        </w:tc>
        <w:tc>
          <w:tcPr>
            <w:tcW w:w="560" w:type="pct"/>
          </w:tcPr>
          <w:p w:rsidR="006B1427" w:rsidRPr="00654871" w:rsidRDefault="006B1427" w:rsidP="006B1427">
            <w:pPr>
              <w:spacing w:line="300" w:lineRule="auto"/>
              <w:rPr>
                <w:noProof/>
                <w:szCs w:val="18"/>
              </w:rPr>
            </w:pPr>
            <w:r>
              <w:rPr>
                <w:rFonts w:eastAsiaTheme="minorEastAsia" w:hint="eastAsia"/>
                <w:noProof/>
                <w:szCs w:val="18"/>
              </w:rPr>
              <w:t>C</w:t>
            </w:r>
          </w:p>
        </w:tc>
        <w:tc>
          <w:tcPr>
            <w:tcW w:w="1704" w:type="pct"/>
          </w:tcPr>
          <w:p w:rsidR="006B1427" w:rsidRPr="00654871" w:rsidRDefault="006B1427" w:rsidP="009A21B8">
            <w:pPr>
              <w:spacing w:line="300" w:lineRule="auto"/>
              <w:rPr>
                <w:noProof/>
                <w:szCs w:val="18"/>
              </w:rPr>
            </w:pPr>
            <w:r w:rsidRPr="00654871">
              <w:rPr>
                <w:noProof/>
                <w:szCs w:val="18"/>
              </w:rPr>
              <w:t>OLT IP</w:t>
            </w:r>
            <w:r w:rsidRPr="00654871">
              <w:rPr>
                <w:rFonts w:ascii="宋体" w:eastAsia="宋体" w:hAnsi="宋体" w:cs="宋体" w:hint="eastAsia"/>
                <w:noProof/>
                <w:szCs w:val="18"/>
              </w:rPr>
              <w:t>地址或名称</w:t>
            </w:r>
          </w:p>
        </w:tc>
      </w:tr>
      <w:tr w:rsidR="006B1427" w:rsidRPr="00654871" w:rsidTr="006B1427">
        <w:tc>
          <w:tcPr>
            <w:tcW w:w="685" w:type="pct"/>
          </w:tcPr>
          <w:p w:rsidR="006B1427" w:rsidRPr="00654871" w:rsidRDefault="006B1427" w:rsidP="009A21B8">
            <w:pPr>
              <w:spacing w:line="300" w:lineRule="auto"/>
              <w:rPr>
                <w:noProof/>
                <w:szCs w:val="18"/>
              </w:rPr>
            </w:pPr>
            <w:r w:rsidRPr="00654871">
              <w:rPr>
                <w:noProof/>
                <w:szCs w:val="18"/>
              </w:rPr>
              <w:t>PONID</w:t>
            </w:r>
          </w:p>
        </w:tc>
        <w:tc>
          <w:tcPr>
            <w:tcW w:w="1026" w:type="pct"/>
          </w:tcPr>
          <w:p w:rsidR="006B1427" w:rsidRPr="00654871" w:rsidRDefault="006B1427" w:rsidP="009A21B8">
            <w:pPr>
              <w:spacing w:line="300" w:lineRule="auto"/>
              <w:rPr>
                <w:noProof/>
                <w:szCs w:val="18"/>
              </w:rPr>
            </w:pPr>
            <w:r w:rsidRPr="00654871">
              <w:rPr>
                <w:noProof/>
                <w:szCs w:val="18"/>
              </w:rPr>
              <w:t xml:space="preserve">OCTET STRING </w:t>
            </w:r>
          </w:p>
        </w:tc>
        <w:tc>
          <w:tcPr>
            <w:tcW w:w="1026" w:type="pct"/>
          </w:tcPr>
          <w:p w:rsidR="006B1427" w:rsidRPr="008C3B24" w:rsidRDefault="006B1427" w:rsidP="009A21B8">
            <w:pPr>
              <w:rPr>
                <w:szCs w:val="18"/>
              </w:rPr>
            </w:pPr>
            <w:r w:rsidRPr="008C3B24">
              <w:rPr>
                <w:szCs w:val="18"/>
              </w:rPr>
              <w:t>SIZE(128)</w:t>
            </w:r>
          </w:p>
          <w:p w:rsidR="006B1427" w:rsidRPr="008C3B24" w:rsidRDefault="006B1427" w:rsidP="009A21B8">
            <w:pPr>
              <w:rPr>
                <w:szCs w:val="18"/>
              </w:rPr>
            </w:pPr>
          </w:p>
        </w:tc>
        <w:tc>
          <w:tcPr>
            <w:tcW w:w="560" w:type="pct"/>
          </w:tcPr>
          <w:p w:rsidR="006B1427" w:rsidRPr="00654871" w:rsidRDefault="006B1427" w:rsidP="006B1427">
            <w:pPr>
              <w:spacing w:line="300" w:lineRule="auto"/>
              <w:rPr>
                <w:noProof/>
                <w:szCs w:val="18"/>
              </w:rPr>
            </w:pPr>
            <w:r>
              <w:rPr>
                <w:rFonts w:eastAsiaTheme="minorEastAsia" w:hint="eastAsia"/>
                <w:noProof/>
                <w:szCs w:val="18"/>
              </w:rPr>
              <w:t>C</w:t>
            </w:r>
          </w:p>
        </w:tc>
        <w:tc>
          <w:tcPr>
            <w:tcW w:w="1704" w:type="pct"/>
          </w:tcPr>
          <w:p w:rsidR="006B1427" w:rsidRPr="008C3B24" w:rsidRDefault="006B1427" w:rsidP="009A21B8">
            <w:pPr>
              <w:rPr>
                <w:szCs w:val="18"/>
              </w:rPr>
            </w:pPr>
            <w:r w:rsidRPr="006B1427">
              <w:rPr>
                <w:rFonts w:hint="eastAsia"/>
                <w:szCs w:val="18"/>
              </w:rPr>
              <w:t>PON口定位信息。格式为</w:t>
            </w:r>
            <w:r w:rsidRPr="006B1427">
              <w:rPr>
                <w:szCs w:val="18"/>
              </w:rPr>
              <w:t>“</w:t>
            </w:r>
            <w:r w:rsidRPr="006B1427">
              <w:rPr>
                <w:rFonts w:hint="eastAsia"/>
                <w:szCs w:val="18"/>
              </w:rPr>
              <w:t>机架-框-槽-端口号</w:t>
            </w:r>
            <w:r w:rsidRPr="006B1427">
              <w:rPr>
                <w:szCs w:val="18"/>
              </w:rPr>
              <w:t>”</w:t>
            </w:r>
            <w:r w:rsidRPr="006B1427">
              <w:rPr>
                <w:rFonts w:hint="eastAsia"/>
                <w:szCs w:val="18"/>
              </w:rPr>
              <w:t>，没有则使用NA代替，如0框0槽0端口为NA-0-0-0。</w:t>
            </w:r>
          </w:p>
        </w:tc>
      </w:tr>
      <w:tr w:rsidR="006B1427" w:rsidRPr="00654871" w:rsidTr="006B1427">
        <w:tc>
          <w:tcPr>
            <w:tcW w:w="685" w:type="pct"/>
          </w:tcPr>
          <w:p w:rsidR="006B1427" w:rsidRPr="00654871" w:rsidRDefault="006B1427" w:rsidP="009A21B8">
            <w:pPr>
              <w:spacing w:line="300" w:lineRule="auto"/>
              <w:rPr>
                <w:noProof/>
                <w:szCs w:val="18"/>
              </w:rPr>
            </w:pPr>
            <w:r w:rsidRPr="00654871">
              <w:rPr>
                <w:noProof/>
                <w:szCs w:val="18"/>
              </w:rPr>
              <w:t>ONUIDTYPE</w:t>
            </w:r>
          </w:p>
        </w:tc>
        <w:tc>
          <w:tcPr>
            <w:tcW w:w="1026" w:type="pct"/>
          </w:tcPr>
          <w:p w:rsidR="006B1427" w:rsidRPr="00654871" w:rsidRDefault="006B1427" w:rsidP="009A21B8">
            <w:pPr>
              <w:spacing w:line="300" w:lineRule="auto"/>
              <w:rPr>
                <w:noProof/>
                <w:szCs w:val="18"/>
              </w:rPr>
            </w:pPr>
            <w:r w:rsidRPr="00654871">
              <w:rPr>
                <w:noProof/>
                <w:szCs w:val="18"/>
              </w:rPr>
              <w:t>OCTET STRING</w:t>
            </w:r>
          </w:p>
        </w:tc>
        <w:tc>
          <w:tcPr>
            <w:tcW w:w="1026" w:type="pct"/>
          </w:tcPr>
          <w:p w:rsidR="006B1427" w:rsidRPr="00300E1F" w:rsidRDefault="006B1427" w:rsidP="009A21B8">
            <w:pPr>
              <w:rPr>
                <w:szCs w:val="18"/>
              </w:rPr>
            </w:pPr>
            <w:r>
              <w:rPr>
                <w:szCs w:val="18"/>
              </w:rPr>
              <w:t>ONU_NAME</w:t>
            </w:r>
          </w:p>
          <w:p w:rsidR="006B1427" w:rsidRPr="00300E1F" w:rsidRDefault="006B1427" w:rsidP="009A21B8">
            <w:pPr>
              <w:rPr>
                <w:szCs w:val="18"/>
              </w:rPr>
            </w:pPr>
            <w:r>
              <w:rPr>
                <w:szCs w:val="18"/>
              </w:rPr>
              <w:t>MAC</w:t>
            </w:r>
          </w:p>
          <w:p w:rsidR="006B1427" w:rsidRDefault="006B1427" w:rsidP="009A21B8">
            <w:pPr>
              <w:rPr>
                <w:rFonts w:eastAsiaTheme="minorEastAsia"/>
                <w:szCs w:val="18"/>
              </w:rPr>
            </w:pPr>
            <w:r>
              <w:rPr>
                <w:szCs w:val="18"/>
              </w:rPr>
              <w:t>LOID</w:t>
            </w:r>
          </w:p>
          <w:p w:rsidR="006B1427" w:rsidRPr="00931FE4" w:rsidRDefault="006B1427" w:rsidP="009A21B8">
            <w:pPr>
              <w:rPr>
                <w:rFonts w:eastAsiaTheme="minorEastAsia"/>
                <w:szCs w:val="18"/>
              </w:rPr>
            </w:pPr>
            <w:r>
              <w:rPr>
                <w:rFonts w:eastAsiaTheme="minorEastAsia" w:hint="eastAsia"/>
                <w:szCs w:val="18"/>
              </w:rPr>
              <w:t>PASSWORD</w:t>
            </w:r>
          </w:p>
          <w:p w:rsidR="006B1427" w:rsidRPr="00300E1F" w:rsidRDefault="006B1427" w:rsidP="009A21B8">
            <w:pPr>
              <w:rPr>
                <w:szCs w:val="18"/>
              </w:rPr>
            </w:pPr>
            <w:r w:rsidRPr="00300E1F">
              <w:rPr>
                <w:szCs w:val="18"/>
              </w:rPr>
              <w:t>ONU_NUMBER</w:t>
            </w:r>
          </w:p>
        </w:tc>
        <w:tc>
          <w:tcPr>
            <w:tcW w:w="560" w:type="pct"/>
          </w:tcPr>
          <w:p w:rsidR="006B1427" w:rsidRPr="00654871" w:rsidRDefault="006B1427" w:rsidP="006B1427">
            <w:pPr>
              <w:spacing w:line="300" w:lineRule="auto"/>
              <w:rPr>
                <w:noProof/>
                <w:szCs w:val="18"/>
              </w:rPr>
            </w:pPr>
            <w:r>
              <w:rPr>
                <w:rFonts w:eastAsiaTheme="minorEastAsia" w:hint="eastAsia"/>
                <w:noProof/>
                <w:szCs w:val="18"/>
              </w:rPr>
              <w:t>C</w:t>
            </w:r>
          </w:p>
        </w:tc>
        <w:tc>
          <w:tcPr>
            <w:tcW w:w="1704" w:type="pct"/>
          </w:tcPr>
          <w:p w:rsidR="006B1427" w:rsidRPr="006B594E" w:rsidRDefault="006B1427" w:rsidP="009A21B8">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6B1427" w:rsidRPr="00654871" w:rsidTr="006B1427">
        <w:tc>
          <w:tcPr>
            <w:tcW w:w="685" w:type="pct"/>
          </w:tcPr>
          <w:p w:rsidR="006B1427" w:rsidRPr="00654871" w:rsidRDefault="006B1427" w:rsidP="009A21B8">
            <w:pPr>
              <w:spacing w:line="300" w:lineRule="auto"/>
              <w:rPr>
                <w:noProof/>
                <w:szCs w:val="18"/>
              </w:rPr>
            </w:pPr>
            <w:r w:rsidRPr="00654871">
              <w:rPr>
                <w:noProof/>
                <w:szCs w:val="18"/>
              </w:rPr>
              <w:t>ONUID</w:t>
            </w:r>
          </w:p>
        </w:tc>
        <w:tc>
          <w:tcPr>
            <w:tcW w:w="1026" w:type="pct"/>
          </w:tcPr>
          <w:p w:rsidR="006B1427" w:rsidRPr="00654871" w:rsidRDefault="006B1427" w:rsidP="009A21B8">
            <w:pPr>
              <w:spacing w:line="300" w:lineRule="auto"/>
              <w:rPr>
                <w:noProof/>
                <w:szCs w:val="18"/>
              </w:rPr>
            </w:pPr>
            <w:r w:rsidRPr="00654871">
              <w:rPr>
                <w:noProof/>
                <w:szCs w:val="18"/>
              </w:rPr>
              <w:t>OCTET STRING</w:t>
            </w:r>
          </w:p>
        </w:tc>
        <w:tc>
          <w:tcPr>
            <w:tcW w:w="1026" w:type="pct"/>
          </w:tcPr>
          <w:p w:rsidR="006B1427" w:rsidRPr="00300E1F" w:rsidRDefault="006B1427" w:rsidP="009A21B8">
            <w:pPr>
              <w:rPr>
                <w:szCs w:val="18"/>
              </w:rPr>
            </w:pPr>
            <w:r w:rsidRPr="00300E1F">
              <w:rPr>
                <w:szCs w:val="18"/>
              </w:rPr>
              <w:t>SIZE(128)</w:t>
            </w:r>
          </w:p>
        </w:tc>
        <w:tc>
          <w:tcPr>
            <w:tcW w:w="560" w:type="pct"/>
          </w:tcPr>
          <w:p w:rsidR="006B1427" w:rsidRPr="00654871" w:rsidRDefault="006B1427" w:rsidP="006B1427">
            <w:pPr>
              <w:spacing w:line="300" w:lineRule="auto"/>
              <w:rPr>
                <w:noProof/>
                <w:szCs w:val="18"/>
              </w:rPr>
            </w:pPr>
            <w:r>
              <w:rPr>
                <w:rFonts w:eastAsiaTheme="minorEastAsia" w:hint="eastAsia"/>
                <w:noProof/>
                <w:szCs w:val="18"/>
              </w:rPr>
              <w:t>C</w:t>
            </w:r>
          </w:p>
        </w:tc>
        <w:tc>
          <w:tcPr>
            <w:tcW w:w="1704" w:type="pct"/>
          </w:tcPr>
          <w:p w:rsidR="006B1427" w:rsidRPr="00300E1F" w:rsidRDefault="006B1427" w:rsidP="009A21B8">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6B1427" w:rsidRPr="00654871" w:rsidTr="006B1427">
        <w:tc>
          <w:tcPr>
            <w:tcW w:w="685" w:type="pct"/>
          </w:tcPr>
          <w:p w:rsidR="006B1427" w:rsidRPr="00654871" w:rsidRDefault="006B1427" w:rsidP="009A21B8">
            <w:pPr>
              <w:spacing w:line="300" w:lineRule="auto"/>
              <w:rPr>
                <w:noProof/>
                <w:szCs w:val="18"/>
              </w:rPr>
            </w:pPr>
            <w:r w:rsidRPr="00654871">
              <w:rPr>
                <w:noProof/>
                <w:szCs w:val="18"/>
              </w:rPr>
              <w:t>ONUPORT</w:t>
            </w:r>
          </w:p>
        </w:tc>
        <w:tc>
          <w:tcPr>
            <w:tcW w:w="1026" w:type="pct"/>
          </w:tcPr>
          <w:p w:rsidR="006B1427" w:rsidRPr="00654871" w:rsidRDefault="006B1427" w:rsidP="009A21B8">
            <w:pPr>
              <w:spacing w:line="300" w:lineRule="auto"/>
              <w:rPr>
                <w:noProof/>
                <w:szCs w:val="18"/>
              </w:rPr>
            </w:pPr>
            <w:r w:rsidRPr="00654871">
              <w:rPr>
                <w:noProof/>
                <w:szCs w:val="18"/>
              </w:rPr>
              <w:t xml:space="preserve">OCTET STRING </w:t>
            </w:r>
          </w:p>
        </w:tc>
        <w:tc>
          <w:tcPr>
            <w:tcW w:w="1026" w:type="pct"/>
          </w:tcPr>
          <w:p w:rsidR="006B1427" w:rsidRPr="00654871" w:rsidRDefault="006B1427" w:rsidP="009A21B8">
            <w:pPr>
              <w:spacing w:line="300" w:lineRule="auto"/>
              <w:rPr>
                <w:noProof/>
                <w:szCs w:val="18"/>
              </w:rPr>
            </w:pPr>
            <w:r w:rsidRPr="00654871">
              <w:rPr>
                <w:noProof/>
                <w:szCs w:val="18"/>
              </w:rPr>
              <w:t>SIZE(128)</w:t>
            </w:r>
          </w:p>
          <w:p w:rsidR="006B1427" w:rsidRPr="00654871" w:rsidRDefault="006B1427" w:rsidP="009A21B8">
            <w:pPr>
              <w:spacing w:line="300" w:lineRule="auto"/>
              <w:rPr>
                <w:noProof/>
                <w:szCs w:val="18"/>
              </w:rPr>
            </w:pPr>
            <w:r w:rsidRPr="00654871">
              <w:rPr>
                <w:rFonts w:ascii="宋体" w:eastAsia="宋体" w:hAnsi="宋体" w:cs="宋体" w:hint="eastAsia"/>
                <w:noProof/>
                <w:szCs w:val="18"/>
              </w:rPr>
              <w:t>机架</w:t>
            </w:r>
            <w:r w:rsidRPr="00654871">
              <w:rPr>
                <w:noProof/>
                <w:szCs w:val="18"/>
              </w:rPr>
              <w:t>-</w:t>
            </w:r>
            <w:r w:rsidRPr="00654871">
              <w:rPr>
                <w:rFonts w:ascii="宋体" w:eastAsia="宋体" w:hAnsi="宋体" w:cs="宋体" w:hint="eastAsia"/>
                <w:noProof/>
                <w:szCs w:val="18"/>
              </w:rPr>
              <w:t>框</w:t>
            </w:r>
            <w:r w:rsidRPr="00654871">
              <w:rPr>
                <w:noProof/>
                <w:szCs w:val="18"/>
              </w:rPr>
              <w:t>-</w:t>
            </w:r>
            <w:r w:rsidRPr="00654871">
              <w:rPr>
                <w:rFonts w:ascii="宋体" w:eastAsia="宋体" w:hAnsi="宋体" w:cs="宋体" w:hint="eastAsia"/>
                <w:noProof/>
                <w:szCs w:val="18"/>
              </w:rPr>
              <w:t>槽</w:t>
            </w:r>
            <w:r w:rsidRPr="00654871">
              <w:rPr>
                <w:noProof/>
                <w:szCs w:val="18"/>
              </w:rPr>
              <w:t>-</w:t>
            </w:r>
            <w:r w:rsidRPr="00654871">
              <w:rPr>
                <w:rFonts w:ascii="宋体" w:eastAsia="宋体" w:hAnsi="宋体" w:cs="宋体" w:hint="eastAsia"/>
                <w:noProof/>
                <w:szCs w:val="18"/>
              </w:rPr>
              <w:t>端口</w:t>
            </w:r>
          </w:p>
        </w:tc>
        <w:tc>
          <w:tcPr>
            <w:tcW w:w="560" w:type="pct"/>
          </w:tcPr>
          <w:p w:rsidR="006B1427" w:rsidRPr="00654871" w:rsidRDefault="006B1427" w:rsidP="006B1427">
            <w:pPr>
              <w:spacing w:line="300" w:lineRule="auto"/>
              <w:rPr>
                <w:noProof/>
                <w:szCs w:val="18"/>
              </w:rPr>
            </w:pPr>
            <w:r>
              <w:rPr>
                <w:rFonts w:eastAsiaTheme="minorEastAsia" w:hint="eastAsia"/>
                <w:noProof/>
                <w:szCs w:val="18"/>
              </w:rPr>
              <w:t>O</w:t>
            </w:r>
          </w:p>
        </w:tc>
        <w:tc>
          <w:tcPr>
            <w:tcW w:w="1704" w:type="pct"/>
          </w:tcPr>
          <w:p w:rsidR="006B1427" w:rsidRPr="00654871" w:rsidRDefault="006B1427" w:rsidP="009A21B8">
            <w:pPr>
              <w:spacing w:line="300" w:lineRule="auto"/>
              <w:rPr>
                <w:noProof/>
                <w:szCs w:val="18"/>
              </w:rPr>
            </w:pPr>
            <w:r w:rsidRPr="00654871">
              <w:rPr>
                <w:rFonts w:ascii="宋体" w:eastAsia="宋体" w:hAnsi="宋体" w:cs="宋体" w:hint="eastAsia"/>
                <w:noProof/>
                <w:szCs w:val="18"/>
              </w:rPr>
              <w:t>通过机架</w:t>
            </w:r>
            <w:r w:rsidRPr="00654871">
              <w:rPr>
                <w:noProof/>
                <w:szCs w:val="18"/>
              </w:rPr>
              <w:t>-</w:t>
            </w:r>
            <w:r w:rsidRPr="00654871">
              <w:rPr>
                <w:rFonts w:ascii="宋体" w:eastAsia="宋体" w:hAnsi="宋体" w:cs="宋体" w:hint="eastAsia"/>
                <w:noProof/>
                <w:szCs w:val="18"/>
              </w:rPr>
              <w:t>框</w:t>
            </w:r>
            <w:r w:rsidRPr="00654871">
              <w:rPr>
                <w:noProof/>
                <w:szCs w:val="18"/>
              </w:rPr>
              <w:t>-</w:t>
            </w:r>
            <w:r w:rsidRPr="00654871">
              <w:rPr>
                <w:rFonts w:ascii="宋体" w:eastAsia="宋体" w:hAnsi="宋体" w:cs="宋体" w:hint="eastAsia"/>
                <w:noProof/>
                <w:szCs w:val="18"/>
              </w:rPr>
              <w:t>槽号</w:t>
            </w:r>
            <w:r w:rsidRPr="00654871">
              <w:rPr>
                <w:noProof/>
                <w:szCs w:val="18"/>
              </w:rPr>
              <w:t>-</w:t>
            </w:r>
            <w:r w:rsidRPr="00654871">
              <w:rPr>
                <w:rFonts w:ascii="宋体" w:eastAsia="宋体" w:hAnsi="宋体" w:cs="宋体" w:hint="eastAsia"/>
                <w:noProof/>
                <w:szCs w:val="18"/>
              </w:rPr>
              <w:t>端口号的方式定位</w:t>
            </w:r>
            <w:r w:rsidR="00B00587">
              <w:rPr>
                <w:rFonts w:ascii="宋体" w:eastAsia="宋体" w:hAnsi="宋体" w:cs="宋体" w:hint="eastAsia"/>
                <w:noProof/>
                <w:szCs w:val="18"/>
              </w:rPr>
              <w:t>单元盘</w:t>
            </w:r>
            <w:r w:rsidRPr="00654871">
              <w:rPr>
                <w:rFonts w:ascii="宋体" w:eastAsia="宋体" w:hAnsi="宋体" w:cs="宋体" w:hint="eastAsia"/>
                <w:noProof/>
                <w:szCs w:val="18"/>
              </w:rPr>
              <w:t>端口，没有的补为</w:t>
            </w:r>
            <w:r w:rsidRPr="00654871">
              <w:rPr>
                <w:noProof/>
                <w:szCs w:val="18"/>
              </w:rPr>
              <w:t>NA</w:t>
            </w:r>
          </w:p>
        </w:tc>
      </w:tr>
      <w:tr w:rsidR="006B1427" w:rsidRPr="00654871" w:rsidTr="006B1427">
        <w:tc>
          <w:tcPr>
            <w:tcW w:w="685" w:type="pct"/>
          </w:tcPr>
          <w:p w:rsidR="006B1427" w:rsidRPr="00654871" w:rsidRDefault="006B1427" w:rsidP="009A21B8">
            <w:pPr>
              <w:spacing w:line="300" w:lineRule="auto"/>
              <w:rPr>
                <w:noProof/>
                <w:szCs w:val="18"/>
              </w:rPr>
            </w:pPr>
            <w:r w:rsidRPr="00654871">
              <w:rPr>
                <w:noProof/>
                <w:szCs w:val="18"/>
              </w:rPr>
              <w:t>UV</w:t>
            </w:r>
          </w:p>
        </w:tc>
        <w:tc>
          <w:tcPr>
            <w:tcW w:w="1026" w:type="pct"/>
          </w:tcPr>
          <w:p w:rsidR="006B1427" w:rsidRPr="00654871" w:rsidRDefault="006B1427" w:rsidP="009A21B8">
            <w:pPr>
              <w:spacing w:line="300" w:lineRule="auto"/>
              <w:rPr>
                <w:noProof/>
                <w:szCs w:val="18"/>
              </w:rPr>
            </w:pPr>
            <w:r w:rsidRPr="00654871">
              <w:rPr>
                <w:noProof/>
                <w:szCs w:val="18"/>
              </w:rPr>
              <w:t>INTEGER</w:t>
            </w:r>
          </w:p>
        </w:tc>
        <w:tc>
          <w:tcPr>
            <w:tcW w:w="1026" w:type="pct"/>
          </w:tcPr>
          <w:p w:rsidR="006B1427" w:rsidRPr="00654871" w:rsidRDefault="006B1427" w:rsidP="009A21B8">
            <w:pPr>
              <w:pStyle w:val="TableText"/>
              <w:rPr>
                <w:rFonts w:ascii="Times New Roman" w:hAnsi="Times New Roman" w:cs="Times New Roman"/>
                <w:noProof/>
                <w:snapToGrid/>
                <w:kern w:val="2"/>
                <w:szCs w:val="18"/>
              </w:rPr>
            </w:pPr>
            <w:r w:rsidRPr="00654871">
              <w:rPr>
                <w:rFonts w:ascii="Times New Roman" w:hAnsi="Times New Roman" w:cs="Times New Roman"/>
                <w:noProof/>
                <w:snapToGrid/>
                <w:kern w:val="2"/>
                <w:szCs w:val="18"/>
              </w:rPr>
              <w:t xml:space="preserve">0 </w:t>
            </w:r>
            <w:r w:rsidRPr="00654871">
              <w:rPr>
                <w:rFonts w:eastAsia="宋体" w:cs="宋体" w:hint="eastAsia"/>
                <w:noProof/>
                <w:snapToGrid/>
                <w:kern w:val="2"/>
                <w:szCs w:val="18"/>
              </w:rPr>
              <w:t>～</w:t>
            </w:r>
            <w:r w:rsidRPr="00654871">
              <w:rPr>
                <w:rFonts w:ascii="Times New Roman" w:hAnsi="Times New Roman" w:cs="Times New Roman"/>
                <w:noProof/>
                <w:snapToGrid/>
                <w:kern w:val="2"/>
                <w:szCs w:val="18"/>
              </w:rPr>
              <w:t xml:space="preserve"> 4095</w:t>
            </w:r>
          </w:p>
        </w:tc>
        <w:tc>
          <w:tcPr>
            <w:tcW w:w="560" w:type="pct"/>
          </w:tcPr>
          <w:p w:rsidR="006B1427" w:rsidRPr="00654871" w:rsidRDefault="006B1427" w:rsidP="006B1427">
            <w:pPr>
              <w:spacing w:line="300" w:lineRule="auto"/>
              <w:rPr>
                <w:noProof/>
                <w:szCs w:val="18"/>
              </w:rPr>
            </w:pPr>
            <w:r>
              <w:rPr>
                <w:rFonts w:eastAsiaTheme="minorEastAsia" w:hint="eastAsia"/>
                <w:noProof/>
                <w:szCs w:val="18"/>
              </w:rPr>
              <w:t>C</w:t>
            </w:r>
          </w:p>
        </w:tc>
        <w:tc>
          <w:tcPr>
            <w:tcW w:w="1704" w:type="pct"/>
          </w:tcPr>
          <w:p w:rsidR="006B1427" w:rsidRPr="00654871" w:rsidRDefault="006B1427" w:rsidP="009A21B8">
            <w:pPr>
              <w:spacing w:line="300" w:lineRule="auto"/>
              <w:rPr>
                <w:noProof/>
                <w:szCs w:val="18"/>
              </w:rPr>
            </w:pPr>
            <w:r w:rsidRPr="00654871">
              <w:rPr>
                <w:rFonts w:ascii="宋体" w:eastAsia="宋体" w:hAnsi="宋体" w:cs="宋体" w:hint="eastAsia"/>
                <w:noProof/>
                <w:szCs w:val="18"/>
              </w:rPr>
              <w:t>用户侧</w:t>
            </w:r>
            <w:r w:rsidRPr="00654871">
              <w:rPr>
                <w:noProof/>
                <w:szCs w:val="18"/>
              </w:rPr>
              <w:t>VLAN</w:t>
            </w:r>
            <w:r>
              <w:rPr>
                <w:rFonts w:eastAsiaTheme="minorEastAsia" w:hint="eastAsia"/>
                <w:noProof/>
                <w:szCs w:val="18"/>
              </w:rPr>
              <w:t>(</w:t>
            </w:r>
            <w:r w:rsidRPr="00654871">
              <w:rPr>
                <w:rFonts w:ascii="宋体" w:eastAsia="宋体" w:hAnsi="宋体" w:cs="宋体" w:hint="eastAsia"/>
                <w:noProof/>
                <w:szCs w:val="18"/>
              </w:rPr>
              <w:t>当组播业务</w:t>
            </w:r>
            <w:r w:rsidRPr="00654871">
              <w:rPr>
                <w:rFonts w:ascii="宋体" w:eastAsia="宋体" w:hAnsi="宋体" w:cs="宋体" w:hint="eastAsia"/>
                <w:noProof/>
                <w:szCs w:val="18"/>
              </w:rPr>
              <w:lastRenderedPageBreak/>
              <w:t>通过家庭网关接入时必选</w:t>
            </w:r>
            <w:r>
              <w:rPr>
                <w:rFonts w:ascii="宋体" w:eastAsia="宋体" w:hAnsi="宋体" w:cs="宋体" w:hint="eastAsia"/>
                <w:noProof/>
                <w:szCs w:val="18"/>
              </w:rPr>
              <w:t>)</w:t>
            </w:r>
          </w:p>
        </w:tc>
      </w:tr>
      <w:tr w:rsidR="006B1427" w:rsidRPr="00654871" w:rsidTr="006B1427">
        <w:tc>
          <w:tcPr>
            <w:tcW w:w="685" w:type="pct"/>
          </w:tcPr>
          <w:p w:rsidR="006B1427" w:rsidRPr="00654871" w:rsidRDefault="006B1427" w:rsidP="009A21B8">
            <w:pPr>
              <w:spacing w:line="300" w:lineRule="auto"/>
              <w:rPr>
                <w:noProof/>
                <w:szCs w:val="18"/>
              </w:rPr>
            </w:pPr>
            <w:r w:rsidRPr="00654871">
              <w:rPr>
                <w:noProof/>
                <w:szCs w:val="18"/>
              </w:rPr>
              <w:lastRenderedPageBreak/>
              <w:t>MVLAN</w:t>
            </w:r>
          </w:p>
        </w:tc>
        <w:tc>
          <w:tcPr>
            <w:tcW w:w="1026" w:type="pct"/>
          </w:tcPr>
          <w:p w:rsidR="006B1427" w:rsidRPr="00654871" w:rsidRDefault="006B1427" w:rsidP="009A21B8">
            <w:pPr>
              <w:spacing w:line="300" w:lineRule="auto"/>
              <w:rPr>
                <w:noProof/>
                <w:szCs w:val="18"/>
              </w:rPr>
            </w:pPr>
            <w:r w:rsidRPr="00654871">
              <w:rPr>
                <w:noProof/>
                <w:szCs w:val="18"/>
              </w:rPr>
              <w:t>INTEGER</w:t>
            </w:r>
          </w:p>
        </w:tc>
        <w:tc>
          <w:tcPr>
            <w:tcW w:w="1026" w:type="pct"/>
          </w:tcPr>
          <w:p w:rsidR="006B1427" w:rsidRPr="00654871" w:rsidRDefault="006B1427" w:rsidP="009A21B8">
            <w:pPr>
              <w:pStyle w:val="TableText"/>
              <w:tabs>
                <w:tab w:val="num" w:pos="420"/>
              </w:tabs>
              <w:ind w:left="420" w:hanging="420"/>
              <w:rPr>
                <w:rFonts w:ascii="Times New Roman" w:hAnsi="Times New Roman" w:cs="Times New Roman"/>
                <w:noProof/>
                <w:snapToGrid/>
                <w:kern w:val="2"/>
                <w:szCs w:val="18"/>
              </w:rPr>
            </w:pPr>
            <w:r w:rsidRPr="00654871">
              <w:rPr>
                <w:rFonts w:ascii="Times New Roman" w:hAnsi="Times New Roman" w:cs="Times New Roman"/>
                <w:noProof/>
                <w:snapToGrid/>
                <w:kern w:val="2"/>
                <w:szCs w:val="18"/>
              </w:rPr>
              <w:t xml:space="preserve">0 </w:t>
            </w:r>
            <w:r w:rsidRPr="00654871">
              <w:rPr>
                <w:rFonts w:eastAsia="宋体" w:cs="宋体" w:hint="eastAsia"/>
                <w:noProof/>
                <w:snapToGrid/>
                <w:kern w:val="2"/>
                <w:szCs w:val="18"/>
              </w:rPr>
              <w:t>～</w:t>
            </w:r>
            <w:r w:rsidRPr="00654871">
              <w:rPr>
                <w:rFonts w:ascii="Times New Roman" w:hAnsi="Times New Roman" w:cs="Times New Roman"/>
                <w:noProof/>
                <w:snapToGrid/>
                <w:kern w:val="2"/>
                <w:szCs w:val="18"/>
              </w:rPr>
              <w:t xml:space="preserve"> 4095</w:t>
            </w:r>
          </w:p>
        </w:tc>
        <w:tc>
          <w:tcPr>
            <w:tcW w:w="560" w:type="pct"/>
          </w:tcPr>
          <w:p w:rsidR="006B1427" w:rsidRPr="00654871" w:rsidRDefault="006B1427" w:rsidP="006B1427">
            <w:pPr>
              <w:spacing w:line="300" w:lineRule="auto"/>
              <w:rPr>
                <w:noProof/>
                <w:szCs w:val="18"/>
              </w:rPr>
            </w:pPr>
            <w:r>
              <w:rPr>
                <w:rFonts w:eastAsiaTheme="minorEastAsia" w:hint="eastAsia"/>
                <w:noProof/>
                <w:szCs w:val="18"/>
              </w:rPr>
              <w:t>O</w:t>
            </w:r>
          </w:p>
        </w:tc>
        <w:tc>
          <w:tcPr>
            <w:tcW w:w="1704" w:type="pct"/>
          </w:tcPr>
          <w:p w:rsidR="006B1427" w:rsidRPr="00654871" w:rsidRDefault="006B1427" w:rsidP="009A21B8">
            <w:pPr>
              <w:spacing w:line="300" w:lineRule="auto"/>
              <w:rPr>
                <w:noProof/>
                <w:szCs w:val="18"/>
              </w:rPr>
            </w:pPr>
            <w:r w:rsidRPr="00654871">
              <w:rPr>
                <w:rFonts w:ascii="宋体" w:eastAsia="宋体" w:hAnsi="宋体" w:cs="宋体" w:hint="eastAsia"/>
                <w:noProof/>
                <w:szCs w:val="18"/>
              </w:rPr>
              <w:t>关联的组播</w:t>
            </w:r>
            <w:r w:rsidRPr="00654871">
              <w:rPr>
                <w:noProof/>
                <w:szCs w:val="18"/>
              </w:rPr>
              <w:t>VLAN</w:t>
            </w:r>
          </w:p>
        </w:tc>
      </w:tr>
    </w:tbl>
    <w:p w:rsidR="00654871" w:rsidRPr="00685006" w:rsidRDefault="00654871" w:rsidP="00654871">
      <w:pPr>
        <w:rPr>
          <w:rFonts w:ascii="宋体" w:hAnsi="宋体"/>
          <w:szCs w:val="21"/>
        </w:rPr>
      </w:pPr>
    </w:p>
    <w:p w:rsidR="00000000" w:rsidRDefault="00654871" w:rsidP="00CE4D8A">
      <w:pPr>
        <w:spacing w:beforeLines="50"/>
        <w:ind w:firstLine="420"/>
        <w:pPrChange w:id="458" w:author="CMDI-LVLIANGDONG" w:date="2015-07-22T10:29:00Z">
          <w:pPr>
            <w:spacing w:beforeLines="50"/>
            <w:ind w:firstLine="420"/>
          </w:pPr>
        </w:pPrChange>
      </w:pPr>
      <w:r w:rsidRPr="00EC3C32">
        <w:rPr>
          <w:rFonts w:hint="eastAsia"/>
        </w:rPr>
        <w:t>响应格式</w:t>
      </w:r>
    </w:p>
    <w:p w:rsidR="00654871" w:rsidRPr="00654871" w:rsidRDefault="00654871" w:rsidP="00654871">
      <w:pPr>
        <w:spacing w:line="360" w:lineRule="auto"/>
        <w:ind w:left="420" w:firstLine="420"/>
        <w:rPr>
          <w:szCs w:val="21"/>
        </w:rPr>
      </w:pPr>
      <w:r w:rsidRPr="00654871">
        <w:rPr>
          <w:rFonts w:hint="eastAsia"/>
          <w:szCs w:val="21"/>
        </w:rPr>
        <w:t>符合“</w:t>
      </w:r>
      <w:r w:rsidR="00C868AD">
        <w:rPr>
          <w:rFonts w:hint="eastAsia"/>
          <w:szCs w:val="21"/>
        </w:rPr>
        <w:t>10.4</w:t>
      </w:r>
      <w:r w:rsidRPr="00654871">
        <w:rPr>
          <w:rFonts w:hint="eastAsia"/>
          <w:szCs w:val="21"/>
        </w:rPr>
        <w:t>响应消息的格式说明”</w:t>
      </w:r>
    </w:p>
    <w:p w:rsidR="00000000" w:rsidRDefault="00654871" w:rsidP="00CE4D8A">
      <w:pPr>
        <w:spacing w:beforeLines="50"/>
        <w:ind w:firstLine="420"/>
        <w:pPrChange w:id="459" w:author="CMDI-LVLIANGDONG" w:date="2015-07-22T10:29:00Z">
          <w:pPr>
            <w:spacing w:beforeLines="50"/>
            <w:ind w:firstLine="420"/>
          </w:pPr>
        </w:pPrChange>
      </w:pPr>
      <w:r w:rsidRPr="00EC3C32">
        <w:rPr>
          <w:rFonts w:hint="eastAsia"/>
        </w:rPr>
        <w:t>输出参数</w:t>
      </w:r>
    </w:p>
    <w:p w:rsidR="00654871" w:rsidRPr="00654871" w:rsidRDefault="00654871" w:rsidP="00654871">
      <w:pPr>
        <w:spacing w:line="360" w:lineRule="auto"/>
        <w:ind w:left="420" w:firstLine="420"/>
        <w:rPr>
          <w:szCs w:val="21"/>
        </w:rPr>
      </w:pPr>
      <w:r w:rsidRPr="00654871">
        <w:rPr>
          <w:rFonts w:hint="eastAsia"/>
          <w:szCs w:val="21"/>
        </w:rPr>
        <w:t>无。</w:t>
      </w:r>
    </w:p>
    <w:p w:rsidR="00FA6C61" w:rsidRPr="006B321C" w:rsidRDefault="00FA6C61" w:rsidP="006B321C">
      <w:pPr>
        <w:pStyle w:val="TimesNewRoman05"/>
        <w:ind w:left="0"/>
        <w:rPr>
          <w:rFonts w:cs="Times New Roman"/>
        </w:rPr>
      </w:pPr>
      <w:bookmarkStart w:id="460" w:name="_Toc422211182"/>
      <w:r w:rsidRPr="00980B53">
        <w:rPr>
          <w:rFonts w:cs="Times New Roman"/>
        </w:rPr>
        <w:t>DSL</w:t>
      </w:r>
      <w:r w:rsidR="00ED528C" w:rsidRPr="00980B53">
        <w:rPr>
          <w:rFonts w:cs="Times New Roman"/>
        </w:rPr>
        <w:t>端口</w:t>
      </w:r>
      <w:r w:rsidRPr="00980B53">
        <w:rPr>
          <w:rFonts w:cs="Times New Roman"/>
        </w:rPr>
        <w:t>管理功能</w:t>
      </w:r>
      <w:bookmarkEnd w:id="460"/>
    </w:p>
    <w:p w:rsidR="00000000" w:rsidRDefault="008F4437" w:rsidP="00CE4D8A">
      <w:pPr>
        <w:pStyle w:val="TimesNewRoman050"/>
        <w:spacing w:afterLines="50"/>
        <w:ind w:left="0"/>
        <w:rPr>
          <w:rFonts w:cs="Times New Roman"/>
        </w:rPr>
        <w:pPrChange w:id="461" w:author="CMDI-LVLIANGDONG" w:date="2015-07-22T10:29:00Z">
          <w:pPr>
            <w:pStyle w:val="TimesNewRoman050"/>
            <w:spacing w:afterLines="50"/>
            <w:ind w:left="0"/>
          </w:pPr>
        </w:pPrChange>
      </w:pPr>
      <w:bookmarkStart w:id="462" w:name="_Toc421546453"/>
      <w:bookmarkStart w:id="463" w:name="_Toc422211183"/>
      <w:r w:rsidRPr="00B32D33">
        <w:rPr>
          <w:rFonts w:cs="Times New Roman"/>
        </w:rPr>
        <w:t>概述</w:t>
      </w:r>
      <w:bookmarkEnd w:id="462"/>
      <w:bookmarkEnd w:id="463"/>
    </w:p>
    <w:p w:rsidR="008F4437" w:rsidRPr="008F4437" w:rsidRDefault="008F4437" w:rsidP="008F4437">
      <w:pPr>
        <w:spacing w:line="360" w:lineRule="auto"/>
        <w:ind w:firstLine="420"/>
        <w:rPr>
          <w:szCs w:val="21"/>
        </w:rPr>
      </w:pPr>
      <w:r w:rsidRPr="008F4437">
        <w:rPr>
          <w:szCs w:val="21"/>
        </w:rPr>
        <w:t>本规范中此接口主要完成</w:t>
      </w:r>
      <w:r w:rsidRPr="008F4437">
        <w:rPr>
          <w:rFonts w:hint="eastAsia"/>
          <w:szCs w:val="21"/>
        </w:rPr>
        <w:t>NMS</w:t>
      </w:r>
      <w:r w:rsidRPr="008F4437">
        <w:rPr>
          <w:rFonts w:hint="eastAsia"/>
          <w:szCs w:val="21"/>
        </w:rPr>
        <w:t>对网元</w:t>
      </w:r>
      <w:r w:rsidRPr="008F4437">
        <w:rPr>
          <w:rFonts w:hint="eastAsia"/>
          <w:szCs w:val="21"/>
        </w:rPr>
        <w:t>DSL</w:t>
      </w:r>
      <w:r w:rsidR="009A21B8">
        <w:rPr>
          <w:rFonts w:hint="eastAsia"/>
          <w:szCs w:val="21"/>
        </w:rPr>
        <w:t>端口</w:t>
      </w:r>
      <w:r w:rsidRPr="008F4437">
        <w:rPr>
          <w:rFonts w:hint="eastAsia"/>
          <w:szCs w:val="21"/>
        </w:rPr>
        <w:t>信息的管理。</w:t>
      </w:r>
    </w:p>
    <w:p w:rsidR="001E39F5" w:rsidRPr="00B05DB9" w:rsidRDefault="001E39F5" w:rsidP="00B05DB9">
      <w:pPr>
        <w:pStyle w:val="TimesNewRoman050"/>
        <w:ind w:left="0"/>
        <w:rPr>
          <w:rFonts w:cs="Times New Roman"/>
        </w:rPr>
      </w:pPr>
      <w:bookmarkStart w:id="464" w:name="_Toc422211184"/>
      <w:r w:rsidRPr="00B05DB9">
        <w:rPr>
          <w:rFonts w:cs="Times New Roman"/>
        </w:rPr>
        <w:t>查询</w:t>
      </w:r>
      <w:r w:rsidRPr="00B05DB9">
        <w:rPr>
          <w:rFonts w:cs="Times New Roman"/>
        </w:rPr>
        <w:t>ADSL</w:t>
      </w:r>
      <w:r w:rsidR="009A21B8">
        <w:rPr>
          <w:rFonts w:cs="Times New Roman"/>
        </w:rPr>
        <w:t>端口信息</w:t>
      </w:r>
      <w:r w:rsidRPr="00B05DB9">
        <w:rPr>
          <w:rFonts w:cs="Times New Roman"/>
        </w:rPr>
        <w:t>（</w:t>
      </w:r>
      <w:r w:rsidR="00C355DC" w:rsidRPr="00B05DB9">
        <w:rPr>
          <w:rFonts w:cs="Times New Roman"/>
        </w:rPr>
        <w:t>条件</w:t>
      </w:r>
      <w:r w:rsidRPr="00B05DB9">
        <w:rPr>
          <w:rFonts w:cs="Times New Roman"/>
        </w:rPr>
        <w:t>必选）</w:t>
      </w:r>
      <w:bookmarkEnd w:id="464"/>
    </w:p>
    <w:p w:rsidR="004F1CA9" w:rsidRDefault="00265CD4" w:rsidP="00CE4D8A">
      <w:pPr>
        <w:spacing w:beforeLines="50"/>
        <w:ind w:firstLine="420"/>
      </w:pPr>
      <w:r>
        <w:rPr>
          <w:rFonts w:hint="eastAsia"/>
        </w:rPr>
        <w:t>条件必选满足条件：</w:t>
      </w:r>
      <w:r w:rsidR="004F1CA9" w:rsidRPr="004F1CA9">
        <w:rPr>
          <w:rFonts w:hint="eastAsia"/>
        </w:rPr>
        <w:t>设备有</w:t>
      </w:r>
      <w:r w:rsidR="004F1CA9">
        <w:rPr>
          <w:rFonts w:hint="eastAsia"/>
        </w:rPr>
        <w:t>A</w:t>
      </w:r>
      <w:r w:rsidR="004F1CA9" w:rsidRPr="004F1CA9">
        <w:rPr>
          <w:rFonts w:hint="eastAsia"/>
        </w:rPr>
        <w:t>DSL</w:t>
      </w:r>
      <w:r w:rsidR="004F1CA9" w:rsidRPr="004F1CA9">
        <w:rPr>
          <w:rFonts w:hint="eastAsia"/>
        </w:rPr>
        <w:t>端口。</w:t>
      </w:r>
    </w:p>
    <w:p w:rsidR="002A3D27" w:rsidRDefault="009A21B8" w:rsidP="00CE4D8A">
      <w:pPr>
        <w:spacing w:beforeLines="50"/>
        <w:ind w:firstLine="420"/>
        <w:pPrChange w:id="465" w:author="CMDI-LVLIANGDONG" w:date="2015-07-22T10:29:00Z">
          <w:pPr>
            <w:spacing w:beforeLines="50"/>
            <w:ind w:firstLine="420"/>
          </w:pPr>
        </w:pPrChange>
      </w:pPr>
      <w:r w:rsidRPr="00EC3C32">
        <w:t>功能描述</w:t>
      </w:r>
    </w:p>
    <w:p w:rsidR="009A21B8" w:rsidRPr="00FF77ED" w:rsidRDefault="009A21B8" w:rsidP="00FF77ED">
      <w:pPr>
        <w:spacing w:line="360" w:lineRule="auto"/>
        <w:ind w:left="420" w:firstLine="420"/>
        <w:rPr>
          <w:szCs w:val="21"/>
        </w:rPr>
      </w:pPr>
      <w:r w:rsidRPr="00FF77ED">
        <w:rPr>
          <w:rFonts w:hint="eastAsia"/>
          <w:szCs w:val="21"/>
        </w:rPr>
        <w:t>查询</w:t>
      </w:r>
      <w:r w:rsidRPr="00FF77ED">
        <w:rPr>
          <w:rFonts w:hint="eastAsia"/>
          <w:szCs w:val="21"/>
        </w:rPr>
        <w:t>ADSL</w:t>
      </w:r>
      <w:r w:rsidRPr="00FF77ED">
        <w:rPr>
          <w:rFonts w:hint="eastAsia"/>
          <w:szCs w:val="21"/>
        </w:rPr>
        <w:t>端口的状态、配置等信息。</w:t>
      </w:r>
    </w:p>
    <w:p w:rsidR="009A21B8" w:rsidRPr="00EC3C32" w:rsidRDefault="009A21B8" w:rsidP="00CE4D8A">
      <w:pPr>
        <w:spacing w:beforeLines="50"/>
        <w:ind w:firstLine="420"/>
      </w:pPr>
      <w:r w:rsidRPr="00EC3C32">
        <w:t>命令格式</w:t>
      </w:r>
    </w:p>
    <w:p w:rsidR="009A21B8" w:rsidRPr="00FF77ED" w:rsidRDefault="009A21B8" w:rsidP="00FF77ED">
      <w:pPr>
        <w:spacing w:line="360" w:lineRule="auto"/>
        <w:ind w:left="420" w:firstLine="420"/>
        <w:rPr>
          <w:szCs w:val="21"/>
        </w:rPr>
      </w:pPr>
      <w:r w:rsidRPr="00FF77ED">
        <w:rPr>
          <w:rFonts w:hint="eastAsia"/>
          <w:szCs w:val="21"/>
        </w:rPr>
        <w:t>LST</w:t>
      </w:r>
      <w:r w:rsidRPr="00FF77ED">
        <w:rPr>
          <w:szCs w:val="21"/>
        </w:rPr>
        <w:t>-</w:t>
      </w:r>
      <w:r w:rsidRPr="00FF77ED">
        <w:rPr>
          <w:rFonts w:hint="eastAsia"/>
          <w:szCs w:val="21"/>
        </w:rPr>
        <w:t>ADSLINFO</w:t>
      </w:r>
      <w:r w:rsidRPr="00FF77ED">
        <w:rPr>
          <w:szCs w:val="21"/>
        </w:rPr>
        <w:t>::</w:t>
      </w:r>
      <w:r w:rsidRPr="00FF77ED">
        <w:rPr>
          <w:rFonts w:hint="eastAsia"/>
          <w:szCs w:val="21"/>
        </w:rPr>
        <w:t>ONUIP=onu_name|OLTID=olt_name[,PONID=ponport_location,ONUIDTYPE=id-type,ONUID=onu_index],ONUPORT=adslport_num</w:t>
      </w:r>
      <w:r w:rsidRPr="00FF77ED">
        <w:rPr>
          <w:szCs w:val="21"/>
        </w:rPr>
        <w:t>:CTAG::;</w:t>
      </w:r>
    </w:p>
    <w:p w:rsidR="009A21B8" w:rsidRPr="00EC3C32" w:rsidRDefault="009A21B8" w:rsidP="00CE4D8A">
      <w:pPr>
        <w:spacing w:beforeLines="50"/>
        <w:ind w:firstLine="420"/>
      </w:pPr>
      <w:r w:rsidRPr="00EC3C32">
        <w:t>输入参数</w:t>
      </w:r>
    </w:p>
    <w:tbl>
      <w:tblPr>
        <w:tblStyle w:val="afffffd"/>
        <w:tblW w:w="8507" w:type="dxa"/>
        <w:tblLayout w:type="fixed"/>
        <w:tblLook w:val="01E0"/>
      </w:tblPr>
      <w:tblGrid>
        <w:gridCol w:w="1269"/>
        <w:gridCol w:w="1559"/>
        <w:gridCol w:w="1701"/>
        <w:gridCol w:w="720"/>
        <w:gridCol w:w="3258"/>
      </w:tblGrid>
      <w:tr w:rsidR="006B1427" w:rsidRPr="007B5A52" w:rsidTr="006B1427">
        <w:trPr>
          <w:cnfStyle w:val="100000000000"/>
        </w:trPr>
        <w:tc>
          <w:tcPr>
            <w:tcW w:w="745" w:type="pct"/>
          </w:tcPr>
          <w:p w:rsidR="006B1427" w:rsidRPr="007B5A52" w:rsidRDefault="006B1427" w:rsidP="009A21B8">
            <w:pPr>
              <w:spacing w:line="300" w:lineRule="auto"/>
              <w:rPr>
                <w:noProof/>
                <w:szCs w:val="18"/>
              </w:rPr>
            </w:pPr>
            <w:r w:rsidRPr="007B5A52">
              <w:rPr>
                <w:rFonts w:ascii="宋体" w:hAnsi="宋体"/>
                <w:noProof/>
                <w:szCs w:val="18"/>
              </w:rPr>
              <w:t>参数名称</w:t>
            </w:r>
          </w:p>
        </w:tc>
        <w:tc>
          <w:tcPr>
            <w:tcW w:w="916" w:type="pct"/>
          </w:tcPr>
          <w:p w:rsidR="006B1427" w:rsidRPr="007B5A52" w:rsidRDefault="006B1427" w:rsidP="009A21B8">
            <w:pPr>
              <w:spacing w:line="300" w:lineRule="auto"/>
              <w:rPr>
                <w:noProof/>
                <w:szCs w:val="18"/>
              </w:rPr>
            </w:pPr>
            <w:r w:rsidRPr="007B5A52">
              <w:rPr>
                <w:rFonts w:ascii="宋体" w:hAnsi="宋体"/>
                <w:noProof/>
                <w:szCs w:val="18"/>
              </w:rPr>
              <w:t>数据类型</w:t>
            </w:r>
          </w:p>
        </w:tc>
        <w:tc>
          <w:tcPr>
            <w:tcW w:w="1000" w:type="pct"/>
          </w:tcPr>
          <w:p w:rsidR="006B1427" w:rsidRPr="007B5A52" w:rsidRDefault="006B1427" w:rsidP="009A21B8">
            <w:pPr>
              <w:spacing w:line="300" w:lineRule="auto"/>
              <w:rPr>
                <w:noProof/>
                <w:szCs w:val="18"/>
              </w:rPr>
            </w:pPr>
            <w:r w:rsidRPr="007B5A52">
              <w:rPr>
                <w:rFonts w:ascii="宋体" w:hAnsi="宋体"/>
                <w:noProof/>
                <w:szCs w:val="18"/>
              </w:rPr>
              <w:t>取值范围</w:t>
            </w:r>
          </w:p>
        </w:tc>
        <w:tc>
          <w:tcPr>
            <w:tcW w:w="423" w:type="pct"/>
          </w:tcPr>
          <w:p w:rsidR="006B1427" w:rsidRPr="007227ED" w:rsidRDefault="006B1427" w:rsidP="006B1427">
            <w:pPr>
              <w:spacing w:line="300" w:lineRule="auto"/>
              <w:rPr>
                <w:rFonts w:eastAsiaTheme="minorEastAsia"/>
                <w:noProof/>
                <w:szCs w:val="18"/>
              </w:rPr>
            </w:pPr>
            <w:r>
              <w:rPr>
                <w:rFonts w:ascii="宋体" w:eastAsiaTheme="minorEastAsia" w:hAnsi="宋体" w:hint="eastAsia"/>
                <w:noProof/>
                <w:szCs w:val="18"/>
              </w:rPr>
              <w:t>限定</w:t>
            </w:r>
          </w:p>
        </w:tc>
        <w:tc>
          <w:tcPr>
            <w:tcW w:w="1915" w:type="pct"/>
          </w:tcPr>
          <w:p w:rsidR="006B1427" w:rsidRPr="007B5A52" w:rsidRDefault="006B1427" w:rsidP="009A21B8">
            <w:pPr>
              <w:spacing w:line="300" w:lineRule="auto"/>
              <w:rPr>
                <w:noProof/>
                <w:szCs w:val="18"/>
              </w:rPr>
            </w:pPr>
            <w:r w:rsidRPr="007B5A52">
              <w:rPr>
                <w:rFonts w:ascii="宋体" w:hAnsi="宋体"/>
                <w:noProof/>
                <w:szCs w:val="18"/>
              </w:rPr>
              <w:t>参数说明</w:t>
            </w:r>
          </w:p>
        </w:tc>
      </w:tr>
      <w:tr w:rsidR="006B1427" w:rsidRPr="007B5A52" w:rsidTr="006B1427">
        <w:tc>
          <w:tcPr>
            <w:tcW w:w="745" w:type="pct"/>
          </w:tcPr>
          <w:p w:rsidR="006B1427" w:rsidRPr="007B5A52" w:rsidRDefault="006B1427" w:rsidP="009A21B8">
            <w:pPr>
              <w:spacing w:line="300" w:lineRule="auto"/>
              <w:rPr>
                <w:noProof/>
                <w:szCs w:val="18"/>
              </w:rPr>
            </w:pPr>
            <w:r w:rsidRPr="007B5A52">
              <w:rPr>
                <w:noProof/>
                <w:szCs w:val="18"/>
              </w:rPr>
              <w:t>ONUIP</w:t>
            </w:r>
          </w:p>
        </w:tc>
        <w:tc>
          <w:tcPr>
            <w:tcW w:w="916" w:type="pct"/>
          </w:tcPr>
          <w:p w:rsidR="006B1427" w:rsidRPr="007B5A52" w:rsidRDefault="006B1427" w:rsidP="009A21B8">
            <w:pPr>
              <w:spacing w:line="300" w:lineRule="auto"/>
              <w:rPr>
                <w:noProof/>
                <w:szCs w:val="18"/>
              </w:rPr>
            </w:pPr>
            <w:r w:rsidRPr="007B5A52">
              <w:rPr>
                <w:noProof/>
                <w:szCs w:val="18"/>
              </w:rPr>
              <w:t>OCTET STRING</w:t>
            </w:r>
          </w:p>
        </w:tc>
        <w:tc>
          <w:tcPr>
            <w:tcW w:w="1000" w:type="pct"/>
          </w:tcPr>
          <w:p w:rsidR="006B1427" w:rsidRPr="007B5A52" w:rsidRDefault="006B1427" w:rsidP="009A21B8">
            <w:pPr>
              <w:spacing w:line="300" w:lineRule="auto"/>
              <w:rPr>
                <w:noProof/>
                <w:szCs w:val="18"/>
              </w:rPr>
            </w:pPr>
            <w:r w:rsidRPr="007B5A52">
              <w:rPr>
                <w:noProof/>
                <w:szCs w:val="18"/>
              </w:rPr>
              <w:t>SIZE(128)</w:t>
            </w:r>
          </w:p>
        </w:tc>
        <w:tc>
          <w:tcPr>
            <w:tcW w:w="423" w:type="pct"/>
          </w:tcPr>
          <w:p w:rsidR="006B1427" w:rsidRPr="007B5A52" w:rsidRDefault="006B1427" w:rsidP="006B1427">
            <w:pPr>
              <w:spacing w:line="300" w:lineRule="auto"/>
              <w:rPr>
                <w:noProof/>
                <w:szCs w:val="18"/>
              </w:rPr>
            </w:pPr>
            <w:r>
              <w:rPr>
                <w:rFonts w:eastAsiaTheme="minorEastAsia" w:hint="eastAsia"/>
                <w:noProof/>
                <w:szCs w:val="18"/>
              </w:rPr>
              <w:t>C</w:t>
            </w:r>
          </w:p>
        </w:tc>
        <w:tc>
          <w:tcPr>
            <w:tcW w:w="1915" w:type="pct"/>
          </w:tcPr>
          <w:p w:rsidR="006B1427" w:rsidRPr="007B5A52" w:rsidRDefault="006B1427" w:rsidP="009A21B8">
            <w:pPr>
              <w:spacing w:line="300" w:lineRule="auto"/>
              <w:rPr>
                <w:noProof/>
                <w:szCs w:val="18"/>
              </w:rPr>
            </w:pPr>
            <w:r w:rsidRPr="007B5A52">
              <w:rPr>
                <w:rFonts w:ascii="宋体" w:hAnsi="宋体"/>
                <w:noProof/>
                <w:szCs w:val="18"/>
              </w:rPr>
              <w:t>具有管理</w:t>
            </w:r>
            <w:r w:rsidRPr="007B5A52">
              <w:rPr>
                <w:noProof/>
                <w:szCs w:val="18"/>
              </w:rPr>
              <w:t>IP</w:t>
            </w:r>
            <w:r w:rsidRPr="007B5A52">
              <w:rPr>
                <w:rFonts w:ascii="宋体" w:hAnsi="宋体"/>
                <w:noProof/>
                <w:szCs w:val="18"/>
              </w:rPr>
              <w:t>的</w:t>
            </w:r>
            <w:r w:rsidRPr="007B5A52">
              <w:rPr>
                <w:noProof/>
                <w:szCs w:val="18"/>
              </w:rPr>
              <w:t>ONU</w:t>
            </w:r>
            <w:r w:rsidRPr="007B5A52">
              <w:rPr>
                <w:rFonts w:ascii="宋体" w:hAnsi="宋体"/>
                <w:noProof/>
                <w:szCs w:val="18"/>
              </w:rPr>
              <w:t>的</w:t>
            </w:r>
            <w:r w:rsidRPr="007B5A52">
              <w:rPr>
                <w:noProof/>
                <w:szCs w:val="18"/>
              </w:rPr>
              <w:t>IP</w:t>
            </w:r>
            <w:r w:rsidRPr="007B5A52">
              <w:rPr>
                <w:rFonts w:ascii="宋体" w:hAnsi="宋体"/>
                <w:noProof/>
                <w:szCs w:val="18"/>
              </w:rPr>
              <w:t>地址或名称</w:t>
            </w:r>
          </w:p>
        </w:tc>
      </w:tr>
      <w:tr w:rsidR="006B1427" w:rsidRPr="007B5A52" w:rsidTr="006B1427">
        <w:tc>
          <w:tcPr>
            <w:tcW w:w="745" w:type="pct"/>
          </w:tcPr>
          <w:p w:rsidR="006B1427" w:rsidRPr="007B5A52" w:rsidRDefault="006B1427" w:rsidP="009A21B8">
            <w:pPr>
              <w:spacing w:line="300" w:lineRule="auto"/>
              <w:rPr>
                <w:noProof/>
                <w:szCs w:val="18"/>
              </w:rPr>
            </w:pPr>
            <w:r w:rsidRPr="007B5A52">
              <w:rPr>
                <w:noProof/>
                <w:szCs w:val="18"/>
              </w:rPr>
              <w:t>OLTID</w:t>
            </w:r>
          </w:p>
        </w:tc>
        <w:tc>
          <w:tcPr>
            <w:tcW w:w="916" w:type="pct"/>
          </w:tcPr>
          <w:p w:rsidR="006B1427" w:rsidRPr="007B5A52" w:rsidRDefault="006B1427" w:rsidP="009A21B8">
            <w:pPr>
              <w:spacing w:line="300" w:lineRule="auto"/>
              <w:rPr>
                <w:noProof/>
                <w:szCs w:val="18"/>
              </w:rPr>
            </w:pPr>
            <w:r w:rsidRPr="007B5A52">
              <w:rPr>
                <w:noProof/>
                <w:szCs w:val="18"/>
              </w:rPr>
              <w:t>OCTET STRING</w:t>
            </w:r>
          </w:p>
        </w:tc>
        <w:tc>
          <w:tcPr>
            <w:tcW w:w="1000" w:type="pct"/>
          </w:tcPr>
          <w:p w:rsidR="006B1427" w:rsidRPr="007B5A52" w:rsidRDefault="006B1427" w:rsidP="009A21B8">
            <w:pPr>
              <w:spacing w:line="300" w:lineRule="auto"/>
              <w:rPr>
                <w:noProof/>
                <w:szCs w:val="18"/>
              </w:rPr>
            </w:pPr>
            <w:r w:rsidRPr="007B5A52">
              <w:rPr>
                <w:noProof/>
                <w:szCs w:val="18"/>
              </w:rPr>
              <w:t>SIZE(128)</w:t>
            </w:r>
          </w:p>
        </w:tc>
        <w:tc>
          <w:tcPr>
            <w:tcW w:w="423" w:type="pct"/>
          </w:tcPr>
          <w:p w:rsidR="006B1427" w:rsidRPr="007B5A52" w:rsidRDefault="006B1427" w:rsidP="006B1427">
            <w:pPr>
              <w:spacing w:line="300" w:lineRule="auto"/>
              <w:rPr>
                <w:noProof/>
                <w:szCs w:val="18"/>
              </w:rPr>
            </w:pPr>
            <w:r>
              <w:rPr>
                <w:rFonts w:eastAsiaTheme="minorEastAsia" w:hint="eastAsia"/>
                <w:noProof/>
                <w:szCs w:val="18"/>
              </w:rPr>
              <w:t>C</w:t>
            </w:r>
          </w:p>
        </w:tc>
        <w:tc>
          <w:tcPr>
            <w:tcW w:w="1915" w:type="pct"/>
          </w:tcPr>
          <w:p w:rsidR="006B1427" w:rsidRPr="007B5A52" w:rsidRDefault="006B1427" w:rsidP="009A21B8">
            <w:pPr>
              <w:spacing w:line="300" w:lineRule="auto"/>
              <w:rPr>
                <w:noProof/>
                <w:szCs w:val="18"/>
              </w:rPr>
            </w:pPr>
            <w:r w:rsidRPr="007B5A52">
              <w:rPr>
                <w:noProof/>
                <w:szCs w:val="18"/>
              </w:rPr>
              <w:t>OLT IP</w:t>
            </w:r>
            <w:r w:rsidRPr="007B5A52">
              <w:rPr>
                <w:rFonts w:ascii="宋体" w:hAnsi="宋体"/>
                <w:noProof/>
                <w:szCs w:val="18"/>
              </w:rPr>
              <w:t>地址或名称</w:t>
            </w:r>
          </w:p>
        </w:tc>
      </w:tr>
      <w:tr w:rsidR="006B1427" w:rsidRPr="007B5A52" w:rsidTr="006B1427">
        <w:tc>
          <w:tcPr>
            <w:tcW w:w="745" w:type="pct"/>
          </w:tcPr>
          <w:p w:rsidR="006B1427" w:rsidRPr="007B5A52" w:rsidRDefault="006B1427" w:rsidP="009A21B8">
            <w:pPr>
              <w:spacing w:line="300" w:lineRule="auto"/>
              <w:rPr>
                <w:noProof/>
                <w:szCs w:val="18"/>
              </w:rPr>
            </w:pPr>
            <w:r w:rsidRPr="007B5A52">
              <w:rPr>
                <w:noProof/>
                <w:szCs w:val="18"/>
              </w:rPr>
              <w:t>PONID</w:t>
            </w:r>
          </w:p>
        </w:tc>
        <w:tc>
          <w:tcPr>
            <w:tcW w:w="916" w:type="pct"/>
          </w:tcPr>
          <w:p w:rsidR="006B1427" w:rsidRPr="007B5A52" w:rsidRDefault="006B1427" w:rsidP="009A21B8">
            <w:pPr>
              <w:spacing w:line="300" w:lineRule="auto"/>
              <w:rPr>
                <w:noProof/>
                <w:szCs w:val="18"/>
              </w:rPr>
            </w:pPr>
            <w:r w:rsidRPr="007B5A52">
              <w:rPr>
                <w:noProof/>
                <w:szCs w:val="18"/>
              </w:rPr>
              <w:t xml:space="preserve">OCTET STRING </w:t>
            </w:r>
          </w:p>
        </w:tc>
        <w:tc>
          <w:tcPr>
            <w:tcW w:w="1000" w:type="pct"/>
          </w:tcPr>
          <w:p w:rsidR="006B1427" w:rsidRPr="007B5A52" w:rsidRDefault="006B1427" w:rsidP="00CB0325">
            <w:pPr>
              <w:rPr>
                <w:szCs w:val="18"/>
              </w:rPr>
            </w:pPr>
            <w:r w:rsidRPr="007B5A52">
              <w:rPr>
                <w:szCs w:val="18"/>
              </w:rPr>
              <w:t>SIZE(128)</w:t>
            </w:r>
          </w:p>
          <w:p w:rsidR="006B1427" w:rsidRPr="007B5A52" w:rsidRDefault="006B1427" w:rsidP="00CB0325">
            <w:pPr>
              <w:rPr>
                <w:szCs w:val="18"/>
              </w:rPr>
            </w:pPr>
          </w:p>
        </w:tc>
        <w:tc>
          <w:tcPr>
            <w:tcW w:w="423" w:type="pct"/>
          </w:tcPr>
          <w:p w:rsidR="006B1427" w:rsidRPr="007B5A52" w:rsidRDefault="006B1427" w:rsidP="006B1427">
            <w:pPr>
              <w:spacing w:line="300" w:lineRule="auto"/>
              <w:rPr>
                <w:noProof/>
                <w:szCs w:val="18"/>
              </w:rPr>
            </w:pPr>
            <w:r>
              <w:rPr>
                <w:rFonts w:eastAsiaTheme="minorEastAsia" w:hint="eastAsia"/>
                <w:noProof/>
                <w:szCs w:val="18"/>
              </w:rPr>
              <w:t>C</w:t>
            </w:r>
          </w:p>
        </w:tc>
        <w:tc>
          <w:tcPr>
            <w:tcW w:w="1915" w:type="pct"/>
          </w:tcPr>
          <w:p w:rsidR="006B1427" w:rsidRPr="007B5A52" w:rsidRDefault="006B1427" w:rsidP="00CB0325">
            <w:pPr>
              <w:rPr>
                <w:szCs w:val="18"/>
              </w:rPr>
            </w:pPr>
            <w:r w:rsidRPr="007B5A52">
              <w:rPr>
                <w:kern w:val="0"/>
                <w:szCs w:val="18"/>
              </w:rPr>
              <w:t>PON</w:t>
            </w:r>
            <w:r w:rsidRPr="007B5A52">
              <w:rPr>
                <w:rFonts w:eastAsia="宋体" w:hAnsi="宋体"/>
                <w:kern w:val="0"/>
                <w:szCs w:val="18"/>
              </w:rPr>
              <w:t>口定位信息。格式为</w:t>
            </w:r>
            <w:r w:rsidRPr="007B5A52">
              <w:rPr>
                <w:kern w:val="0"/>
                <w:szCs w:val="18"/>
              </w:rPr>
              <w:t>“</w:t>
            </w:r>
            <w:r w:rsidRPr="007B5A52">
              <w:rPr>
                <w:rFonts w:eastAsia="宋体" w:hAnsi="宋体"/>
                <w:kern w:val="0"/>
                <w:szCs w:val="18"/>
              </w:rPr>
              <w:t>机架</w:t>
            </w:r>
            <w:r w:rsidRPr="007B5A52">
              <w:rPr>
                <w:kern w:val="0"/>
                <w:szCs w:val="18"/>
              </w:rPr>
              <w:t>-</w:t>
            </w:r>
            <w:r w:rsidRPr="007B5A52">
              <w:rPr>
                <w:rFonts w:eastAsia="宋体" w:hAnsi="宋体"/>
                <w:kern w:val="0"/>
                <w:szCs w:val="18"/>
              </w:rPr>
              <w:t>框</w:t>
            </w:r>
            <w:r w:rsidRPr="007B5A52">
              <w:rPr>
                <w:kern w:val="0"/>
                <w:szCs w:val="18"/>
              </w:rPr>
              <w:t>-</w:t>
            </w:r>
            <w:r w:rsidRPr="007B5A52">
              <w:rPr>
                <w:rFonts w:eastAsia="宋体" w:hAnsi="宋体"/>
                <w:kern w:val="0"/>
                <w:szCs w:val="18"/>
              </w:rPr>
              <w:t>槽</w:t>
            </w:r>
            <w:r w:rsidRPr="007B5A52">
              <w:rPr>
                <w:kern w:val="0"/>
                <w:szCs w:val="18"/>
              </w:rPr>
              <w:t>-</w:t>
            </w:r>
            <w:r w:rsidRPr="007B5A52">
              <w:rPr>
                <w:rFonts w:eastAsia="宋体" w:hAnsi="宋体"/>
                <w:kern w:val="0"/>
                <w:szCs w:val="18"/>
              </w:rPr>
              <w:t>端口号</w:t>
            </w:r>
            <w:r w:rsidRPr="007B5A52">
              <w:rPr>
                <w:kern w:val="0"/>
                <w:szCs w:val="18"/>
              </w:rPr>
              <w:t>”</w:t>
            </w:r>
            <w:r w:rsidRPr="007B5A52">
              <w:rPr>
                <w:rFonts w:eastAsia="宋体" w:hAnsi="宋体"/>
                <w:kern w:val="0"/>
                <w:szCs w:val="18"/>
              </w:rPr>
              <w:t>，没有则使用</w:t>
            </w:r>
            <w:r w:rsidRPr="007B5A52">
              <w:rPr>
                <w:kern w:val="0"/>
                <w:szCs w:val="18"/>
              </w:rPr>
              <w:t>NA</w:t>
            </w:r>
            <w:r w:rsidRPr="007B5A52">
              <w:rPr>
                <w:rFonts w:eastAsia="宋体" w:hAnsi="宋体"/>
                <w:kern w:val="0"/>
                <w:szCs w:val="18"/>
              </w:rPr>
              <w:t>代替，如</w:t>
            </w:r>
            <w:r w:rsidRPr="007B5A52">
              <w:rPr>
                <w:kern w:val="0"/>
                <w:szCs w:val="18"/>
              </w:rPr>
              <w:t>0</w:t>
            </w:r>
            <w:r w:rsidRPr="007B5A52">
              <w:rPr>
                <w:rFonts w:eastAsia="宋体" w:hAnsi="宋体"/>
                <w:kern w:val="0"/>
                <w:szCs w:val="18"/>
              </w:rPr>
              <w:t>框</w:t>
            </w:r>
            <w:r w:rsidRPr="007B5A52">
              <w:rPr>
                <w:kern w:val="0"/>
                <w:szCs w:val="18"/>
              </w:rPr>
              <w:t>0</w:t>
            </w:r>
            <w:r w:rsidRPr="007B5A52">
              <w:rPr>
                <w:rFonts w:eastAsia="宋体" w:hAnsi="宋体"/>
                <w:kern w:val="0"/>
                <w:szCs w:val="18"/>
              </w:rPr>
              <w:t>槽</w:t>
            </w:r>
            <w:r w:rsidRPr="007B5A52">
              <w:rPr>
                <w:kern w:val="0"/>
                <w:szCs w:val="18"/>
              </w:rPr>
              <w:t>0</w:t>
            </w:r>
            <w:r w:rsidRPr="007B5A52">
              <w:rPr>
                <w:rFonts w:eastAsia="宋体" w:hAnsi="宋体"/>
                <w:kern w:val="0"/>
                <w:szCs w:val="18"/>
              </w:rPr>
              <w:t>端口为</w:t>
            </w:r>
            <w:r w:rsidRPr="007B5A52">
              <w:rPr>
                <w:kern w:val="0"/>
                <w:szCs w:val="18"/>
              </w:rPr>
              <w:t>NA-0-0-0</w:t>
            </w:r>
            <w:r w:rsidRPr="007B5A52">
              <w:rPr>
                <w:rFonts w:eastAsia="宋体" w:hAnsi="宋体"/>
                <w:kern w:val="0"/>
                <w:szCs w:val="18"/>
              </w:rPr>
              <w:t>。</w:t>
            </w:r>
          </w:p>
        </w:tc>
      </w:tr>
      <w:tr w:rsidR="006B1427" w:rsidRPr="007B5A52" w:rsidTr="006B1427">
        <w:tc>
          <w:tcPr>
            <w:tcW w:w="745" w:type="pct"/>
          </w:tcPr>
          <w:p w:rsidR="006B1427" w:rsidRPr="007B5A52" w:rsidRDefault="006B1427" w:rsidP="009A21B8">
            <w:pPr>
              <w:spacing w:line="300" w:lineRule="auto"/>
              <w:rPr>
                <w:noProof/>
                <w:szCs w:val="18"/>
              </w:rPr>
            </w:pPr>
            <w:r w:rsidRPr="007B5A52">
              <w:rPr>
                <w:noProof/>
                <w:szCs w:val="18"/>
              </w:rPr>
              <w:t>ONUIDTYPE</w:t>
            </w:r>
          </w:p>
        </w:tc>
        <w:tc>
          <w:tcPr>
            <w:tcW w:w="916" w:type="pct"/>
          </w:tcPr>
          <w:p w:rsidR="006B1427" w:rsidRPr="007B5A52" w:rsidRDefault="006B1427" w:rsidP="009A21B8">
            <w:pPr>
              <w:spacing w:line="300" w:lineRule="auto"/>
              <w:rPr>
                <w:noProof/>
                <w:szCs w:val="18"/>
              </w:rPr>
            </w:pPr>
            <w:r w:rsidRPr="007B5A52">
              <w:rPr>
                <w:noProof/>
                <w:szCs w:val="18"/>
              </w:rPr>
              <w:t>OCTET STRING</w:t>
            </w:r>
          </w:p>
        </w:tc>
        <w:tc>
          <w:tcPr>
            <w:tcW w:w="1000" w:type="pct"/>
          </w:tcPr>
          <w:p w:rsidR="006B1427" w:rsidRPr="007B5A52" w:rsidRDefault="006B1427" w:rsidP="00CB0325">
            <w:pPr>
              <w:rPr>
                <w:szCs w:val="18"/>
              </w:rPr>
            </w:pPr>
            <w:r w:rsidRPr="007B5A52">
              <w:rPr>
                <w:szCs w:val="18"/>
              </w:rPr>
              <w:t>ONU_NAME</w:t>
            </w:r>
          </w:p>
          <w:p w:rsidR="006B1427" w:rsidRPr="007B5A52" w:rsidRDefault="006B1427" w:rsidP="00CB0325">
            <w:pPr>
              <w:rPr>
                <w:szCs w:val="18"/>
              </w:rPr>
            </w:pPr>
            <w:r w:rsidRPr="007B5A52">
              <w:rPr>
                <w:szCs w:val="18"/>
              </w:rPr>
              <w:t>MAC</w:t>
            </w:r>
          </w:p>
          <w:p w:rsidR="006B1427" w:rsidRPr="007B5A52" w:rsidRDefault="006B1427" w:rsidP="00CB0325">
            <w:pPr>
              <w:rPr>
                <w:rFonts w:eastAsiaTheme="minorEastAsia"/>
                <w:szCs w:val="18"/>
              </w:rPr>
            </w:pPr>
            <w:r w:rsidRPr="007B5A52">
              <w:rPr>
                <w:szCs w:val="18"/>
              </w:rPr>
              <w:t>LOID</w:t>
            </w:r>
          </w:p>
          <w:p w:rsidR="006B1427" w:rsidRPr="007B5A52" w:rsidRDefault="006B1427" w:rsidP="00CB0325">
            <w:pPr>
              <w:rPr>
                <w:rFonts w:eastAsiaTheme="minorEastAsia"/>
                <w:szCs w:val="18"/>
              </w:rPr>
            </w:pPr>
            <w:r w:rsidRPr="007B5A52">
              <w:rPr>
                <w:rFonts w:eastAsiaTheme="minorEastAsia"/>
                <w:szCs w:val="18"/>
              </w:rPr>
              <w:t>PASSWORD</w:t>
            </w:r>
          </w:p>
          <w:p w:rsidR="006B1427" w:rsidRPr="007B5A52" w:rsidRDefault="006B1427" w:rsidP="00CB0325">
            <w:pPr>
              <w:rPr>
                <w:szCs w:val="18"/>
              </w:rPr>
            </w:pPr>
            <w:r w:rsidRPr="007B5A52">
              <w:rPr>
                <w:szCs w:val="18"/>
              </w:rPr>
              <w:t>ONU_NUMBER</w:t>
            </w:r>
          </w:p>
        </w:tc>
        <w:tc>
          <w:tcPr>
            <w:tcW w:w="423" w:type="pct"/>
          </w:tcPr>
          <w:p w:rsidR="006B1427" w:rsidRPr="007B5A52" w:rsidRDefault="006B1427" w:rsidP="006B1427">
            <w:pPr>
              <w:spacing w:line="300" w:lineRule="auto"/>
              <w:rPr>
                <w:noProof/>
                <w:szCs w:val="18"/>
              </w:rPr>
            </w:pPr>
            <w:r>
              <w:rPr>
                <w:rFonts w:eastAsiaTheme="minorEastAsia" w:hint="eastAsia"/>
                <w:noProof/>
                <w:szCs w:val="18"/>
              </w:rPr>
              <w:t>C</w:t>
            </w:r>
          </w:p>
        </w:tc>
        <w:tc>
          <w:tcPr>
            <w:tcW w:w="1915" w:type="pct"/>
          </w:tcPr>
          <w:p w:rsidR="006B1427" w:rsidRPr="007B5A52" w:rsidRDefault="006B1427" w:rsidP="00CB0325">
            <w:pPr>
              <w:rPr>
                <w:rFonts w:eastAsiaTheme="minorEastAsia"/>
                <w:szCs w:val="18"/>
              </w:rPr>
            </w:pPr>
            <w:r w:rsidRPr="007B5A52">
              <w:rPr>
                <w:szCs w:val="18"/>
              </w:rPr>
              <w:t>ONU</w:t>
            </w:r>
            <w:r w:rsidRPr="007B5A52">
              <w:rPr>
                <w:rFonts w:eastAsia="宋体" w:hAnsi="宋体"/>
                <w:szCs w:val="18"/>
              </w:rPr>
              <w:t>标识类型</w:t>
            </w:r>
          </w:p>
        </w:tc>
      </w:tr>
      <w:tr w:rsidR="006B1427" w:rsidRPr="007B5A52" w:rsidTr="006B1427">
        <w:tc>
          <w:tcPr>
            <w:tcW w:w="745" w:type="pct"/>
          </w:tcPr>
          <w:p w:rsidR="006B1427" w:rsidRPr="007B5A52" w:rsidRDefault="006B1427" w:rsidP="009A21B8">
            <w:pPr>
              <w:spacing w:line="300" w:lineRule="auto"/>
              <w:rPr>
                <w:noProof/>
                <w:szCs w:val="18"/>
              </w:rPr>
            </w:pPr>
            <w:r w:rsidRPr="007B5A52">
              <w:rPr>
                <w:noProof/>
                <w:szCs w:val="18"/>
              </w:rPr>
              <w:t>ONUID</w:t>
            </w:r>
          </w:p>
        </w:tc>
        <w:tc>
          <w:tcPr>
            <w:tcW w:w="916" w:type="pct"/>
          </w:tcPr>
          <w:p w:rsidR="006B1427" w:rsidRPr="007B5A52" w:rsidRDefault="006B1427" w:rsidP="009A21B8">
            <w:pPr>
              <w:spacing w:line="300" w:lineRule="auto"/>
              <w:rPr>
                <w:noProof/>
                <w:szCs w:val="18"/>
              </w:rPr>
            </w:pPr>
            <w:r w:rsidRPr="007B5A52">
              <w:rPr>
                <w:noProof/>
                <w:szCs w:val="18"/>
              </w:rPr>
              <w:t>OCTET STRING</w:t>
            </w:r>
          </w:p>
        </w:tc>
        <w:tc>
          <w:tcPr>
            <w:tcW w:w="1000" w:type="pct"/>
          </w:tcPr>
          <w:p w:rsidR="006B1427" w:rsidRPr="007B5A52" w:rsidRDefault="006B1427" w:rsidP="00CB0325">
            <w:pPr>
              <w:rPr>
                <w:szCs w:val="18"/>
              </w:rPr>
            </w:pPr>
            <w:r w:rsidRPr="007B5A52">
              <w:rPr>
                <w:szCs w:val="18"/>
              </w:rPr>
              <w:t>SIZE(128)</w:t>
            </w:r>
          </w:p>
        </w:tc>
        <w:tc>
          <w:tcPr>
            <w:tcW w:w="423" w:type="pct"/>
          </w:tcPr>
          <w:p w:rsidR="006B1427" w:rsidRPr="007B5A52" w:rsidRDefault="006B1427" w:rsidP="006B1427">
            <w:pPr>
              <w:spacing w:line="300" w:lineRule="auto"/>
              <w:rPr>
                <w:noProof/>
                <w:szCs w:val="18"/>
              </w:rPr>
            </w:pPr>
            <w:r>
              <w:rPr>
                <w:rFonts w:eastAsiaTheme="minorEastAsia" w:hint="eastAsia"/>
                <w:noProof/>
                <w:szCs w:val="18"/>
              </w:rPr>
              <w:t>C</w:t>
            </w:r>
          </w:p>
        </w:tc>
        <w:tc>
          <w:tcPr>
            <w:tcW w:w="1915" w:type="pct"/>
          </w:tcPr>
          <w:p w:rsidR="006B1427" w:rsidRPr="007B5A52" w:rsidRDefault="006B1427" w:rsidP="00CB0325">
            <w:pPr>
              <w:jc w:val="left"/>
              <w:rPr>
                <w:szCs w:val="18"/>
              </w:rPr>
            </w:pPr>
            <w:r w:rsidRPr="007B5A52">
              <w:rPr>
                <w:szCs w:val="18"/>
              </w:rPr>
              <w:t>ONU</w:t>
            </w:r>
            <w:r w:rsidRPr="007B5A52">
              <w:rPr>
                <w:rFonts w:eastAsia="宋体" w:hAnsi="宋体"/>
                <w:szCs w:val="18"/>
              </w:rPr>
              <w:t>标识，可以取值：</w:t>
            </w:r>
            <w:r w:rsidRPr="007B5A52">
              <w:rPr>
                <w:szCs w:val="18"/>
              </w:rPr>
              <w:t>ONU_NAME</w:t>
            </w:r>
            <w:r w:rsidRPr="007B5A52">
              <w:rPr>
                <w:rFonts w:eastAsiaTheme="minorEastAsia"/>
                <w:szCs w:val="18"/>
              </w:rPr>
              <w:t>，</w:t>
            </w:r>
            <w:r w:rsidRPr="007B5A52">
              <w:rPr>
                <w:rFonts w:eastAsiaTheme="minorEastAsia"/>
                <w:szCs w:val="18"/>
              </w:rPr>
              <w:t>MA</w:t>
            </w:r>
            <w:r w:rsidRPr="007B5A52">
              <w:rPr>
                <w:szCs w:val="18"/>
              </w:rPr>
              <w:t>C</w:t>
            </w:r>
            <w:r w:rsidRPr="007B5A52">
              <w:rPr>
                <w:rFonts w:eastAsia="宋体" w:hAnsi="宋体"/>
                <w:szCs w:val="18"/>
              </w:rPr>
              <w:t>，</w:t>
            </w:r>
            <w:r w:rsidRPr="007B5A52">
              <w:rPr>
                <w:szCs w:val="18"/>
              </w:rPr>
              <w:t>LOID</w:t>
            </w:r>
            <w:r w:rsidRPr="007B5A52">
              <w:rPr>
                <w:rFonts w:eastAsia="宋体" w:hAnsi="宋体"/>
                <w:szCs w:val="18"/>
              </w:rPr>
              <w:t>，</w:t>
            </w:r>
            <w:r w:rsidRPr="007B5A52">
              <w:rPr>
                <w:szCs w:val="18"/>
              </w:rPr>
              <w:t>PASSWORD</w:t>
            </w:r>
            <w:r w:rsidRPr="007B5A52">
              <w:rPr>
                <w:rFonts w:eastAsia="宋体" w:hAnsi="宋体"/>
                <w:szCs w:val="18"/>
              </w:rPr>
              <w:t>，</w:t>
            </w:r>
            <w:r w:rsidRPr="007B5A52">
              <w:rPr>
                <w:szCs w:val="18"/>
              </w:rPr>
              <w:t>ONU_NUMBER</w:t>
            </w:r>
            <w:r w:rsidRPr="007B5A52">
              <w:rPr>
                <w:rFonts w:eastAsia="宋体" w:hAnsi="宋体"/>
                <w:szCs w:val="18"/>
              </w:rPr>
              <w:t>，</w:t>
            </w:r>
            <w:r w:rsidRPr="007B5A52">
              <w:rPr>
                <w:szCs w:val="18"/>
              </w:rPr>
              <w:t>5</w:t>
            </w:r>
            <w:r w:rsidRPr="007B5A52">
              <w:rPr>
                <w:rFonts w:eastAsia="宋体" w:hAnsi="宋体"/>
                <w:szCs w:val="18"/>
              </w:rPr>
              <w:lastRenderedPageBreak/>
              <w:t>选一，用来唯一标识</w:t>
            </w:r>
            <w:r w:rsidRPr="007B5A52">
              <w:rPr>
                <w:szCs w:val="18"/>
              </w:rPr>
              <w:t>PON</w:t>
            </w:r>
            <w:r w:rsidRPr="007B5A52">
              <w:rPr>
                <w:rFonts w:eastAsia="宋体" w:hAnsi="宋体"/>
                <w:szCs w:val="18"/>
              </w:rPr>
              <w:t>口的</w:t>
            </w:r>
            <w:r w:rsidRPr="007B5A52">
              <w:rPr>
                <w:szCs w:val="18"/>
              </w:rPr>
              <w:t>ONU</w:t>
            </w:r>
          </w:p>
        </w:tc>
      </w:tr>
      <w:tr w:rsidR="006B1427" w:rsidRPr="007B5A52" w:rsidTr="006B1427">
        <w:tc>
          <w:tcPr>
            <w:tcW w:w="745" w:type="pct"/>
          </w:tcPr>
          <w:p w:rsidR="006B1427" w:rsidRPr="007B5A52" w:rsidRDefault="006B1427" w:rsidP="009A21B8">
            <w:pPr>
              <w:spacing w:line="300" w:lineRule="auto"/>
              <w:rPr>
                <w:noProof/>
                <w:szCs w:val="18"/>
              </w:rPr>
            </w:pPr>
            <w:r w:rsidRPr="007B5A52">
              <w:rPr>
                <w:noProof/>
                <w:szCs w:val="18"/>
              </w:rPr>
              <w:lastRenderedPageBreak/>
              <w:t>ONUPORT</w:t>
            </w:r>
          </w:p>
        </w:tc>
        <w:tc>
          <w:tcPr>
            <w:tcW w:w="916" w:type="pct"/>
          </w:tcPr>
          <w:p w:rsidR="006B1427" w:rsidRPr="007B5A52" w:rsidRDefault="006B1427" w:rsidP="009A21B8">
            <w:pPr>
              <w:spacing w:line="300" w:lineRule="auto"/>
              <w:rPr>
                <w:noProof/>
                <w:szCs w:val="18"/>
              </w:rPr>
            </w:pPr>
            <w:r w:rsidRPr="007B5A52">
              <w:rPr>
                <w:noProof/>
                <w:szCs w:val="18"/>
              </w:rPr>
              <w:t xml:space="preserve">OCTET STRING </w:t>
            </w:r>
          </w:p>
        </w:tc>
        <w:tc>
          <w:tcPr>
            <w:tcW w:w="1000" w:type="pct"/>
          </w:tcPr>
          <w:p w:rsidR="006B1427" w:rsidRPr="007B5A52" w:rsidRDefault="006B1427" w:rsidP="009A21B8">
            <w:pPr>
              <w:spacing w:line="300" w:lineRule="auto"/>
              <w:rPr>
                <w:noProof/>
                <w:szCs w:val="18"/>
              </w:rPr>
            </w:pPr>
            <w:r w:rsidRPr="007B5A52">
              <w:rPr>
                <w:noProof/>
                <w:szCs w:val="18"/>
              </w:rPr>
              <w:t>SIZE(128)</w:t>
            </w:r>
          </w:p>
          <w:p w:rsidR="006B1427" w:rsidRPr="007B5A52" w:rsidRDefault="006B1427" w:rsidP="009A21B8">
            <w:pPr>
              <w:spacing w:line="300" w:lineRule="auto"/>
              <w:rPr>
                <w:noProof/>
                <w:szCs w:val="18"/>
              </w:rPr>
            </w:pPr>
            <w:r w:rsidRPr="007B5A52">
              <w:rPr>
                <w:rFonts w:ascii="宋体" w:hAnsi="宋体"/>
                <w:noProof/>
                <w:szCs w:val="18"/>
              </w:rPr>
              <w:t>机架</w:t>
            </w:r>
            <w:r w:rsidRPr="007B5A52">
              <w:rPr>
                <w:noProof/>
                <w:szCs w:val="18"/>
              </w:rPr>
              <w:t>-</w:t>
            </w:r>
            <w:r w:rsidRPr="007B5A52">
              <w:rPr>
                <w:rFonts w:ascii="宋体" w:hAnsi="宋体"/>
                <w:noProof/>
                <w:szCs w:val="18"/>
              </w:rPr>
              <w:t>框</w:t>
            </w:r>
            <w:r w:rsidRPr="007B5A52">
              <w:rPr>
                <w:noProof/>
                <w:szCs w:val="18"/>
              </w:rPr>
              <w:t>-</w:t>
            </w:r>
            <w:r w:rsidRPr="007B5A52">
              <w:rPr>
                <w:rFonts w:ascii="宋体" w:hAnsi="宋体"/>
                <w:noProof/>
                <w:szCs w:val="18"/>
              </w:rPr>
              <w:t>槽</w:t>
            </w:r>
            <w:r w:rsidRPr="007B5A52">
              <w:rPr>
                <w:noProof/>
                <w:szCs w:val="18"/>
              </w:rPr>
              <w:t>-</w:t>
            </w:r>
            <w:r w:rsidRPr="007B5A52">
              <w:rPr>
                <w:rFonts w:ascii="宋体" w:hAnsi="宋体"/>
                <w:noProof/>
                <w:szCs w:val="18"/>
              </w:rPr>
              <w:t>端口</w:t>
            </w:r>
          </w:p>
        </w:tc>
        <w:tc>
          <w:tcPr>
            <w:tcW w:w="423" w:type="pct"/>
          </w:tcPr>
          <w:p w:rsidR="006B1427" w:rsidRPr="007227ED" w:rsidRDefault="006B1427" w:rsidP="006B1427">
            <w:pPr>
              <w:spacing w:line="300" w:lineRule="auto"/>
              <w:rPr>
                <w:rFonts w:eastAsiaTheme="minorEastAsia"/>
                <w:noProof/>
                <w:szCs w:val="18"/>
              </w:rPr>
            </w:pPr>
            <w:r>
              <w:rPr>
                <w:rFonts w:eastAsiaTheme="minorEastAsia" w:hint="eastAsia"/>
                <w:noProof/>
                <w:szCs w:val="18"/>
              </w:rPr>
              <w:t>M</w:t>
            </w:r>
          </w:p>
        </w:tc>
        <w:tc>
          <w:tcPr>
            <w:tcW w:w="1915" w:type="pct"/>
          </w:tcPr>
          <w:p w:rsidR="006B1427" w:rsidRPr="007B5A52" w:rsidRDefault="006B1427" w:rsidP="009A21B8">
            <w:pPr>
              <w:spacing w:line="300" w:lineRule="auto"/>
              <w:rPr>
                <w:noProof/>
                <w:szCs w:val="18"/>
              </w:rPr>
            </w:pPr>
            <w:r w:rsidRPr="007B5A52">
              <w:rPr>
                <w:rFonts w:ascii="宋体" w:hAnsi="宋体"/>
                <w:noProof/>
                <w:szCs w:val="18"/>
              </w:rPr>
              <w:t>通过机架</w:t>
            </w:r>
            <w:r w:rsidRPr="007B5A52">
              <w:rPr>
                <w:noProof/>
                <w:szCs w:val="18"/>
              </w:rPr>
              <w:t>-</w:t>
            </w:r>
            <w:r w:rsidRPr="007B5A52">
              <w:rPr>
                <w:rFonts w:ascii="宋体" w:hAnsi="宋体"/>
                <w:noProof/>
                <w:szCs w:val="18"/>
              </w:rPr>
              <w:t>框</w:t>
            </w:r>
            <w:r w:rsidRPr="007B5A52">
              <w:rPr>
                <w:noProof/>
                <w:szCs w:val="18"/>
              </w:rPr>
              <w:t>-</w:t>
            </w:r>
            <w:r w:rsidRPr="007B5A52">
              <w:rPr>
                <w:rFonts w:ascii="宋体" w:hAnsi="宋体"/>
                <w:noProof/>
                <w:szCs w:val="18"/>
              </w:rPr>
              <w:t>槽号</w:t>
            </w:r>
            <w:r w:rsidRPr="007B5A52">
              <w:rPr>
                <w:noProof/>
                <w:szCs w:val="18"/>
              </w:rPr>
              <w:t>-</w:t>
            </w:r>
            <w:r w:rsidRPr="007B5A52">
              <w:rPr>
                <w:rFonts w:ascii="宋体" w:hAnsi="宋体"/>
                <w:noProof/>
                <w:szCs w:val="18"/>
              </w:rPr>
              <w:t>端口号的方式定位</w:t>
            </w:r>
            <w:r w:rsidR="00B00587">
              <w:rPr>
                <w:rFonts w:ascii="宋体" w:hAnsi="宋体"/>
                <w:noProof/>
                <w:szCs w:val="18"/>
              </w:rPr>
              <w:t>单元盘</w:t>
            </w:r>
            <w:r w:rsidRPr="007B5A52">
              <w:rPr>
                <w:rFonts w:ascii="宋体" w:hAnsi="宋体"/>
                <w:noProof/>
                <w:szCs w:val="18"/>
              </w:rPr>
              <w:t>，没有的补为</w:t>
            </w:r>
            <w:r w:rsidRPr="007B5A52">
              <w:rPr>
                <w:noProof/>
                <w:szCs w:val="18"/>
              </w:rPr>
              <w:t>NA</w:t>
            </w:r>
          </w:p>
        </w:tc>
      </w:tr>
    </w:tbl>
    <w:p w:rsidR="009A21B8" w:rsidRPr="00685006" w:rsidRDefault="009A21B8" w:rsidP="009A21B8">
      <w:pPr>
        <w:spacing w:line="360" w:lineRule="auto"/>
        <w:rPr>
          <w:rFonts w:ascii="宋体" w:hAnsi="宋体"/>
          <w:b/>
          <w:bCs/>
          <w:szCs w:val="21"/>
        </w:rPr>
      </w:pPr>
    </w:p>
    <w:p w:rsidR="009A21B8" w:rsidRPr="00EC3C32" w:rsidRDefault="009A21B8" w:rsidP="00CE4D8A">
      <w:pPr>
        <w:spacing w:beforeLines="50"/>
        <w:ind w:firstLine="420"/>
      </w:pPr>
      <w:r w:rsidRPr="00EC3C32">
        <w:t>响应格式</w:t>
      </w:r>
    </w:p>
    <w:p w:rsidR="009A21B8" w:rsidRPr="00FF77ED" w:rsidRDefault="009A21B8" w:rsidP="00FF77ED">
      <w:pPr>
        <w:spacing w:line="360" w:lineRule="auto"/>
        <w:ind w:left="420" w:firstLine="420"/>
        <w:rPr>
          <w:szCs w:val="21"/>
        </w:rPr>
      </w:pPr>
      <w:r w:rsidRPr="00FF77ED">
        <w:rPr>
          <w:szCs w:val="21"/>
        </w:rPr>
        <w:t>符合</w:t>
      </w:r>
      <w:r w:rsidRPr="00FF77ED">
        <w:rPr>
          <w:rFonts w:hint="eastAsia"/>
          <w:szCs w:val="21"/>
        </w:rPr>
        <w:t>“</w:t>
      </w:r>
      <w:r w:rsidR="00C868AD">
        <w:rPr>
          <w:rFonts w:hint="eastAsia"/>
          <w:szCs w:val="21"/>
        </w:rPr>
        <w:t>10.4</w:t>
      </w:r>
      <w:r w:rsidRPr="00FF77ED">
        <w:rPr>
          <w:rFonts w:hint="eastAsia"/>
          <w:szCs w:val="21"/>
        </w:rPr>
        <w:t>响应消息的格式说明”</w:t>
      </w:r>
      <w:r w:rsidRPr="00FF77ED">
        <w:rPr>
          <w:szCs w:val="21"/>
        </w:rPr>
        <w:t>中的查询类命令应答格式。</w:t>
      </w:r>
    </w:p>
    <w:p w:rsidR="009A21B8" w:rsidRPr="00EC3C32" w:rsidRDefault="009A21B8" w:rsidP="00CE4D8A">
      <w:pPr>
        <w:spacing w:beforeLines="50"/>
        <w:ind w:firstLine="420"/>
      </w:pPr>
      <w:r w:rsidRPr="00EC3C32">
        <w:t>输出参数</w:t>
      </w:r>
    </w:p>
    <w:tbl>
      <w:tblPr>
        <w:tblStyle w:val="afffffd"/>
        <w:tblW w:w="9206" w:type="dxa"/>
        <w:tblLook w:val="01E0"/>
      </w:tblPr>
      <w:tblGrid>
        <w:gridCol w:w="2105"/>
        <w:gridCol w:w="1636"/>
        <w:gridCol w:w="2275"/>
        <w:gridCol w:w="897"/>
        <w:gridCol w:w="2293"/>
      </w:tblGrid>
      <w:tr w:rsidR="007227ED" w:rsidRPr="00CB0325" w:rsidTr="007227ED">
        <w:trPr>
          <w:cnfStyle w:val="100000000000"/>
        </w:trPr>
        <w:tc>
          <w:tcPr>
            <w:tcW w:w="2105" w:type="dxa"/>
          </w:tcPr>
          <w:p w:rsidR="007227ED" w:rsidRPr="00CB0325" w:rsidRDefault="007227ED" w:rsidP="00CB0325">
            <w:r w:rsidRPr="00CB0325">
              <w:rPr>
                <w:rFonts w:ascii="宋体" w:eastAsia="宋体" w:hAnsi="宋体" w:cs="宋体" w:hint="eastAsia"/>
              </w:rPr>
              <w:t>参数名称</w:t>
            </w:r>
          </w:p>
        </w:tc>
        <w:tc>
          <w:tcPr>
            <w:tcW w:w="1636" w:type="dxa"/>
          </w:tcPr>
          <w:p w:rsidR="007227ED" w:rsidRPr="00CB0325" w:rsidRDefault="007227ED" w:rsidP="00CB0325">
            <w:r w:rsidRPr="00CB0325">
              <w:rPr>
                <w:rFonts w:ascii="宋体" w:eastAsia="宋体" w:hAnsi="宋体" w:cs="宋体" w:hint="eastAsia"/>
              </w:rPr>
              <w:t>数据类型</w:t>
            </w:r>
          </w:p>
        </w:tc>
        <w:tc>
          <w:tcPr>
            <w:tcW w:w="2275" w:type="dxa"/>
          </w:tcPr>
          <w:p w:rsidR="007227ED" w:rsidRPr="00CB0325" w:rsidRDefault="007227ED" w:rsidP="00CB0325">
            <w:r w:rsidRPr="00CB0325">
              <w:rPr>
                <w:rFonts w:ascii="宋体" w:eastAsia="宋体" w:hAnsi="宋体" w:cs="宋体" w:hint="eastAsia"/>
              </w:rPr>
              <w:t>取值范围</w:t>
            </w:r>
          </w:p>
        </w:tc>
        <w:tc>
          <w:tcPr>
            <w:tcW w:w="897" w:type="dxa"/>
          </w:tcPr>
          <w:p w:rsidR="007227ED" w:rsidRPr="007227ED" w:rsidRDefault="007227ED" w:rsidP="00CB0325">
            <w:pPr>
              <w:rPr>
                <w:rFonts w:ascii="宋体" w:eastAsiaTheme="minorEastAsia" w:hAnsi="宋体" w:cs="宋体"/>
              </w:rPr>
            </w:pPr>
            <w:r>
              <w:rPr>
                <w:rFonts w:ascii="宋体" w:eastAsiaTheme="minorEastAsia" w:hAnsi="宋体" w:cs="宋体" w:hint="eastAsia"/>
              </w:rPr>
              <w:t>限定</w:t>
            </w:r>
          </w:p>
        </w:tc>
        <w:tc>
          <w:tcPr>
            <w:tcW w:w="2293" w:type="dxa"/>
          </w:tcPr>
          <w:p w:rsidR="007227ED" w:rsidRPr="00CB0325" w:rsidRDefault="007227ED" w:rsidP="00CB0325">
            <w:r w:rsidRPr="00CB0325">
              <w:rPr>
                <w:rFonts w:ascii="宋体" w:eastAsia="宋体" w:hAnsi="宋体" w:cs="宋体" w:hint="eastAsia"/>
              </w:rPr>
              <w:t>参数说明</w:t>
            </w:r>
          </w:p>
        </w:tc>
      </w:tr>
      <w:tr w:rsidR="007227ED" w:rsidRPr="00CB0325" w:rsidTr="007227ED">
        <w:tc>
          <w:tcPr>
            <w:tcW w:w="2105" w:type="dxa"/>
          </w:tcPr>
          <w:p w:rsidR="007227ED" w:rsidRPr="00CB0325" w:rsidRDefault="007227ED" w:rsidP="00CB0325">
            <w:r w:rsidRPr="00CB0325">
              <w:t>OPERSTATUS</w:t>
            </w:r>
          </w:p>
        </w:tc>
        <w:tc>
          <w:tcPr>
            <w:tcW w:w="1636" w:type="dxa"/>
          </w:tcPr>
          <w:p w:rsidR="007227ED" w:rsidRPr="00CB0325" w:rsidRDefault="007227ED" w:rsidP="00CB0325">
            <w:r>
              <w:t>OCTET STRING</w:t>
            </w:r>
          </w:p>
        </w:tc>
        <w:tc>
          <w:tcPr>
            <w:tcW w:w="2275" w:type="dxa"/>
          </w:tcPr>
          <w:p w:rsidR="007227ED" w:rsidRPr="00CB0325" w:rsidRDefault="007227ED" w:rsidP="00CB0325">
            <w:r w:rsidRPr="00CB0325">
              <w:t>UP</w:t>
            </w:r>
          </w:p>
          <w:p w:rsidR="007227ED" w:rsidRPr="00CB0325" w:rsidRDefault="007227ED" w:rsidP="00CB0325">
            <w:r w:rsidRPr="00CB0325">
              <w:t>DOWN</w:t>
            </w:r>
          </w:p>
        </w:tc>
        <w:tc>
          <w:tcPr>
            <w:tcW w:w="897" w:type="dxa"/>
          </w:tcPr>
          <w:p w:rsidR="007227ED" w:rsidRPr="007227ED" w:rsidRDefault="007227ED" w:rsidP="00CB0325">
            <w:pPr>
              <w:rPr>
                <w:rFonts w:ascii="宋体" w:eastAsiaTheme="minorEastAsia"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运行状态</w:t>
            </w:r>
          </w:p>
        </w:tc>
      </w:tr>
      <w:tr w:rsidR="007227ED" w:rsidRPr="00CB0325" w:rsidTr="007227ED">
        <w:tc>
          <w:tcPr>
            <w:tcW w:w="2105" w:type="dxa"/>
          </w:tcPr>
          <w:p w:rsidR="007227ED" w:rsidRPr="00CB0325" w:rsidRDefault="007227ED" w:rsidP="00CB0325">
            <w:r w:rsidRPr="00CB0325">
              <w:t>ADMINSTATUS</w:t>
            </w:r>
          </w:p>
        </w:tc>
        <w:tc>
          <w:tcPr>
            <w:tcW w:w="1636" w:type="dxa"/>
          </w:tcPr>
          <w:p w:rsidR="007227ED" w:rsidRPr="00CB0325" w:rsidRDefault="007227ED" w:rsidP="00CB0325">
            <w:r>
              <w:t>OCTET STRING</w:t>
            </w:r>
          </w:p>
        </w:tc>
        <w:tc>
          <w:tcPr>
            <w:tcW w:w="2275" w:type="dxa"/>
          </w:tcPr>
          <w:p w:rsidR="007227ED" w:rsidRPr="00CB0325" w:rsidRDefault="007227ED" w:rsidP="00CB0325">
            <w:r w:rsidRPr="00CB0325">
              <w:t>UP</w:t>
            </w:r>
          </w:p>
          <w:p w:rsidR="007227ED" w:rsidRPr="00CB0325" w:rsidRDefault="007227ED" w:rsidP="00CB0325">
            <w:r w:rsidRPr="00CB0325">
              <w:t>DOWN</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管理状态</w:t>
            </w:r>
          </w:p>
        </w:tc>
      </w:tr>
      <w:tr w:rsidR="007227ED" w:rsidRPr="00CB0325" w:rsidTr="007227ED">
        <w:tc>
          <w:tcPr>
            <w:tcW w:w="2105" w:type="dxa"/>
          </w:tcPr>
          <w:p w:rsidR="007227ED" w:rsidRPr="00CB0325" w:rsidRDefault="007227ED" w:rsidP="00CB0325">
            <w:r w:rsidRPr="00CB0325">
              <w:t>TM</w:t>
            </w:r>
          </w:p>
        </w:tc>
        <w:tc>
          <w:tcPr>
            <w:tcW w:w="1636" w:type="dxa"/>
          </w:tcPr>
          <w:p w:rsidR="007227ED" w:rsidRPr="00CB0325" w:rsidRDefault="007227ED" w:rsidP="00CB0325">
            <w:r w:rsidRPr="00CB0325">
              <w:t>OCTET STRING</w:t>
            </w:r>
          </w:p>
        </w:tc>
        <w:tc>
          <w:tcPr>
            <w:tcW w:w="2275" w:type="dxa"/>
          </w:tcPr>
          <w:p w:rsidR="007227ED" w:rsidRPr="00CB0325" w:rsidRDefault="007227ED" w:rsidP="007B5A52">
            <w:r>
              <w:t>1</w:t>
            </w:r>
            <w:r>
              <w:rPr>
                <w:rFonts w:ascii="宋体" w:eastAsia="宋体" w:hAnsi="宋体" w:cs="宋体" w:hint="eastAsia"/>
              </w:rPr>
              <w:t>～</w:t>
            </w:r>
            <w:r>
              <w:t>41</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实际传输模式</w:t>
            </w:r>
          </w:p>
        </w:tc>
      </w:tr>
      <w:tr w:rsidR="007227ED" w:rsidRPr="00CB0325" w:rsidTr="007227ED">
        <w:tc>
          <w:tcPr>
            <w:tcW w:w="2105" w:type="dxa"/>
          </w:tcPr>
          <w:p w:rsidR="007227ED" w:rsidRPr="00CB0325" w:rsidRDefault="007227ED" w:rsidP="00CB0325">
            <w:r w:rsidRPr="00CB0325">
              <w:t>LineType</w:t>
            </w:r>
          </w:p>
        </w:tc>
        <w:tc>
          <w:tcPr>
            <w:tcW w:w="1636" w:type="dxa"/>
          </w:tcPr>
          <w:p w:rsidR="007227ED" w:rsidRPr="00CB0325" w:rsidRDefault="007227ED" w:rsidP="00CB0325">
            <w:r w:rsidRPr="00CB0325">
              <w:t>OCTET STRING</w:t>
            </w:r>
          </w:p>
        </w:tc>
        <w:tc>
          <w:tcPr>
            <w:tcW w:w="2275" w:type="dxa"/>
          </w:tcPr>
          <w:p w:rsidR="007227ED" w:rsidRPr="00CB0325" w:rsidRDefault="007227ED" w:rsidP="00CB0325">
            <w:r w:rsidRPr="00CB0325">
              <w:t>Fast</w:t>
            </w:r>
          </w:p>
          <w:p w:rsidR="007227ED" w:rsidRPr="00CB0325" w:rsidRDefault="007227ED" w:rsidP="00CB0325">
            <w:r w:rsidRPr="00CB0325">
              <w:t>Interleaved</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Default="007227ED" w:rsidP="00CB0325">
            <w:pPr>
              <w:rPr>
                <w:rFonts w:ascii="宋体" w:eastAsia="宋体" w:hAnsi="宋体" w:cs="宋体"/>
              </w:rPr>
            </w:pPr>
            <w:r w:rsidRPr="00CB0325">
              <w:rPr>
                <w:rFonts w:ascii="宋体" w:eastAsia="宋体" w:hAnsi="宋体" w:cs="宋体" w:hint="eastAsia"/>
              </w:rPr>
              <w:t>线路类型</w:t>
            </w:r>
          </w:p>
          <w:p w:rsidR="007227ED" w:rsidRPr="00CB0325" w:rsidRDefault="007227ED" w:rsidP="008C5D4A">
            <w:r w:rsidRPr="00CB0325">
              <w:t>Fast</w:t>
            </w:r>
            <w:r w:rsidRPr="00CB0325">
              <w:rPr>
                <w:rFonts w:ascii="宋体" w:eastAsia="宋体" w:hAnsi="宋体" w:cs="宋体" w:hint="eastAsia"/>
              </w:rPr>
              <w:t>：快速</w:t>
            </w:r>
          </w:p>
          <w:p w:rsidR="007227ED" w:rsidRPr="00CB0325" w:rsidRDefault="007227ED" w:rsidP="008C5D4A">
            <w:r w:rsidRPr="00CB0325">
              <w:t>Interleaved</w:t>
            </w:r>
            <w:r w:rsidRPr="00CB0325">
              <w:rPr>
                <w:rFonts w:ascii="宋体" w:eastAsia="宋体" w:hAnsi="宋体" w:cs="宋体" w:hint="eastAsia"/>
              </w:rPr>
              <w:t>：交织</w:t>
            </w:r>
          </w:p>
        </w:tc>
      </w:tr>
      <w:tr w:rsidR="007227ED" w:rsidRPr="00CB0325" w:rsidTr="007227ED">
        <w:tc>
          <w:tcPr>
            <w:tcW w:w="2105" w:type="dxa"/>
          </w:tcPr>
          <w:p w:rsidR="007227ED" w:rsidRPr="00CB0325" w:rsidRDefault="007227ED" w:rsidP="00CB0325">
            <w:r w:rsidRPr="00CB0325">
              <w:rPr>
                <w:rFonts w:hint="eastAsia"/>
              </w:rPr>
              <w:t>Atur</w:t>
            </w:r>
            <w:r w:rsidRPr="00CB0325">
              <w:t>RateMode</w:t>
            </w:r>
          </w:p>
        </w:tc>
        <w:tc>
          <w:tcPr>
            <w:tcW w:w="1636" w:type="dxa"/>
          </w:tcPr>
          <w:p w:rsidR="007227ED" w:rsidRPr="00CB0325" w:rsidRDefault="007227ED" w:rsidP="00CB0325">
            <w:r w:rsidRPr="00CB0325">
              <w:t>OCTET STRING</w:t>
            </w:r>
          </w:p>
        </w:tc>
        <w:tc>
          <w:tcPr>
            <w:tcW w:w="2275" w:type="dxa"/>
          </w:tcPr>
          <w:p w:rsidR="007227ED" w:rsidRPr="00CB0325" w:rsidRDefault="007227ED" w:rsidP="00CB0325">
            <w:r w:rsidRPr="00CB0325">
              <w:t>Fixed</w:t>
            </w:r>
          </w:p>
          <w:p w:rsidR="007227ED" w:rsidRPr="00CB0325" w:rsidRDefault="007227ED" w:rsidP="00CB0325">
            <w:r w:rsidRPr="00CB0325">
              <w:t>AutoAdaptAtStartup</w:t>
            </w:r>
          </w:p>
          <w:p w:rsidR="007227ED" w:rsidRPr="00CB0325" w:rsidRDefault="007227ED" w:rsidP="00CB0325">
            <w:r w:rsidRPr="00CB0325">
              <w:t>AutoAdaptAtRunning</w:t>
            </w:r>
          </w:p>
        </w:tc>
        <w:tc>
          <w:tcPr>
            <w:tcW w:w="897" w:type="dxa"/>
          </w:tcPr>
          <w:p w:rsidR="007227ED" w:rsidRPr="00CB0325" w:rsidRDefault="007227ED" w:rsidP="00CB0325">
            <w:r>
              <w:rPr>
                <w:rFonts w:eastAsiaTheme="minorEastAsia" w:hint="eastAsia"/>
                <w:noProof/>
                <w:szCs w:val="18"/>
              </w:rPr>
              <w:t>M</w:t>
            </w:r>
          </w:p>
        </w:tc>
        <w:tc>
          <w:tcPr>
            <w:tcW w:w="2293" w:type="dxa"/>
          </w:tcPr>
          <w:p w:rsidR="007227ED" w:rsidRDefault="007227ED" w:rsidP="00CB0325">
            <w:pPr>
              <w:rPr>
                <w:rFonts w:ascii="宋体" w:eastAsia="宋体" w:hAnsi="宋体" w:cs="宋体"/>
              </w:rPr>
            </w:pPr>
            <w:r w:rsidRPr="00CB0325">
              <w:rPr>
                <w:rFonts w:hint="eastAsia"/>
              </w:rPr>
              <w:t>Atur</w:t>
            </w:r>
            <w:r w:rsidRPr="00CB0325">
              <w:rPr>
                <w:rFonts w:ascii="宋体" w:eastAsia="宋体" w:hAnsi="宋体" w:cs="宋体" w:hint="eastAsia"/>
              </w:rPr>
              <w:t>速率适配模式</w:t>
            </w:r>
          </w:p>
          <w:p w:rsidR="007227ED" w:rsidRPr="00CB0325" w:rsidRDefault="007227ED" w:rsidP="008C5D4A">
            <w:r w:rsidRPr="00CB0325">
              <w:t>Fixed</w:t>
            </w:r>
            <w:r w:rsidRPr="00CB0325">
              <w:rPr>
                <w:rFonts w:ascii="宋体" w:eastAsia="宋体" w:hAnsi="宋体" w:cs="宋体" w:hint="eastAsia"/>
              </w:rPr>
              <w:t>：固定</w:t>
            </w:r>
          </w:p>
          <w:p w:rsidR="007227ED" w:rsidRPr="00CB0325" w:rsidRDefault="007227ED" w:rsidP="008C5D4A">
            <w:r w:rsidRPr="00CB0325">
              <w:t>AutoAdaptAtStartup</w:t>
            </w:r>
            <w:r w:rsidRPr="00CB0325">
              <w:rPr>
                <w:rFonts w:ascii="宋体" w:eastAsia="宋体" w:hAnsi="宋体" w:cs="宋体" w:hint="eastAsia"/>
              </w:rPr>
              <w:t>：启动时自动适配</w:t>
            </w:r>
          </w:p>
          <w:p w:rsidR="007227ED" w:rsidRPr="00CB0325" w:rsidRDefault="007227ED" w:rsidP="008C5D4A">
            <w:r w:rsidRPr="00CB0325">
              <w:t>AutoAdaptAtRunning</w:t>
            </w:r>
            <w:r w:rsidRPr="00CB0325">
              <w:rPr>
                <w:rFonts w:ascii="宋体" w:eastAsia="宋体" w:hAnsi="宋体" w:cs="宋体" w:hint="eastAsia"/>
              </w:rPr>
              <w:t>：运行时自动适配</w:t>
            </w:r>
          </w:p>
        </w:tc>
      </w:tr>
      <w:tr w:rsidR="007227ED" w:rsidRPr="00CB0325" w:rsidTr="007227ED">
        <w:tc>
          <w:tcPr>
            <w:tcW w:w="2105" w:type="dxa"/>
          </w:tcPr>
          <w:p w:rsidR="007227ED" w:rsidRPr="00CB0325" w:rsidRDefault="007227ED" w:rsidP="00CB0325">
            <w:r w:rsidRPr="00CB0325">
              <w:rPr>
                <w:rFonts w:hint="eastAsia"/>
              </w:rPr>
              <w:t>Atuc</w:t>
            </w:r>
            <w:r w:rsidRPr="00CB0325">
              <w:t>RateMode</w:t>
            </w:r>
          </w:p>
        </w:tc>
        <w:tc>
          <w:tcPr>
            <w:tcW w:w="1636" w:type="dxa"/>
          </w:tcPr>
          <w:p w:rsidR="007227ED" w:rsidRPr="00CB0325" w:rsidRDefault="007227ED" w:rsidP="00CB0325">
            <w:r w:rsidRPr="00CB0325">
              <w:t>OCTET STRING</w:t>
            </w:r>
          </w:p>
        </w:tc>
        <w:tc>
          <w:tcPr>
            <w:tcW w:w="2275" w:type="dxa"/>
          </w:tcPr>
          <w:p w:rsidR="007227ED" w:rsidRPr="00CB0325" w:rsidRDefault="007227ED" w:rsidP="00CB0325">
            <w:r w:rsidRPr="00CB0325">
              <w:t>Fixed</w:t>
            </w:r>
          </w:p>
          <w:p w:rsidR="007227ED" w:rsidRPr="00CB0325" w:rsidRDefault="007227ED" w:rsidP="00CB0325">
            <w:r w:rsidRPr="00CB0325">
              <w:t>AutoAdaptAtStartup</w:t>
            </w:r>
          </w:p>
          <w:p w:rsidR="007227ED" w:rsidRPr="00CB0325" w:rsidRDefault="007227ED" w:rsidP="00CB0325">
            <w:r w:rsidRPr="00CB0325">
              <w:t>AutoAdaptAtRunning</w:t>
            </w:r>
          </w:p>
        </w:tc>
        <w:tc>
          <w:tcPr>
            <w:tcW w:w="897" w:type="dxa"/>
          </w:tcPr>
          <w:p w:rsidR="007227ED" w:rsidRPr="00CB0325" w:rsidRDefault="007227ED" w:rsidP="00CB0325">
            <w:r>
              <w:rPr>
                <w:rFonts w:eastAsiaTheme="minorEastAsia" w:hint="eastAsia"/>
                <w:noProof/>
                <w:szCs w:val="18"/>
              </w:rPr>
              <w:t>M</w:t>
            </w:r>
          </w:p>
        </w:tc>
        <w:tc>
          <w:tcPr>
            <w:tcW w:w="2293" w:type="dxa"/>
          </w:tcPr>
          <w:p w:rsidR="007227ED" w:rsidRDefault="007227ED" w:rsidP="00CB0325">
            <w:pPr>
              <w:rPr>
                <w:rFonts w:ascii="宋体" w:eastAsia="宋体" w:hAnsi="宋体" w:cs="宋体"/>
              </w:rPr>
            </w:pPr>
            <w:r w:rsidRPr="00CB0325">
              <w:rPr>
                <w:rFonts w:hint="eastAsia"/>
              </w:rPr>
              <w:t>Atuc</w:t>
            </w:r>
            <w:r w:rsidRPr="00CB0325">
              <w:rPr>
                <w:rFonts w:ascii="宋体" w:eastAsia="宋体" w:hAnsi="宋体" w:cs="宋体" w:hint="eastAsia"/>
              </w:rPr>
              <w:t>速率适配模式</w:t>
            </w:r>
          </w:p>
          <w:p w:rsidR="007227ED" w:rsidRPr="00CB0325" w:rsidRDefault="007227ED" w:rsidP="008C5D4A">
            <w:r w:rsidRPr="00CB0325">
              <w:t>Fixed</w:t>
            </w:r>
            <w:r w:rsidRPr="00CB0325">
              <w:rPr>
                <w:rFonts w:ascii="宋体" w:eastAsia="宋体" w:hAnsi="宋体" w:cs="宋体" w:hint="eastAsia"/>
              </w:rPr>
              <w:t>：固定</w:t>
            </w:r>
          </w:p>
          <w:p w:rsidR="007227ED" w:rsidRPr="00CB0325" w:rsidRDefault="007227ED" w:rsidP="008C5D4A">
            <w:r w:rsidRPr="00CB0325">
              <w:t>AutoAdaptAtStartup</w:t>
            </w:r>
            <w:r w:rsidRPr="00CB0325">
              <w:rPr>
                <w:rFonts w:ascii="宋体" w:eastAsia="宋体" w:hAnsi="宋体" w:cs="宋体" w:hint="eastAsia"/>
              </w:rPr>
              <w:t>：启动时自动适配</w:t>
            </w:r>
          </w:p>
          <w:p w:rsidR="007227ED" w:rsidRPr="00CB0325" w:rsidRDefault="007227ED" w:rsidP="008C5D4A">
            <w:r w:rsidRPr="00CB0325">
              <w:t>AutoAdaptAtRunning</w:t>
            </w:r>
            <w:r w:rsidRPr="00CB0325">
              <w:rPr>
                <w:rFonts w:ascii="宋体" w:eastAsia="宋体" w:hAnsi="宋体" w:cs="宋体" w:hint="eastAsia"/>
              </w:rPr>
              <w:t>：运行时自动适配</w:t>
            </w:r>
          </w:p>
        </w:tc>
      </w:tr>
      <w:tr w:rsidR="007227ED" w:rsidRPr="00CB0325" w:rsidTr="007227ED">
        <w:tc>
          <w:tcPr>
            <w:tcW w:w="2105" w:type="dxa"/>
          </w:tcPr>
          <w:p w:rsidR="007227ED" w:rsidRPr="00CB0325" w:rsidRDefault="007227ED" w:rsidP="00CB0325">
            <w:r w:rsidRPr="00CB0325">
              <w:t>TGTSNR</w:t>
            </w:r>
            <w:r w:rsidRPr="00CB0325">
              <w:rPr>
                <w:rFonts w:hint="eastAsia"/>
              </w:rPr>
              <w:t>MGNDS</w:t>
            </w:r>
          </w:p>
        </w:tc>
        <w:tc>
          <w:tcPr>
            <w:tcW w:w="1636" w:type="dxa"/>
          </w:tcPr>
          <w:p w:rsidR="007227ED" w:rsidRPr="00CB0325" w:rsidRDefault="007227ED" w:rsidP="00CB0325">
            <w:r w:rsidRPr="00CB0325">
              <w:t>INTEGER</w:t>
            </w:r>
          </w:p>
        </w:tc>
        <w:tc>
          <w:tcPr>
            <w:tcW w:w="2275" w:type="dxa"/>
          </w:tcPr>
          <w:p w:rsidR="007227ED" w:rsidRPr="00CB0325" w:rsidRDefault="007227ED" w:rsidP="00CB0325">
            <w:r w:rsidRPr="00CB0325">
              <w:t>0~</w:t>
            </w:r>
            <w:r w:rsidRPr="00CB0325">
              <w:rPr>
                <w:rFonts w:hint="eastAsia"/>
              </w:rPr>
              <w:t>310</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下行目标噪声容限</w:t>
            </w:r>
          </w:p>
          <w:p w:rsidR="007227ED" w:rsidRPr="00CB0325" w:rsidRDefault="007227ED" w:rsidP="00CB0325">
            <w:r w:rsidRPr="00CB0325">
              <w:rPr>
                <w:rFonts w:ascii="宋体" w:eastAsia="宋体" w:hAnsi="宋体" w:cs="宋体" w:hint="eastAsia"/>
              </w:rPr>
              <w:t>单位：</w:t>
            </w:r>
            <w:r w:rsidRPr="00CB0325">
              <w:t>0.1dB</w:t>
            </w:r>
          </w:p>
        </w:tc>
      </w:tr>
      <w:tr w:rsidR="007227ED" w:rsidRPr="00CB0325" w:rsidTr="007227ED">
        <w:tc>
          <w:tcPr>
            <w:tcW w:w="2105" w:type="dxa"/>
          </w:tcPr>
          <w:p w:rsidR="007227ED" w:rsidRPr="00CB0325" w:rsidRDefault="007227ED" w:rsidP="00CB0325">
            <w:r w:rsidRPr="00CB0325">
              <w:t>MAXSNR</w:t>
            </w:r>
            <w:r w:rsidRPr="00CB0325">
              <w:rPr>
                <w:rFonts w:hint="eastAsia"/>
              </w:rPr>
              <w:t>MGNDS</w:t>
            </w:r>
          </w:p>
        </w:tc>
        <w:tc>
          <w:tcPr>
            <w:tcW w:w="1636" w:type="dxa"/>
          </w:tcPr>
          <w:p w:rsidR="007227ED" w:rsidRPr="00CB0325" w:rsidRDefault="007227ED" w:rsidP="00CB0325">
            <w:r w:rsidRPr="00CB0325">
              <w:t>INTEGER</w:t>
            </w:r>
          </w:p>
        </w:tc>
        <w:tc>
          <w:tcPr>
            <w:tcW w:w="2275" w:type="dxa"/>
          </w:tcPr>
          <w:p w:rsidR="007227ED" w:rsidRPr="00CB0325" w:rsidRDefault="007227ED" w:rsidP="00CB0325">
            <w:r w:rsidRPr="00CB0325">
              <w:t>0~31</w:t>
            </w:r>
            <w:r w:rsidRPr="00CB0325">
              <w:rPr>
                <w:rFonts w:hint="eastAsia"/>
              </w:rPr>
              <w:t>0</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下行最大噪声容限</w:t>
            </w:r>
          </w:p>
          <w:p w:rsidR="007227ED" w:rsidRPr="00CB0325" w:rsidRDefault="007227ED" w:rsidP="00CB0325">
            <w:r w:rsidRPr="00CB0325">
              <w:rPr>
                <w:rFonts w:ascii="宋体" w:eastAsia="宋体" w:hAnsi="宋体" w:cs="宋体" w:hint="eastAsia"/>
              </w:rPr>
              <w:t>单位：</w:t>
            </w:r>
            <w:r w:rsidRPr="00CB0325">
              <w:t>0.1dB</w:t>
            </w:r>
          </w:p>
        </w:tc>
      </w:tr>
      <w:tr w:rsidR="007227ED" w:rsidRPr="00CB0325" w:rsidTr="007227ED">
        <w:tc>
          <w:tcPr>
            <w:tcW w:w="2105" w:type="dxa"/>
          </w:tcPr>
          <w:p w:rsidR="007227ED" w:rsidRPr="00CB0325" w:rsidRDefault="007227ED" w:rsidP="00CB0325">
            <w:r w:rsidRPr="00CB0325">
              <w:t>MINSNR</w:t>
            </w:r>
            <w:r w:rsidRPr="00CB0325">
              <w:rPr>
                <w:rFonts w:hint="eastAsia"/>
              </w:rPr>
              <w:t>MGNDS</w:t>
            </w:r>
          </w:p>
        </w:tc>
        <w:tc>
          <w:tcPr>
            <w:tcW w:w="1636" w:type="dxa"/>
          </w:tcPr>
          <w:p w:rsidR="007227ED" w:rsidRPr="00CB0325" w:rsidRDefault="007227ED" w:rsidP="00CB0325">
            <w:r w:rsidRPr="00CB0325">
              <w:t>INTEGER</w:t>
            </w:r>
          </w:p>
        </w:tc>
        <w:tc>
          <w:tcPr>
            <w:tcW w:w="2275" w:type="dxa"/>
          </w:tcPr>
          <w:p w:rsidR="007227ED" w:rsidRPr="00CB0325" w:rsidRDefault="007227ED" w:rsidP="00CB0325">
            <w:r w:rsidRPr="00CB0325">
              <w:t>0~</w:t>
            </w:r>
            <w:r w:rsidRPr="00CB0325">
              <w:rPr>
                <w:rFonts w:hint="eastAsia"/>
              </w:rPr>
              <w:t>310</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下行最小噪声容限</w:t>
            </w:r>
          </w:p>
          <w:p w:rsidR="007227ED" w:rsidRPr="00CB0325" w:rsidRDefault="007227ED" w:rsidP="00CB0325">
            <w:r w:rsidRPr="00CB0325">
              <w:rPr>
                <w:rFonts w:ascii="宋体" w:eastAsia="宋体" w:hAnsi="宋体" w:cs="宋体" w:hint="eastAsia"/>
              </w:rPr>
              <w:t>单位：</w:t>
            </w:r>
            <w:r w:rsidRPr="00CB0325">
              <w:t>0.1dB</w:t>
            </w:r>
          </w:p>
        </w:tc>
      </w:tr>
      <w:tr w:rsidR="007227ED" w:rsidRPr="00CB0325" w:rsidTr="007227ED">
        <w:tc>
          <w:tcPr>
            <w:tcW w:w="2105" w:type="dxa"/>
          </w:tcPr>
          <w:p w:rsidR="007227ED" w:rsidRPr="00CB0325" w:rsidRDefault="007227ED" w:rsidP="00CB0325">
            <w:r w:rsidRPr="00CB0325">
              <w:t>TGTSNR</w:t>
            </w:r>
            <w:r w:rsidRPr="00CB0325">
              <w:rPr>
                <w:rFonts w:hint="eastAsia"/>
              </w:rPr>
              <w:t>MGNUS</w:t>
            </w:r>
          </w:p>
        </w:tc>
        <w:tc>
          <w:tcPr>
            <w:tcW w:w="1636" w:type="dxa"/>
          </w:tcPr>
          <w:p w:rsidR="007227ED" w:rsidRPr="00CB0325" w:rsidRDefault="007227ED" w:rsidP="00CB0325">
            <w:r w:rsidRPr="00CB0325">
              <w:t>INTEGER</w:t>
            </w:r>
          </w:p>
        </w:tc>
        <w:tc>
          <w:tcPr>
            <w:tcW w:w="2275" w:type="dxa"/>
          </w:tcPr>
          <w:p w:rsidR="007227ED" w:rsidRPr="00CB0325" w:rsidRDefault="007227ED" w:rsidP="00CB0325">
            <w:r w:rsidRPr="00CB0325">
              <w:t>0~</w:t>
            </w:r>
            <w:r w:rsidRPr="00CB0325">
              <w:rPr>
                <w:rFonts w:hint="eastAsia"/>
              </w:rPr>
              <w:t>310</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上行目标噪声容限</w:t>
            </w:r>
          </w:p>
          <w:p w:rsidR="007227ED" w:rsidRPr="00CB0325" w:rsidRDefault="007227ED" w:rsidP="00CB0325">
            <w:r w:rsidRPr="00CB0325">
              <w:rPr>
                <w:rFonts w:ascii="宋体" w:eastAsia="宋体" w:hAnsi="宋体" w:cs="宋体" w:hint="eastAsia"/>
              </w:rPr>
              <w:t>单位：</w:t>
            </w:r>
            <w:r w:rsidRPr="00CB0325">
              <w:t>0.1dB</w:t>
            </w:r>
          </w:p>
        </w:tc>
      </w:tr>
      <w:tr w:rsidR="007227ED" w:rsidRPr="00CB0325" w:rsidTr="007227ED">
        <w:tc>
          <w:tcPr>
            <w:tcW w:w="2105" w:type="dxa"/>
          </w:tcPr>
          <w:p w:rsidR="007227ED" w:rsidRPr="00CB0325" w:rsidRDefault="007227ED" w:rsidP="00CB0325">
            <w:r w:rsidRPr="00CB0325">
              <w:t>MAXSNR</w:t>
            </w:r>
            <w:r w:rsidRPr="00CB0325">
              <w:rPr>
                <w:rFonts w:hint="eastAsia"/>
              </w:rPr>
              <w:t>MGNUS</w:t>
            </w:r>
          </w:p>
        </w:tc>
        <w:tc>
          <w:tcPr>
            <w:tcW w:w="1636" w:type="dxa"/>
          </w:tcPr>
          <w:p w:rsidR="007227ED" w:rsidRPr="00CB0325" w:rsidRDefault="007227ED" w:rsidP="00CB0325">
            <w:r w:rsidRPr="00CB0325">
              <w:t>INTEGER</w:t>
            </w:r>
          </w:p>
        </w:tc>
        <w:tc>
          <w:tcPr>
            <w:tcW w:w="2275" w:type="dxa"/>
          </w:tcPr>
          <w:p w:rsidR="007227ED" w:rsidRPr="00CB0325" w:rsidRDefault="007227ED" w:rsidP="00CB0325">
            <w:r w:rsidRPr="00CB0325">
              <w:t>0~31</w:t>
            </w:r>
            <w:r w:rsidRPr="00CB0325">
              <w:rPr>
                <w:rFonts w:hint="eastAsia"/>
              </w:rPr>
              <w:t>0</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上行最大噪声容限</w:t>
            </w:r>
          </w:p>
          <w:p w:rsidR="007227ED" w:rsidRPr="00CB0325" w:rsidRDefault="007227ED" w:rsidP="00CB0325">
            <w:r w:rsidRPr="00CB0325">
              <w:rPr>
                <w:rFonts w:ascii="宋体" w:eastAsia="宋体" w:hAnsi="宋体" w:cs="宋体" w:hint="eastAsia"/>
              </w:rPr>
              <w:t>单位：</w:t>
            </w:r>
            <w:r w:rsidRPr="00CB0325">
              <w:t>0.1dB</w:t>
            </w:r>
          </w:p>
        </w:tc>
      </w:tr>
      <w:tr w:rsidR="007227ED" w:rsidRPr="00CB0325" w:rsidTr="007227ED">
        <w:tc>
          <w:tcPr>
            <w:tcW w:w="2105" w:type="dxa"/>
          </w:tcPr>
          <w:p w:rsidR="007227ED" w:rsidRPr="00CB0325" w:rsidRDefault="007227ED" w:rsidP="00CB0325">
            <w:r w:rsidRPr="00CB0325">
              <w:t>MINSNR</w:t>
            </w:r>
            <w:r w:rsidRPr="00CB0325">
              <w:rPr>
                <w:rFonts w:hint="eastAsia"/>
              </w:rPr>
              <w:t>MGNUS</w:t>
            </w:r>
          </w:p>
        </w:tc>
        <w:tc>
          <w:tcPr>
            <w:tcW w:w="1636" w:type="dxa"/>
          </w:tcPr>
          <w:p w:rsidR="007227ED" w:rsidRPr="00CB0325" w:rsidRDefault="007227ED" w:rsidP="00CB0325">
            <w:r w:rsidRPr="00CB0325">
              <w:t>INTEGER</w:t>
            </w:r>
          </w:p>
        </w:tc>
        <w:tc>
          <w:tcPr>
            <w:tcW w:w="2275" w:type="dxa"/>
          </w:tcPr>
          <w:p w:rsidR="007227ED" w:rsidRPr="00CB0325" w:rsidRDefault="007227ED" w:rsidP="00CB0325">
            <w:r w:rsidRPr="00CB0325">
              <w:t>0~</w:t>
            </w:r>
            <w:r w:rsidRPr="00CB0325">
              <w:rPr>
                <w:rFonts w:hint="eastAsia"/>
              </w:rPr>
              <w:t>310</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上行最小噪声容限</w:t>
            </w:r>
          </w:p>
          <w:p w:rsidR="007227ED" w:rsidRPr="00CB0325" w:rsidRDefault="007227ED" w:rsidP="00CB0325">
            <w:r w:rsidRPr="00CB0325">
              <w:rPr>
                <w:rFonts w:ascii="宋体" w:eastAsia="宋体" w:hAnsi="宋体" w:cs="宋体" w:hint="eastAsia"/>
              </w:rPr>
              <w:lastRenderedPageBreak/>
              <w:t>单位：</w:t>
            </w:r>
            <w:r w:rsidRPr="00CB0325">
              <w:t>0.1dB</w:t>
            </w:r>
          </w:p>
        </w:tc>
      </w:tr>
      <w:tr w:rsidR="007227ED" w:rsidRPr="00CB0325" w:rsidTr="007227ED">
        <w:tc>
          <w:tcPr>
            <w:tcW w:w="2105" w:type="dxa"/>
          </w:tcPr>
          <w:p w:rsidR="007227ED" w:rsidRPr="00CB0325" w:rsidRDefault="007227ED" w:rsidP="00CB0325">
            <w:r w:rsidRPr="00CB0325">
              <w:lastRenderedPageBreak/>
              <w:t>FASTMINRATE</w:t>
            </w:r>
            <w:r w:rsidRPr="00CB0325">
              <w:rPr>
                <w:rFonts w:hint="eastAsia"/>
              </w:rPr>
              <w:t>DS</w:t>
            </w:r>
          </w:p>
        </w:tc>
        <w:tc>
          <w:tcPr>
            <w:tcW w:w="1636" w:type="dxa"/>
          </w:tcPr>
          <w:p w:rsidR="007227ED" w:rsidRPr="00CB0325" w:rsidRDefault="007227ED" w:rsidP="00CB0325">
            <w:r w:rsidRPr="00CB0325">
              <w:t>INTEGER</w:t>
            </w:r>
          </w:p>
        </w:tc>
        <w:tc>
          <w:tcPr>
            <w:tcW w:w="2275" w:type="dxa"/>
          </w:tcPr>
          <w:p w:rsidR="007227ED" w:rsidRPr="00CB0325" w:rsidRDefault="007227ED" w:rsidP="00CB0325">
            <w:r w:rsidRPr="00CB0325">
              <w:t>32~32000</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下行快速通道最小速</w:t>
            </w:r>
          </w:p>
          <w:p w:rsidR="007227ED" w:rsidRPr="00CB0325" w:rsidRDefault="007227ED" w:rsidP="00CB0325">
            <w:r w:rsidRPr="00CB0325">
              <w:rPr>
                <w:rFonts w:ascii="宋体" w:eastAsia="宋体" w:hAnsi="宋体" w:cs="宋体" w:hint="eastAsia"/>
              </w:rPr>
              <w:t>率</w:t>
            </w:r>
          </w:p>
          <w:p w:rsidR="007227ED" w:rsidRPr="00CB0325" w:rsidRDefault="007227ED" w:rsidP="00CB0325">
            <w:r w:rsidRPr="00CB0325">
              <w:rPr>
                <w:rFonts w:ascii="宋体" w:eastAsia="宋体" w:hAnsi="宋体" w:cs="宋体" w:hint="eastAsia"/>
              </w:rPr>
              <w:t>单位：</w:t>
            </w:r>
            <w:r w:rsidRPr="00CB0325">
              <w:t>Kbit/s</w:t>
            </w:r>
          </w:p>
        </w:tc>
      </w:tr>
      <w:tr w:rsidR="007227ED" w:rsidRPr="00CB0325" w:rsidTr="007227ED">
        <w:tc>
          <w:tcPr>
            <w:tcW w:w="2105" w:type="dxa"/>
          </w:tcPr>
          <w:p w:rsidR="007227ED" w:rsidRPr="00CB0325" w:rsidRDefault="007227ED" w:rsidP="00CB0325">
            <w:r w:rsidRPr="00CB0325">
              <w:t>FASTMAXRATE</w:t>
            </w:r>
            <w:r w:rsidRPr="00CB0325">
              <w:rPr>
                <w:rFonts w:hint="eastAsia"/>
              </w:rPr>
              <w:t>DS</w:t>
            </w:r>
          </w:p>
        </w:tc>
        <w:tc>
          <w:tcPr>
            <w:tcW w:w="1636" w:type="dxa"/>
          </w:tcPr>
          <w:p w:rsidR="007227ED" w:rsidRPr="00CB0325" w:rsidRDefault="007227ED" w:rsidP="00CB0325">
            <w:r w:rsidRPr="00CB0325">
              <w:t>INTEGER</w:t>
            </w:r>
          </w:p>
        </w:tc>
        <w:tc>
          <w:tcPr>
            <w:tcW w:w="2275" w:type="dxa"/>
          </w:tcPr>
          <w:p w:rsidR="007227ED" w:rsidRPr="00CB0325" w:rsidRDefault="007227ED" w:rsidP="00CB0325">
            <w:r w:rsidRPr="00CB0325">
              <w:t>32~32000</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下行快速通道最大速率</w:t>
            </w:r>
          </w:p>
          <w:p w:rsidR="007227ED" w:rsidRPr="00CB0325" w:rsidRDefault="007227ED" w:rsidP="00CB0325">
            <w:r w:rsidRPr="00CB0325">
              <w:rPr>
                <w:rFonts w:ascii="宋体" w:eastAsia="宋体" w:hAnsi="宋体" w:cs="宋体" w:hint="eastAsia"/>
              </w:rPr>
              <w:t>单位：</w:t>
            </w:r>
            <w:r w:rsidRPr="00CB0325">
              <w:t>Kbit/s</w:t>
            </w:r>
          </w:p>
        </w:tc>
      </w:tr>
      <w:tr w:rsidR="007227ED" w:rsidRPr="00CB0325" w:rsidTr="007227ED">
        <w:tc>
          <w:tcPr>
            <w:tcW w:w="2105" w:type="dxa"/>
          </w:tcPr>
          <w:p w:rsidR="007227ED" w:rsidRPr="00CB0325" w:rsidRDefault="007227ED" w:rsidP="00CB0325">
            <w:r w:rsidRPr="00CB0325">
              <w:t>FASTMINRATE</w:t>
            </w:r>
            <w:r w:rsidRPr="00CB0325">
              <w:rPr>
                <w:rFonts w:hint="eastAsia"/>
              </w:rPr>
              <w:t>US</w:t>
            </w:r>
          </w:p>
        </w:tc>
        <w:tc>
          <w:tcPr>
            <w:tcW w:w="1636" w:type="dxa"/>
          </w:tcPr>
          <w:p w:rsidR="007227ED" w:rsidRPr="00CB0325" w:rsidRDefault="007227ED" w:rsidP="00CB0325">
            <w:r w:rsidRPr="00CB0325">
              <w:t>INTEGER</w:t>
            </w:r>
          </w:p>
        </w:tc>
        <w:tc>
          <w:tcPr>
            <w:tcW w:w="2275" w:type="dxa"/>
          </w:tcPr>
          <w:p w:rsidR="007227ED" w:rsidRPr="00CB0325" w:rsidRDefault="007227ED" w:rsidP="00CB0325">
            <w:r w:rsidRPr="00CB0325">
              <w:t>32~32000</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上行快速通道最小速率</w:t>
            </w:r>
          </w:p>
          <w:p w:rsidR="007227ED" w:rsidRPr="00CB0325" w:rsidRDefault="007227ED" w:rsidP="00CB0325">
            <w:r w:rsidRPr="00CB0325">
              <w:rPr>
                <w:rFonts w:ascii="宋体" w:eastAsia="宋体" w:hAnsi="宋体" w:cs="宋体" w:hint="eastAsia"/>
              </w:rPr>
              <w:t>单位：</w:t>
            </w:r>
            <w:r w:rsidRPr="00CB0325">
              <w:t>Kbit/s</w:t>
            </w:r>
          </w:p>
        </w:tc>
      </w:tr>
      <w:tr w:rsidR="007227ED" w:rsidRPr="00CB0325" w:rsidTr="007227ED">
        <w:tc>
          <w:tcPr>
            <w:tcW w:w="2105" w:type="dxa"/>
          </w:tcPr>
          <w:p w:rsidR="007227ED" w:rsidRPr="00CB0325" w:rsidRDefault="007227ED" w:rsidP="00CB0325">
            <w:r w:rsidRPr="00CB0325">
              <w:t>FASTMAXRATE</w:t>
            </w:r>
            <w:r w:rsidRPr="00CB0325">
              <w:rPr>
                <w:rFonts w:hint="eastAsia"/>
              </w:rPr>
              <w:t>US</w:t>
            </w:r>
          </w:p>
        </w:tc>
        <w:tc>
          <w:tcPr>
            <w:tcW w:w="1636" w:type="dxa"/>
          </w:tcPr>
          <w:p w:rsidR="007227ED" w:rsidRPr="00CB0325" w:rsidRDefault="007227ED" w:rsidP="00CB0325">
            <w:r w:rsidRPr="00CB0325">
              <w:t>INTEGER</w:t>
            </w:r>
          </w:p>
        </w:tc>
        <w:tc>
          <w:tcPr>
            <w:tcW w:w="2275" w:type="dxa"/>
          </w:tcPr>
          <w:p w:rsidR="007227ED" w:rsidRPr="00CB0325" w:rsidRDefault="007227ED" w:rsidP="00CB0325">
            <w:r w:rsidRPr="00CB0325">
              <w:t>32~32000</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上行快速通道最大速率</w:t>
            </w:r>
          </w:p>
          <w:p w:rsidR="007227ED" w:rsidRPr="00CB0325" w:rsidRDefault="007227ED" w:rsidP="00CB0325">
            <w:r w:rsidRPr="00CB0325">
              <w:rPr>
                <w:rFonts w:ascii="宋体" w:eastAsia="宋体" w:hAnsi="宋体" w:cs="宋体" w:hint="eastAsia"/>
              </w:rPr>
              <w:t>单位：</w:t>
            </w:r>
            <w:r w:rsidRPr="00CB0325">
              <w:t>Kbit/s</w:t>
            </w:r>
          </w:p>
        </w:tc>
      </w:tr>
      <w:tr w:rsidR="007227ED" w:rsidRPr="00CB0325" w:rsidTr="007227ED">
        <w:tc>
          <w:tcPr>
            <w:tcW w:w="2105" w:type="dxa"/>
          </w:tcPr>
          <w:p w:rsidR="007227ED" w:rsidRPr="00CB0325" w:rsidRDefault="007227ED" w:rsidP="00CB0325">
            <w:r w:rsidRPr="00CB0325">
              <w:t>INTVMINRATE</w:t>
            </w:r>
            <w:r w:rsidRPr="00CB0325">
              <w:rPr>
                <w:rFonts w:hint="eastAsia"/>
              </w:rPr>
              <w:t>DS</w:t>
            </w:r>
          </w:p>
        </w:tc>
        <w:tc>
          <w:tcPr>
            <w:tcW w:w="1636" w:type="dxa"/>
          </w:tcPr>
          <w:p w:rsidR="007227ED" w:rsidRPr="00CB0325" w:rsidRDefault="007227ED" w:rsidP="00CB0325">
            <w:r w:rsidRPr="00CB0325">
              <w:t>INTEGER</w:t>
            </w:r>
          </w:p>
        </w:tc>
        <w:tc>
          <w:tcPr>
            <w:tcW w:w="2275" w:type="dxa"/>
          </w:tcPr>
          <w:p w:rsidR="007227ED" w:rsidRPr="00CB0325" w:rsidRDefault="007227ED" w:rsidP="00CB0325">
            <w:r w:rsidRPr="00CB0325">
              <w:t>32~32000</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下行交织通道最小速率</w:t>
            </w:r>
          </w:p>
          <w:p w:rsidR="007227ED" w:rsidRPr="00CB0325" w:rsidRDefault="007227ED" w:rsidP="00CB0325">
            <w:r w:rsidRPr="00CB0325">
              <w:rPr>
                <w:rFonts w:ascii="宋体" w:eastAsia="宋体" w:hAnsi="宋体" w:cs="宋体" w:hint="eastAsia"/>
              </w:rPr>
              <w:t>单位：</w:t>
            </w:r>
            <w:r w:rsidRPr="00CB0325">
              <w:t>Kbit/s</w:t>
            </w:r>
          </w:p>
        </w:tc>
      </w:tr>
      <w:tr w:rsidR="007227ED" w:rsidRPr="00CB0325" w:rsidTr="007227ED">
        <w:tc>
          <w:tcPr>
            <w:tcW w:w="2105" w:type="dxa"/>
          </w:tcPr>
          <w:p w:rsidR="007227ED" w:rsidRPr="00CB0325" w:rsidRDefault="007227ED" w:rsidP="00CB0325">
            <w:r w:rsidRPr="00CB0325">
              <w:t>INTVMAXRATE</w:t>
            </w:r>
            <w:r w:rsidRPr="00CB0325">
              <w:rPr>
                <w:rFonts w:hint="eastAsia"/>
              </w:rPr>
              <w:t>DS</w:t>
            </w:r>
          </w:p>
        </w:tc>
        <w:tc>
          <w:tcPr>
            <w:tcW w:w="1636" w:type="dxa"/>
          </w:tcPr>
          <w:p w:rsidR="007227ED" w:rsidRPr="00CB0325" w:rsidRDefault="007227ED" w:rsidP="00CB0325">
            <w:r w:rsidRPr="00CB0325">
              <w:t>INTEGER</w:t>
            </w:r>
          </w:p>
        </w:tc>
        <w:tc>
          <w:tcPr>
            <w:tcW w:w="2275" w:type="dxa"/>
          </w:tcPr>
          <w:p w:rsidR="007227ED" w:rsidRPr="00CB0325" w:rsidRDefault="007227ED" w:rsidP="00CB0325">
            <w:r w:rsidRPr="00CB0325">
              <w:t>32~32000</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下行交织通道最大速率</w:t>
            </w:r>
          </w:p>
          <w:p w:rsidR="007227ED" w:rsidRPr="00CB0325" w:rsidRDefault="007227ED" w:rsidP="00CB0325">
            <w:r w:rsidRPr="00CB0325">
              <w:rPr>
                <w:rFonts w:ascii="宋体" w:eastAsia="宋体" w:hAnsi="宋体" w:cs="宋体" w:hint="eastAsia"/>
              </w:rPr>
              <w:t>单位：</w:t>
            </w:r>
            <w:r w:rsidRPr="00CB0325">
              <w:t>Kbit/s</w:t>
            </w:r>
          </w:p>
        </w:tc>
      </w:tr>
      <w:tr w:rsidR="007227ED" w:rsidRPr="00CB0325" w:rsidTr="007227ED">
        <w:tc>
          <w:tcPr>
            <w:tcW w:w="2105" w:type="dxa"/>
          </w:tcPr>
          <w:p w:rsidR="007227ED" w:rsidRPr="00CB0325" w:rsidRDefault="007227ED" w:rsidP="00CB0325">
            <w:r w:rsidRPr="00CB0325">
              <w:t>INTVMINRATE</w:t>
            </w:r>
            <w:r w:rsidRPr="00CB0325">
              <w:rPr>
                <w:rFonts w:hint="eastAsia"/>
              </w:rPr>
              <w:t>US</w:t>
            </w:r>
          </w:p>
        </w:tc>
        <w:tc>
          <w:tcPr>
            <w:tcW w:w="1636" w:type="dxa"/>
          </w:tcPr>
          <w:p w:rsidR="007227ED" w:rsidRPr="00CB0325" w:rsidRDefault="007227ED" w:rsidP="00CB0325">
            <w:r w:rsidRPr="00CB0325">
              <w:t>INTEGER</w:t>
            </w:r>
          </w:p>
        </w:tc>
        <w:tc>
          <w:tcPr>
            <w:tcW w:w="2275" w:type="dxa"/>
          </w:tcPr>
          <w:p w:rsidR="007227ED" w:rsidRPr="00CB0325" w:rsidRDefault="007227ED" w:rsidP="00CB0325">
            <w:r w:rsidRPr="00CB0325">
              <w:t>32~32000</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上行交织通道最小速率</w:t>
            </w:r>
          </w:p>
          <w:p w:rsidR="007227ED" w:rsidRPr="00CB0325" w:rsidRDefault="007227ED" w:rsidP="00CB0325">
            <w:r w:rsidRPr="00CB0325">
              <w:rPr>
                <w:rFonts w:ascii="宋体" w:eastAsia="宋体" w:hAnsi="宋体" w:cs="宋体" w:hint="eastAsia"/>
              </w:rPr>
              <w:t>单位：</w:t>
            </w:r>
            <w:r w:rsidRPr="00CB0325">
              <w:t>Kbit/s</w:t>
            </w:r>
          </w:p>
        </w:tc>
      </w:tr>
      <w:tr w:rsidR="007227ED" w:rsidRPr="00CB0325" w:rsidTr="007227ED">
        <w:tc>
          <w:tcPr>
            <w:tcW w:w="2105" w:type="dxa"/>
          </w:tcPr>
          <w:p w:rsidR="007227ED" w:rsidRPr="00CB0325" w:rsidRDefault="007227ED" w:rsidP="00CB0325">
            <w:r w:rsidRPr="00CB0325">
              <w:t>INTVMAXRATE</w:t>
            </w:r>
            <w:r w:rsidRPr="00CB0325">
              <w:rPr>
                <w:rFonts w:hint="eastAsia"/>
              </w:rPr>
              <w:t>US</w:t>
            </w:r>
          </w:p>
        </w:tc>
        <w:tc>
          <w:tcPr>
            <w:tcW w:w="1636" w:type="dxa"/>
          </w:tcPr>
          <w:p w:rsidR="007227ED" w:rsidRPr="00CB0325" w:rsidRDefault="007227ED" w:rsidP="00CB0325">
            <w:r w:rsidRPr="00CB0325">
              <w:t>INTEGER</w:t>
            </w:r>
          </w:p>
        </w:tc>
        <w:tc>
          <w:tcPr>
            <w:tcW w:w="2275" w:type="dxa"/>
          </w:tcPr>
          <w:p w:rsidR="007227ED" w:rsidRPr="00CB0325" w:rsidRDefault="007227ED" w:rsidP="00CB0325">
            <w:r w:rsidRPr="00CB0325">
              <w:t>32~32000</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上行交织通道最大速率</w:t>
            </w:r>
          </w:p>
          <w:p w:rsidR="007227ED" w:rsidRPr="00CB0325" w:rsidRDefault="007227ED" w:rsidP="00CB0325">
            <w:r w:rsidRPr="00CB0325">
              <w:rPr>
                <w:rFonts w:ascii="宋体" w:eastAsia="宋体" w:hAnsi="宋体" w:cs="宋体" w:hint="eastAsia"/>
              </w:rPr>
              <w:t>单位：</w:t>
            </w:r>
            <w:r w:rsidRPr="00CB0325">
              <w:t>Kbit/s</w:t>
            </w:r>
          </w:p>
        </w:tc>
      </w:tr>
      <w:tr w:rsidR="007227ED" w:rsidRPr="00CB0325" w:rsidTr="007227ED">
        <w:tc>
          <w:tcPr>
            <w:tcW w:w="2105" w:type="dxa"/>
          </w:tcPr>
          <w:p w:rsidR="007227ED" w:rsidRPr="00CB0325" w:rsidRDefault="007227ED" w:rsidP="00CB0325">
            <w:r w:rsidRPr="00CB0325">
              <w:rPr>
                <w:rFonts w:hint="eastAsia"/>
              </w:rPr>
              <w:t>INTVDELAYDS</w:t>
            </w:r>
          </w:p>
        </w:tc>
        <w:tc>
          <w:tcPr>
            <w:tcW w:w="1636" w:type="dxa"/>
          </w:tcPr>
          <w:p w:rsidR="007227ED" w:rsidRPr="00CB0325" w:rsidRDefault="007227ED" w:rsidP="00CB0325">
            <w:r w:rsidRPr="00CB0325">
              <w:rPr>
                <w:rFonts w:hint="eastAsia"/>
              </w:rPr>
              <w:t>INTEGER</w:t>
            </w:r>
          </w:p>
        </w:tc>
        <w:tc>
          <w:tcPr>
            <w:tcW w:w="2275" w:type="dxa"/>
          </w:tcPr>
          <w:p w:rsidR="007227ED" w:rsidRPr="00CB0325" w:rsidRDefault="007227ED" w:rsidP="00CB0325">
            <w:r w:rsidRPr="00CB0325">
              <w:rPr>
                <w:rFonts w:hint="eastAsia"/>
              </w:rPr>
              <w:t>0~255</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下行交织时延，单位</w:t>
            </w:r>
            <w:r w:rsidRPr="00CB0325">
              <w:t xml:space="preserve"> ms</w:t>
            </w:r>
          </w:p>
        </w:tc>
      </w:tr>
      <w:tr w:rsidR="007227ED" w:rsidRPr="00CB0325" w:rsidTr="007227ED">
        <w:tc>
          <w:tcPr>
            <w:tcW w:w="2105" w:type="dxa"/>
          </w:tcPr>
          <w:p w:rsidR="007227ED" w:rsidRPr="00CB0325" w:rsidRDefault="007227ED" w:rsidP="00CB0325">
            <w:r w:rsidRPr="00CB0325">
              <w:rPr>
                <w:rFonts w:hint="eastAsia"/>
              </w:rPr>
              <w:t>INTVDELAYUS</w:t>
            </w:r>
          </w:p>
        </w:tc>
        <w:tc>
          <w:tcPr>
            <w:tcW w:w="1636" w:type="dxa"/>
          </w:tcPr>
          <w:p w:rsidR="007227ED" w:rsidRPr="00CB0325" w:rsidRDefault="007227ED" w:rsidP="00CB0325">
            <w:r w:rsidRPr="00CB0325">
              <w:rPr>
                <w:rFonts w:hint="eastAsia"/>
              </w:rPr>
              <w:t>INTEGER</w:t>
            </w:r>
          </w:p>
        </w:tc>
        <w:tc>
          <w:tcPr>
            <w:tcW w:w="2275" w:type="dxa"/>
          </w:tcPr>
          <w:p w:rsidR="007227ED" w:rsidRPr="00CB0325" w:rsidRDefault="007227ED" w:rsidP="00CB0325">
            <w:r w:rsidRPr="00CB0325">
              <w:rPr>
                <w:rFonts w:hint="eastAsia"/>
              </w:rPr>
              <w:t>0~255</w:t>
            </w:r>
          </w:p>
        </w:tc>
        <w:tc>
          <w:tcPr>
            <w:tcW w:w="897" w:type="dxa"/>
          </w:tcPr>
          <w:p w:rsidR="007227ED" w:rsidRPr="00CB0325" w:rsidRDefault="007227ED" w:rsidP="00CB0325">
            <w:pPr>
              <w:rPr>
                <w:rFonts w:ascii="宋体" w:hAnsi="宋体" w:cs="宋体"/>
              </w:rPr>
            </w:pPr>
            <w:r>
              <w:rPr>
                <w:rFonts w:eastAsiaTheme="minorEastAsia" w:hint="eastAsia"/>
                <w:noProof/>
                <w:szCs w:val="18"/>
              </w:rPr>
              <w:t>M</w:t>
            </w:r>
          </w:p>
        </w:tc>
        <w:tc>
          <w:tcPr>
            <w:tcW w:w="2293" w:type="dxa"/>
          </w:tcPr>
          <w:p w:rsidR="007227ED" w:rsidRPr="00CB0325" w:rsidRDefault="007227ED" w:rsidP="00CB0325">
            <w:r w:rsidRPr="00CB0325">
              <w:rPr>
                <w:rFonts w:ascii="宋体" w:eastAsia="宋体" w:hAnsi="宋体" w:cs="宋体" w:hint="eastAsia"/>
              </w:rPr>
              <w:t>上行交织时延，单位</w:t>
            </w:r>
            <w:r w:rsidRPr="00CB0325">
              <w:t xml:space="preserve"> ms</w:t>
            </w:r>
          </w:p>
        </w:tc>
      </w:tr>
    </w:tbl>
    <w:p w:rsidR="001E39F5" w:rsidRPr="009A21B8" w:rsidRDefault="001E39F5" w:rsidP="001E39F5">
      <w:pPr>
        <w:pStyle w:val="07411"/>
        <w:ind w:left="420" w:right="210"/>
        <w:rPr>
          <w:rFonts w:cs="Times New Roman"/>
        </w:rPr>
      </w:pPr>
    </w:p>
    <w:p w:rsidR="001E39F5" w:rsidRPr="00B05DB9" w:rsidRDefault="001E39F5" w:rsidP="00B05DB9">
      <w:pPr>
        <w:pStyle w:val="TimesNewRoman050"/>
        <w:ind w:left="0"/>
        <w:rPr>
          <w:rFonts w:cs="Times New Roman"/>
        </w:rPr>
      </w:pPr>
      <w:bookmarkStart w:id="466" w:name="_Toc422211185"/>
      <w:r w:rsidRPr="00B05DB9">
        <w:rPr>
          <w:rFonts w:cs="Times New Roman"/>
        </w:rPr>
        <w:t>查询</w:t>
      </w:r>
      <w:r w:rsidRPr="00B05DB9">
        <w:rPr>
          <w:rFonts w:cs="Times New Roman"/>
        </w:rPr>
        <w:t>VDSL</w:t>
      </w:r>
      <w:r w:rsidRPr="00B05DB9">
        <w:rPr>
          <w:rFonts w:cs="Times New Roman"/>
        </w:rPr>
        <w:t>端口信息（</w:t>
      </w:r>
      <w:r w:rsidR="00C355DC" w:rsidRPr="00B05DB9">
        <w:rPr>
          <w:rFonts w:cs="Times New Roman"/>
        </w:rPr>
        <w:t>条件</w:t>
      </w:r>
      <w:r w:rsidRPr="00B05DB9">
        <w:rPr>
          <w:rFonts w:cs="Times New Roman"/>
        </w:rPr>
        <w:t>必选）</w:t>
      </w:r>
      <w:bookmarkEnd w:id="466"/>
    </w:p>
    <w:p w:rsidR="004F1CA9" w:rsidRDefault="00265CD4" w:rsidP="00CE4D8A">
      <w:pPr>
        <w:spacing w:beforeLines="50"/>
        <w:ind w:firstLine="420"/>
      </w:pPr>
      <w:r>
        <w:rPr>
          <w:rFonts w:hint="eastAsia"/>
        </w:rPr>
        <w:t>条件必选满足条件：</w:t>
      </w:r>
      <w:r w:rsidR="004F1CA9" w:rsidRPr="004F1CA9">
        <w:rPr>
          <w:rFonts w:hint="eastAsia"/>
        </w:rPr>
        <w:t>设备有</w:t>
      </w:r>
      <w:r w:rsidR="004F1CA9">
        <w:rPr>
          <w:rFonts w:hint="eastAsia"/>
        </w:rPr>
        <w:t>V</w:t>
      </w:r>
      <w:r w:rsidR="004F1CA9" w:rsidRPr="004F1CA9">
        <w:rPr>
          <w:rFonts w:hint="eastAsia"/>
        </w:rPr>
        <w:t>DSL</w:t>
      </w:r>
      <w:r w:rsidR="004F1CA9" w:rsidRPr="004F1CA9">
        <w:rPr>
          <w:rFonts w:hint="eastAsia"/>
        </w:rPr>
        <w:t>端口。</w:t>
      </w:r>
    </w:p>
    <w:p w:rsidR="002A3D27" w:rsidRDefault="009A21B8" w:rsidP="00CE4D8A">
      <w:pPr>
        <w:spacing w:beforeLines="50"/>
        <w:ind w:firstLine="420"/>
        <w:pPrChange w:id="467" w:author="CMDI-LVLIANGDONG" w:date="2015-07-22T10:29:00Z">
          <w:pPr>
            <w:spacing w:beforeLines="50"/>
            <w:ind w:firstLine="420"/>
          </w:pPr>
        </w:pPrChange>
      </w:pPr>
      <w:r w:rsidRPr="00EC3C32">
        <w:t>功能描述</w:t>
      </w:r>
    </w:p>
    <w:p w:rsidR="009A21B8" w:rsidRPr="00FF77ED" w:rsidRDefault="009A21B8" w:rsidP="00FF77ED">
      <w:pPr>
        <w:spacing w:line="360" w:lineRule="auto"/>
        <w:ind w:left="420" w:firstLine="420"/>
        <w:rPr>
          <w:szCs w:val="21"/>
        </w:rPr>
      </w:pPr>
      <w:r w:rsidRPr="00FF77ED">
        <w:rPr>
          <w:rFonts w:hint="eastAsia"/>
          <w:szCs w:val="21"/>
        </w:rPr>
        <w:t>查询</w:t>
      </w:r>
      <w:r w:rsidRPr="00FF77ED">
        <w:rPr>
          <w:rFonts w:hint="eastAsia"/>
          <w:szCs w:val="21"/>
        </w:rPr>
        <w:t>VDSL</w:t>
      </w:r>
      <w:r w:rsidRPr="00FF77ED">
        <w:rPr>
          <w:rFonts w:hint="eastAsia"/>
          <w:szCs w:val="21"/>
        </w:rPr>
        <w:t>端口的状态、配置等信息。</w:t>
      </w:r>
    </w:p>
    <w:p w:rsidR="009A21B8" w:rsidRPr="00EC3C32" w:rsidRDefault="009A21B8" w:rsidP="00CE4D8A">
      <w:pPr>
        <w:spacing w:beforeLines="50"/>
        <w:ind w:firstLine="420"/>
      </w:pPr>
      <w:r w:rsidRPr="00EC3C32">
        <w:t>命令格式</w:t>
      </w:r>
    </w:p>
    <w:p w:rsidR="009A21B8" w:rsidRPr="00FF77ED" w:rsidRDefault="009A21B8" w:rsidP="00FF77ED">
      <w:pPr>
        <w:spacing w:line="360" w:lineRule="auto"/>
        <w:ind w:left="420" w:firstLine="420"/>
        <w:rPr>
          <w:szCs w:val="21"/>
        </w:rPr>
      </w:pPr>
      <w:r w:rsidRPr="00FF77ED">
        <w:rPr>
          <w:rFonts w:hint="eastAsia"/>
          <w:szCs w:val="21"/>
        </w:rPr>
        <w:t>LST</w:t>
      </w:r>
      <w:r w:rsidRPr="00FF77ED">
        <w:rPr>
          <w:szCs w:val="21"/>
        </w:rPr>
        <w:t>-</w:t>
      </w:r>
      <w:r w:rsidRPr="00FF77ED">
        <w:rPr>
          <w:rFonts w:hint="eastAsia"/>
          <w:szCs w:val="21"/>
        </w:rPr>
        <w:t>VDSLINFO</w:t>
      </w:r>
      <w:r w:rsidRPr="00FF77ED">
        <w:rPr>
          <w:szCs w:val="21"/>
        </w:rPr>
        <w:t>::</w:t>
      </w:r>
      <w:r w:rsidRPr="00FF77ED">
        <w:rPr>
          <w:rFonts w:hint="eastAsia"/>
          <w:szCs w:val="21"/>
        </w:rPr>
        <w:t>ONUIP=onu_name|OLTID=olt_name[,PONID=ponport_location, ONUIDTYPE=id-type,ONUID=onu_index],ONUPORT=vdslport_num</w:t>
      </w:r>
      <w:r w:rsidRPr="00FF77ED">
        <w:rPr>
          <w:szCs w:val="21"/>
        </w:rPr>
        <w:t>:CTAG::;</w:t>
      </w:r>
    </w:p>
    <w:p w:rsidR="009A21B8" w:rsidRPr="00EC3C32" w:rsidRDefault="009A21B8" w:rsidP="00CE4D8A">
      <w:pPr>
        <w:spacing w:beforeLines="50"/>
        <w:ind w:firstLine="420"/>
      </w:pPr>
      <w:r w:rsidRPr="00EC3C32">
        <w:t>输入参数</w:t>
      </w:r>
    </w:p>
    <w:tbl>
      <w:tblPr>
        <w:tblStyle w:val="afffffd"/>
        <w:tblW w:w="8295" w:type="dxa"/>
        <w:tblLayout w:type="fixed"/>
        <w:tblLook w:val="01E0"/>
      </w:tblPr>
      <w:tblGrid>
        <w:gridCol w:w="1271"/>
        <w:gridCol w:w="1559"/>
        <w:gridCol w:w="1841"/>
        <w:gridCol w:w="790"/>
        <w:gridCol w:w="2834"/>
      </w:tblGrid>
      <w:tr w:rsidR="006B1427" w:rsidRPr="007B5A52" w:rsidTr="006B1427">
        <w:trPr>
          <w:cnfStyle w:val="100000000000"/>
        </w:trPr>
        <w:tc>
          <w:tcPr>
            <w:tcW w:w="766" w:type="pct"/>
          </w:tcPr>
          <w:p w:rsidR="006B1427" w:rsidRPr="007B5A52" w:rsidRDefault="006B1427" w:rsidP="009A21B8">
            <w:pPr>
              <w:spacing w:line="300" w:lineRule="auto"/>
              <w:rPr>
                <w:noProof/>
                <w:szCs w:val="18"/>
              </w:rPr>
            </w:pPr>
            <w:r w:rsidRPr="007B5A52">
              <w:rPr>
                <w:rFonts w:ascii="宋体" w:hAnsi="宋体"/>
                <w:noProof/>
                <w:szCs w:val="18"/>
              </w:rPr>
              <w:t>参数名称</w:t>
            </w:r>
          </w:p>
        </w:tc>
        <w:tc>
          <w:tcPr>
            <w:tcW w:w="940" w:type="pct"/>
          </w:tcPr>
          <w:p w:rsidR="006B1427" w:rsidRPr="007B5A52" w:rsidRDefault="006B1427" w:rsidP="009A21B8">
            <w:pPr>
              <w:spacing w:line="300" w:lineRule="auto"/>
              <w:rPr>
                <w:noProof/>
                <w:szCs w:val="18"/>
              </w:rPr>
            </w:pPr>
            <w:r w:rsidRPr="007B5A52">
              <w:rPr>
                <w:rFonts w:ascii="宋体" w:hAnsi="宋体"/>
                <w:noProof/>
                <w:szCs w:val="18"/>
              </w:rPr>
              <w:t>数据类型</w:t>
            </w:r>
          </w:p>
        </w:tc>
        <w:tc>
          <w:tcPr>
            <w:tcW w:w="1110" w:type="pct"/>
          </w:tcPr>
          <w:p w:rsidR="006B1427" w:rsidRPr="007B5A52" w:rsidRDefault="006B1427" w:rsidP="009A21B8">
            <w:pPr>
              <w:spacing w:line="300" w:lineRule="auto"/>
              <w:rPr>
                <w:noProof/>
                <w:szCs w:val="18"/>
              </w:rPr>
            </w:pPr>
            <w:r w:rsidRPr="007B5A52">
              <w:rPr>
                <w:rFonts w:ascii="宋体" w:hAnsi="宋体"/>
                <w:noProof/>
                <w:szCs w:val="18"/>
              </w:rPr>
              <w:t>取值范围</w:t>
            </w:r>
          </w:p>
        </w:tc>
        <w:tc>
          <w:tcPr>
            <w:tcW w:w="476" w:type="pct"/>
          </w:tcPr>
          <w:p w:rsidR="006B1427" w:rsidRPr="007227ED" w:rsidRDefault="006B1427" w:rsidP="006B1427">
            <w:pPr>
              <w:spacing w:line="300" w:lineRule="auto"/>
              <w:rPr>
                <w:rFonts w:eastAsiaTheme="minorEastAsia"/>
                <w:noProof/>
                <w:szCs w:val="18"/>
              </w:rPr>
            </w:pPr>
            <w:r>
              <w:rPr>
                <w:rFonts w:ascii="宋体" w:eastAsiaTheme="minorEastAsia" w:hAnsi="宋体" w:hint="eastAsia"/>
                <w:noProof/>
                <w:szCs w:val="18"/>
              </w:rPr>
              <w:t>限定</w:t>
            </w:r>
          </w:p>
        </w:tc>
        <w:tc>
          <w:tcPr>
            <w:tcW w:w="1708" w:type="pct"/>
          </w:tcPr>
          <w:p w:rsidR="006B1427" w:rsidRPr="007B5A52" w:rsidRDefault="006B1427" w:rsidP="009A21B8">
            <w:pPr>
              <w:spacing w:line="300" w:lineRule="auto"/>
              <w:rPr>
                <w:noProof/>
                <w:szCs w:val="18"/>
              </w:rPr>
            </w:pPr>
            <w:r w:rsidRPr="007B5A52">
              <w:rPr>
                <w:rFonts w:ascii="宋体" w:hAnsi="宋体"/>
                <w:noProof/>
                <w:szCs w:val="18"/>
              </w:rPr>
              <w:t>参数说明</w:t>
            </w:r>
          </w:p>
        </w:tc>
      </w:tr>
      <w:tr w:rsidR="006B1427" w:rsidRPr="007B5A52" w:rsidTr="006B1427">
        <w:tc>
          <w:tcPr>
            <w:tcW w:w="766" w:type="pct"/>
          </w:tcPr>
          <w:p w:rsidR="006B1427" w:rsidRPr="007B5A52" w:rsidRDefault="006B1427" w:rsidP="009A21B8">
            <w:pPr>
              <w:spacing w:line="300" w:lineRule="auto"/>
              <w:rPr>
                <w:noProof/>
                <w:szCs w:val="18"/>
              </w:rPr>
            </w:pPr>
            <w:r w:rsidRPr="007B5A52">
              <w:rPr>
                <w:noProof/>
                <w:szCs w:val="18"/>
              </w:rPr>
              <w:t>ONUIP</w:t>
            </w:r>
          </w:p>
        </w:tc>
        <w:tc>
          <w:tcPr>
            <w:tcW w:w="940" w:type="pct"/>
          </w:tcPr>
          <w:p w:rsidR="006B1427" w:rsidRPr="007B5A52" w:rsidRDefault="006B1427" w:rsidP="009A21B8">
            <w:pPr>
              <w:spacing w:line="300" w:lineRule="auto"/>
              <w:rPr>
                <w:noProof/>
                <w:szCs w:val="18"/>
              </w:rPr>
            </w:pPr>
            <w:r w:rsidRPr="007B5A52">
              <w:rPr>
                <w:noProof/>
                <w:szCs w:val="18"/>
              </w:rPr>
              <w:t xml:space="preserve">OCTET </w:t>
            </w:r>
            <w:r w:rsidRPr="007B5A52">
              <w:rPr>
                <w:noProof/>
                <w:szCs w:val="18"/>
              </w:rPr>
              <w:lastRenderedPageBreak/>
              <w:t>STRING</w:t>
            </w:r>
          </w:p>
        </w:tc>
        <w:tc>
          <w:tcPr>
            <w:tcW w:w="1110" w:type="pct"/>
          </w:tcPr>
          <w:p w:rsidR="006B1427" w:rsidRPr="007B5A52" w:rsidRDefault="006B1427" w:rsidP="009A21B8">
            <w:pPr>
              <w:spacing w:line="300" w:lineRule="auto"/>
              <w:rPr>
                <w:noProof/>
                <w:szCs w:val="18"/>
              </w:rPr>
            </w:pPr>
            <w:r w:rsidRPr="007B5A52">
              <w:rPr>
                <w:noProof/>
                <w:szCs w:val="18"/>
              </w:rPr>
              <w:lastRenderedPageBreak/>
              <w:t>SIZE(128)</w:t>
            </w:r>
          </w:p>
        </w:tc>
        <w:tc>
          <w:tcPr>
            <w:tcW w:w="476" w:type="pct"/>
          </w:tcPr>
          <w:p w:rsidR="006B1427" w:rsidRPr="007B5A52" w:rsidRDefault="006B1427" w:rsidP="006B1427">
            <w:pPr>
              <w:spacing w:line="300" w:lineRule="auto"/>
              <w:rPr>
                <w:noProof/>
                <w:szCs w:val="18"/>
              </w:rPr>
            </w:pPr>
            <w:r>
              <w:rPr>
                <w:rFonts w:eastAsiaTheme="minorEastAsia" w:hint="eastAsia"/>
                <w:noProof/>
                <w:szCs w:val="18"/>
              </w:rPr>
              <w:t>C</w:t>
            </w:r>
          </w:p>
        </w:tc>
        <w:tc>
          <w:tcPr>
            <w:tcW w:w="1708" w:type="pct"/>
          </w:tcPr>
          <w:p w:rsidR="006B1427" w:rsidRPr="007B5A52" w:rsidRDefault="006B1427" w:rsidP="009A21B8">
            <w:pPr>
              <w:spacing w:line="300" w:lineRule="auto"/>
              <w:rPr>
                <w:noProof/>
                <w:szCs w:val="18"/>
              </w:rPr>
            </w:pPr>
            <w:r w:rsidRPr="007B5A52">
              <w:rPr>
                <w:rFonts w:ascii="宋体" w:hAnsi="宋体"/>
                <w:noProof/>
                <w:szCs w:val="18"/>
              </w:rPr>
              <w:t>具有管理</w:t>
            </w:r>
            <w:r w:rsidRPr="007B5A52">
              <w:rPr>
                <w:noProof/>
                <w:szCs w:val="18"/>
              </w:rPr>
              <w:t>IP</w:t>
            </w:r>
            <w:r w:rsidRPr="007B5A52">
              <w:rPr>
                <w:rFonts w:ascii="宋体" w:hAnsi="宋体"/>
                <w:noProof/>
                <w:szCs w:val="18"/>
              </w:rPr>
              <w:t>的</w:t>
            </w:r>
            <w:r w:rsidRPr="007B5A52">
              <w:rPr>
                <w:noProof/>
                <w:szCs w:val="18"/>
              </w:rPr>
              <w:t>ONU</w:t>
            </w:r>
            <w:r w:rsidRPr="007B5A52">
              <w:rPr>
                <w:rFonts w:ascii="宋体" w:hAnsi="宋体"/>
                <w:noProof/>
                <w:szCs w:val="18"/>
              </w:rPr>
              <w:t>的</w:t>
            </w:r>
            <w:r w:rsidRPr="007B5A52">
              <w:rPr>
                <w:noProof/>
                <w:szCs w:val="18"/>
              </w:rPr>
              <w:t>IP</w:t>
            </w:r>
            <w:r w:rsidRPr="007B5A52">
              <w:rPr>
                <w:rFonts w:ascii="宋体" w:hAnsi="宋体"/>
                <w:noProof/>
                <w:szCs w:val="18"/>
              </w:rPr>
              <w:t>地址</w:t>
            </w:r>
            <w:r w:rsidRPr="007B5A52">
              <w:rPr>
                <w:rFonts w:ascii="宋体" w:hAnsi="宋体"/>
                <w:noProof/>
                <w:szCs w:val="18"/>
              </w:rPr>
              <w:lastRenderedPageBreak/>
              <w:t>或名称</w:t>
            </w:r>
          </w:p>
        </w:tc>
      </w:tr>
      <w:tr w:rsidR="006B1427" w:rsidRPr="007B5A52" w:rsidTr="006B1427">
        <w:tc>
          <w:tcPr>
            <w:tcW w:w="766" w:type="pct"/>
          </w:tcPr>
          <w:p w:rsidR="006B1427" w:rsidRPr="007B5A52" w:rsidRDefault="006B1427" w:rsidP="009A21B8">
            <w:pPr>
              <w:spacing w:line="300" w:lineRule="auto"/>
              <w:rPr>
                <w:noProof/>
                <w:szCs w:val="18"/>
              </w:rPr>
            </w:pPr>
            <w:r w:rsidRPr="007B5A52">
              <w:rPr>
                <w:noProof/>
                <w:szCs w:val="18"/>
              </w:rPr>
              <w:lastRenderedPageBreak/>
              <w:t>OLTID</w:t>
            </w:r>
          </w:p>
        </w:tc>
        <w:tc>
          <w:tcPr>
            <w:tcW w:w="940" w:type="pct"/>
          </w:tcPr>
          <w:p w:rsidR="006B1427" w:rsidRPr="007B5A52" w:rsidRDefault="006B1427" w:rsidP="009A21B8">
            <w:pPr>
              <w:spacing w:line="300" w:lineRule="auto"/>
              <w:rPr>
                <w:noProof/>
                <w:szCs w:val="18"/>
              </w:rPr>
            </w:pPr>
            <w:r w:rsidRPr="007B5A52">
              <w:rPr>
                <w:noProof/>
                <w:szCs w:val="18"/>
              </w:rPr>
              <w:t>OCTET STRING</w:t>
            </w:r>
          </w:p>
        </w:tc>
        <w:tc>
          <w:tcPr>
            <w:tcW w:w="1110" w:type="pct"/>
          </w:tcPr>
          <w:p w:rsidR="006B1427" w:rsidRPr="007B5A52" w:rsidRDefault="006B1427" w:rsidP="009A21B8">
            <w:pPr>
              <w:spacing w:line="300" w:lineRule="auto"/>
              <w:rPr>
                <w:noProof/>
                <w:szCs w:val="18"/>
              </w:rPr>
            </w:pPr>
            <w:r w:rsidRPr="007B5A52">
              <w:rPr>
                <w:noProof/>
                <w:szCs w:val="18"/>
              </w:rPr>
              <w:t>SIZE(128)</w:t>
            </w:r>
          </w:p>
        </w:tc>
        <w:tc>
          <w:tcPr>
            <w:tcW w:w="476" w:type="pct"/>
          </w:tcPr>
          <w:p w:rsidR="006B1427" w:rsidRPr="007B5A52" w:rsidRDefault="006B1427" w:rsidP="006B1427">
            <w:pPr>
              <w:spacing w:line="300" w:lineRule="auto"/>
              <w:rPr>
                <w:noProof/>
                <w:szCs w:val="18"/>
              </w:rPr>
            </w:pPr>
            <w:r>
              <w:rPr>
                <w:rFonts w:eastAsiaTheme="minorEastAsia" w:hint="eastAsia"/>
                <w:noProof/>
                <w:szCs w:val="18"/>
              </w:rPr>
              <w:t>C</w:t>
            </w:r>
          </w:p>
        </w:tc>
        <w:tc>
          <w:tcPr>
            <w:tcW w:w="1708" w:type="pct"/>
          </w:tcPr>
          <w:p w:rsidR="006B1427" w:rsidRPr="007B5A52" w:rsidRDefault="006B1427" w:rsidP="009A21B8">
            <w:pPr>
              <w:spacing w:line="300" w:lineRule="auto"/>
              <w:rPr>
                <w:noProof/>
                <w:szCs w:val="18"/>
              </w:rPr>
            </w:pPr>
            <w:r w:rsidRPr="007B5A52">
              <w:rPr>
                <w:noProof/>
                <w:szCs w:val="18"/>
              </w:rPr>
              <w:t>OLT IP</w:t>
            </w:r>
            <w:r w:rsidRPr="007B5A52">
              <w:rPr>
                <w:rFonts w:ascii="宋体" w:hAnsi="宋体"/>
                <w:noProof/>
                <w:szCs w:val="18"/>
              </w:rPr>
              <w:t>地址或名称</w:t>
            </w:r>
          </w:p>
        </w:tc>
      </w:tr>
      <w:tr w:rsidR="006B1427" w:rsidRPr="007B5A52" w:rsidTr="006B1427">
        <w:tc>
          <w:tcPr>
            <w:tcW w:w="766" w:type="pct"/>
          </w:tcPr>
          <w:p w:rsidR="006B1427" w:rsidRPr="007B5A52" w:rsidRDefault="006B1427" w:rsidP="009A21B8">
            <w:pPr>
              <w:spacing w:line="300" w:lineRule="auto"/>
              <w:rPr>
                <w:noProof/>
                <w:szCs w:val="18"/>
              </w:rPr>
            </w:pPr>
            <w:r w:rsidRPr="007B5A52">
              <w:rPr>
                <w:noProof/>
                <w:szCs w:val="18"/>
              </w:rPr>
              <w:t>PONID</w:t>
            </w:r>
          </w:p>
        </w:tc>
        <w:tc>
          <w:tcPr>
            <w:tcW w:w="940" w:type="pct"/>
          </w:tcPr>
          <w:p w:rsidR="006B1427" w:rsidRPr="007B5A52" w:rsidRDefault="006B1427" w:rsidP="009A21B8">
            <w:pPr>
              <w:spacing w:line="300" w:lineRule="auto"/>
              <w:rPr>
                <w:noProof/>
                <w:szCs w:val="18"/>
              </w:rPr>
            </w:pPr>
            <w:r w:rsidRPr="007B5A52">
              <w:rPr>
                <w:noProof/>
                <w:szCs w:val="18"/>
              </w:rPr>
              <w:t xml:space="preserve">OCTET STRING </w:t>
            </w:r>
          </w:p>
        </w:tc>
        <w:tc>
          <w:tcPr>
            <w:tcW w:w="1110" w:type="pct"/>
          </w:tcPr>
          <w:p w:rsidR="006B1427" w:rsidRPr="007B5A52" w:rsidRDefault="006B1427" w:rsidP="00CB0325">
            <w:pPr>
              <w:rPr>
                <w:szCs w:val="18"/>
              </w:rPr>
            </w:pPr>
            <w:r w:rsidRPr="007B5A52">
              <w:rPr>
                <w:szCs w:val="18"/>
              </w:rPr>
              <w:t>SIZE(128)</w:t>
            </w:r>
          </w:p>
          <w:p w:rsidR="006B1427" w:rsidRPr="007B5A52" w:rsidRDefault="006B1427" w:rsidP="00CB0325">
            <w:pPr>
              <w:rPr>
                <w:szCs w:val="18"/>
              </w:rPr>
            </w:pPr>
          </w:p>
        </w:tc>
        <w:tc>
          <w:tcPr>
            <w:tcW w:w="476" w:type="pct"/>
          </w:tcPr>
          <w:p w:rsidR="006B1427" w:rsidRPr="007B5A52" w:rsidRDefault="006B1427" w:rsidP="006B1427">
            <w:pPr>
              <w:spacing w:line="300" w:lineRule="auto"/>
              <w:rPr>
                <w:noProof/>
                <w:szCs w:val="18"/>
              </w:rPr>
            </w:pPr>
            <w:r>
              <w:rPr>
                <w:rFonts w:eastAsiaTheme="minorEastAsia" w:hint="eastAsia"/>
                <w:noProof/>
                <w:szCs w:val="18"/>
              </w:rPr>
              <w:t>C</w:t>
            </w:r>
          </w:p>
        </w:tc>
        <w:tc>
          <w:tcPr>
            <w:tcW w:w="1708" w:type="pct"/>
          </w:tcPr>
          <w:p w:rsidR="006B1427" w:rsidRPr="007B5A52" w:rsidRDefault="006B1427" w:rsidP="00CB0325">
            <w:pPr>
              <w:rPr>
                <w:szCs w:val="18"/>
              </w:rPr>
            </w:pPr>
            <w:r w:rsidRPr="007B5A52">
              <w:rPr>
                <w:kern w:val="0"/>
                <w:szCs w:val="18"/>
              </w:rPr>
              <w:t>PON</w:t>
            </w:r>
            <w:r w:rsidRPr="007B5A52">
              <w:rPr>
                <w:rFonts w:eastAsia="宋体" w:hAnsi="宋体"/>
                <w:kern w:val="0"/>
                <w:szCs w:val="18"/>
              </w:rPr>
              <w:t>口定位信息。格式为</w:t>
            </w:r>
            <w:r w:rsidRPr="007B5A52">
              <w:rPr>
                <w:kern w:val="0"/>
                <w:szCs w:val="18"/>
              </w:rPr>
              <w:t>“</w:t>
            </w:r>
            <w:r w:rsidRPr="007B5A52">
              <w:rPr>
                <w:rFonts w:eastAsia="宋体" w:hAnsi="宋体"/>
                <w:kern w:val="0"/>
                <w:szCs w:val="18"/>
              </w:rPr>
              <w:t>机架</w:t>
            </w:r>
            <w:r w:rsidRPr="007B5A52">
              <w:rPr>
                <w:kern w:val="0"/>
                <w:szCs w:val="18"/>
              </w:rPr>
              <w:t>-</w:t>
            </w:r>
            <w:r w:rsidRPr="007B5A52">
              <w:rPr>
                <w:rFonts w:eastAsia="宋体" w:hAnsi="宋体"/>
                <w:kern w:val="0"/>
                <w:szCs w:val="18"/>
              </w:rPr>
              <w:t>框</w:t>
            </w:r>
            <w:r w:rsidRPr="007B5A52">
              <w:rPr>
                <w:kern w:val="0"/>
                <w:szCs w:val="18"/>
              </w:rPr>
              <w:t>-</w:t>
            </w:r>
            <w:r w:rsidRPr="007B5A52">
              <w:rPr>
                <w:rFonts w:eastAsia="宋体" w:hAnsi="宋体"/>
                <w:kern w:val="0"/>
                <w:szCs w:val="18"/>
              </w:rPr>
              <w:t>槽</w:t>
            </w:r>
            <w:r w:rsidRPr="007B5A52">
              <w:rPr>
                <w:kern w:val="0"/>
                <w:szCs w:val="18"/>
              </w:rPr>
              <w:t>-</w:t>
            </w:r>
            <w:r w:rsidRPr="007B5A52">
              <w:rPr>
                <w:rFonts w:eastAsia="宋体" w:hAnsi="宋体"/>
                <w:kern w:val="0"/>
                <w:szCs w:val="18"/>
              </w:rPr>
              <w:t>端口号</w:t>
            </w:r>
            <w:r w:rsidRPr="007B5A52">
              <w:rPr>
                <w:kern w:val="0"/>
                <w:szCs w:val="18"/>
              </w:rPr>
              <w:t>”</w:t>
            </w:r>
            <w:r w:rsidRPr="007B5A52">
              <w:rPr>
                <w:rFonts w:eastAsia="宋体" w:hAnsi="宋体"/>
                <w:kern w:val="0"/>
                <w:szCs w:val="18"/>
              </w:rPr>
              <w:t>，没有则使用</w:t>
            </w:r>
            <w:r w:rsidRPr="007B5A52">
              <w:rPr>
                <w:kern w:val="0"/>
                <w:szCs w:val="18"/>
              </w:rPr>
              <w:t>NA</w:t>
            </w:r>
            <w:r w:rsidRPr="007B5A52">
              <w:rPr>
                <w:rFonts w:eastAsia="宋体" w:hAnsi="宋体"/>
                <w:kern w:val="0"/>
                <w:szCs w:val="18"/>
              </w:rPr>
              <w:t>代替，如</w:t>
            </w:r>
            <w:r w:rsidRPr="007B5A52">
              <w:rPr>
                <w:kern w:val="0"/>
                <w:szCs w:val="18"/>
              </w:rPr>
              <w:t>0</w:t>
            </w:r>
            <w:r w:rsidRPr="007B5A52">
              <w:rPr>
                <w:rFonts w:eastAsia="宋体" w:hAnsi="宋体"/>
                <w:kern w:val="0"/>
                <w:szCs w:val="18"/>
              </w:rPr>
              <w:t>框</w:t>
            </w:r>
            <w:r w:rsidRPr="007B5A52">
              <w:rPr>
                <w:kern w:val="0"/>
                <w:szCs w:val="18"/>
              </w:rPr>
              <w:t>0</w:t>
            </w:r>
            <w:r w:rsidRPr="007B5A52">
              <w:rPr>
                <w:rFonts w:eastAsia="宋体" w:hAnsi="宋体"/>
                <w:kern w:val="0"/>
                <w:szCs w:val="18"/>
              </w:rPr>
              <w:t>槽</w:t>
            </w:r>
            <w:r w:rsidRPr="007B5A52">
              <w:rPr>
                <w:kern w:val="0"/>
                <w:szCs w:val="18"/>
              </w:rPr>
              <w:t>0</w:t>
            </w:r>
            <w:r w:rsidRPr="007B5A52">
              <w:rPr>
                <w:rFonts w:eastAsia="宋体" w:hAnsi="宋体"/>
                <w:kern w:val="0"/>
                <w:szCs w:val="18"/>
              </w:rPr>
              <w:t>端口为</w:t>
            </w:r>
            <w:r w:rsidRPr="007B5A52">
              <w:rPr>
                <w:kern w:val="0"/>
                <w:szCs w:val="18"/>
              </w:rPr>
              <w:t>NA-0-0-0</w:t>
            </w:r>
            <w:r w:rsidRPr="007B5A52">
              <w:rPr>
                <w:rFonts w:eastAsia="宋体" w:hAnsi="宋体"/>
                <w:kern w:val="0"/>
                <w:szCs w:val="18"/>
              </w:rPr>
              <w:t>。</w:t>
            </w:r>
          </w:p>
        </w:tc>
      </w:tr>
      <w:tr w:rsidR="006B1427" w:rsidRPr="007B5A52" w:rsidTr="006B1427">
        <w:tc>
          <w:tcPr>
            <w:tcW w:w="766" w:type="pct"/>
          </w:tcPr>
          <w:p w:rsidR="006B1427" w:rsidRPr="007B5A52" w:rsidRDefault="006B1427" w:rsidP="009A21B8">
            <w:pPr>
              <w:spacing w:line="300" w:lineRule="auto"/>
              <w:rPr>
                <w:noProof/>
                <w:szCs w:val="18"/>
              </w:rPr>
            </w:pPr>
            <w:r w:rsidRPr="007B5A52">
              <w:rPr>
                <w:noProof/>
                <w:szCs w:val="18"/>
              </w:rPr>
              <w:t>ONUIDTYPE</w:t>
            </w:r>
          </w:p>
        </w:tc>
        <w:tc>
          <w:tcPr>
            <w:tcW w:w="940" w:type="pct"/>
          </w:tcPr>
          <w:p w:rsidR="006B1427" w:rsidRPr="007B5A52" w:rsidRDefault="006B1427" w:rsidP="009A21B8">
            <w:pPr>
              <w:spacing w:line="300" w:lineRule="auto"/>
              <w:rPr>
                <w:noProof/>
                <w:szCs w:val="18"/>
              </w:rPr>
            </w:pPr>
            <w:r w:rsidRPr="007B5A52">
              <w:rPr>
                <w:noProof/>
                <w:szCs w:val="18"/>
              </w:rPr>
              <w:t>OCTET STRING</w:t>
            </w:r>
          </w:p>
        </w:tc>
        <w:tc>
          <w:tcPr>
            <w:tcW w:w="1110" w:type="pct"/>
          </w:tcPr>
          <w:p w:rsidR="006B1427" w:rsidRPr="007B5A52" w:rsidRDefault="006B1427" w:rsidP="00CB0325">
            <w:pPr>
              <w:rPr>
                <w:szCs w:val="18"/>
              </w:rPr>
            </w:pPr>
            <w:r w:rsidRPr="007B5A52">
              <w:rPr>
                <w:szCs w:val="18"/>
              </w:rPr>
              <w:t>ONU_NAME</w:t>
            </w:r>
          </w:p>
          <w:p w:rsidR="006B1427" w:rsidRPr="007B5A52" w:rsidRDefault="006B1427" w:rsidP="00CB0325">
            <w:pPr>
              <w:rPr>
                <w:szCs w:val="18"/>
              </w:rPr>
            </w:pPr>
            <w:r w:rsidRPr="007B5A52">
              <w:rPr>
                <w:szCs w:val="18"/>
              </w:rPr>
              <w:t>MAC</w:t>
            </w:r>
          </w:p>
          <w:p w:rsidR="006B1427" w:rsidRPr="007B5A52" w:rsidRDefault="006B1427" w:rsidP="00CB0325">
            <w:pPr>
              <w:rPr>
                <w:rFonts w:eastAsiaTheme="minorEastAsia"/>
                <w:szCs w:val="18"/>
              </w:rPr>
            </w:pPr>
            <w:r w:rsidRPr="007B5A52">
              <w:rPr>
                <w:szCs w:val="18"/>
              </w:rPr>
              <w:t>LOID</w:t>
            </w:r>
          </w:p>
          <w:p w:rsidR="006B1427" w:rsidRPr="007B5A52" w:rsidRDefault="006B1427" w:rsidP="00CB0325">
            <w:pPr>
              <w:rPr>
                <w:rFonts w:eastAsiaTheme="minorEastAsia"/>
                <w:szCs w:val="18"/>
              </w:rPr>
            </w:pPr>
            <w:r w:rsidRPr="007B5A52">
              <w:rPr>
                <w:rFonts w:eastAsiaTheme="minorEastAsia"/>
                <w:szCs w:val="18"/>
              </w:rPr>
              <w:t>PASSWORD</w:t>
            </w:r>
          </w:p>
          <w:p w:rsidR="006B1427" w:rsidRPr="007B5A52" w:rsidRDefault="006B1427" w:rsidP="00CB0325">
            <w:pPr>
              <w:rPr>
                <w:szCs w:val="18"/>
              </w:rPr>
            </w:pPr>
            <w:r w:rsidRPr="007B5A52">
              <w:rPr>
                <w:szCs w:val="18"/>
              </w:rPr>
              <w:t>ONU_NUMBER</w:t>
            </w:r>
          </w:p>
        </w:tc>
        <w:tc>
          <w:tcPr>
            <w:tcW w:w="476" w:type="pct"/>
          </w:tcPr>
          <w:p w:rsidR="006B1427" w:rsidRPr="007B5A52" w:rsidRDefault="006B1427" w:rsidP="006B1427">
            <w:pPr>
              <w:spacing w:line="300" w:lineRule="auto"/>
              <w:rPr>
                <w:noProof/>
                <w:szCs w:val="18"/>
              </w:rPr>
            </w:pPr>
            <w:r>
              <w:rPr>
                <w:rFonts w:eastAsiaTheme="minorEastAsia" w:hint="eastAsia"/>
                <w:noProof/>
                <w:szCs w:val="18"/>
              </w:rPr>
              <w:t>C</w:t>
            </w:r>
          </w:p>
        </w:tc>
        <w:tc>
          <w:tcPr>
            <w:tcW w:w="1708" w:type="pct"/>
          </w:tcPr>
          <w:p w:rsidR="006B1427" w:rsidRPr="007B5A52" w:rsidRDefault="006B1427" w:rsidP="00CB0325">
            <w:pPr>
              <w:rPr>
                <w:rFonts w:eastAsiaTheme="minorEastAsia"/>
                <w:szCs w:val="18"/>
              </w:rPr>
            </w:pPr>
            <w:r w:rsidRPr="007B5A52">
              <w:rPr>
                <w:szCs w:val="18"/>
              </w:rPr>
              <w:t>ONU</w:t>
            </w:r>
            <w:r w:rsidRPr="007B5A52">
              <w:rPr>
                <w:rFonts w:eastAsia="宋体" w:hAnsi="宋体"/>
                <w:szCs w:val="18"/>
              </w:rPr>
              <w:t>标识类型</w:t>
            </w:r>
          </w:p>
        </w:tc>
      </w:tr>
      <w:tr w:rsidR="006B1427" w:rsidRPr="007B5A52" w:rsidTr="006B1427">
        <w:tc>
          <w:tcPr>
            <w:tcW w:w="766" w:type="pct"/>
          </w:tcPr>
          <w:p w:rsidR="006B1427" w:rsidRPr="007B5A52" w:rsidRDefault="006B1427" w:rsidP="009A21B8">
            <w:pPr>
              <w:spacing w:line="300" w:lineRule="auto"/>
              <w:rPr>
                <w:noProof/>
                <w:szCs w:val="18"/>
              </w:rPr>
            </w:pPr>
            <w:r w:rsidRPr="007B5A52">
              <w:rPr>
                <w:noProof/>
                <w:szCs w:val="18"/>
              </w:rPr>
              <w:t>ONUID</w:t>
            </w:r>
          </w:p>
        </w:tc>
        <w:tc>
          <w:tcPr>
            <w:tcW w:w="940" w:type="pct"/>
          </w:tcPr>
          <w:p w:rsidR="006B1427" w:rsidRPr="007B5A52" w:rsidRDefault="006B1427" w:rsidP="009A21B8">
            <w:pPr>
              <w:spacing w:line="300" w:lineRule="auto"/>
              <w:rPr>
                <w:noProof/>
                <w:szCs w:val="18"/>
              </w:rPr>
            </w:pPr>
            <w:r w:rsidRPr="007B5A52">
              <w:rPr>
                <w:noProof/>
                <w:szCs w:val="18"/>
              </w:rPr>
              <w:t>OCTET STRING</w:t>
            </w:r>
          </w:p>
        </w:tc>
        <w:tc>
          <w:tcPr>
            <w:tcW w:w="1110" w:type="pct"/>
          </w:tcPr>
          <w:p w:rsidR="006B1427" w:rsidRPr="007B5A52" w:rsidRDefault="006B1427" w:rsidP="00CB0325">
            <w:pPr>
              <w:rPr>
                <w:szCs w:val="18"/>
              </w:rPr>
            </w:pPr>
            <w:r w:rsidRPr="007B5A52">
              <w:rPr>
                <w:szCs w:val="18"/>
              </w:rPr>
              <w:t>SIZE(128)</w:t>
            </w:r>
          </w:p>
        </w:tc>
        <w:tc>
          <w:tcPr>
            <w:tcW w:w="476" w:type="pct"/>
          </w:tcPr>
          <w:p w:rsidR="006B1427" w:rsidRPr="007B5A52" w:rsidRDefault="006B1427" w:rsidP="006B1427">
            <w:pPr>
              <w:spacing w:line="300" w:lineRule="auto"/>
              <w:rPr>
                <w:noProof/>
                <w:szCs w:val="18"/>
              </w:rPr>
            </w:pPr>
            <w:r>
              <w:rPr>
                <w:rFonts w:eastAsiaTheme="minorEastAsia" w:hint="eastAsia"/>
                <w:noProof/>
                <w:szCs w:val="18"/>
              </w:rPr>
              <w:t>C</w:t>
            </w:r>
          </w:p>
        </w:tc>
        <w:tc>
          <w:tcPr>
            <w:tcW w:w="1708" w:type="pct"/>
          </w:tcPr>
          <w:p w:rsidR="006B1427" w:rsidRPr="007B5A52" w:rsidRDefault="006B1427" w:rsidP="00CB0325">
            <w:pPr>
              <w:jc w:val="left"/>
              <w:rPr>
                <w:szCs w:val="18"/>
              </w:rPr>
            </w:pPr>
            <w:r w:rsidRPr="007B5A52">
              <w:rPr>
                <w:szCs w:val="18"/>
              </w:rPr>
              <w:t>ONU</w:t>
            </w:r>
            <w:r w:rsidRPr="007B5A52">
              <w:rPr>
                <w:rFonts w:eastAsia="宋体" w:hAnsi="宋体"/>
                <w:szCs w:val="18"/>
              </w:rPr>
              <w:t>标识，可以取值：</w:t>
            </w:r>
            <w:r w:rsidRPr="007B5A52">
              <w:rPr>
                <w:szCs w:val="18"/>
              </w:rPr>
              <w:t>ONU_NAME</w:t>
            </w:r>
            <w:r w:rsidRPr="007B5A52">
              <w:rPr>
                <w:rFonts w:eastAsiaTheme="minorEastAsia"/>
                <w:szCs w:val="18"/>
              </w:rPr>
              <w:t>，</w:t>
            </w:r>
            <w:r w:rsidRPr="007B5A52">
              <w:rPr>
                <w:rFonts w:eastAsiaTheme="minorEastAsia"/>
                <w:szCs w:val="18"/>
              </w:rPr>
              <w:t>MA</w:t>
            </w:r>
            <w:r w:rsidRPr="007B5A52">
              <w:rPr>
                <w:szCs w:val="18"/>
              </w:rPr>
              <w:t>C</w:t>
            </w:r>
            <w:r w:rsidRPr="007B5A52">
              <w:rPr>
                <w:rFonts w:eastAsia="宋体" w:hAnsi="宋体"/>
                <w:szCs w:val="18"/>
              </w:rPr>
              <w:t>，</w:t>
            </w:r>
            <w:r w:rsidRPr="007B5A52">
              <w:rPr>
                <w:szCs w:val="18"/>
              </w:rPr>
              <w:t>LOID</w:t>
            </w:r>
            <w:r w:rsidRPr="007B5A52">
              <w:rPr>
                <w:rFonts w:eastAsia="宋体" w:hAnsi="宋体"/>
                <w:szCs w:val="18"/>
              </w:rPr>
              <w:t>，</w:t>
            </w:r>
            <w:r w:rsidRPr="007B5A52">
              <w:rPr>
                <w:szCs w:val="18"/>
              </w:rPr>
              <w:t>PASSWORD</w:t>
            </w:r>
            <w:r w:rsidRPr="007B5A52">
              <w:rPr>
                <w:rFonts w:eastAsia="宋体" w:hAnsi="宋体"/>
                <w:szCs w:val="18"/>
              </w:rPr>
              <w:t>，</w:t>
            </w:r>
            <w:r w:rsidRPr="007B5A52">
              <w:rPr>
                <w:szCs w:val="18"/>
              </w:rPr>
              <w:t>ONU_NUMBER</w:t>
            </w:r>
            <w:r w:rsidRPr="007B5A52">
              <w:rPr>
                <w:rFonts w:eastAsia="宋体" w:hAnsi="宋体"/>
                <w:szCs w:val="18"/>
              </w:rPr>
              <w:t>，</w:t>
            </w:r>
            <w:r w:rsidRPr="007B5A52">
              <w:rPr>
                <w:szCs w:val="18"/>
              </w:rPr>
              <w:t>5</w:t>
            </w:r>
            <w:r w:rsidRPr="007B5A52">
              <w:rPr>
                <w:rFonts w:eastAsia="宋体" w:hAnsi="宋体"/>
                <w:szCs w:val="18"/>
              </w:rPr>
              <w:t>选一，用来唯一标识</w:t>
            </w:r>
            <w:r w:rsidRPr="007B5A52">
              <w:rPr>
                <w:szCs w:val="18"/>
              </w:rPr>
              <w:t>PON</w:t>
            </w:r>
            <w:r w:rsidRPr="007B5A52">
              <w:rPr>
                <w:rFonts w:eastAsia="宋体" w:hAnsi="宋体"/>
                <w:szCs w:val="18"/>
              </w:rPr>
              <w:t>口的</w:t>
            </w:r>
            <w:r w:rsidRPr="007B5A52">
              <w:rPr>
                <w:szCs w:val="18"/>
              </w:rPr>
              <w:t>ONU</w:t>
            </w:r>
          </w:p>
        </w:tc>
      </w:tr>
      <w:tr w:rsidR="006B1427" w:rsidRPr="007B5A52" w:rsidTr="006B1427">
        <w:tc>
          <w:tcPr>
            <w:tcW w:w="766" w:type="pct"/>
          </w:tcPr>
          <w:p w:rsidR="006B1427" w:rsidRPr="007B5A52" w:rsidRDefault="006B1427" w:rsidP="009A21B8">
            <w:pPr>
              <w:spacing w:line="300" w:lineRule="auto"/>
              <w:rPr>
                <w:noProof/>
                <w:szCs w:val="18"/>
              </w:rPr>
            </w:pPr>
            <w:r w:rsidRPr="007B5A52">
              <w:rPr>
                <w:noProof/>
                <w:szCs w:val="18"/>
              </w:rPr>
              <w:t>ONUPORT</w:t>
            </w:r>
          </w:p>
        </w:tc>
        <w:tc>
          <w:tcPr>
            <w:tcW w:w="940" w:type="pct"/>
          </w:tcPr>
          <w:p w:rsidR="006B1427" w:rsidRPr="007B5A52" w:rsidRDefault="006B1427" w:rsidP="009A21B8">
            <w:pPr>
              <w:spacing w:line="300" w:lineRule="auto"/>
              <w:rPr>
                <w:noProof/>
                <w:szCs w:val="18"/>
              </w:rPr>
            </w:pPr>
            <w:r w:rsidRPr="007B5A52">
              <w:rPr>
                <w:noProof/>
                <w:szCs w:val="18"/>
              </w:rPr>
              <w:t xml:space="preserve">OCTET STRING </w:t>
            </w:r>
          </w:p>
        </w:tc>
        <w:tc>
          <w:tcPr>
            <w:tcW w:w="1110" w:type="pct"/>
          </w:tcPr>
          <w:p w:rsidR="006B1427" w:rsidRPr="007B5A52" w:rsidRDefault="006B1427" w:rsidP="009A21B8">
            <w:pPr>
              <w:spacing w:line="300" w:lineRule="auto"/>
              <w:rPr>
                <w:noProof/>
                <w:szCs w:val="18"/>
              </w:rPr>
            </w:pPr>
            <w:r w:rsidRPr="007B5A52">
              <w:rPr>
                <w:noProof/>
                <w:szCs w:val="18"/>
              </w:rPr>
              <w:t>SIZE(128)</w:t>
            </w:r>
          </w:p>
          <w:p w:rsidR="006B1427" w:rsidRPr="007B5A52" w:rsidRDefault="006B1427" w:rsidP="009A21B8">
            <w:pPr>
              <w:spacing w:line="300" w:lineRule="auto"/>
              <w:rPr>
                <w:noProof/>
                <w:szCs w:val="18"/>
              </w:rPr>
            </w:pPr>
            <w:r w:rsidRPr="007B5A52">
              <w:rPr>
                <w:rFonts w:ascii="宋体" w:hAnsi="宋体"/>
                <w:noProof/>
                <w:szCs w:val="18"/>
              </w:rPr>
              <w:t>机架</w:t>
            </w:r>
            <w:r w:rsidRPr="007B5A52">
              <w:rPr>
                <w:noProof/>
                <w:szCs w:val="18"/>
              </w:rPr>
              <w:t>-</w:t>
            </w:r>
            <w:r w:rsidRPr="007B5A52">
              <w:rPr>
                <w:rFonts w:ascii="宋体" w:hAnsi="宋体"/>
                <w:noProof/>
                <w:szCs w:val="18"/>
              </w:rPr>
              <w:t>框</w:t>
            </w:r>
            <w:r w:rsidRPr="007B5A52">
              <w:rPr>
                <w:noProof/>
                <w:szCs w:val="18"/>
              </w:rPr>
              <w:t>-</w:t>
            </w:r>
            <w:r w:rsidRPr="007B5A52">
              <w:rPr>
                <w:rFonts w:ascii="宋体" w:hAnsi="宋体"/>
                <w:noProof/>
                <w:szCs w:val="18"/>
              </w:rPr>
              <w:t>槽</w:t>
            </w:r>
            <w:r w:rsidRPr="007B5A52">
              <w:rPr>
                <w:noProof/>
                <w:szCs w:val="18"/>
              </w:rPr>
              <w:t>-</w:t>
            </w:r>
            <w:r w:rsidRPr="007B5A52">
              <w:rPr>
                <w:rFonts w:ascii="宋体" w:hAnsi="宋体"/>
                <w:noProof/>
                <w:szCs w:val="18"/>
              </w:rPr>
              <w:t>端口</w:t>
            </w:r>
          </w:p>
        </w:tc>
        <w:tc>
          <w:tcPr>
            <w:tcW w:w="476" w:type="pct"/>
          </w:tcPr>
          <w:p w:rsidR="006B1427" w:rsidRPr="007B5A52" w:rsidRDefault="006B1427" w:rsidP="006B1427">
            <w:pPr>
              <w:spacing w:line="300" w:lineRule="auto"/>
              <w:rPr>
                <w:noProof/>
                <w:szCs w:val="18"/>
              </w:rPr>
            </w:pPr>
            <w:r>
              <w:rPr>
                <w:rFonts w:eastAsiaTheme="minorEastAsia" w:hint="eastAsia"/>
                <w:noProof/>
                <w:szCs w:val="18"/>
              </w:rPr>
              <w:t>M</w:t>
            </w:r>
          </w:p>
        </w:tc>
        <w:tc>
          <w:tcPr>
            <w:tcW w:w="1708" w:type="pct"/>
          </w:tcPr>
          <w:p w:rsidR="006B1427" w:rsidRPr="007B5A52" w:rsidRDefault="006B1427" w:rsidP="009A21B8">
            <w:pPr>
              <w:spacing w:line="300" w:lineRule="auto"/>
              <w:rPr>
                <w:noProof/>
                <w:szCs w:val="18"/>
              </w:rPr>
            </w:pPr>
            <w:r w:rsidRPr="007B5A52">
              <w:rPr>
                <w:rFonts w:ascii="宋体" w:hAnsi="宋体"/>
                <w:noProof/>
                <w:szCs w:val="18"/>
              </w:rPr>
              <w:t>通过机架</w:t>
            </w:r>
            <w:r w:rsidRPr="007B5A52">
              <w:rPr>
                <w:noProof/>
                <w:szCs w:val="18"/>
              </w:rPr>
              <w:t>-</w:t>
            </w:r>
            <w:r w:rsidRPr="007B5A52">
              <w:rPr>
                <w:rFonts w:ascii="宋体" w:hAnsi="宋体"/>
                <w:noProof/>
                <w:szCs w:val="18"/>
              </w:rPr>
              <w:t>框</w:t>
            </w:r>
            <w:r w:rsidRPr="007B5A52">
              <w:rPr>
                <w:noProof/>
                <w:szCs w:val="18"/>
              </w:rPr>
              <w:t>-</w:t>
            </w:r>
            <w:r w:rsidRPr="007B5A52">
              <w:rPr>
                <w:rFonts w:ascii="宋体" w:hAnsi="宋体"/>
                <w:noProof/>
                <w:szCs w:val="18"/>
              </w:rPr>
              <w:t>槽号</w:t>
            </w:r>
            <w:r w:rsidRPr="007B5A52">
              <w:rPr>
                <w:noProof/>
                <w:szCs w:val="18"/>
              </w:rPr>
              <w:t>-</w:t>
            </w:r>
            <w:r w:rsidRPr="007B5A52">
              <w:rPr>
                <w:rFonts w:ascii="宋体" w:hAnsi="宋体"/>
                <w:noProof/>
                <w:szCs w:val="18"/>
              </w:rPr>
              <w:t>端口号的方式定位</w:t>
            </w:r>
            <w:r w:rsidR="00B00587">
              <w:rPr>
                <w:rFonts w:ascii="宋体" w:hAnsi="宋体"/>
                <w:noProof/>
                <w:szCs w:val="18"/>
              </w:rPr>
              <w:t>单元盘</w:t>
            </w:r>
            <w:r w:rsidRPr="007B5A52">
              <w:rPr>
                <w:rFonts w:ascii="宋体" w:hAnsi="宋体"/>
                <w:noProof/>
                <w:szCs w:val="18"/>
              </w:rPr>
              <w:t>，没有的补为</w:t>
            </w:r>
            <w:r w:rsidRPr="007B5A52">
              <w:rPr>
                <w:noProof/>
                <w:szCs w:val="18"/>
              </w:rPr>
              <w:t>NA</w:t>
            </w:r>
          </w:p>
        </w:tc>
      </w:tr>
    </w:tbl>
    <w:p w:rsidR="009A21B8" w:rsidRPr="00685006" w:rsidRDefault="009A21B8" w:rsidP="009A21B8">
      <w:pPr>
        <w:spacing w:line="360" w:lineRule="auto"/>
        <w:rPr>
          <w:rFonts w:ascii="宋体" w:hAnsi="宋体"/>
          <w:b/>
          <w:bCs/>
          <w:szCs w:val="21"/>
        </w:rPr>
      </w:pPr>
    </w:p>
    <w:p w:rsidR="009A21B8" w:rsidRPr="00EC3C32" w:rsidRDefault="009A21B8" w:rsidP="00CE4D8A">
      <w:pPr>
        <w:spacing w:beforeLines="50"/>
        <w:ind w:firstLine="420"/>
      </w:pPr>
      <w:r w:rsidRPr="00EC3C32">
        <w:t>响应格式</w:t>
      </w:r>
    </w:p>
    <w:p w:rsidR="009A21B8" w:rsidRPr="00FD49BC" w:rsidRDefault="009A21B8" w:rsidP="00FD49BC">
      <w:pPr>
        <w:spacing w:line="360" w:lineRule="auto"/>
        <w:ind w:left="420" w:firstLine="420"/>
        <w:rPr>
          <w:szCs w:val="21"/>
        </w:rPr>
      </w:pPr>
      <w:r w:rsidRPr="00FD49BC">
        <w:rPr>
          <w:szCs w:val="21"/>
        </w:rPr>
        <w:t>符合</w:t>
      </w:r>
      <w:r w:rsidRPr="00FD49BC">
        <w:rPr>
          <w:rFonts w:hint="eastAsia"/>
          <w:szCs w:val="21"/>
        </w:rPr>
        <w:t>“</w:t>
      </w:r>
      <w:r w:rsidR="00C868AD">
        <w:rPr>
          <w:rFonts w:hint="eastAsia"/>
          <w:szCs w:val="21"/>
        </w:rPr>
        <w:t>10.4</w:t>
      </w:r>
      <w:r w:rsidRPr="00FD49BC">
        <w:rPr>
          <w:rFonts w:hint="eastAsia"/>
          <w:szCs w:val="21"/>
        </w:rPr>
        <w:t>响应消息的格式说明”</w:t>
      </w:r>
      <w:r w:rsidRPr="00FD49BC">
        <w:rPr>
          <w:szCs w:val="21"/>
        </w:rPr>
        <w:t>中的查询类命令应答格式。</w:t>
      </w:r>
    </w:p>
    <w:p w:rsidR="009A21B8" w:rsidRPr="00EC3C32" w:rsidRDefault="009A21B8" w:rsidP="00CE4D8A">
      <w:pPr>
        <w:spacing w:beforeLines="50"/>
        <w:ind w:firstLine="420"/>
      </w:pPr>
      <w:r w:rsidRPr="00EC3C32">
        <w:t>输出参数</w:t>
      </w:r>
    </w:p>
    <w:tbl>
      <w:tblPr>
        <w:tblStyle w:val="afffffd"/>
        <w:tblW w:w="8497" w:type="dxa"/>
        <w:tblInd w:w="-334" w:type="dxa"/>
        <w:tblLayout w:type="fixed"/>
        <w:tblLook w:val="01E0"/>
      </w:tblPr>
      <w:tblGrid>
        <w:gridCol w:w="1376"/>
        <w:gridCol w:w="1382"/>
        <w:gridCol w:w="1699"/>
        <w:gridCol w:w="1348"/>
        <w:gridCol w:w="2692"/>
      </w:tblGrid>
      <w:tr w:rsidR="007227ED" w:rsidRPr="00067907" w:rsidTr="007227ED">
        <w:trPr>
          <w:cnfStyle w:val="100000000000"/>
        </w:trPr>
        <w:tc>
          <w:tcPr>
            <w:tcW w:w="810" w:type="pct"/>
          </w:tcPr>
          <w:p w:rsidR="007227ED" w:rsidRPr="00067907" w:rsidRDefault="007227ED" w:rsidP="00067907">
            <w:r w:rsidRPr="00067907">
              <w:rPr>
                <w:rFonts w:ascii="宋体" w:eastAsia="宋体" w:hAnsi="宋体" w:cs="宋体" w:hint="eastAsia"/>
              </w:rPr>
              <w:t>参数名称</w:t>
            </w:r>
          </w:p>
        </w:tc>
        <w:tc>
          <w:tcPr>
            <w:tcW w:w="813" w:type="pct"/>
          </w:tcPr>
          <w:p w:rsidR="007227ED" w:rsidRPr="00067907" w:rsidRDefault="007227ED" w:rsidP="00067907">
            <w:r w:rsidRPr="00067907">
              <w:rPr>
                <w:rFonts w:ascii="宋体" w:eastAsia="宋体" w:hAnsi="宋体" w:cs="宋体" w:hint="eastAsia"/>
              </w:rPr>
              <w:t>数据类型</w:t>
            </w:r>
          </w:p>
        </w:tc>
        <w:tc>
          <w:tcPr>
            <w:tcW w:w="1000" w:type="pct"/>
          </w:tcPr>
          <w:p w:rsidR="007227ED" w:rsidRPr="00067907" w:rsidRDefault="007227ED" w:rsidP="00067907">
            <w:r w:rsidRPr="00067907">
              <w:rPr>
                <w:rFonts w:ascii="宋体" w:eastAsia="宋体" w:hAnsi="宋体" w:cs="宋体" w:hint="eastAsia"/>
              </w:rPr>
              <w:t>取值范围</w:t>
            </w:r>
          </w:p>
        </w:tc>
        <w:tc>
          <w:tcPr>
            <w:tcW w:w="793" w:type="pct"/>
          </w:tcPr>
          <w:p w:rsidR="007227ED" w:rsidRPr="007227ED" w:rsidRDefault="007227ED" w:rsidP="00067907">
            <w:pPr>
              <w:rPr>
                <w:rFonts w:ascii="宋体" w:eastAsiaTheme="minorEastAsia" w:hAnsi="宋体" w:cs="宋体"/>
              </w:rPr>
            </w:pPr>
            <w:r>
              <w:rPr>
                <w:rFonts w:ascii="宋体" w:eastAsiaTheme="minorEastAsia" w:hAnsi="宋体" w:cs="宋体" w:hint="eastAsia"/>
              </w:rPr>
              <w:t>限定</w:t>
            </w:r>
          </w:p>
        </w:tc>
        <w:tc>
          <w:tcPr>
            <w:tcW w:w="1585" w:type="pct"/>
          </w:tcPr>
          <w:p w:rsidR="007227ED" w:rsidRPr="00067907" w:rsidRDefault="007227ED" w:rsidP="00067907">
            <w:r w:rsidRPr="00067907">
              <w:rPr>
                <w:rFonts w:ascii="宋体" w:eastAsia="宋体" w:hAnsi="宋体" w:cs="宋体" w:hint="eastAsia"/>
              </w:rPr>
              <w:t>参数说明</w:t>
            </w:r>
          </w:p>
        </w:tc>
      </w:tr>
      <w:tr w:rsidR="007227ED" w:rsidRPr="00067907" w:rsidTr="007227ED">
        <w:tc>
          <w:tcPr>
            <w:tcW w:w="810" w:type="pct"/>
          </w:tcPr>
          <w:p w:rsidR="007227ED" w:rsidRPr="00067907" w:rsidRDefault="007227ED" w:rsidP="00067907">
            <w:r w:rsidRPr="00067907">
              <w:t>AdminStatus</w:t>
            </w:r>
          </w:p>
        </w:tc>
        <w:tc>
          <w:tcPr>
            <w:tcW w:w="813" w:type="pct"/>
          </w:tcPr>
          <w:p w:rsidR="007227ED" w:rsidRPr="00067907" w:rsidRDefault="007227ED" w:rsidP="00067907">
            <w:r w:rsidRPr="00067907">
              <w:t>OCTET STRING</w:t>
            </w:r>
          </w:p>
        </w:tc>
        <w:tc>
          <w:tcPr>
            <w:tcW w:w="1000" w:type="pct"/>
          </w:tcPr>
          <w:p w:rsidR="007227ED" w:rsidRPr="00067907" w:rsidRDefault="007227ED" w:rsidP="00067907">
            <w:r w:rsidRPr="00067907">
              <w:t>UP</w:t>
            </w:r>
          </w:p>
          <w:p w:rsidR="007227ED" w:rsidRPr="00067907" w:rsidRDefault="007227ED" w:rsidP="00067907">
            <w:r w:rsidRPr="00067907">
              <w:t>DOWN</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Default="007227ED" w:rsidP="00067907">
            <w:pPr>
              <w:rPr>
                <w:rFonts w:ascii="宋体" w:eastAsia="宋体" w:hAnsi="宋体" w:cs="宋体"/>
              </w:rPr>
            </w:pPr>
            <w:r w:rsidRPr="00067907">
              <w:rPr>
                <w:rFonts w:ascii="宋体" w:eastAsia="宋体" w:hAnsi="宋体" w:cs="宋体" w:hint="eastAsia"/>
              </w:rPr>
              <w:t>管理状态</w:t>
            </w:r>
          </w:p>
          <w:p w:rsidR="007227ED" w:rsidRDefault="007227ED" w:rsidP="00AA06AE">
            <w:pPr>
              <w:rPr>
                <w:noProof/>
              </w:rPr>
            </w:pPr>
            <w:r>
              <w:rPr>
                <w:rFonts w:hint="eastAsia"/>
                <w:noProof/>
              </w:rPr>
              <w:t>UP：激活</w:t>
            </w:r>
          </w:p>
          <w:p w:rsidR="007227ED" w:rsidRPr="00067907" w:rsidRDefault="007227ED" w:rsidP="00AA06AE">
            <w:r>
              <w:rPr>
                <w:rFonts w:hint="eastAsia"/>
                <w:noProof/>
              </w:rPr>
              <w:t>DOWN：去激活</w:t>
            </w:r>
          </w:p>
        </w:tc>
      </w:tr>
      <w:tr w:rsidR="007227ED" w:rsidRPr="00067907" w:rsidTr="007227ED">
        <w:tc>
          <w:tcPr>
            <w:tcW w:w="810" w:type="pct"/>
          </w:tcPr>
          <w:p w:rsidR="007227ED" w:rsidRPr="00067907" w:rsidRDefault="007227ED" w:rsidP="00067907">
            <w:r w:rsidRPr="00067907">
              <w:t>OPERSTATUS</w:t>
            </w:r>
          </w:p>
        </w:tc>
        <w:tc>
          <w:tcPr>
            <w:tcW w:w="813" w:type="pct"/>
          </w:tcPr>
          <w:p w:rsidR="007227ED" w:rsidRPr="00067907" w:rsidRDefault="007227ED" w:rsidP="00067907">
            <w:r w:rsidRPr="00067907">
              <w:t>OCTET STRING</w:t>
            </w:r>
          </w:p>
        </w:tc>
        <w:tc>
          <w:tcPr>
            <w:tcW w:w="1000" w:type="pct"/>
          </w:tcPr>
          <w:p w:rsidR="007227ED" w:rsidRPr="00067907" w:rsidRDefault="007227ED" w:rsidP="00067907">
            <w:r w:rsidRPr="00067907">
              <w:t>UP</w:t>
            </w:r>
          </w:p>
          <w:p w:rsidR="007227ED" w:rsidRPr="00067907" w:rsidRDefault="007227ED" w:rsidP="00067907">
            <w:r w:rsidRPr="00067907">
              <w:t>DOWN</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Default="007227ED" w:rsidP="00067907">
            <w:pPr>
              <w:rPr>
                <w:rFonts w:ascii="宋体" w:eastAsia="宋体" w:hAnsi="宋体" w:cs="宋体"/>
              </w:rPr>
            </w:pPr>
            <w:r w:rsidRPr="00067907">
              <w:rPr>
                <w:rFonts w:ascii="宋体" w:eastAsia="宋体" w:hAnsi="宋体" w:cs="宋体" w:hint="eastAsia"/>
              </w:rPr>
              <w:t>运行状态</w:t>
            </w:r>
          </w:p>
          <w:p w:rsidR="007227ED" w:rsidRPr="008F6F1A" w:rsidRDefault="007227ED" w:rsidP="00AA06AE">
            <w:pPr>
              <w:rPr>
                <w:noProof/>
              </w:rPr>
            </w:pPr>
            <w:r w:rsidRPr="008F6F1A">
              <w:rPr>
                <w:noProof/>
              </w:rPr>
              <w:t xml:space="preserve">UP：在线 </w:t>
            </w:r>
          </w:p>
          <w:p w:rsidR="007227ED" w:rsidRPr="00067907" w:rsidRDefault="007227ED" w:rsidP="00AA06AE">
            <w:r w:rsidRPr="008F6F1A">
              <w:rPr>
                <w:noProof/>
              </w:rPr>
              <w:t>DOWN：离线</w:t>
            </w:r>
          </w:p>
        </w:tc>
      </w:tr>
      <w:tr w:rsidR="007227ED" w:rsidRPr="00067907" w:rsidTr="007227ED">
        <w:tc>
          <w:tcPr>
            <w:tcW w:w="810" w:type="pct"/>
          </w:tcPr>
          <w:p w:rsidR="007227ED" w:rsidRPr="00067907" w:rsidRDefault="007227ED" w:rsidP="00067907">
            <w:r w:rsidRPr="00067907">
              <w:rPr>
                <w:rFonts w:hint="eastAsia"/>
              </w:rPr>
              <w:t>INPDS</w:t>
            </w:r>
          </w:p>
        </w:tc>
        <w:tc>
          <w:tcPr>
            <w:tcW w:w="813" w:type="pct"/>
          </w:tcPr>
          <w:p w:rsidR="007227ED" w:rsidRPr="00067907" w:rsidRDefault="007227ED" w:rsidP="00067907">
            <w:r w:rsidRPr="00067907">
              <w:t>OCTET STRING</w:t>
            </w:r>
          </w:p>
        </w:tc>
        <w:tc>
          <w:tcPr>
            <w:tcW w:w="1000" w:type="pct"/>
          </w:tcPr>
          <w:p w:rsidR="007227ED" w:rsidRPr="00067907" w:rsidRDefault="007227ED" w:rsidP="00067907">
            <w:r w:rsidRPr="00067907">
              <w:t>0~16,0.5</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Pr="00067907" w:rsidRDefault="007227ED" w:rsidP="00067907">
            <w:r w:rsidRPr="00067907">
              <w:rPr>
                <w:rFonts w:ascii="宋体" w:eastAsia="宋体" w:hAnsi="宋体" w:cs="宋体" w:hint="eastAsia"/>
              </w:rPr>
              <w:t>下行脉冲噪声保护单位：</w:t>
            </w:r>
            <w:r w:rsidRPr="00067907">
              <w:t>symbol</w:t>
            </w:r>
          </w:p>
        </w:tc>
      </w:tr>
      <w:tr w:rsidR="007227ED" w:rsidRPr="00067907" w:rsidTr="007227ED">
        <w:tc>
          <w:tcPr>
            <w:tcW w:w="810" w:type="pct"/>
          </w:tcPr>
          <w:p w:rsidR="007227ED" w:rsidRPr="00067907" w:rsidRDefault="007227ED" w:rsidP="00067907">
            <w:r w:rsidRPr="00067907">
              <w:rPr>
                <w:rFonts w:hint="eastAsia"/>
              </w:rPr>
              <w:t>INPUS</w:t>
            </w:r>
          </w:p>
        </w:tc>
        <w:tc>
          <w:tcPr>
            <w:tcW w:w="813" w:type="pct"/>
          </w:tcPr>
          <w:p w:rsidR="007227ED" w:rsidRPr="00067907" w:rsidRDefault="007227ED" w:rsidP="00067907">
            <w:r w:rsidRPr="00067907">
              <w:t>OCTET STRING</w:t>
            </w:r>
          </w:p>
        </w:tc>
        <w:tc>
          <w:tcPr>
            <w:tcW w:w="1000" w:type="pct"/>
          </w:tcPr>
          <w:p w:rsidR="007227ED" w:rsidRPr="00067907" w:rsidRDefault="007227ED" w:rsidP="00067907">
            <w:r w:rsidRPr="00067907">
              <w:t>0~16,0.5</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Pr="00067907" w:rsidRDefault="007227ED" w:rsidP="00067907">
            <w:r w:rsidRPr="00067907">
              <w:rPr>
                <w:rFonts w:ascii="宋体" w:eastAsia="宋体" w:hAnsi="宋体" w:cs="宋体" w:hint="eastAsia"/>
              </w:rPr>
              <w:t>上行脉冲噪声保护单位：</w:t>
            </w:r>
            <w:r w:rsidRPr="00067907">
              <w:t>symbol</w:t>
            </w:r>
          </w:p>
        </w:tc>
      </w:tr>
      <w:tr w:rsidR="007227ED" w:rsidRPr="00067907" w:rsidTr="007227ED">
        <w:tc>
          <w:tcPr>
            <w:tcW w:w="810" w:type="pct"/>
          </w:tcPr>
          <w:p w:rsidR="007227ED" w:rsidRPr="00067907" w:rsidRDefault="007227ED" w:rsidP="00067907">
            <w:r w:rsidRPr="00067907">
              <w:t>RateMode</w:t>
            </w:r>
            <w:r w:rsidRPr="00067907">
              <w:rPr>
                <w:rFonts w:hint="eastAsia"/>
              </w:rPr>
              <w:t>Ds</w:t>
            </w:r>
          </w:p>
        </w:tc>
        <w:tc>
          <w:tcPr>
            <w:tcW w:w="813" w:type="pct"/>
          </w:tcPr>
          <w:p w:rsidR="007227ED" w:rsidRPr="00067907" w:rsidRDefault="007227ED" w:rsidP="00067907">
            <w:r w:rsidRPr="00067907">
              <w:t>OCTET STRING</w:t>
            </w:r>
          </w:p>
        </w:tc>
        <w:tc>
          <w:tcPr>
            <w:tcW w:w="1000" w:type="pct"/>
          </w:tcPr>
          <w:p w:rsidR="007227ED" w:rsidRPr="00067907" w:rsidRDefault="007227ED" w:rsidP="00067907">
            <w:r w:rsidRPr="00067907">
              <w:t>Fixed</w:t>
            </w:r>
          </w:p>
          <w:p w:rsidR="007227ED" w:rsidRPr="00067907" w:rsidRDefault="007227ED" w:rsidP="00067907">
            <w:r w:rsidRPr="00067907">
              <w:t>AutoAdaptAtStartup</w:t>
            </w:r>
          </w:p>
          <w:p w:rsidR="007227ED" w:rsidRPr="00067907" w:rsidRDefault="007227ED" w:rsidP="00067907">
            <w:r w:rsidRPr="00067907">
              <w:t>AutoAdaptAtRunning</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Default="007227ED" w:rsidP="00067907">
            <w:pPr>
              <w:rPr>
                <w:rFonts w:ascii="宋体" w:eastAsia="宋体" w:hAnsi="宋体" w:cs="宋体"/>
              </w:rPr>
            </w:pPr>
            <w:r w:rsidRPr="00067907">
              <w:rPr>
                <w:rFonts w:ascii="宋体" w:eastAsia="宋体" w:hAnsi="宋体" w:cs="宋体" w:hint="eastAsia"/>
              </w:rPr>
              <w:t>下行速率适配模式</w:t>
            </w:r>
          </w:p>
          <w:p w:rsidR="007227ED" w:rsidRPr="00067907" w:rsidRDefault="007227ED" w:rsidP="00067907">
            <w:r w:rsidRPr="00067907">
              <w:t>Fixed</w:t>
            </w:r>
            <w:r w:rsidRPr="00067907">
              <w:rPr>
                <w:rFonts w:ascii="宋体" w:eastAsia="宋体" w:hAnsi="宋体" w:cs="宋体" w:hint="eastAsia"/>
              </w:rPr>
              <w:t>：固定</w:t>
            </w:r>
          </w:p>
          <w:p w:rsidR="007227ED" w:rsidRPr="00067907" w:rsidRDefault="007227ED" w:rsidP="00067907">
            <w:r w:rsidRPr="00067907">
              <w:t>AutoAdaptAtStartup</w:t>
            </w:r>
            <w:r w:rsidRPr="00067907">
              <w:rPr>
                <w:rFonts w:ascii="宋体" w:eastAsia="宋体" w:hAnsi="宋体" w:cs="宋体" w:hint="eastAsia"/>
              </w:rPr>
              <w:t>：启动时自动适配</w:t>
            </w:r>
          </w:p>
          <w:p w:rsidR="007227ED" w:rsidRPr="00067907" w:rsidRDefault="007227ED" w:rsidP="00067907">
            <w:r w:rsidRPr="00067907">
              <w:t>AutoAdaptAtRunning</w:t>
            </w:r>
            <w:r w:rsidRPr="00067907">
              <w:rPr>
                <w:rFonts w:ascii="宋体" w:eastAsia="宋体" w:hAnsi="宋体" w:cs="宋体" w:hint="eastAsia"/>
              </w:rPr>
              <w:t>：运行</w:t>
            </w:r>
            <w:r w:rsidRPr="00067907">
              <w:rPr>
                <w:rFonts w:ascii="宋体" w:eastAsia="宋体" w:hAnsi="宋体" w:cs="宋体" w:hint="eastAsia"/>
              </w:rPr>
              <w:lastRenderedPageBreak/>
              <w:t>时自动适配</w:t>
            </w:r>
          </w:p>
        </w:tc>
      </w:tr>
      <w:tr w:rsidR="007227ED" w:rsidRPr="00067907" w:rsidTr="007227ED">
        <w:tc>
          <w:tcPr>
            <w:tcW w:w="810" w:type="pct"/>
          </w:tcPr>
          <w:p w:rsidR="007227ED" w:rsidRPr="00067907" w:rsidRDefault="007227ED" w:rsidP="00067907">
            <w:r w:rsidRPr="00067907">
              <w:lastRenderedPageBreak/>
              <w:t>RateMode</w:t>
            </w:r>
            <w:r w:rsidRPr="00067907">
              <w:rPr>
                <w:rFonts w:hint="eastAsia"/>
              </w:rPr>
              <w:t>Us</w:t>
            </w:r>
          </w:p>
        </w:tc>
        <w:tc>
          <w:tcPr>
            <w:tcW w:w="813" w:type="pct"/>
          </w:tcPr>
          <w:p w:rsidR="007227ED" w:rsidRPr="00067907" w:rsidRDefault="007227ED" w:rsidP="00067907">
            <w:r w:rsidRPr="00067907">
              <w:t>OCTET STRING</w:t>
            </w:r>
          </w:p>
        </w:tc>
        <w:tc>
          <w:tcPr>
            <w:tcW w:w="1000" w:type="pct"/>
          </w:tcPr>
          <w:p w:rsidR="007227ED" w:rsidRPr="00067907" w:rsidRDefault="007227ED" w:rsidP="00067907">
            <w:r w:rsidRPr="00067907">
              <w:t>Fixed</w:t>
            </w:r>
          </w:p>
          <w:p w:rsidR="007227ED" w:rsidRPr="00067907" w:rsidRDefault="007227ED" w:rsidP="00067907">
            <w:r w:rsidRPr="00067907">
              <w:t>AutoAdaptAtStartup</w:t>
            </w:r>
          </w:p>
          <w:p w:rsidR="007227ED" w:rsidRPr="00067907" w:rsidRDefault="007227ED" w:rsidP="00067907">
            <w:r w:rsidRPr="00067907">
              <w:t>AutoAdaptAtRunning</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Default="007227ED" w:rsidP="00067907">
            <w:pPr>
              <w:rPr>
                <w:rFonts w:ascii="宋体" w:eastAsia="宋体" w:hAnsi="宋体" w:cs="宋体"/>
              </w:rPr>
            </w:pPr>
            <w:r w:rsidRPr="00067907">
              <w:rPr>
                <w:rFonts w:ascii="宋体" w:eastAsia="宋体" w:hAnsi="宋体" w:cs="宋体" w:hint="eastAsia"/>
              </w:rPr>
              <w:t>上行速率适配模式</w:t>
            </w:r>
          </w:p>
          <w:p w:rsidR="007227ED" w:rsidRPr="00067907" w:rsidRDefault="007227ED" w:rsidP="00067907">
            <w:r w:rsidRPr="00067907">
              <w:t>Fixed</w:t>
            </w:r>
            <w:r w:rsidRPr="00067907">
              <w:rPr>
                <w:rFonts w:ascii="宋体" w:eastAsia="宋体" w:hAnsi="宋体" w:cs="宋体" w:hint="eastAsia"/>
              </w:rPr>
              <w:t>：固定</w:t>
            </w:r>
          </w:p>
          <w:p w:rsidR="007227ED" w:rsidRPr="00067907" w:rsidRDefault="007227ED" w:rsidP="00067907">
            <w:r w:rsidRPr="00067907">
              <w:t>AutoAdaptAtStartup</w:t>
            </w:r>
            <w:r w:rsidRPr="00067907">
              <w:rPr>
                <w:rFonts w:ascii="宋体" w:eastAsia="宋体" w:hAnsi="宋体" w:cs="宋体" w:hint="eastAsia"/>
              </w:rPr>
              <w:t>：启动时自动适配</w:t>
            </w:r>
          </w:p>
          <w:p w:rsidR="007227ED" w:rsidRPr="00067907" w:rsidRDefault="007227ED" w:rsidP="00067907">
            <w:r w:rsidRPr="00067907">
              <w:t>AutoAdaptAtRunning</w:t>
            </w:r>
            <w:r w:rsidRPr="00067907">
              <w:rPr>
                <w:rFonts w:ascii="宋体" w:eastAsia="宋体" w:hAnsi="宋体" w:cs="宋体" w:hint="eastAsia"/>
              </w:rPr>
              <w:t>：运行时自动适配</w:t>
            </w:r>
          </w:p>
        </w:tc>
      </w:tr>
      <w:tr w:rsidR="007227ED" w:rsidRPr="00067907" w:rsidTr="007227ED">
        <w:tc>
          <w:tcPr>
            <w:tcW w:w="810" w:type="pct"/>
          </w:tcPr>
          <w:p w:rsidR="007227ED" w:rsidRPr="00067907" w:rsidRDefault="007227ED" w:rsidP="00067907">
            <w:r w:rsidRPr="00067907">
              <w:rPr>
                <w:rFonts w:hint="eastAsia"/>
              </w:rPr>
              <w:t>ChannelTMode</w:t>
            </w:r>
          </w:p>
        </w:tc>
        <w:tc>
          <w:tcPr>
            <w:tcW w:w="813" w:type="pct"/>
          </w:tcPr>
          <w:p w:rsidR="007227ED" w:rsidRPr="00067907" w:rsidRDefault="007227ED" w:rsidP="00067907">
            <w:r w:rsidRPr="00067907">
              <w:rPr>
                <w:rFonts w:hint="eastAsia"/>
              </w:rPr>
              <w:t>OCTET STRING</w:t>
            </w:r>
          </w:p>
        </w:tc>
        <w:tc>
          <w:tcPr>
            <w:tcW w:w="1000" w:type="pct"/>
          </w:tcPr>
          <w:p w:rsidR="007227ED" w:rsidRPr="00067907" w:rsidRDefault="007227ED" w:rsidP="00067907">
            <w:r w:rsidRPr="00067907">
              <w:t>ATM</w:t>
            </w:r>
          </w:p>
          <w:p w:rsidR="007227ED" w:rsidRPr="00067907" w:rsidRDefault="007227ED" w:rsidP="00067907">
            <w:r w:rsidRPr="00067907">
              <w:t>PTM</w:t>
            </w:r>
          </w:p>
          <w:p w:rsidR="007227ED" w:rsidRPr="00067907" w:rsidRDefault="007227ED" w:rsidP="00067907">
            <w:r w:rsidRPr="00067907">
              <w:t>BOTH</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Pr="00067907" w:rsidRDefault="007227ED" w:rsidP="00067907">
            <w:r w:rsidRPr="00067907">
              <w:rPr>
                <w:rFonts w:ascii="宋体" w:eastAsia="宋体" w:hAnsi="宋体" w:cs="宋体" w:hint="eastAsia"/>
              </w:rPr>
              <w:t>通道</w:t>
            </w:r>
            <w:r w:rsidRPr="00067907">
              <w:t>1</w:t>
            </w:r>
            <w:r w:rsidRPr="00067907">
              <w:rPr>
                <w:rFonts w:ascii="宋体" w:eastAsia="宋体" w:hAnsi="宋体" w:cs="宋体" w:hint="eastAsia"/>
              </w:rPr>
              <w:t>的数据通道模式</w:t>
            </w:r>
          </w:p>
        </w:tc>
      </w:tr>
      <w:tr w:rsidR="007227ED" w:rsidRPr="00067907" w:rsidTr="007227ED">
        <w:tc>
          <w:tcPr>
            <w:tcW w:w="810" w:type="pct"/>
          </w:tcPr>
          <w:p w:rsidR="007227ED" w:rsidRPr="00067907" w:rsidRDefault="007227ED" w:rsidP="00067907">
            <w:r w:rsidRPr="00067907">
              <w:rPr>
                <w:rFonts w:hint="eastAsia"/>
              </w:rPr>
              <w:t>MAXRATEUS</w:t>
            </w:r>
          </w:p>
        </w:tc>
        <w:tc>
          <w:tcPr>
            <w:tcW w:w="813" w:type="pct"/>
          </w:tcPr>
          <w:p w:rsidR="007227ED" w:rsidRPr="00067907" w:rsidRDefault="007227ED" w:rsidP="00067907">
            <w:r w:rsidRPr="00067907">
              <w:rPr>
                <w:rFonts w:hint="eastAsia"/>
              </w:rPr>
              <w:t>INTEGER</w:t>
            </w:r>
          </w:p>
        </w:tc>
        <w:tc>
          <w:tcPr>
            <w:tcW w:w="1000" w:type="pct"/>
          </w:tcPr>
          <w:p w:rsidR="007227ED" w:rsidRPr="00A6569A" w:rsidRDefault="007227ED" w:rsidP="008C5D35">
            <w:r>
              <w:t>0～200000</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Pr="00067907" w:rsidRDefault="007227ED" w:rsidP="00067907">
            <w:r w:rsidRPr="00067907">
              <w:rPr>
                <w:rFonts w:ascii="宋体" w:eastAsia="宋体" w:hAnsi="宋体" w:cs="宋体" w:hint="eastAsia"/>
              </w:rPr>
              <w:t>通道</w:t>
            </w:r>
            <w:r w:rsidRPr="00067907">
              <w:t>1</w:t>
            </w:r>
            <w:r w:rsidRPr="00067907">
              <w:rPr>
                <w:rFonts w:ascii="宋体" w:eastAsia="宋体" w:hAnsi="宋体" w:cs="宋体" w:hint="eastAsia"/>
              </w:rPr>
              <w:t>的上行最大速率单位</w:t>
            </w:r>
            <w:r w:rsidRPr="00067907">
              <w:t xml:space="preserve"> kbps</w:t>
            </w:r>
          </w:p>
        </w:tc>
      </w:tr>
      <w:tr w:rsidR="007227ED" w:rsidRPr="00067907" w:rsidTr="007227ED">
        <w:tc>
          <w:tcPr>
            <w:tcW w:w="810" w:type="pct"/>
          </w:tcPr>
          <w:p w:rsidR="007227ED" w:rsidRPr="00067907" w:rsidRDefault="007227ED" w:rsidP="00067907">
            <w:r w:rsidRPr="00067907">
              <w:rPr>
                <w:rFonts w:hint="eastAsia"/>
              </w:rPr>
              <w:t>MINRATEUS</w:t>
            </w:r>
          </w:p>
        </w:tc>
        <w:tc>
          <w:tcPr>
            <w:tcW w:w="813" w:type="pct"/>
          </w:tcPr>
          <w:p w:rsidR="007227ED" w:rsidRPr="00067907" w:rsidRDefault="007227ED" w:rsidP="00067907">
            <w:r w:rsidRPr="00067907">
              <w:rPr>
                <w:rFonts w:hint="eastAsia"/>
              </w:rPr>
              <w:t>INTEGER</w:t>
            </w:r>
          </w:p>
        </w:tc>
        <w:tc>
          <w:tcPr>
            <w:tcW w:w="1000" w:type="pct"/>
          </w:tcPr>
          <w:p w:rsidR="007227ED" w:rsidRPr="00A6569A" w:rsidRDefault="007227ED" w:rsidP="008C5D35">
            <w:r>
              <w:t>0～200000</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Pr="00067907" w:rsidRDefault="007227ED" w:rsidP="00067907">
            <w:r w:rsidRPr="00067907">
              <w:rPr>
                <w:rFonts w:ascii="宋体" w:eastAsia="宋体" w:hAnsi="宋体" w:cs="宋体" w:hint="eastAsia"/>
              </w:rPr>
              <w:t>通道</w:t>
            </w:r>
            <w:r w:rsidRPr="00067907">
              <w:t>1</w:t>
            </w:r>
            <w:r w:rsidRPr="00067907">
              <w:rPr>
                <w:rFonts w:ascii="宋体" w:eastAsia="宋体" w:hAnsi="宋体" w:cs="宋体" w:hint="eastAsia"/>
              </w:rPr>
              <w:t>的上行最小速率</w:t>
            </w:r>
            <w:r w:rsidRPr="00067907">
              <w:t xml:space="preserve"> kbps</w:t>
            </w:r>
          </w:p>
        </w:tc>
      </w:tr>
      <w:tr w:rsidR="007227ED" w:rsidRPr="00067907" w:rsidTr="007227ED">
        <w:tc>
          <w:tcPr>
            <w:tcW w:w="810" w:type="pct"/>
          </w:tcPr>
          <w:p w:rsidR="007227ED" w:rsidRPr="00067907" w:rsidRDefault="007227ED" w:rsidP="00067907">
            <w:r w:rsidRPr="00067907">
              <w:rPr>
                <w:rFonts w:hint="eastAsia"/>
              </w:rPr>
              <w:t>MAXRATEDS</w:t>
            </w:r>
          </w:p>
        </w:tc>
        <w:tc>
          <w:tcPr>
            <w:tcW w:w="813" w:type="pct"/>
          </w:tcPr>
          <w:p w:rsidR="007227ED" w:rsidRPr="00067907" w:rsidRDefault="007227ED" w:rsidP="00067907">
            <w:r w:rsidRPr="00067907">
              <w:rPr>
                <w:rFonts w:hint="eastAsia"/>
              </w:rPr>
              <w:t>INTEGER</w:t>
            </w:r>
          </w:p>
        </w:tc>
        <w:tc>
          <w:tcPr>
            <w:tcW w:w="1000" w:type="pct"/>
          </w:tcPr>
          <w:p w:rsidR="007227ED" w:rsidRPr="00A6569A" w:rsidRDefault="007227ED" w:rsidP="008C5D35">
            <w:r>
              <w:t>0～200000</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Pr="00067907" w:rsidRDefault="007227ED" w:rsidP="00067907">
            <w:r w:rsidRPr="00067907">
              <w:rPr>
                <w:rFonts w:ascii="宋体" w:eastAsia="宋体" w:hAnsi="宋体" w:cs="宋体" w:hint="eastAsia"/>
              </w:rPr>
              <w:t>通道</w:t>
            </w:r>
            <w:r w:rsidRPr="00067907">
              <w:t>1</w:t>
            </w:r>
            <w:r w:rsidRPr="00067907">
              <w:rPr>
                <w:rFonts w:ascii="宋体" w:eastAsia="宋体" w:hAnsi="宋体" w:cs="宋体" w:hint="eastAsia"/>
              </w:rPr>
              <w:t>的下行最大速率</w:t>
            </w:r>
            <w:r w:rsidRPr="00067907">
              <w:t xml:space="preserve"> kbps</w:t>
            </w:r>
          </w:p>
        </w:tc>
      </w:tr>
      <w:tr w:rsidR="007227ED" w:rsidRPr="00067907" w:rsidTr="007227ED">
        <w:tc>
          <w:tcPr>
            <w:tcW w:w="810" w:type="pct"/>
          </w:tcPr>
          <w:p w:rsidR="007227ED" w:rsidRPr="00067907" w:rsidRDefault="007227ED" w:rsidP="00067907">
            <w:r w:rsidRPr="00067907">
              <w:rPr>
                <w:rFonts w:hint="eastAsia"/>
              </w:rPr>
              <w:t>MINRATEDS</w:t>
            </w:r>
          </w:p>
        </w:tc>
        <w:tc>
          <w:tcPr>
            <w:tcW w:w="813" w:type="pct"/>
          </w:tcPr>
          <w:p w:rsidR="007227ED" w:rsidRPr="00067907" w:rsidRDefault="007227ED" w:rsidP="00067907">
            <w:r w:rsidRPr="00067907">
              <w:rPr>
                <w:rFonts w:hint="eastAsia"/>
              </w:rPr>
              <w:t>INTEGER</w:t>
            </w:r>
          </w:p>
        </w:tc>
        <w:tc>
          <w:tcPr>
            <w:tcW w:w="1000" w:type="pct"/>
          </w:tcPr>
          <w:p w:rsidR="007227ED" w:rsidRPr="00A6569A" w:rsidRDefault="007227ED" w:rsidP="008C5D35">
            <w:r>
              <w:t>0～200000</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Pr="00067907" w:rsidRDefault="007227ED" w:rsidP="00067907">
            <w:r w:rsidRPr="00067907">
              <w:rPr>
                <w:rFonts w:ascii="宋体" w:eastAsia="宋体" w:hAnsi="宋体" w:cs="宋体" w:hint="eastAsia"/>
              </w:rPr>
              <w:t>通道</w:t>
            </w:r>
            <w:r w:rsidRPr="00067907">
              <w:t>1</w:t>
            </w:r>
            <w:r w:rsidRPr="00067907">
              <w:rPr>
                <w:rFonts w:ascii="宋体" w:eastAsia="宋体" w:hAnsi="宋体" w:cs="宋体" w:hint="eastAsia"/>
              </w:rPr>
              <w:t>的下行最大速率</w:t>
            </w:r>
            <w:r w:rsidRPr="00067907">
              <w:rPr>
                <w:rFonts w:hint="eastAsia"/>
              </w:rPr>
              <w:t>kbps</w:t>
            </w:r>
          </w:p>
        </w:tc>
      </w:tr>
      <w:tr w:rsidR="007227ED" w:rsidRPr="00067907" w:rsidTr="007227ED">
        <w:tc>
          <w:tcPr>
            <w:tcW w:w="810" w:type="pct"/>
          </w:tcPr>
          <w:p w:rsidR="007227ED" w:rsidRPr="00067907" w:rsidRDefault="007227ED" w:rsidP="00067907">
            <w:r w:rsidRPr="00067907">
              <w:rPr>
                <w:rFonts w:hint="eastAsia"/>
              </w:rPr>
              <w:t>INTVDELAYUS</w:t>
            </w:r>
          </w:p>
        </w:tc>
        <w:tc>
          <w:tcPr>
            <w:tcW w:w="813" w:type="pct"/>
          </w:tcPr>
          <w:p w:rsidR="007227ED" w:rsidRPr="00067907" w:rsidRDefault="007227ED" w:rsidP="00067907">
            <w:r w:rsidRPr="00067907">
              <w:rPr>
                <w:rFonts w:hint="eastAsia"/>
              </w:rPr>
              <w:t>INTEGER</w:t>
            </w:r>
          </w:p>
        </w:tc>
        <w:tc>
          <w:tcPr>
            <w:tcW w:w="1000" w:type="pct"/>
          </w:tcPr>
          <w:p w:rsidR="007227ED" w:rsidRPr="00067907" w:rsidRDefault="007227ED" w:rsidP="00067907">
            <w:r w:rsidRPr="00067907">
              <w:rPr>
                <w:rFonts w:hint="eastAsia"/>
              </w:rPr>
              <w:t>0~63</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Pr="00067907" w:rsidRDefault="007227ED" w:rsidP="00067907">
            <w:r w:rsidRPr="00067907">
              <w:rPr>
                <w:rFonts w:ascii="宋体" w:eastAsia="宋体" w:hAnsi="宋体" w:cs="宋体" w:hint="eastAsia"/>
              </w:rPr>
              <w:t>上行最大交织延时，单位</w:t>
            </w:r>
            <w:r w:rsidRPr="00067907">
              <w:t>ms</w:t>
            </w:r>
          </w:p>
        </w:tc>
      </w:tr>
      <w:tr w:rsidR="007227ED" w:rsidRPr="00067907" w:rsidTr="007227ED">
        <w:tc>
          <w:tcPr>
            <w:tcW w:w="810" w:type="pct"/>
          </w:tcPr>
          <w:p w:rsidR="007227ED" w:rsidRPr="00067907" w:rsidRDefault="007227ED" w:rsidP="00067907">
            <w:r w:rsidRPr="00067907">
              <w:rPr>
                <w:rFonts w:hint="eastAsia"/>
              </w:rPr>
              <w:t>INTVDELAYDS</w:t>
            </w:r>
          </w:p>
        </w:tc>
        <w:tc>
          <w:tcPr>
            <w:tcW w:w="813" w:type="pct"/>
          </w:tcPr>
          <w:p w:rsidR="007227ED" w:rsidRPr="00067907" w:rsidRDefault="007227ED" w:rsidP="00067907">
            <w:r w:rsidRPr="00067907">
              <w:rPr>
                <w:rFonts w:hint="eastAsia"/>
              </w:rPr>
              <w:t>INTEGER</w:t>
            </w:r>
          </w:p>
        </w:tc>
        <w:tc>
          <w:tcPr>
            <w:tcW w:w="1000" w:type="pct"/>
          </w:tcPr>
          <w:p w:rsidR="007227ED" w:rsidRPr="00067907" w:rsidRDefault="007227ED" w:rsidP="00067907">
            <w:r w:rsidRPr="00067907">
              <w:rPr>
                <w:rFonts w:hint="eastAsia"/>
              </w:rPr>
              <w:t>0~63</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Pr="00067907" w:rsidRDefault="007227ED" w:rsidP="00067907">
            <w:r w:rsidRPr="00067907">
              <w:rPr>
                <w:rFonts w:ascii="宋体" w:eastAsia="宋体" w:hAnsi="宋体" w:cs="宋体" w:hint="eastAsia"/>
              </w:rPr>
              <w:t>下行最大交织延时，单位</w:t>
            </w:r>
            <w:r w:rsidRPr="00067907">
              <w:t xml:space="preserve"> ms</w:t>
            </w:r>
          </w:p>
        </w:tc>
      </w:tr>
      <w:tr w:rsidR="007227ED" w:rsidRPr="00067907" w:rsidTr="007227ED">
        <w:tc>
          <w:tcPr>
            <w:tcW w:w="810" w:type="pct"/>
          </w:tcPr>
          <w:p w:rsidR="007227ED" w:rsidRPr="00067907" w:rsidRDefault="007227ED" w:rsidP="00067907">
            <w:r w:rsidRPr="00067907">
              <w:t>TGTSNR</w:t>
            </w:r>
            <w:r w:rsidRPr="00067907">
              <w:rPr>
                <w:rFonts w:hint="eastAsia"/>
              </w:rPr>
              <w:t>MGNDS</w:t>
            </w:r>
          </w:p>
        </w:tc>
        <w:tc>
          <w:tcPr>
            <w:tcW w:w="813" w:type="pct"/>
          </w:tcPr>
          <w:p w:rsidR="007227ED" w:rsidRPr="00067907" w:rsidRDefault="007227ED" w:rsidP="00067907">
            <w:r w:rsidRPr="00067907">
              <w:t>INTEGER</w:t>
            </w:r>
          </w:p>
        </w:tc>
        <w:tc>
          <w:tcPr>
            <w:tcW w:w="1000" w:type="pct"/>
          </w:tcPr>
          <w:p w:rsidR="007227ED" w:rsidRPr="00067907" w:rsidRDefault="007227ED" w:rsidP="00067907">
            <w:r w:rsidRPr="00067907">
              <w:t>0~</w:t>
            </w:r>
            <w:r w:rsidRPr="00067907">
              <w:rPr>
                <w:rFonts w:hint="eastAsia"/>
              </w:rPr>
              <w:t>310</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Pr="00067907" w:rsidRDefault="007227ED" w:rsidP="00067907">
            <w:r w:rsidRPr="00067907">
              <w:rPr>
                <w:rFonts w:ascii="宋体" w:eastAsia="宋体" w:hAnsi="宋体" w:cs="宋体" w:hint="eastAsia"/>
              </w:rPr>
              <w:t>下行目标噪声容限</w:t>
            </w:r>
          </w:p>
          <w:p w:rsidR="007227ED" w:rsidRPr="00067907" w:rsidRDefault="007227ED" w:rsidP="00067907">
            <w:r w:rsidRPr="00067907">
              <w:rPr>
                <w:rFonts w:ascii="宋体" w:eastAsia="宋体" w:hAnsi="宋体" w:cs="宋体" w:hint="eastAsia"/>
              </w:rPr>
              <w:t>单位：</w:t>
            </w:r>
            <w:r w:rsidRPr="00067907">
              <w:t>0.1dB</w:t>
            </w:r>
          </w:p>
        </w:tc>
      </w:tr>
      <w:tr w:rsidR="007227ED" w:rsidRPr="00067907" w:rsidTr="007227ED">
        <w:tc>
          <w:tcPr>
            <w:tcW w:w="810" w:type="pct"/>
          </w:tcPr>
          <w:p w:rsidR="007227ED" w:rsidRPr="00067907" w:rsidRDefault="007227ED" w:rsidP="00067907">
            <w:bookmarkStart w:id="468" w:name="OLE_LINK13"/>
            <w:bookmarkStart w:id="469" w:name="OLE_LINK14"/>
            <w:r w:rsidRPr="00067907">
              <w:t>MAXSNR</w:t>
            </w:r>
            <w:r w:rsidRPr="00067907">
              <w:rPr>
                <w:rFonts w:hint="eastAsia"/>
              </w:rPr>
              <w:t>MGNDS</w:t>
            </w:r>
            <w:bookmarkEnd w:id="468"/>
            <w:bookmarkEnd w:id="469"/>
          </w:p>
        </w:tc>
        <w:tc>
          <w:tcPr>
            <w:tcW w:w="813" w:type="pct"/>
          </w:tcPr>
          <w:p w:rsidR="007227ED" w:rsidRPr="00067907" w:rsidRDefault="007227ED" w:rsidP="00067907">
            <w:r w:rsidRPr="00067907">
              <w:t>INTEGER</w:t>
            </w:r>
          </w:p>
        </w:tc>
        <w:tc>
          <w:tcPr>
            <w:tcW w:w="1000" w:type="pct"/>
          </w:tcPr>
          <w:p w:rsidR="007227ED" w:rsidRPr="00067907" w:rsidRDefault="007227ED" w:rsidP="00067907">
            <w:r w:rsidRPr="00067907">
              <w:t>0~31</w:t>
            </w:r>
            <w:r w:rsidRPr="00067907">
              <w:rPr>
                <w:rFonts w:hint="eastAsia"/>
              </w:rPr>
              <w:t>0</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Pr="00067907" w:rsidRDefault="007227ED" w:rsidP="00067907">
            <w:r w:rsidRPr="00067907">
              <w:rPr>
                <w:rFonts w:ascii="宋体" w:eastAsia="宋体" w:hAnsi="宋体" w:cs="宋体" w:hint="eastAsia"/>
              </w:rPr>
              <w:t>下行最大噪声容限</w:t>
            </w:r>
          </w:p>
          <w:p w:rsidR="007227ED" w:rsidRPr="00067907" w:rsidRDefault="007227ED" w:rsidP="00067907">
            <w:r w:rsidRPr="00067907">
              <w:rPr>
                <w:rFonts w:ascii="宋体" w:eastAsia="宋体" w:hAnsi="宋体" w:cs="宋体" w:hint="eastAsia"/>
              </w:rPr>
              <w:t>单位：</w:t>
            </w:r>
            <w:r w:rsidRPr="00067907">
              <w:t>0.1dB</w:t>
            </w:r>
          </w:p>
        </w:tc>
      </w:tr>
      <w:tr w:rsidR="007227ED" w:rsidRPr="00067907" w:rsidTr="007227ED">
        <w:tc>
          <w:tcPr>
            <w:tcW w:w="810" w:type="pct"/>
          </w:tcPr>
          <w:p w:rsidR="007227ED" w:rsidRPr="00067907" w:rsidRDefault="007227ED" w:rsidP="00067907">
            <w:r w:rsidRPr="00067907">
              <w:t>MINSNR</w:t>
            </w:r>
            <w:r w:rsidRPr="00067907">
              <w:rPr>
                <w:rFonts w:hint="eastAsia"/>
              </w:rPr>
              <w:t>MGNDS</w:t>
            </w:r>
          </w:p>
        </w:tc>
        <w:tc>
          <w:tcPr>
            <w:tcW w:w="813" w:type="pct"/>
          </w:tcPr>
          <w:p w:rsidR="007227ED" w:rsidRPr="00067907" w:rsidRDefault="007227ED" w:rsidP="00067907">
            <w:r w:rsidRPr="00067907">
              <w:t>INTEGER</w:t>
            </w:r>
          </w:p>
        </w:tc>
        <w:tc>
          <w:tcPr>
            <w:tcW w:w="1000" w:type="pct"/>
          </w:tcPr>
          <w:p w:rsidR="007227ED" w:rsidRPr="00067907" w:rsidRDefault="007227ED" w:rsidP="00067907">
            <w:r w:rsidRPr="00067907">
              <w:t>0~</w:t>
            </w:r>
            <w:r w:rsidRPr="00067907">
              <w:rPr>
                <w:rFonts w:hint="eastAsia"/>
              </w:rPr>
              <w:t>310</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Pr="00067907" w:rsidRDefault="007227ED" w:rsidP="00067907">
            <w:r w:rsidRPr="00067907">
              <w:rPr>
                <w:rFonts w:ascii="宋体" w:eastAsia="宋体" w:hAnsi="宋体" w:cs="宋体" w:hint="eastAsia"/>
              </w:rPr>
              <w:t>下行最小噪声容限</w:t>
            </w:r>
          </w:p>
          <w:p w:rsidR="007227ED" w:rsidRPr="00067907" w:rsidRDefault="007227ED" w:rsidP="00067907">
            <w:r w:rsidRPr="00067907">
              <w:rPr>
                <w:rFonts w:ascii="宋体" w:eastAsia="宋体" w:hAnsi="宋体" w:cs="宋体" w:hint="eastAsia"/>
              </w:rPr>
              <w:t>单位：</w:t>
            </w:r>
            <w:r w:rsidRPr="00067907">
              <w:t>0.1dB</w:t>
            </w:r>
          </w:p>
        </w:tc>
      </w:tr>
      <w:tr w:rsidR="007227ED" w:rsidRPr="00067907" w:rsidTr="007227ED">
        <w:tc>
          <w:tcPr>
            <w:tcW w:w="810" w:type="pct"/>
          </w:tcPr>
          <w:p w:rsidR="007227ED" w:rsidRPr="00067907" w:rsidRDefault="007227ED" w:rsidP="00067907">
            <w:r w:rsidRPr="00067907">
              <w:t>TGTSNR</w:t>
            </w:r>
            <w:r w:rsidRPr="00067907">
              <w:rPr>
                <w:rFonts w:hint="eastAsia"/>
              </w:rPr>
              <w:t>MGNUS</w:t>
            </w:r>
          </w:p>
        </w:tc>
        <w:tc>
          <w:tcPr>
            <w:tcW w:w="813" w:type="pct"/>
          </w:tcPr>
          <w:p w:rsidR="007227ED" w:rsidRPr="00067907" w:rsidRDefault="007227ED" w:rsidP="00067907">
            <w:r w:rsidRPr="00067907">
              <w:t>INTEGER</w:t>
            </w:r>
          </w:p>
        </w:tc>
        <w:tc>
          <w:tcPr>
            <w:tcW w:w="1000" w:type="pct"/>
          </w:tcPr>
          <w:p w:rsidR="007227ED" w:rsidRPr="00067907" w:rsidRDefault="007227ED" w:rsidP="00067907">
            <w:r w:rsidRPr="00067907">
              <w:t>0~</w:t>
            </w:r>
            <w:r w:rsidRPr="00067907">
              <w:rPr>
                <w:rFonts w:hint="eastAsia"/>
              </w:rPr>
              <w:t>310</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Pr="00067907" w:rsidRDefault="007227ED" w:rsidP="00067907">
            <w:r w:rsidRPr="00067907">
              <w:rPr>
                <w:rFonts w:ascii="宋体" w:eastAsia="宋体" w:hAnsi="宋体" w:cs="宋体" w:hint="eastAsia"/>
              </w:rPr>
              <w:t>上行目标噪声容限</w:t>
            </w:r>
          </w:p>
          <w:p w:rsidR="007227ED" w:rsidRPr="00067907" w:rsidRDefault="007227ED" w:rsidP="00067907">
            <w:r w:rsidRPr="00067907">
              <w:rPr>
                <w:rFonts w:ascii="宋体" w:eastAsia="宋体" w:hAnsi="宋体" w:cs="宋体" w:hint="eastAsia"/>
              </w:rPr>
              <w:t>单位：</w:t>
            </w:r>
            <w:r w:rsidRPr="00067907">
              <w:t>0.1dB</w:t>
            </w:r>
          </w:p>
        </w:tc>
      </w:tr>
      <w:tr w:rsidR="007227ED" w:rsidRPr="00067907" w:rsidTr="007227ED">
        <w:tc>
          <w:tcPr>
            <w:tcW w:w="810" w:type="pct"/>
          </w:tcPr>
          <w:p w:rsidR="007227ED" w:rsidRPr="00067907" w:rsidRDefault="007227ED" w:rsidP="00067907">
            <w:r w:rsidRPr="00067907">
              <w:t>MAXSNR</w:t>
            </w:r>
            <w:r w:rsidRPr="00067907">
              <w:rPr>
                <w:rFonts w:hint="eastAsia"/>
              </w:rPr>
              <w:t>MGNUS</w:t>
            </w:r>
          </w:p>
        </w:tc>
        <w:tc>
          <w:tcPr>
            <w:tcW w:w="813" w:type="pct"/>
          </w:tcPr>
          <w:p w:rsidR="007227ED" w:rsidRPr="00067907" w:rsidRDefault="007227ED" w:rsidP="00067907">
            <w:r w:rsidRPr="00067907">
              <w:t>INTEGER</w:t>
            </w:r>
          </w:p>
        </w:tc>
        <w:tc>
          <w:tcPr>
            <w:tcW w:w="1000" w:type="pct"/>
          </w:tcPr>
          <w:p w:rsidR="007227ED" w:rsidRPr="00067907" w:rsidRDefault="007227ED" w:rsidP="00067907">
            <w:r w:rsidRPr="00067907">
              <w:t>0~31</w:t>
            </w:r>
            <w:r w:rsidRPr="00067907">
              <w:rPr>
                <w:rFonts w:hint="eastAsia"/>
              </w:rPr>
              <w:t>0</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Pr="00067907" w:rsidRDefault="007227ED" w:rsidP="00067907">
            <w:r w:rsidRPr="00067907">
              <w:rPr>
                <w:rFonts w:ascii="宋体" w:eastAsia="宋体" w:hAnsi="宋体" w:cs="宋体" w:hint="eastAsia"/>
              </w:rPr>
              <w:t>上行最大噪声容限</w:t>
            </w:r>
          </w:p>
          <w:p w:rsidR="007227ED" w:rsidRPr="00067907" w:rsidRDefault="007227ED" w:rsidP="00067907">
            <w:r w:rsidRPr="00067907">
              <w:rPr>
                <w:rFonts w:ascii="宋体" w:eastAsia="宋体" w:hAnsi="宋体" w:cs="宋体" w:hint="eastAsia"/>
              </w:rPr>
              <w:t>单位：</w:t>
            </w:r>
            <w:r w:rsidRPr="00067907">
              <w:t>0.1dB</w:t>
            </w:r>
          </w:p>
        </w:tc>
      </w:tr>
      <w:tr w:rsidR="007227ED" w:rsidRPr="00067907" w:rsidTr="007227ED">
        <w:tc>
          <w:tcPr>
            <w:tcW w:w="810" w:type="pct"/>
          </w:tcPr>
          <w:p w:rsidR="007227ED" w:rsidRPr="00067907" w:rsidRDefault="007227ED" w:rsidP="00067907">
            <w:r w:rsidRPr="00067907">
              <w:t>MINSNR</w:t>
            </w:r>
            <w:r w:rsidRPr="00067907">
              <w:rPr>
                <w:rFonts w:hint="eastAsia"/>
              </w:rPr>
              <w:t>MGNUS</w:t>
            </w:r>
          </w:p>
        </w:tc>
        <w:tc>
          <w:tcPr>
            <w:tcW w:w="813" w:type="pct"/>
          </w:tcPr>
          <w:p w:rsidR="007227ED" w:rsidRPr="00067907" w:rsidRDefault="007227ED" w:rsidP="00067907">
            <w:r w:rsidRPr="00067907">
              <w:t>INTEGER</w:t>
            </w:r>
          </w:p>
        </w:tc>
        <w:tc>
          <w:tcPr>
            <w:tcW w:w="1000" w:type="pct"/>
          </w:tcPr>
          <w:p w:rsidR="007227ED" w:rsidRPr="00067907" w:rsidRDefault="007227ED" w:rsidP="00067907">
            <w:r w:rsidRPr="00067907">
              <w:t>0~</w:t>
            </w:r>
            <w:r w:rsidRPr="00067907">
              <w:rPr>
                <w:rFonts w:hint="eastAsia"/>
              </w:rPr>
              <w:t>310</w:t>
            </w:r>
          </w:p>
        </w:tc>
        <w:tc>
          <w:tcPr>
            <w:tcW w:w="793" w:type="pct"/>
          </w:tcPr>
          <w:p w:rsidR="007227ED" w:rsidRPr="00067907" w:rsidRDefault="007227ED" w:rsidP="00067907">
            <w:pPr>
              <w:rPr>
                <w:rFonts w:ascii="宋体" w:hAnsi="宋体" w:cs="宋体"/>
              </w:rPr>
            </w:pPr>
            <w:r>
              <w:rPr>
                <w:rFonts w:eastAsiaTheme="minorEastAsia" w:hint="eastAsia"/>
                <w:noProof/>
                <w:szCs w:val="18"/>
              </w:rPr>
              <w:t>M</w:t>
            </w:r>
          </w:p>
        </w:tc>
        <w:tc>
          <w:tcPr>
            <w:tcW w:w="1585" w:type="pct"/>
          </w:tcPr>
          <w:p w:rsidR="007227ED" w:rsidRPr="00067907" w:rsidRDefault="007227ED" w:rsidP="00067907">
            <w:r w:rsidRPr="00067907">
              <w:rPr>
                <w:rFonts w:ascii="宋体" w:eastAsia="宋体" w:hAnsi="宋体" w:cs="宋体" w:hint="eastAsia"/>
              </w:rPr>
              <w:t>上行最小噪声容限</w:t>
            </w:r>
          </w:p>
          <w:p w:rsidR="007227ED" w:rsidRPr="00067907" w:rsidRDefault="007227ED" w:rsidP="00067907">
            <w:r w:rsidRPr="00067907">
              <w:rPr>
                <w:rFonts w:ascii="宋体" w:eastAsia="宋体" w:hAnsi="宋体" w:cs="宋体" w:hint="eastAsia"/>
              </w:rPr>
              <w:t>单位：</w:t>
            </w:r>
            <w:r w:rsidRPr="00067907">
              <w:t>0.1dB</w:t>
            </w:r>
          </w:p>
        </w:tc>
      </w:tr>
    </w:tbl>
    <w:p w:rsidR="001E39F5" w:rsidRPr="009A21B8" w:rsidRDefault="001E39F5" w:rsidP="001E39F5">
      <w:pPr>
        <w:pStyle w:val="07411"/>
        <w:ind w:left="420" w:right="210"/>
        <w:rPr>
          <w:rFonts w:cs="Times New Roman"/>
        </w:rPr>
      </w:pPr>
    </w:p>
    <w:p w:rsidR="001E39F5" w:rsidRPr="00B05DB9" w:rsidRDefault="001E39F5" w:rsidP="00B05DB9">
      <w:pPr>
        <w:pStyle w:val="TimesNewRoman050"/>
        <w:ind w:left="0"/>
        <w:rPr>
          <w:rFonts w:cs="Times New Roman"/>
        </w:rPr>
      </w:pPr>
      <w:bookmarkStart w:id="470" w:name="_Toc422211186"/>
      <w:r w:rsidRPr="00B05DB9">
        <w:rPr>
          <w:rFonts w:cs="Times New Roman"/>
        </w:rPr>
        <w:t>DSL</w:t>
      </w:r>
      <w:r w:rsidR="009A21B8">
        <w:rPr>
          <w:rFonts w:cs="Times New Roman"/>
        </w:rPr>
        <w:t>端口激活</w:t>
      </w:r>
      <w:r w:rsidRPr="00B05DB9">
        <w:rPr>
          <w:rFonts w:cs="Times New Roman"/>
        </w:rPr>
        <w:t>（</w:t>
      </w:r>
      <w:r w:rsidR="00C355DC" w:rsidRPr="00B05DB9">
        <w:rPr>
          <w:rFonts w:cs="Times New Roman"/>
        </w:rPr>
        <w:t>条件</w:t>
      </w:r>
      <w:r w:rsidRPr="00B05DB9">
        <w:rPr>
          <w:rFonts w:cs="Times New Roman"/>
        </w:rPr>
        <w:t>必选）</w:t>
      </w:r>
      <w:bookmarkEnd w:id="470"/>
    </w:p>
    <w:p w:rsidR="004F1CA9" w:rsidRPr="004F1CA9" w:rsidRDefault="00265CD4" w:rsidP="00CE4D8A">
      <w:pPr>
        <w:spacing w:beforeLines="50"/>
        <w:ind w:firstLine="420"/>
      </w:pPr>
      <w:r>
        <w:rPr>
          <w:rFonts w:hint="eastAsia"/>
        </w:rPr>
        <w:t>条件必选满足条件：</w:t>
      </w:r>
      <w:r w:rsidR="004F1CA9" w:rsidRPr="004F1CA9">
        <w:rPr>
          <w:rFonts w:hint="eastAsia"/>
        </w:rPr>
        <w:t>设备有</w:t>
      </w:r>
      <w:r w:rsidR="004F1CA9" w:rsidRPr="004F1CA9">
        <w:rPr>
          <w:rFonts w:hint="eastAsia"/>
        </w:rPr>
        <w:t>DSL</w:t>
      </w:r>
      <w:r w:rsidR="004F1CA9" w:rsidRPr="004F1CA9">
        <w:rPr>
          <w:rFonts w:hint="eastAsia"/>
        </w:rPr>
        <w:t>端口。</w:t>
      </w:r>
    </w:p>
    <w:p w:rsidR="002A3D27" w:rsidRDefault="009A21B8" w:rsidP="00CE4D8A">
      <w:pPr>
        <w:spacing w:beforeLines="50"/>
        <w:ind w:firstLine="420"/>
        <w:pPrChange w:id="471" w:author="CMDI-LVLIANGDONG" w:date="2015-07-22T10:29:00Z">
          <w:pPr>
            <w:spacing w:beforeLines="50"/>
            <w:ind w:firstLine="420"/>
          </w:pPr>
        </w:pPrChange>
      </w:pPr>
      <w:r w:rsidRPr="00EC3C32">
        <w:rPr>
          <w:rFonts w:hint="eastAsia"/>
        </w:rPr>
        <w:t>功能描述</w:t>
      </w:r>
    </w:p>
    <w:p w:rsidR="009A21B8" w:rsidRPr="00EB1DBD" w:rsidRDefault="009A21B8" w:rsidP="00EB1DBD">
      <w:pPr>
        <w:spacing w:line="360" w:lineRule="auto"/>
        <w:ind w:left="420" w:firstLine="420"/>
        <w:rPr>
          <w:szCs w:val="21"/>
        </w:rPr>
      </w:pPr>
      <w:r w:rsidRPr="00EB1DBD">
        <w:rPr>
          <w:rFonts w:hint="eastAsia"/>
          <w:szCs w:val="21"/>
        </w:rPr>
        <w:t>该命令用于激活</w:t>
      </w:r>
      <w:r w:rsidRPr="00EB1DBD">
        <w:rPr>
          <w:rFonts w:hint="eastAsia"/>
          <w:szCs w:val="21"/>
        </w:rPr>
        <w:t xml:space="preserve"> DSL</w:t>
      </w:r>
      <w:r w:rsidRPr="00EB1DBD">
        <w:rPr>
          <w:rFonts w:hint="eastAsia"/>
          <w:szCs w:val="21"/>
        </w:rPr>
        <w:t>端口</w:t>
      </w:r>
    </w:p>
    <w:p w:rsidR="009A21B8" w:rsidRPr="00EC3C32" w:rsidRDefault="009A21B8" w:rsidP="00CE4D8A">
      <w:pPr>
        <w:spacing w:beforeLines="50"/>
        <w:ind w:firstLine="420"/>
      </w:pPr>
      <w:r w:rsidRPr="00EC3C32">
        <w:rPr>
          <w:rFonts w:hint="eastAsia"/>
        </w:rPr>
        <w:t>命令格式</w:t>
      </w:r>
    </w:p>
    <w:p w:rsidR="009A21B8" w:rsidRPr="00277537" w:rsidRDefault="009A21B8" w:rsidP="00277537">
      <w:pPr>
        <w:spacing w:line="360" w:lineRule="auto"/>
        <w:ind w:left="420" w:firstLine="420"/>
        <w:rPr>
          <w:szCs w:val="21"/>
        </w:rPr>
      </w:pPr>
      <w:r w:rsidRPr="00EB1DBD">
        <w:rPr>
          <w:szCs w:val="21"/>
        </w:rPr>
        <w:t>ACT-DSLPORT::ONUIP=onu-name|OLTID=olt-name[,PONID=ponport_location,</w:t>
      </w:r>
      <w:r w:rsidRPr="00EB1DBD">
        <w:rPr>
          <w:rFonts w:hint="eastAsia"/>
          <w:szCs w:val="21"/>
        </w:rPr>
        <w:t xml:space="preserve"> </w:t>
      </w:r>
      <w:r w:rsidRPr="00EB1DBD">
        <w:rPr>
          <w:rFonts w:hint="eastAsia"/>
          <w:szCs w:val="21"/>
        </w:rPr>
        <w:lastRenderedPageBreak/>
        <w:t>ONUIDTYPE=onuid-type,</w:t>
      </w:r>
      <w:r w:rsidRPr="00EB1DBD">
        <w:rPr>
          <w:szCs w:val="21"/>
        </w:rPr>
        <w:t>ONUID=onu-index]</w:t>
      </w:r>
      <w:r w:rsidRPr="00EB1DBD">
        <w:rPr>
          <w:rFonts w:hint="eastAsia"/>
          <w:szCs w:val="21"/>
        </w:rPr>
        <w:t>,ONUPORT=onu-port:CTAG::;</w:t>
      </w:r>
    </w:p>
    <w:p w:rsidR="00000000" w:rsidRDefault="009A21B8" w:rsidP="00CE4D8A">
      <w:pPr>
        <w:spacing w:beforeLines="50"/>
        <w:ind w:firstLine="420"/>
        <w:pPrChange w:id="472" w:author="CMDI-LVLIANGDONG" w:date="2015-07-22T10:29:00Z">
          <w:pPr>
            <w:spacing w:beforeLines="50"/>
            <w:ind w:firstLine="420"/>
          </w:pPr>
        </w:pPrChange>
      </w:pPr>
      <w:r w:rsidRPr="00EC3C32">
        <w:rPr>
          <w:rFonts w:hint="eastAsia"/>
        </w:rPr>
        <w:t>输入参数</w:t>
      </w:r>
    </w:p>
    <w:tbl>
      <w:tblPr>
        <w:tblStyle w:val="afffffd"/>
        <w:tblW w:w="8469" w:type="dxa"/>
        <w:tblLayout w:type="fixed"/>
        <w:tblLook w:val="01E0"/>
      </w:tblPr>
      <w:tblGrid>
        <w:gridCol w:w="1082"/>
        <w:gridCol w:w="1621"/>
        <w:gridCol w:w="1621"/>
        <w:gridCol w:w="884"/>
        <w:gridCol w:w="3261"/>
      </w:tblGrid>
      <w:tr w:rsidR="006B1427" w:rsidRPr="00685006" w:rsidTr="006B1427">
        <w:trPr>
          <w:cnfStyle w:val="100000000000"/>
        </w:trPr>
        <w:tc>
          <w:tcPr>
            <w:tcW w:w="639"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参数名称</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数据类型</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取值范围</w:t>
            </w:r>
          </w:p>
        </w:tc>
        <w:tc>
          <w:tcPr>
            <w:tcW w:w="522" w:type="pct"/>
          </w:tcPr>
          <w:p w:rsidR="006B1427" w:rsidRPr="0070370F" w:rsidRDefault="006B1427" w:rsidP="006B1427">
            <w:pPr>
              <w:spacing w:line="300" w:lineRule="auto"/>
              <w:rPr>
                <w:rFonts w:ascii="宋体" w:eastAsiaTheme="minorEastAsia" w:hAnsi="宋体"/>
                <w:noProof/>
                <w:szCs w:val="21"/>
              </w:rPr>
            </w:pPr>
            <w:r>
              <w:rPr>
                <w:rFonts w:ascii="宋体" w:eastAsiaTheme="minorEastAsia" w:hAnsi="宋体" w:hint="eastAsia"/>
                <w:noProof/>
                <w:szCs w:val="21"/>
              </w:rPr>
              <w:t>限定</w:t>
            </w:r>
          </w:p>
        </w:tc>
        <w:tc>
          <w:tcPr>
            <w:tcW w:w="1925"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参数说明</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ONUIP</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OCTET STRING</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SIZE(128)</w:t>
            </w:r>
          </w:p>
        </w:tc>
        <w:tc>
          <w:tcPr>
            <w:tcW w:w="522"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1925"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具有管理IP的ONU的IP地址或名称</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OLTID</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OCTET STRING</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SIZE(128)</w:t>
            </w:r>
          </w:p>
        </w:tc>
        <w:tc>
          <w:tcPr>
            <w:tcW w:w="522"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1925"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OLT IP地址或名称</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PONID</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 xml:space="preserve">OCTET STRING </w:t>
            </w:r>
          </w:p>
        </w:tc>
        <w:tc>
          <w:tcPr>
            <w:tcW w:w="957" w:type="pct"/>
          </w:tcPr>
          <w:p w:rsidR="006B1427" w:rsidRPr="008C3B24" w:rsidRDefault="006B1427" w:rsidP="00CB0325">
            <w:pPr>
              <w:rPr>
                <w:szCs w:val="18"/>
              </w:rPr>
            </w:pPr>
            <w:r w:rsidRPr="008C3B24">
              <w:rPr>
                <w:szCs w:val="18"/>
              </w:rPr>
              <w:t>SIZE(128)</w:t>
            </w:r>
          </w:p>
          <w:p w:rsidR="006B1427" w:rsidRPr="008C3B24" w:rsidRDefault="006B1427" w:rsidP="00CB0325">
            <w:pPr>
              <w:rPr>
                <w:szCs w:val="18"/>
              </w:rPr>
            </w:pPr>
          </w:p>
        </w:tc>
        <w:tc>
          <w:tcPr>
            <w:tcW w:w="522"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1925" w:type="pct"/>
          </w:tcPr>
          <w:p w:rsidR="006B1427" w:rsidRPr="008C3B24" w:rsidRDefault="006B1427" w:rsidP="00CB0325">
            <w:pPr>
              <w:rPr>
                <w:szCs w:val="18"/>
              </w:rPr>
            </w:pPr>
            <w:r w:rsidRPr="006B1427">
              <w:rPr>
                <w:rFonts w:hint="eastAsia"/>
                <w:szCs w:val="18"/>
              </w:rPr>
              <w:t>PON口定位信息。格式为</w:t>
            </w:r>
            <w:r w:rsidRPr="006B1427">
              <w:rPr>
                <w:szCs w:val="18"/>
              </w:rPr>
              <w:t>“</w:t>
            </w:r>
            <w:r w:rsidRPr="006B1427">
              <w:rPr>
                <w:rFonts w:hint="eastAsia"/>
                <w:szCs w:val="18"/>
              </w:rPr>
              <w:t>机架-框-槽-端口号</w:t>
            </w:r>
            <w:r w:rsidRPr="006B1427">
              <w:rPr>
                <w:szCs w:val="18"/>
              </w:rPr>
              <w:t>”</w:t>
            </w:r>
            <w:r w:rsidRPr="006B1427">
              <w:rPr>
                <w:rFonts w:hint="eastAsia"/>
                <w:szCs w:val="18"/>
              </w:rPr>
              <w:t>，没有则使用NA代替，如0框0槽0端口为NA-0-0-0。</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ONUIDTYPE</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OCTET STRING</w:t>
            </w:r>
          </w:p>
        </w:tc>
        <w:tc>
          <w:tcPr>
            <w:tcW w:w="957" w:type="pct"/>
          </w:tcPr>
          <w:p w:rsidR="006B1427" w:rsidRPr="00300E1F" w:rsidRDefault="006B1427" w:rsidP="00CB0325">
            <w:pPr>
              <w:rPr>
                <w:szCs w:val="18"/>
              </w:rPr>
            </w:pPr>
            <w:r>
              <w:rPr>
                <w:szCs w:val="18"/>
              </w:rPr>
              <w:t>ONU_NAME</w:t>
            </w:r>
          </w:p>
          <w:p w:rsidR="006B1427" w:rsidRPr="00300E1F" w:rsidRDefault="006B1427" w:rsidP="00CB0325">
            <w:pPr>
              <w:rPr>
                <w:szCs w:val="18"/>
              </w:rPr>
            </w:pPr>
            <w:r>
              <w:rPr>
                <w:szCs w:val="18"/>
              </w:rPr>
              <w:t>MAC</w:t>
            </w:r>
          </w:p>
          <w:p w:rsidR="006B1427" w:rsidRDefault="006B1427" w:rsidP="00CB0325">
            <w:pPr>
              <w:rPr>
                <w:rFonts w:eastAsiaTheme="minorEastAsia"/>
                <w:szCs w:val="18"/>
              </w:rPr>
            </w:pPr>
            <w:r>
              <w:rPr>
                <w:szCs w:val="18"/>
              </w:rPr>
              <w:t>LOID</w:t>
            </w:r>
          </w:p>
          <w:p w:rsidR="006B1427" w:rsidRPr="00931FE4" w:rsidRDefault="006B1427" w:rsidP="00CB0325">
            <w:pPr>
              <w:rPr>
                <w:rFonts w:eastAsiaTheme="minorEastAsia"/>
                <w:szCs w:val="18"/>
              </w:rPr>
            </w:pPr>
            <w:r>
              <w:rPr>
                <w:rFonts w:eastAsiaTheme="minorEastAsia" w:hint="eastAsia"/>
                <w:szCs w:val="18"/>
              </w:rPr>
              <w:t>PASSWORD</w:t>
            </w:r>
          </w:p>
          <w:p w:rsidR="006B1427" w:rsidRPr="00300E1F" w:rsidRDefault="006B1427" w:rsidP="00CB0325">
            <w:pPr>
              <w:rPr>
                <w:szCs w:val="18"/>
              </w:rPr>
            </w:pPr>
            <w:r w:rsidRPr="00300E1F">
              <w:rPr>
                <w:szCs w:val="18"/>
              </w:rPr>
              <w:t>ONU_NUMBER</w:t>
            </w:r>
          </w:p>
        </w:tc>
        <w:tc>
          <w:tcPr>
            <w:tcW w:w="522"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1925" w:type="pct"/>
          </w:tcPr>
          <w:p w:rsidR="006B1427" w:rsidRPr="006B594E" w:rsidRDefault="006B1427" w:rsidP="00CB0325">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w:t>
            </w:r>
            <w:r w:rsidRPr="00685006">
              <w:rPr>
                <w:rFonts w:ascii="宋体" w:hAnsi="宋体" w:hint="eastAsia"/>
                <w:noProof/>
                <w:szCs w:val="21"/>
              </w:rPr>
              <w:t>NU</w:t>
            </w:r>
            <w:r w:rsidRPr="00685006">
              <w:rPr>
                <w:rFonts w:ascii="宋体" w:hAnsi="宋体"/>
                <w:noProof/>
                <w:szCs w:val="21"/>
              </w:rPr>
              <w:t>ID</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OCTET STRING</w:t>
            </w:r>
          </w:p>
        </w:tc>
        <w:tc>
          <w:tcPr>
            <w:tcW w:w="957" w:type="pct"/>
          </w:tcPr>
          <w:p w:rsidR="006B1427" w:rsidRPr="00300E1F" w:rsidRDefault="006B1427" w:rsidP="00CB0325">
            <w:pPr>
              <w:rPr>
                <w:szCs w:val="18"/>
              </w:rPr>
            </w:pPr>
            <w:r w:rsidRPr="00300E1F">
              <w:rPr>
                <w:szCs w:val="18"/>
              </w:rPr>
              <w:t>SIZE(128)</w:t>
            </w:r>
          </w:p>
        </w:tc>
        <w:tc>
          <w:tcPr>
            <w:tcW w:w="522"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1925" w:type="pct"/>
          </w:tcPr>
          <w:p w:rsidR="006B1427" w:rsidRPr="00300E1F" w:rsidRDefault="006B1427" w:rsidP="00CB0325">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ONUPORT</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 xml:space="preserve">OCTET STRING </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SIZE(128)</w:t>
            </w:r>
          </w:p>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机架-框-槽-端口</w:t>
            </w:r>
          </w:p>
        </w:tc>
        <w:tc>
          <w:tcPr>
            <w:tcW w:w="522"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M</w:t>
            </w:r>
          </w:p>
        </w:tc>
        <w:tc>
          <w:tcPr>
            <w:tcW w:w="1925"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通过 机架-框-槽号-端口号的方式定位</w:t>
            </w:r>
            <w:r w:rsidR="00B00587">
              <w:rPr>
                <w:rFonts w:ascii="宋体" w:hAnsi="宋体" w:hint="eastAsia"/>
                <w:noProof/>
                <w:szCs w:val="21"/>
              </w:rPr>
              <w:t>单元盘</w:t>
            </w:r>
            <w:r w:rsidRPr="00685006">
              <w:rPr>
                <w:rFonts w:ascii="宋体" w:hAnsi="宋体" w:hint="eastAsia"/>
                <w:noProof/>
                <w:szCs w:val="21"/>
              </w:rPr>
              <w:t>端口， 没有的补为NA</w:t>
            </w:r>
          </w:p>
        </w:tc>
      </w:tr>
    </w:tbl>
    <w:p w:rsidR="009A21B8" w:rsidRPr="00685006" w:rsidRDefault="009A21B8" w:rsidP="009A21B8">
      <w:pPr>
        <w:rPr>
          <w:rFonts w:ascii="宋体" w:hAnsi="宋体"/>
          <w:szCs w:val="21"/>
        </w:rPr>
      </w:pPr>
    </w:p>
    <w:p w:rsidR="00000000" w:rsidRDefault="009A21B8" w:rsidP="00CE4D8A">
      <w:pPr>
        <w:spacing w:beforeLines="50"/>
        <w:ind w:firstLine="420"/>
        <w:pPrChange w:id="473" w:author="CMDI-LVLIANGDONG" w:date="2015-07-22T10:29:00Z">
          <w:pPr>
            <w:spacing w:beforeLines="50"/>
            <w:ind w:firstLine="420"/>
          </w:pPr>
        </w:pPrChange>
      </w:pPr>
      <w:r w:rsidRPr="00EC3C32">
        <w:rPr>
          <w:rFonts w:hint="eastAsia"/>
        </w:rPr>
        <w:t>响应格式</w:t>
      </w:r>
    </w:p>
    <w:p w:rsidR="009A21B8" w:rsidRPr="00EB1DBD" w:rsidRDefault="009A21B8" w:rsidP="00EB1DBD">
      <w:pPr>
        <w:spacing w:line="360" w:lineRule="auto"/>
        <w:ind w:left="420" w:firstLine="420"/>
        <w:rPr>
          <w:szCs w:val="21"/>
        </w:rPr>
      </w:pPr>
      <w:r w:rsidRPr="00EB1DBD">
        <w:rPr>
          <w:rFonts w:hint="eastAsia"/>
          <w:szCs w:val="21"/>
        </w:rPr>
        <w:t>符合“</w:t>
      </w:r>
      <w:r w:rsidR="00C868AD">
        <w:rPr>
          <w:rFonts w:hint="eastAsia"/>
          <w:szCs w:val="21"/>
        </w:rPr>
        <w:t>10.4</w:t>
      </w:r>
      <w:r w:rsidRPr="00EB1DBD">
        <w:rPr>
          <w:rFonts w:hint="eastAsia"/>
          <w:szCs w:val="21"/>
        </w:rPr>
        <w:t>响应消息的格式说明”</w:t>
      </w:r>
    </w:p>
    <w:p w:rsidR="00000000" w:rsidRDefault="009A21B8" w:rsidP="00CE4D8A">
      <w:pPr>
        <w:spacing w:beforeLines="50"/>
        <w:ind w:firstLine="420"/>
        <w:pPrChange w:id="474" w:author="CMDI-LVLIANGDONG" w:date="2015-07-22T10:29:00Z">
          <w:pPr>
            <w:spacing w:beforeLines="50"/>
            <w:ind w:firstLine="420"/>
          </w:pPr>
        </w:pPrChange>
      </w:pPr>
      <w:r w:rsidRPr="00EC3C32">
        <w:rPr>
          <w:rFonts w:hint="eastAsia"/>
        </w:rPr>
        <w:t>输出参数</w:t>
      </w:r>
    </w:p>
    <w:p w:rsidR="001E39F5" w:rsidRPr="009A21B8" w:rsidRDefault="009A21B8" w:rsidP="00277537">
      <w:pPr>
        <w:spacing w:line="360" w:lineRule="auto"/>
        <w:ind w:left="420" w:firstLine="420"/>
      </w:pPr>
      <w:r w:rsidRPr="00EB1DBD">
        <w:rPr>
          <w:rFonts w:hint="eastAsia"/>
          <w:szCs w:val="21"/>
        </w:rPr>
        <w:t>无。</w:t>
      </w:r>
    </w:p>
    <w:p w:rsidR="001E39F5" w:rsidRPr="00B05DB9" w:rsidRDefault="001E39F5" w:rsidP="00B05DB9">
      <w:pPr>
        <w:pStyle w:val="TimesNewRoman050"/>
        <w:ind w:left="0"/>
        <w:rPr>
          <w:rFonts w:cs="Times New Roman"/>
        </w:rPr>
      </w:pPr>
      <w:bookmarkStart w:id="475" w:name="_Toc422211187"/>
      <w:r w:rsidRPr="00B05DB9">
        <w:rPr>
          <w:rFonts w:cs="Times New Roman"/>
        </w:rPr>
        <w:t>DSL</w:t>
      </w:r>
      <w:r w:rsidRPr="00B05DB9">
        <w:rPr>
          <w:rFonts w:cs="Times New Roman"/>
        </w:rPr>
        <w:t>端口去激活（</w:t>
      </w:r>
      <w:r w:rsidR="00C355DC" w:rsidRPr="00B05DB9">
        <w:rPr>
          <w:rFonts w:cs="Times New Roman"/>
        </w:rPr>
        <w:t>条件</w:t>
      </w:r>
      <w:r w:rsidRPr="00B05DB9">
        <w:rPr>
          <w:rFonts w:cs="Times New Roman"/>
        </w:rPr>
        <w:t>必选）</w:t>
      </w:r>
      <w:bookmarkEnd w:id="475"/>
    </w:p>
    <w:p w:rsidR="004F1CA9" w:rsidRDefault="00265CD4" w:rsidP="00CE4D8A">
      <w:pPr>
        <w:spacing w:beforeLines="50"/>
        <w:ind w:firstLine="420"/>
      </w:pPr>
      <w:r>
        <w:rPr>
          <w:rFonts w:hint="eastAsia"/>
        </w:rPr>
        <w:t>条件必选满足条件：</w:t>
      </w:r>
      <w:r w:rsidR="004F1CA9" w:rsidRPr="004F1CA9">
        <w:rPr>
          <w:rFonts w:hint="eastAsia"/>
        </w:rPr>
        <w:t>设备有</w:t>
      </w:r>
      <w:r w:rsidR="004F1CA9" w:rsidRPr="004F1CA9">
        <w:rPr>
          <w:rFonts w:hint="eastAsia"/>
        </w:rPr>
        <w:t>DSL</w:t>
      </w:r>
      <w:r w:rsidR="004F1CA9" w:rsidRPr="004F1CA9">
        <w:rPr>
          <w:rFonts w:hint="eastAsia"/>
        </w:rPr>
        <w:t>端口。</w:t>
      </w:r>
    </w:p>
    <w:p w:rsidR="002A3D27" w:rsidRDefault="009A21B8" w:rsidP="00CE4D8A">
      <w:pPr>
        <w:spacing w:beforeLines="50"/>
        <w:ind w:firstLine="420"/>
        <w:pPrChange w:id="476" w:author="CMDI-LVLIANGDONG" w:date="2015-07-22T10:29:00Z">
          <w:pPr>
            <w:spacing w:beforeLines="50"/>
            <w:ind w:firstLine="420"/>
          </w:pPr>
        </w:pPrChange>
      </w:pPr>
      <w:r w:rsidRPr="00EC3C32">
        <w:rPr>
          <w:rFonts w:hint="eastAsia"/>
        </w:rPr>
        <w:t>功能描述</w:t>
      </w:r>
    </w:p>
    <w:p w:rsidR="009A21B8" w:rsidRPr="00EB1DBD" w:rsidRDefault="009A21B8" w:rsidP="00EB1DBD">
      <w:pPr>
        <w:spacing w:line="360" w:lineRule="auto"/>
        <w:ind w:left="420" w:firstLine="420"/>
        <w:rPr>
          <w:szCs w:val="21"/>
        </w:rPr>
      </w:pPr>
      <w:r w:rsidRPr="00EB1DBD">
        <w:rPr>
          <w:rFonts w:hint="eastAsia"/>
          <w:szCs w:val="21"/>
        </w:rPr>
        <w:t>该命令用于去激活</w:t>
      </w:r>
      <w:r w:rsidRPr="00EB1DBD">
        <w:rPr>
          <w:rFonts w:hint="eastAsia"/>
          <w:szCs w:val="21"/>
        </w:rPr>
        <w:t xml:space="preserve"> DSL</w:t>
      </w:r>
      <w:r w:rsidRPr="00EB1DBD">
        <w:rPr>
          <w:rFonts w:hint="eastAsia"/>
          <w:szCs w:val="21"/>
        </w:rPr>
        <w:t>端口</w:t>
      </w:r>
    </w:p>
    <w:p w:rsidR="009A21B8" w:rsidRPr="00EC3C32" w:rsidRDefault="009A21B8" w:rsidP="00CE4D8A">
      <w:pPr>
        <w:spacing w:beforeLines="50"/>
        <w:ind w:firstLine="420"/>
      </w:pPr>
      <w:r w:rsidRPr="00EC3C32">
        <w:rPr>
          <w:rFonts w:hint="eastAsia"/>
        </w:rPr>
        <w:t>命令格式</w:t>
      </w:r>
    </w:p>
    <w:p w:rsidR="009A21B8" w:rsidRPr="00EB1DBD" w:rsidRDefault="009A21B8" w:rsidP="00277537">
      <w:pPr>
        <w:spacing w:line="360" w:lineRule="auto"/>
        <w:ind w:left="420" w:firstLine="420"/>
        <w:rPr>
          <w:szCs w:val="21"/>
        </w:rPr>
      </w:pPr>
      <w:r w:rsidRPr="00EB1DBD">
        <w:rPr>
          <w:rFonts w:hint="eastAsia"/>
          <w:szCs w:val="21"/>
        </w:rPr>
        <w:t>D</w:t>
      </w:r>
      <w:r w:rsidRPr="00EB1DBD">
        <w:rPr>
          <w:szCs w:val="21"/>
        </w:rPr>
        <w:t>ACT-DSLPORT::ONUIP=onu-name|OLTID=olt-name[,PONID=ponport_location,</w:t>
      </w:r>
      <w:r w:rsidRPr="00EB1DBD">
        <w:rPr>
          <w:rFonts w:hint="eastAsia"/>
          <w:szCs w:val="21"/>
        </w:rPr>
        <w:t xml:space="preserve"> ONUIDTYPE=onuid-type,</w:t>
      </w:r>
      <w:r w:rsidRPr="00EB1DBD">
        <w:rPr>
          <w:szCs w:val="21"/>
        </w:rPr>
        <w:t>ONUID=onu-index]</w:t>
      </w:r>
      <w:r w:rsidRPr="00EB1DBD">
        <w:rPr>
          <w:rFonts w:hint="eastAsia"/>
          <w:szCs w:val="21"/>
        </w:rPr>
        <w:t>,ONUPORT=onu-port:CTAG::;</w:t>
      </w:r>
    </w:p>
    <w:p w:rsidR="00000000" w:rsidRDefault="009A21B8" w:rsidP="00CE4D8A">
      <w:pPr>
        <w:spacing w:beforeLines="50"/>
        <w:ind w:firstLine="420"/>
        <w:pPrChange w:id="477" w:author="CMDI-LVLIANGDONG" w:date="2015-07-22T10:29:00Z">
          <w:pPr>
            <w:spacing w:beforeLines="50"/>
            <w:ind w:firstLine="420"/>
          </w:pPr>
        </w:pPrChange>
      </w:pPr>
      <w:r w:rsidRPr="00E91B33">
        <w:rPr>
          <w:rFonts w:hint="eastAsia"/>
        </w:rPr>
        <w:lastRenderedPageBreak/>
        <w:t>输入参数</w:t>
      </w:r>
    </w:p>
    <w:tbl>
      <w:tblPr>
        <w:tblStyle w:val="afffffd"/>
        <w:tblW w:w="8468" w:type="dxa"/>
        <w:tblLayout w:type="fixed"/>
        <w:tblLook w:val="01E0"/>
      </w:tblPr>
      <w:tblGrid>
        <w:gridCol w:w="1082"/>
        <w:gridCol w:w="1621"/>
        <w:gridCol w:w="1621"/>
        <w:gridCol w:w="743"/>
        <w:gridCol w:w="3401"/>
      </w:tblGrid>
      <w:tr w:rsidR="006B1427" w:rsidRPr="00685006" w:rsidTr="006B1427">
        <w:trPr>
          <w:cnfStyle w:val="100000000000"/>
        </w:trPr>
        <w:tc>
          <w:tcPr>
            <w:tcW w:w="639"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参数名称</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数据类型</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取值范围</w:t>
            </w:r>
          </w:p>
        </w:tc>
        <w:tc>
          <w:tcPr>
            <w:tcW w:w="439" w:type="pct"/>
          </w:tcPr>
          <w:p w:rsidR="006B1427" w:rsidRPr="0070370F" w:rsidRDefault="006B1427" w:rsidP="006B1427">
            <w:pPr>
              <w:spacing w:line="300" w:lineRule="auto"/>
              <w:rPr>
                <w:rFonts w:ascii="宋体" w:eastAsiaTheme="minorEastAsia" w:hAnsi="宋体"/>
                <w:noProof/>
                <w:szCs w:val="21"/>
              </w:rPr>
            </w:pPr>
            <w:r>
              <w:rPr>
                <w:rFonts w:ascii="宋体" w:eastAsiaTheme="minorEastAsia" w:hAnsi="宋体" w:hint="eastAsia"/>
                <w:noProof/>
                <w:szCs w:val="21"/>
              </w:rPr>
              <w:t>限定</w:t>
            </w:r>
          </w:p>
        </w:tc>
        <w:tc>
          <w:tcPr>
            <w:tcW w:w="2008"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参数说明</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ONUIP</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OCTET STRING</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SIZE(128)</w:t>
            </w: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200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具有管理IP的ONU的IP地址或名称</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OLTID</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OCTET STRING</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SIZE(128)</w:t>
            </w: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200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OLT IP地址或名称</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PONID</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 xml:space="preserve">OCTET STRING </w:t>
            </w:r>
          </w:p>
        </w:tc>
        <w:tc>
          <w:tcPr>
            <w:tcW w:w="957" w:type="pct"/>
          </w:tcPr>
          <w:p w:rsidR="006B1427" w:rsidRPr="008C3B24" w:rsidRDefault="006B1427" w:rsidP="00CB0325">
            <w:pPr>
              <w:rPr>
                <w:szCs w:val="18"/>
              </w:rPr>
            </w:pPr>
            <w:r w:rsidRPr="008C3B24">
              <w:rPr>
                <w:szCs w:val="18"/>
              </w:rPr>
              <w:t>SIZE(128)</w:t>
            </w:r>
          </w:p>
          <w:p w:rsidR="006B1427" w:rsidRPr="008C3B24" w:rsidRDefault="006B1427" w:rsidP="00CB0325">
            <w:pPr>
              <w:rPr>
                <w:szCs w:val="18"/>
              </w:rPr>
            </w:pP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2008" w:type="pct"/>
          </w:tcPr>
          <w:p w:rsidR="006B1427" w:rsidRPr="008C3B24" w:rsidRDefault="006B1427" w:rsidP="00CB0325">
            <w:pPr>
              <w:rPr>
                <w:szCs w:val="18"/>
              </w:rPr>
            </w:pPr>
            <w:r w:rsidRPr="006B1427">
              <w:rPr>
                <w:rFonts w:hint="eastAsia"/>
                <w:szCs w:val="18"/>
              </w:rPr>
              <w:t>PON口定位信息。格式为</w:t>
            </w:r>
            <w:r w:rsidRPr="006B1427">
              <w:rPr>
                <w:szCs w:val="18"/>
              </w:rPr>
              <w:t>“</w:t>
            </w:r>
            <w:r w:rsidRPr="006B1427">
              <w:rPr>
                <w:rFonts w:hint="eastAsia"/>
                <w:szCs w:val="18"/>
              </w:rPr>
              <w:t>机架-框-槽-端口号</w:t>
            </w:r>
            <w:r w:rsidRPr="006B1427">
              <w:rPr>
                <w:szCs w:val="18"/>
              </w:rPr>
              <w:t>”</w:t>
            </w:r>
            <w:r w:rsidRPr="006B1427">
              <w:rPr>
                <w:rFonts w:hint="eastAsia"/>
                <w:szCs w:val="18"/>
              </w:rPr>
              <w:t>，没有则使用NA代替，如0框0槽0端口为NA-0-0-0。</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ONUIDTYPE</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OCTET STRING</w:t>
            </w:r>
          </w:p>
        </w:tc>
        <w:tc>
          <w:tcPr>
            <w:tcW w:w="957" w:type="pct"/>
          </w:tcPr>
          <w:p w:rsidR="006B1427" w:rsidRPr="00300E1F" w:rsidRDefault="006B1427" w:rsidP="00CB0325">
            <w:pPr>
              <w:rPr>
                <w:szCs w:val="18"/>
              </w:rPr>
            </w:pPr>
            <w:r>
              <w:rPr>
                <w:szCs w:val="18"/>
              </w:rPr>
              <w:t>ONU_NAME</w:t>
            </w:r>
          </w:p>
          <w:p w:rsidR="006B1427" w:rsidRPr="00300E1F" w:rsidRDefault="006B1427" w:rsidP="00CB0325">
            <w:pPr>
              <w:rPr>
                <w:szCs w:val="18"/>
              </w:rPr>
            </w:pPr>
            <w:r>
              <w:rPr>
                <w:szCs w:val="18"/>
              </w:rPr>
              <w:t>MAC</w:t>
            </w:r>
          </w:p>
          <w:p w:rsidR="006B1427" w:rsidRDefault="006B1427" w:rsidP="00CB0325">
            <w:pPr>
              <w:rPr>
                <w:rFonts w:eastAsiaTheme="minorEastAsia"/>
                <w:szCs w:val="18"/>
              </w:rPr>
            </w:pPr>
            <w:r>
              <w:rPr>
                <w:szCs w:val="18"/>
              </w:rPr>
              <w:t>LOID</w:t>
            </w:r>
          </w:p>
          <w:p w:rsidR="006B1427" w:rsidRPr="00931FE4" w:rsidRDefault="006B1427" w:rsidP="00CB0325">
            <w:pPr>
              <w:rPr>
                <w:rFonts w:eastAsiaTheme="minorEastAsia"/>
                <w:szCs w:val="18"/>
              </w:rPr>
            </w:pPr>
            <w:r>
              <w:rPr>
                <w:rFonts w:eastAsiaTheme="minorEastAsia" w:hint="eastAsia"/>
                <w:szCs w:val="18"/>
              </w:rPr>
              <w:t>PASSWORD</w:t>
            </w:r>
          </w:p>
          <w:p w:rsidR="006B1427" w:rsidRPr="00300E1F" w:rsidRDefault="006B1427" w:rsidP="00CB0325">
            <w:pPr>
              <w:rPr>
                <w:szCs w:val="18"/>
              </w:rPr>
            </w:pPr>
            <w:r w:rsidRPr="00300E1F">
              <w:rPr>
                <w:szCs w:val="18"/>
              </w:rPr>
              <w:t>ONU_NUMBER</w:t>
            </w: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2008" w:type="pct"/>
          </w:tcPr>
          <w:p w:rsidR="006B1427" w:rsidRPr="006B594E" w:rsidRDefault="006B1427" w:rsidP="00CB0325">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w:t>
            </w:r>
            <w:r w:rsidRPr="00685006">
              <w:rPr>
                <w:rFonts w:ascii="宋体" w:hAnsi="宋体" w:hint="eastAsia"/>
                <w:noProof/>
                <w:szCs w:val="21"/>
              </w:rPr>
              <w:t>NU</w:t>
            </w:r>
            <w:r w:rsidRPr="00685006">
              <w:rPr>
                <w:rFonts w:ascii="宋体" w:hAnsi="宋体"/>
                <w:noProof/>
                <w:szCs w:val="21"/>
              </w:rPr>
              <w:t>ID</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OCTET STRING</w:t>
            </w:r>
          </w:p>
        </w:tc>
        <w:tc>
          <w:tcPr>
            <w:tcW w:w="957" w:type="pct"/>
          </w:tcPr>
          <w:p w:rsidR="006B1427" w:rsidRPr="00300E1F" w:rsidRDefault="006B1427" w:rsidP="00CB0325">
            <w:pPr>
              <w:rPr>
                <w:szCs w:val="18"/>
              </w:rPr>
            </w:pPr>
            <w:r w:rsidRPr="00300E1F">
              <w:rPr>
                <w:szCs w:val="18"/>
              </w:rPr>
              <w:t>SIZE(128)</w:t>
            </w: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2008" w:type="pct"/>
          </w:tcPr>
          <w:p w:rsidR="006B1427" w:rsidRPr="00300E1F" w:rsidRDefault="006B1427" w:rsidP="00CB0325">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ONUPORT</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 xml:space="preserve">OCTET STRING </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SIZE(128)</w:t>
            </w:r>
          </w:p>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机架-框-槽-端口</w:t>
            </w: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M</w:t>
            </w:r>
          </w:p>
        </w:tc>
        <w:tc>
          <w:tcPr>
            <w:tcW w:w="200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通过 机架-框-槽号-端口号的方式定位</w:t>
            </w:r>
            <w:r w:rsidR="00B00587">
              <w:rPr>
                <w:rFonts w:ascii="宋体" w:hAnsi="宋体" w:hint="eastAsia"/>
                <w:noProof/>
                <w:szCs w:val="21"/>
              </w:rPr>
              <w:t>单元盘</w:t>
            </w:r>
            <w:r w:rsidRPr="00685006">
              <w:rPr>
                <w:rFonts w:ascii="宋体" w:hAnsi="宋体" w:hint="eastAsia"/>
                <w:noProof/>
                <w:szCs w:val="21"/>
              </w:rPr>
              <w:t>端口， 没有的补为NA</w:t>
            </w:r>
          </w:p>
        </w:tc>
      </w:tr>
    </w:tbl>
    <w:p w:rsidR="009A21B8" w:rsidRPr="00685006" w:rsidRDefault="009A21B8" w:rsidP="009A21B8">
      <w:pPr>
        <w:rPr>
          <w:rFonts w:ascii="宋体" w:hAnsi="宋体"/>
          <w:szCs w:val="21"/>
        </w:rPr>
      </w:pPr>
    </w:p>
    <w:p w:rsidR="00000000" w:rsidRDefault="009A21B8" w:rsidP="00CE4D8A">
      <w:pPr>
        <w:spacing w:beforeLines="50"/>
        <w:ind w:firstLine="420"/>
        <w:pPrChange w:id="478" w:author="CMDI-LVLIANGDONG" w:date="2015-07-22T10:29:00Z">
          <w:pPr>
            <w:spacing w:beforeLines="50"/>
            <w:ind w:firstLine="420"/>
          </w:pPr>
        </w:pPrChange>
      </w:pPr>
      <w:r w:rsidRPr="00EC3C32">
        <w:rPr>
          <w:rFonts w:hint="eastAsia"/>
        </w:rPr>
        <w:t>响应格式</w:t>
      </w:r>
    </w:p>
    <w:p w:rsidR="009A21B8" w:rsidRPr="00EB1DBD" w:rsidRDefault="009A21B8" w:rsidP="00EB1DBD">
      <w:pPr>
        <w:spacing w:line="360" w:lineRule="auto"/>
        <w:ind w:left="420" w:firstLine="420"/>
        <w:rPr>
          <w:szCs w:val="21"/>
        </w:rPr>
      </w:pPr>
      <w:r w:rsidRPr="00EB1DBD">
        <w:rPr>
          <w:rFonts w:hint="eastAsia"/>
          <w:szCs w:val="21"/>
        </w:rPr>
        <w:t>符合“</w:t>
      </w:r>
      <w:r w:rsidR="00C868AD">
        <w:rPr>
          <w:rFonts w:hint="eastAsia"/>
          <w:szCs w:val="21"/>
        </w:rPr>
        <w:t>10.4</w:t>
      </w:r>
      <w:r w:rsidRPr="00EB1DBD">
        <w:rPr>
          <w:rFonts w:hint="eastAsia"/>
          <w:szCs w:val="21"/>
        </w:rPr>
        <w:t>响应消息的格式说明”</w:t>
      </w:r>
    </w:p>
    <w:p w:rsidR="00000000" w:rsidRDefault="009A21B8" w:rsidP="00CE4D8A">
      <w:pPr>
        <w:spacing w:beforeLines="50"/>
        <w:ind w:firstLine="420"/>
        <w:pPrChange w:id="479" w:author="CMDI-LVLIANGDONG" w:date="2015-07-22T10:29:00Z">
          <w:pPr>
            <w:spacing w:beforeLines="50"/>
            <w:ind w:firstLine="420"/>
          </w:pPr>
        </w:pPrChange>
      </w:pPr>
      <w:r w:rsidRPr="00EC3C32">
        <w:rPr>
          <w:rFonts w:hint="eastAsia"/>
        </w:rPr>
        <w:t>输出参数</w:t>
      </w:r>
    </w:p>
    <w:p w:rsidR="001E39F5" w:rsidRPr="009A21B8" w:rsidRDefault="009A21B8" w:rsidP="00277537">
      <w:pPr>
        <w:spacing w:line="360" w:lineRule="auto"/>
        <w:ind w:left="420" w:firstLine="420"/>
      </w:pPr>
      <w:r w:rsidRPr="00EB1DBD">
        <w:rPr>
          <w:rFonts w:hint="eastAsia"/>
          <w:szCs w:val="21"/>
        </w:rPr>
        <w:t>无。</w:t>
      </w:r>
    </w:p>
    <w:p w:rsidR="001E39F5" w:rsidRPr="00B05DB9" w:rsidRDefault="001E39F5" w:rsidP="00B05DB9">
      <w:pPr>
        <w:pStyle w:val="TimesNewRoman050"/>
        <w:ind w:left="0"/>
        <w:rPr>
          <w:rFonts w:cs="Times New Roman"/>
        </w:rPr>
      </w:pPr>
      <w:bookmarkStart w:id="480" w:name="_Toc422211188"/>
      <w:r w:rsidRPr="00B05DB9">
        <w:rPr>
          <w:rFonts w:cs="Times New Roman"/>
        </w:rPr>
        <w:t>DSL</w:t>
      </w:r>
      <w:r w:rsidRPr="00B05DB9">
        <w:rPr>
          <w:rFonts w:cs="Times New Roman"/>
        </w:rPr>
        <w:t>端口带宽配置（</w:t>
      </w:r>
      <w:r w:rsidR="00C355DC" w:rsidRPr="00B05DB9">
        <w:rPr>
          <w:rFonts w:cs="Times New Roman"/>
        </w:rPr>
        <w:t>条件</w:t>
      </w:r>
      <w:r w:rsidRPr="00B05DB9">
        <w:rPr>
          <w:rFonts w:cs="Times New Roman"/>
        </w:rPr>
        <w:t>必选）</w:t>
      </w:r>
      <w:bookmarkEnd w:id="480"/>
    </w:p>
    <w:p w:rsidR="004F1CA9" w:rsidRDefault="00265CD4" w:rsidP="00CE4D8A">
      <w:pPr>
        <w:spacing w:beforeLines="50"/>
        <w:ind w:firstLine="420"/>
      </w:pPr>
      <w:r>
        <w:rPr>
          <w:rFonts w:hint="eastAsia"/>
        </w:rPr>
        <w:t>条件必选满足条件：</w:t>
      </w:r>
      <w:r w:rsidR="004F1CA9" w:rsidRPr="004F1CA9">
        <w:rPr>
          <w:rFonts w:hint="eastAsia"/>
        </w:rPr>
        <w:t>设备有</w:t>
      </w:r>
      <w:r w:rsidR="004F1CA9" w:rsidRPr="004F1CA9">
        <w:rPr>
          <w:rFonts w:hint="eastAsia"/>
        </w:rPr>
        <w:t>DSL</w:t>
      </w:r>
      <w:r w:rsidR="004F1CA9" w:rsidRPr="004F1CA9">
        <w:rPr>
          <w:rFonts w:hint="eastAsia"/>
        </w:rPr>
        <w:t>端口。</w:t>
      </w:r>
    </w:p>
    <w:p w:rsidR="002A3D27" w:rsidRDefault="009A21B8" w:rsidP="00CE4D8A">
      <w:pPr>
        <w:spacing w:beforeLines="50"/>
        <w:ind w:firstLine="420"/>
        <w:pPrChange w:id="481" w:author="CMDI-LVLIANGDONG" w:date="2015-07-22T10:29:00Z">
          <w:pPr>
            <w:spacing w:beforeLines="50"/>
            <w:ind w:firstLine="420"/>
          </w:pPr>
        </w:pPrChange>
      </w:pPr>
      <w:r w:rsidRPr="00EC3C32">
        <w:rPr>
          <w:rFonts w:hint="eastAsia"/>
        </w:rPr>
        <w:t>功能描述</w:t>
      </w:r>
    </w:p>
    <w:p w:rsidR="009A21B8" w:rsidRPr="00EB1DBD" w:rsidRDefault="009A21B8" w:rsidP="00277537">
      <w:pPr>
        <w:spacing w:line="360" w:lineRule="auto"/>
        <w:ind w:left="420" w:firstLine="420"/>
        <w:rPr>
          <w:szCs w:val="21"/>
        </w:rPr>
      </w:pPr>
      <w:r w:rsidRPr="00EB1DBD">
        <w:rPr>
          <w:rFonts w:hint="eastAsia"/>
          <w:szCs w:val="21"/>
        </w:rPr>
        <w:t>该命令用于配置</w:t>
      </w:r>
      <w:r w:rsidRPr="00EB1DBD">
        <w:rPr>
          <w:rFonts w:hint="eastAsia"/>
          <w:szCs w:val="21"/>
        </w:rPr>
        <w:t xml:space="preserve"> DSL</w:t>
      </w:r>
      <w:r w:rsidRPr="00EB1DBD">
        <w:rPr>
          <w:rFonts w:hint="eastAsia"/>
          <w:szCs w:val="21"/>
        </w:rPr>
        <w:t>端口带宽</w:t>
      </w:r>
    </w:p>
    <w:p w:rsidR="009A21B8" w:rsidRPr="00EC3C32" w:rsidRDefault="009A21B8" w:rsidP="00CE4D8A">
      <w:pPr>
        <w:spacing w:beforeLines="50"/>
        <w:ind w:firstLine="420"/>
      </w:pPr>
      <w:r w:rsidRPr="00EC3C32">
        <w:rPr>
          <w:rFonts w:hint="eastAsia"/>
        </w:rPr>
        <w:t>命令格式</w:t>
      </w:r>
    </w:p>
    <w:p w:rsidR="009A21B8" w:rsidRPr="00277537" w:rsidRDefault="009A21B8" w:rsidP="00277537">
      <w:pPr>
        <w:spacing w:line="360" w:lineRule="auto"/>
        <w:ind w:left="420" w:firstLine="420"/>
        <w:rPr>
          <w:szCs w:val="21"/>
        </w:rPr>
      </w:pPr>
      <w:r w:rsidRPr="00EB1DBD">
        <w:rPr>
          <w:rFonts w:hint="eastAsia"/>
          <w:szCs w:val="21"/>
        </w:rPr>
        <w:t>CFG-DSL</w:t>
      </w:r>
      <w:r w:rsidRPr="00EB1DBD">
        <w:rPr>
          <w:szCs w:val="21"/>
        </w:rPr>
        <w:t>PORT</w:t>
      </w:r>
      <w:r w:rsidRPr="00EB1DBD">
        <w:rPr>
          <w:rFonts w:hint="eastAsia"/>
          <w:szCs w:val="21"/>
        </w:rPr>
        <w:t>BW</w:t>
      </w:r>
      <w:r w:rsidRPr="00EB1DBD">
        <w:rPr>
          <w:szCs w:val="21"/>
        </w:rPr>
        <w:t>::ONUIP=onu-name|OLTID=olt-name[,PONID=ponport_location,</w:t>
      </w:r>
      <w:r w:rsidRPr="00EB1DBD">
        <w:rPr>
          <w:rFonts w:hint="eastAsia"/>
          <w:szCs w:val="21"/>
        </w:rPr>
        <w:t>ONUIDTYPE=onuid-type,</w:t>
      </w:r>
      <w:r w:rsidRPr="00EB1DBD">
        <w:rPr>
          <w:szCs w:val="21"/>
        </w:rPr>
        <w:t>ONUID=onu-index]</w:t>
      </w:r>
      <w:r w:rsidRPr="00EB1DBD">
        <w:rPr>
          <w:rFonts w:hint="eastAsia"/>
          <w:szCs w:val="21"/>
        </w:rPr>
        <w:t>,ONUPORT=onu-port:CTAG::BW=band width;</w:t>
      </w:r>
    </w:p>
    <w:p w:rsidR="009A21B8" w:rsidRPr="00EC3C32" w:rsidRDefault="009A21B8" w:rsidP="00CE4D8A">
      <w:pPr>
        <w:spacing w:beforeLines="50"/>
        <w:ind w:firstLine="420"/>
      </w:pPr>
      <w:r w:rsidRPr="00EC3C32">
        <w:rPr>
          <w:rFonts w:hint="eastAsia"/>
        </w:rPr>
        <w:t>输入参数</w:t>
      </w:r>
    </w:p>
    <w:tbl>
      <w:tblPr>
        <w:tblStyle w:val="afffffd"/>
        <w:tblW w:w="8469" w:type="dxa"/>
        <w:tblLayout w:type="fixed"/>
        <w:tblLook w:val="01E0"/>
      </w:tblPr>
      <w:tblGrid>
        <w:gridCol w:w="1082"/>
        <w:gridCol w:w="1621"/>
        <w:gridCol w:w="1621"/>
        <w:gridCol w:w="744"/>
        <w:gridCol w:w="3401"/>
      </w:tblGrid>
      <w:tr w:rsidR="006B1427" w:rsidRPr="00685006" w:rsidTr="006B1427">
        <w:trPr>
          <w:cnfStyle w:val="100000000000"/>
        </w:trPr>
        <w:tc>
          <w:tcPr>
            <w:tcW w:w="639"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参数名称</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数据类型</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取值范围</w:t>
            </w:r>
          </w:p>
        </w:tc>
        <w:tc>
          <w:tcPr>
            <w:tcW w:w="439" w:type="pct"/>
          </w:tcPr>
          <w:p w:rsidR="006B1427" w:rsidRPr="00EB4AB2" w:rsidRDefault="006B1427" w:rsidP="006B1427">
            <w:pPr>
              <w:spacing w:line="300" w:lineRule="auto"/>
              <w:rPr>
                <w:rFonts w:ascii="宋体" w:eastAsiaTheme="minorEastAsia" w:hAnsi="宋体"/>
                <w:noProof/>
                <w:szCs w:val="21"/>
              </w:rPr>
            </w:pPr>
            <w:r>
              <w:rPr>
                <w:rFonts w:ascii="宋体" w:eastAsiaTheme="minorEastAsia" w:hAnsi="宋体" w:hint="eastAsia"/>
                <w:noProof/>
                <w:szCs w:val="21"/>
              </w:rPr>
              <w:t>限定</w:t>
            </w:r>
          </w:p>
        </w:tc>
        <w:tc>
          <w:tcPr>
            <w:tcW w:w="2009"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参数说明</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ONUIP</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OCTET STRING</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SIZE(128)</w:t>
            </w:r>
          </w:p>
        </w:tc>
        <w:tc>
          <w:tcPr>
            <w:tcW w:w="439" w:type="pct"/>
          </w:tcPr>
          <w:p w:rsidR="006B1427" w:rsidRPr="00EB4AB2" w:rsidRDefault="006B1427" w:rsidP="006B1427">
            <w:pPr>
              <w:spacing w:line="300" w:lineRule="auto"/>
              <w:rPr>
                <w:rFonts w:ascii="宋体" w:eastAsiaTheme="minorEastAsia" w:hAnsi="宋体"/>
                <w:noProof/>
                <w:szCs w:val="21"/>
              </w:rPr>
            </w:pPr>
            <w:r>
              <w:rPr>
                <w:rFonts w:eastAsiaTheme="minorEastAsia" w:hint="eastAsia"/>
                <w:noProof/>
                <w:szCs w:val="18"/>
              </w:rPr>
              <w:t>C</w:t>
            </w:r>
          </w:p>
        </w:tc>
        <w:tc>
          <w:tcPr>
            <w:tcW w:w="200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具有管理IP的ONU的IP地址或名称</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OLTID</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OCTET STRING</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SIZE(128)</w:t>
            </w: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200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OLT IP地址或名称</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lastRenderedPageBreak/>
              <w:t>PONID</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 xml:space="preserve">OCTET STRING </w:t>
            </w:r>
          </w:p>
        </w:tc>
        <w:tc>
          <w:tcPr>
            <w:tcW w:w="957" w:type="pct"/>
          </w:tcPr>
          <w:p w:rsidR="006B1427" w:rsidRPr="008C3B24" w:rsidRDefault="006B1427" w:rsidP="00CB0325">
            <w:pPr>
              <w:rPr>
                <w:szCs w:val="18"/>
              </w:rPr>
            </w:pPr>
            <w:r w:rsidRPr="008C3B24">
              <w:rPr>
                <w:szCs w:val="18"/>
              </w:rPr>
              <w:t>SIZE(128)</w:t>
            </w:r>
          </w:p>
          <w:p w:rsidR="006B1427" w:rsidRPr="008C3B24" w:rsidRDefault="006B1427" w:rsidP="00CB0325">
            <w:pPr>
              <w:rPr>
                <w:szCs w:val="18"/>
              </w:rPr>
            </w:pP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2009" w:type="pct"/>
          </w:tcPr>
          <w:p w:rsidR="006B1427" w:rsidRPr="008C3B24" w:rsidRDefault="006B1427" w:rsidP="00CB0325">
            <w:pPr>
              <w:rPr>
                <w:szCs w:val="18"/>
              </w:rPr>
            </w:pPr>
            <w:r w:rsidRPr="006B1427">
              <w:rPr>
                <w:rFonts w:hint="eastAsia"/>
                <w:szCs w:val="18"/>
              </w:rPr>
              <w:t>PON口定位信息。格式为</w:t>
            </w:r>
            <w:r w:rsidRPr="006B1427">
              <w:rPr>
                <w:szCs w:val="18"/>
              </w:rPr>
              <w:t>“</w:t>
            </w:r>
            <w:r w:rsidRPr="006B1427">
              <w:rPr>
                <w:rFonts w:hint="eastAsia"/>
                <w:szCs w:val="18"/>
              </w:rPr>
              <w:t>机架-框-槽-端口号</w:t>
            </w:r>
            <w:r w:rsidRPr="006B1427">
              <w:rPr>
                <w:szCs w:val="18"/>
              </w:rPr>
              <w:t>”</w:t>
            </w:r>
            <w:r w:rsidRPr="006B1427">
              <w:rPr>
                <w:rFonts w:hint="eastAsia"/>
                <w:szCs w:val="18"/>
              </w:rPr>
              <w:t>，没有则使用NA代替，如0框0槽0端口为NA-0-0-0。</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ONUIDTYPE</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OCTET STRING</w:t>
            </w:r>
          </w:p>
        </w:tc>
        <w:tc>
          <w:tcPr>
            <w:tcW w:w="957" w:type="pct"/>
          </w:tcPr>
          <w:p w:rsidR="006B1427" w:rsidRPr="00300E1F" w:rsidRDefault="006B1427" w:rsidP="00CB0325">
            <w:pPr>
              <w:rPr>
                <w:szCs w:val="18"/>
              </w:rPr>
            </w:pPr>
            <w:r>
              <w:rPr>
                <w:szCs w:val="18"/>
              </w:rPr>
              <w:t>ONU_NAME</w:t>
            </w:r>
          </w:p>
          <w:p w:rsidR="006B1427" w:rsidRPr="00300E1F" w:rsidRDefault="006B1427" w:rsidP="00CB0325">
            <w:pPr>
              <w:rPr>
                <w:szCs w:val="18"/>
              </w:rPr>
            </w:pPr>
            <w:r>
              <w:rPr>
                <w:szCs w:val="18"/>
              </w:rPr>
              <w:t>MAC</w:t>
            </w:r>
          </w:p>
          <w:p w:rsidR="006B1427" w:rsidRDefault="006B1427" w:rsidP="00CB0325">
            <w:pPr>
              <w:rPr>
                <w:rFonts w:eastAsiaTheme="minorEastAsia"/>
                <w:szCs w:val="18"/>
              </w:rPr>
            </w:pPr>
            <w:r>
              <w:rPr>
                <w:szCs w:val="18"/>
              </w:rPr>
              <w:t>LOID</w:t>
            </w:r>
          </w:p>
          <w:p w:rsidR="006B1427" w:rsidRPr="00931FE4" w:rsidRDefault="006B1427" w:rsidP="00CB0325">
            <w:pPr>
              <w:rPr>
                <w:rFonts w:eastAsiaTheme="minorEastAsia"/>
                <w:szCs w:val="18"/>
              </w:rPr>
            </w:pPr>
            <w:r>
              <w:rPr>
                <w:rFonts w:eastAsiaTheme="minorEastAsia" w:hint="eastAsia"/>
                <w:szCs w:val="18"/>
              </w:rPr>
              <w:t>PASSWORD</w:t>
            </w:r>
          </w:p>
          <w:p w:rsidR="006B1427" w:rsidRPr="00300E1F" w:rsidRDefault="006B1427" w:rsidP="00CB0325">
            <w:pPr>
              <w:rPr>
                <w:szCs w:val="18"/>
              </w:rPr>
            </w:pPr>
            <w:r w:rsidRPr="00300E1F">
              <w:rPr>
                <w:szCs w:val="18"/>
              </w:rPr>
              <w:t>ONU_NUMBER</w:t>
            </w: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2009" w:type="pct"/>
          </w:tcPr>
          <w:p w:rsidR="006B1427" w:rsidRPr="006B594E" w:rsidRDefault="006B1427" w:rsidP="00CB0325">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w:t>
            </w:r>
            <w:r w:rsidRPr="00685006">
              <w:rPr>
                <w:rFonts w:ascii="宋体" w:hAnsi="宋体" w:hint="eastAsia"/>
                <w:noProof/>
                <w:szCs w:val="21"/>
              </w:rPr>
              <w:t>NU</w:t>
            </w:r>
            <w:r w:rsidRPr="00685006">
              <w:rPr>
                <w:rFonts w:ascii="宋体" w:hAnsi="宋体"/>
                <w:noProof/>
                <w:szCs w:val="21"/>
              </w:rPr>
              <w:t>ID</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OCTET STRING</w:t>
            </w:r>
          </w:p>
        </w:tc>
        <w:tc>
          <w:tcPr>
            <w:tcW w:w="957" w:type="pct"/>
          </w:tcPr>
          <w:p w:rsidR="006B1427" w:rsidRPr="00300E1F" w:rsidRDefault="006B1427" w:rsidP="00CB0325">
            <w:pPr>
              <w:rPr>
                <w:szCs w:val="18"/>
              </w:rPr>
            </w:pPr>
            <w:r w:rsidRPr="00300E1F">
              <w:rPr>
                <w:szCs w:val="18"/>
              </w:rPr>
              <w:t>SIZE(128)</w:t>
            </w: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2009" w:type="pct"/>
          </w:tcPr>
          <w:p w:rsidR="006B1427" w:rsidRPr="00300E1F" w:rsidRDefault="006B1427" w:rsidP="00CB0325">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ONUPORT</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 xml:space="preserve">OCTET STRING </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SIZE(128)</w:t>
            </w:r>
          </w:p>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机架-框-槽-端口</w:t>
            </w: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M</w:t>
            </w:r>
          </w:p>
        </w:tc>
        <w:tc>
          <w:tcPr>
            <w:tcW w:w="200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通过 机架-框-槽号-端口号的方式定位</w:t>
            </w:r>
            <w:r w:rsidR="00B00587">
              <w:rPr>
                <w:rFonts w:ascii="宋体" w:hAnsi="宋体" w:hint="eastAsia"/>
                <w:noProof/>
                <w:szCs w:val="21"/>
              </w:rPr>
              <w:t>单元盘</w:t>
            </w:r>
            <w:r w:rsidRPr="00685006">
              <w:rPr>
                <w:rFonts w:ascii="宋体" w:hAnsi="宋体" w:hint="eastAsia"/>
                <w:noProof/>
                <w:szCs w:val="21"/>
              </w:rPr>
              <w:t>端口， 没有的补为NA</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BW</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OCTET STRING</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SIZE（32）</w:t>
            </w: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M</w:t>
            </w:r>
          </w:p>
        </w:tc>
        <w:tc>
          <w:tcPr>
            <w:tcW w:w="200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带宽模板名称：设置上下行带宽</w:t>
            </w:r>
          </w:p>
        </w:tc>
      </w:tr>
    </w:tbl>
    <w:p w:rsidR="009A21B8" w:rsidRPr="00685006" w:rsidRDefault="009A21B8" w:rsidP="009A21B8">
      <w:pPr>
        <w:rPr>
          <w:rFonts w:ascii="宋体" w:hAnsi="宋体"/>
          <w:szCs w:val="21"/>
        </w:rPr>
      </w:pPr>
    </w:p>
    <w:p w:rsidR="00000000" w:rsidRDefault="009A21B8" w:rsidP="00CE4D8A">
      <w:pPr>
        <w:spacing w:beforeLines="50"/>
        <w:ind w:firstLine="420"/>
        <w:pPrChange w:id="482" w:author="CMDI-LVLIANGDONG" w:date="2015-07-22T10:29:00Z">
          <w:pPr>
            <w:spacing w:beforeLines="50"/>
            <w:ind w:firstLine="420"/>
          </w:pPr>
        </w:pPrChange>
      </w:pPr>
      <w:r w:rsidRPr="00EC3C32">
        <w:rPr>
          <w:rFonts w:hint="eastAsia"/>
        </w:rPr>
        <w:t>响应格式</w:t>
      </w:r>
    </w:p>
    <w:p w:rsidR="009A21B8" w:rsidRPr="00EB1DBD" w:rsidRDefault="009A21B8" w:rsidP="00EB1DBD">
      <w:pPr>
        <w:spacing w:line="360" w:lineRule="auto"/>
        <w:ind w:left="420" w:firstLine="420"/>
        <w:rPr>
          <w:szCs w:val="21"/>
        </w:rPr>
      </w:pPr>
      <w:r w:rsidRPr="00EB1DBD">
        <w:rPr>
          <w:rFonts w:hint="eastAsia"/>
          <w:szCs w:val="21"/>
        </w:rPr>
        <w:t>符合“</w:t>
      </w:r>
      <w:r w:rsidR="002924AB">
        <w:rPr>
          <w:rFonts w:hint="eastAsia"/>
          <w:szCs w:val="21"/>
        </w:rPr>
        <w:t>10.4</w:t>
      </w:r>
      <w:r w:rsidRPr="00EB1DBD">
        <w:rPr>
          <w:rFonts w:hint="eastAsia"/>
          <w:szCs w:val="21"/>
        </w:rPr>
        <w:t>响应消息的格式说明”</w:t>
      </w:r>
    </w:p>
    <w:p w:rsidR="00000000" w:rsidRDefault="009A21B8" w:rsidP="00CE4D8A">
      <w:pPr>
        <w:spacing w:beforeLines="50"/>
        <w:ind w:firstLine="420"/>
        <w:pPrChange w:id="483" w:author="CMDI-LVLIANGDONG" w:date="2015-07-22T10:29:00Z">
          <w:pPr>
            <w:spacing w:beforeLines="50"/>
            <w:ind w:firstLine="420"/>
          </w:pPr>
        </w:pPrChange>
      </w:pPr>
      <w:r w:rsidRPr="00EC3C32">
        <w:rPr>
          <w:rFonts w:hint="eastAsia"/>
        </w:rPr>
        <w:t>输出参数</w:t>
      </w:r>
    </w:p>
    <w:p w:rsidR="001E39F5" w:rsidRPr="009A21B8" w:rsidRDefault="009A21B8" w:rsidP="00277537">
      <w:pPr>
        <w:spacing w:line="360" w:lineRule="auto"/>
        <w:ind w:left="420" w:firstLine="420"/>
      </w:pPr>
      <w:r w:rsidRPr="00EB1DBD">
        <w:rPr>
          <w:rFonts w:hint="eastAsia"/>
          <w:szCs w:val="21"/>
        </w:rPr>
        <w:t>无。</w:t>
      </w:r>
    </w:p>
    <w:p w:rsidR="001E39F5" w:rsidRPr="00B05DB9" w:rsidRDefault="001E39F5" w:rsidP="00B05DB9">
      <w:pPr>
        <w:pStyle w:val="TimesNewRoman050"/>
        <w:ind w:left="0"/>
        <w:rPr>
          <w:rFonts w:cs="Times New Roman"/>
        </w:rPr>
      </w:pPr>
      <w:bookmarkStart w:id="484" w:name="_Toc422211189"/>
      <w:r w:rsidRPr="00B05DB9">
        <w:rPr>
          <w:rFonts w:cs="Times New Roman"/>
        </w:rPr>
        <w:t>DSL</w:t>
      </w:r>
      <w:r w:rsidRPr="00B05DB9">
        <w:rPr>
          <w:rFonts w:cs="Times New Roman"/>
        </w:rPr>
        <w:t>端口配置</w:t>
      </w:r>
      <w:r w:rsidRPr="00B05DB9">
        <w:rPr>
          <w:rFonts w:cs="Times New Roman"/>
        </w:rPr>
        <w:t>VLAN</w:t>
      </w:r>
      <w:r w:rsidRPr="00B05DB9">
        <w:rPr>
          <w:rFonts w:cs="Times New Roman"/>
        </w:rPr>
        <w:t>信息（</w:t>
      </w:r>
      <w:r w:rsidR="00C355DC" w:rsidRPr="00B05DB9">
        <w:rPr>
          <w:rFonts w:cs="Times New Roman"/>
        </w:rPr>
        <w:t>条件</w:t>
      </w:r>
      <w:r w:rsidRPr="00B05DB9">
        <w:rPr>
          <w:rFonts w:cs="Times New Roman"/>
        </w:rPr>
        <w:t>必选）</w:t>
      </w:r>
      <w:bookmarkEnd w:id="484"/>
    </w:p>
    <w:p w:rsidR="004F1CA9" w:rsidRDefault="00265CD4" w:rsidP="00CE4D8A">
      <w:pPr>
        <w:spacing w:beforeLines="50"/>
        <w:ind w:firstLine="420"/>
      </w:pPr>
      <w:r>
        <w:rPr>
          <w:rFonts w:hint="eastAsia"/>
        </w:rPr>
        <w:t>条件必选满足条件：</w:t>
      </w:r>
      <w:r w:rsidR="004F1CA9" w:rsidRPr="004F1CA9">
        <w:rPr>
          <w:rFonts w:hint="eastAsia"/>
        </w:rPr>
        <w:t>设备有</w:t>
      </w:r>
      <w:r w:rsidR="004F1CA9" w:rsidRPr="004F1CA9">
        <w:rPr>
          <w:rFonts w:hint="eastAsia"/>
        </w:rPr>
        <w:t>DSL</w:t>
      </w:r>
      <w:r w:rsidR="004F1CA9" w:rsidRPr="004F1CA9">
        <w:rPr>
          <w:rFonts w:hint="eastAsia"/>
        </w:rPr>
        <w:t>端口。</w:t>
      </w:r>
    </w:p>
    <w:p w:rsidR="002A3D27" w:rsidRDefault="009A21B8" w:rsidP="00CE4D8A">
      <w:pPr>
        <w:spacing w:beforeLines="50"/>
        <w:ind w:firstLine="420"/>
        <w:pPrChange w:id="485" w:author="CMDI-LVLIANGDONG" w:date="2015-07-22T10:29:00Z">
          <w:pPr>
            <w:spacing w:beforeLines="50"/>
            <w:ind w:firstLine="420"/>
          </w:pPr>
        </w:pPrChange>
      </w:pPr>
      <w:r w:rsidRPr="00EC3C32">
        <w:rPr>
          <w:rFonts w:hint="eastAsia"/>
        </w:rPr>
        <w:t>功能描述</w:t>
      </w:r>
    </w:p>
    <w:p w:rsidR="009A21B8" w:rsidRPr="00EB1DBD" w:rsidRDefault="009A21B8" w:rsidP="00EB1DBD">
      <w:pPr>
        <w:spacing w:line="360" w:lineRule="auto"/>
        <w:ind w:left="420" w:firstLine="420"/>
        <w:rPr>
          <w:szCs w:val="21"/>
        </w:rPr>
      </w:pPr>
      <w:r w:rsidRPr="00EB1DBD">
        <w:rPr>
          <w:rFonts w:hint="eastAsia"/>
          <w:szCs w:val="21"/>
        </w:rPr>
        <w:t>该命令用于配置</w:t>
      </w:r>
      <w:r w:rsidRPr="00EB1DBD">
        <w:rPr>
          <w:rFonts w:hint="eastAsia"/>
          <w:szCs w:val="21"/>
        </w:rPr>
        <w:t xml:space="preserve"> DSL</w:t>
      </w:r>
      <w:r w:rsidRPr="00EB1DBD">
        <w:rPr>
          <w:rFonts w:hint="eastAsia"/>
          <w:szCs w:val="21"/>
        </w:rPr>
        <w:t>端口</w:t>
      </w:r>
      <w:r w:rsidRPr="00EB1DBD">
        <w:rPr>
          <w:rFonts w:hint="eastAsia"/>
          <w:szCs w:val="21"/>
        </w:rPr>
        <w:t>VLAN</w:t>
      </w:r>
      <w:r w:rsidRPr="00EB1DBD">
        <w:rPr>
          <w:rFonts w:hint="eastAsia"/>
          <w:szCs w:val="21"/>
        </w:rPr>
        <w:t>信息</w:t>
      </w:r>
    </w:p>
    <w:p w:rsidR="009A21B8" w:rsidRPr="00EC3C32" w:rsidRDefault="009A21B8" w:rsidP="00CE4D8A">
      <w:pPr>
        <w:spacing w:beforeLines="50"/>
        <w:ind w:firstLine="420"/>
      </w:pPr>
      <w:r w:rsidRPr="00EC3C32">
        <w:rPr>
          <w:rFonts w:hint="eastAsia"/>
        </w:rPr>
        <w:t>命令格式</w:t>
      </w:r>
    </w:p>
    <w:p w:rsidR="009A21B8" w:rsidRPr="00EB1DBD" w:rsidRDefault="009A21B8" w:rsidP="00EB1DBD">
      <w:pPr>
        <w:spacing w:line="360" w:lineRule="auto"/>
        <w:ind w:left="420" w:firstLine="420"/>
        <w:rPr>
          <w:szCs w:val="21"/>
        </w:rPr>
      </w:pPr>
      <w:r w:rsidRPr="00EB1DBD">
        <w:rPr>
          <w:rFonts w:hint="eastAsia"/>
          <w:szCs w:val="21"/>
        </w:rPr>
        <w:t>CFG</w:t>
      </w:r>
      <w:r w:rsidRPr="00EB1DBD">
        <w:rPr>
          <w:szCs w:val="21"/>
        </w:rPr>
        <w:t>-DSLPORT</w:t>
      </w:r>
      <w:r w:rsidRPr="00EB1DBD">
        <w:rPr>
          <w:rFonts w:hint="eastAsia"/>
          <w:szCs w:val="21"/>
        </w:rPr>
        <w:t>VLAN</w:t>
      </w:r>
      <w:r w:rsidRPr="00EB1DBD">
        <w:rPr>
          <w:szCs w:val="21"/>
        </w:rPr>
        <w:t>::ONUIP=onu-name|OLTID=olt-name[,PONID=ponport_location,</w:t>
      </w:r>
      <w:r w:rsidRPr="00EB1DBD">
        <w:rPr>
          <w:rFonts w:hint="eastAsia"/>
          <w:szCs w:val="21"/>
        </w:rPr>
        <w:t>ONUIDTYPE=onuid-type,</w:t>
      </w:r>
      <w:r w:rsidRPr="00EB1DBD">
        <w:rPr>
          <w:szCs w:val="21"/>
        </w:rPr>
        <w:t>ONUID=onu-index]</w:t>
      </w:r>
      <w:r w:rsidRPr="00EB1DBD">
        <w:rPr>
          <w:rFonts w:hint="eastAsia"/>
          <w:szCs w:val="21"/>
        </w:rPr>
        <w:t>,ONUPORT=onu-port:CTAG::[VPI=vpi][,VCI=vci][,SVLAN=outer vlan],CVLAN=Inner vlan[,UV=user-vlan];</w:t>
      </w:r>
    </w:p>
    <w:p w:rsidR="009A21B8" w:rsidRPr="00EC3C32" w:rsidRDefault="009A21B8" w:rsidP="00CE4D8A">
      <w:pPr>
        <w:spacing w:beforeLines="50"/>
        <w:ind w:firstLine="420"/>
      </w:pPr>
      <w:r w:rsidRPr="00EC3C32">
        <w:rPr>
          <w:rFonts w:hint="eastAsia"/>
        </w:rPr>
        <w:t>输入参数</w:t>
      </w:r>
    </w:p>
    <w:tbl>
      <w:tblPr>
        <w:tblStyle w:val="afffffd"/>
        <w:tblW w:w="8468" w:type="dxa"/>
        <w:tblLayout w:type="fixed"/>
        <w:tblLook w:val="01E0"/>
      </w:tblPr>
      <w:tblGrid>
        <w:gridCol w:w="1082"/>
        <w:gridCol w:w="1621"/>
        <w:gridCol w:w="1621"/>
        <w:gridCol w:w="743"/>
        <w:gridCol w:w="3401"/>
      </w:tblGrid>
      <w:tr w:rsidR="006B1427" w:rsidRPr="00685006" w:rsidTr="006B1427">
        <w:trPr>
          <w:cnfStyle w:val="100000000000"/>
        </w:trPr>
        <w:tc>
          <w:tcPr>
            <w:tcW w:w="639"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参数名称</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数据类型</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取值范围</w:t>
            </w:r>
          </w:p>
        </w:tc>
        <w:tc>
          <w:tcPr>
            <w:tcW w:w="439" w:type="pct"/>
          </w:tcPr>
          <w:p w:rsidR="006B1427" w:rsidRPr="00620C44" w:rsidRDefault="006B1427" w:rsidP="006B1427">
            <w:pPr>
              <w:spacing w:line="300" w:lineRule="auto"/>
              <w:rPr>
                <w:rFonts w:ascii="宋体" w:eastAsiaTheme="minorEastAsia" w:hAnsi="宋体"/>
                <w:noProof/>
                <w:szCs w:val="21"/>
              </w:rPr>
            </w:pPr>
            <w:r>
              <w:rPr>
                <w:rFonts w:ascii="宋体" w:eastAsiaTheme="minorEastAsia" w:hAnsi="宋体" w:hint="eastAsia"/>
                <w:noProof/>
                <w:szCs w:val="21"/>
              </w:rPr>
              <w:t>限定</w:t>
            </w:r>
          </w:p>
        </w:tc>
        <w:tc>
          <w:tcPr>
            <w:tcW w:w="2008"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参数说明</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ONUIP</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OCTET STRING</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SIZE(128)</w:t>
            </w:r>
          </w:p>
        </w:tc>
        <w:tc>
          <w:tcPr>
            <w:tcW w:w="439" w:type="pct"/>
          </w:tcPr>
          <w:p w:rsidR="006B1427" w:rsidRPr="00620C44" w:rsidRDefault="006B1427" w:rsidP="006B1427">
            <w:pPr>
              <w:spacing w:line="300" w:lineRule="auto"/>
              <w:rPr>
                <w:rFonts w:ascii="宋体" w:eastAsiaTheme="minorEastAsia" w:hAnsi="宋体"/>
                <w:noProof/>
                <w:szCs w:val="21"/>
              </w:rPr>
            </w:pPr>
            <w:r>
              <w:rPr>
                <w:rFonts w:eastAsiaTheme="minorEastAsia" w:hint="eastAsia"/>
                <w:noProof/>
                <w:szCs w:val="18"/>
              </w:rPr>
              <w:t>C</w:t>
            </w:r>
          </w:p>
        </w:tc>
        <w:tc>
          <w:tcPr>
            <w:tcW w:w="200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具有管理IP的ONU的IP地址或名称</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OLTID</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OCTET STRING</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SIZE(128)</w:t>
            </w: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200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OLT IP地址或名称</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PONID</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 xml:space="preserve">OCTET STRING </w:t>
            </w:r>
          </w:p>
        </w:tc>
        <w:tc>
          <w:tcPr>
            <w:tcW w:w="957" w:type="pct"/>
          </w:tcPr>
          <w:p w:rsidR="006B1427" w:rsidRPr="008C3B24" w:rsidRDefault="006B1427" w:rsidP="00CB0325">
            <w:pPr>
              <w:rPr>
                <w:szCs w:val="18"/>
              </w:rPr>
            </w:pPr>
            <w:r w:rsidRPr="008C3B24">
              <w:rPr>
                <w:szCs w:val="18"/>
              </w:rPr>
              <w:t>SIZE(128)</w:t>
            </w:r>
          </w:p>
          <w:p w:rsidR="006B1427" w:rsidRPr="008C3B24" w:rsidRDefault="006B1427" w:rsidP="00CB0325">
            <w:pPr>
              <w:rPr>
                <w:szCs w:val="18"/>
              </w:rPr>
            </w:pP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lastRenderedPageBreak/>
              <w:t>C</w:t>
            </w:r>
          </w:p>
        </w:tc>
        <w:tc>
          <w:tcPr>
            <w:tcW w:w="2008" w:type="pct"/>
          </w:tcPr>
          <w:p w:rsidR="006B1427" w:rsidRPr="008C3B24" w:rsidRDefault="006B1427" w:rsidP="00CB0325">
            <w:pPr>
              <w:rPr>
                <w:szCs w:val="18"/>
              </w:rPr>
            </w:pPr>
            <w:r w:rsidRPr="006B1427">
              <w:rPr>
                <w:rFonts w:hint="eastAsia"/>
                <w:szCs w:val="18"/>
              </w:rPr>
              <w:t>PON</w:t>
            </w:r>
            <w:r w:rsidRPr="006B1427">
              <w:rPr>
                <w:rFonts w:ascii="宋体" w:eastAsia="宋体" w:hAnsi="宋体" w:cs="宋体" w:hint="eastAsia"/>
                <w:szCs w:val="18"/>
              </w:rPr>
              <w:t>口定位信息。格式为</w:t>
            </w:r>
            <w:r w:rsidRPr="006B1427">
              <w:rPr>
                <w:szCs w:val="18"/>
              </w:rPr>
              <w:t>“</w:t>
            </w:r>
            <w:r w:rsidRPr="006B1427">
              <w:rPr>
                <w:rFonts w:ascii="宋体" w:eastAsia="宋体" w:hAnsi="宋体" w:cs="宋体" w:hint="eastAsia"/>
                <w:szCs w:val="18"/>
              </w:rPr>
              <w:t>机架</w:t>
            </w:r>
            <w:r w:rsidRPr="006B1427">
              <w:rPr>
                <w:rFonts w:hint="eastAsia"/>
                <w:szCs w:val="18"/>
              </w:rPr>
              <w:t>-</w:t>
            </w:r>
            <w:r w:rsidRPr="006B1427">
              <w:rPr>
                <w:rFonts w:ascii="宋体" w:eastAsia="宋体" w:hAnsi="宋体" w:cs="宋体" w:hint="eastAsia"/>
                <w:szCs w:val="18"/>
              </w:rPr>
              <w:t>框</w:t>
            </w:r>
            <w:r w:rsidRPr="006B1427">
              <w:rPr>
                <w:rFonts w:hint="eastAsia"/>
                <w:szCs w:val="18"/>
              </w:rPr>
              <w:t>-</w:t>
            </w:r>
            <w:r w:rsidRPr="006B1427">
              <w:rPr>
                <w:rFonts w:ascii="宋体" w:eastAsia="宋体" w:hAnsi="宋体" w:cs="宋体" w:hint="eastAsia"/>
                <w:szCs w:val="18"/>
              </w:rPr>
              <w:lastRenderedPageBreak/>
              <w:t>槽</w:t>
            </w:r>
            <w:r w:rsidRPr="006B1427">
              <w:rPr>
                <w:rFonts w:hint="eastAsia"/>
                <w:szCs w:val="18"/>
              </w:rPr>
              <w:t>-</w:t>
            </w:r>
            <w:r w:rsidRPr="006B1427">
              <w:rPr>
                <w:rFonts w:ascii="宋体" w:eastAsia="宋体" w:hAnsi="宋体" w:cs="宋体" w:hint="eastAsia"/>
                <w:szCs w:val="18"/>
              </w:rPr>
              <w:t>端口号</w:t>
            </w:r>
            <w:r w:rsidRPr="006B1427">
              <w:rPr>
                <w:szCs w:val="18"/>
              </w:rPr>
              <w:t>”</w:t>
            </w:r>
            <w:r w:rsidRPr="006B1427">
              <w:rPr>
                <w:rFonts w:ascii="宋体" w:eastAsia="宋体" w:hAnsi="宋体" w:cs="宋体" w:hint="eastAsia"/>
                <w:szCs w:val="18"/>
              </w:rPr>
              <w:t>，没有则使用</w:t>
            </w:r>
            <w:r w:rsidRPr="006B1427">
              <w:rPr>
                <w:rFonts w:hint="eastAsia"/>
                <w:szCs w:val="18"/>
              </w:rPr>
              <w:t>NA</w:t>
            </w:r>
            <w:r w:rsidRPr="006B1427">
              <w:rPr>
                <w:rFonts w:ascii="宋体" w:eastAsia="宋体" w:hAnsi="宋体" w:cs="宋体" w:hint="eastAsia"/>
                <w:szCs w:val="18"/>
              </w:rPr>
              <w:t>代替，如</w:t>
            </w:r>
            <w:r w:rsidRPr="006B1427">
              <w:rPr>
                <w:rFonts w:hint="eastAsia"/>
                <w:szCs w:val="18"/>
              </w:rPr>
              <w:t>0</w:t>
            </w:r>
            <w:r w:rsidRPr="006B1427">
              <w:rPr>
                <w:rFonts w:ascii="宋体" w:eastAsia="宋体" w:hAnsi="宋体" w:cs="宋体" w:hint="eastAsia"/>
                <w:szCs w:val="18"/>
              </w:rPr>
              <w:t>框</w:t>
            </w:r>
            <w:r w:rsidRPr="006B1427">
              <w:rPr>
                <w:rFonts w:hint="eastAsia"/>
                <w:szCs w:val="18"/>
              </w:rPr>
              <w:t>0</w:t>
            </w:r>
            <w:r w:rsidRPr="006B1427">
              <w:rPr>
                <w:rFonts w:ascii="宋体" w:eastAsia="宋体" w:hAnsi="宋体" w:cs="宋体" w:hint="eastAsia"/>
                <w:szCs w:val="18"/>
              </w:rPr>
              <w:t>槽</w:t>
            </w:r>
            <w:r w:rsidRPr="006B1427">
              <w:rPr>
                <w:rFonts w:hint="eastAsia"/>
                <w:szCs w:val="18"/>
              </w:rPr>
              <w:t>0</w:t>
            </w:r>
            <w:r w:rsidRPr="006B1427">
              <w:rPr>
                <w:rFonts w:ascii="宋体" w:eastAsia="宋体" w:hAnsi="宋体" w:cs="宋体" w:hint="eastAsia"/>
                <w:szCs w:val="18"/>
              </w:rPr>
              <w:t>端口为</w:t>
            </w:r>
            <w:r w:rsidRPr="006B1427">
              <w:rPr>
                <w:rFonts w:hint="eastAsia"/>
                <w:szCs w:val="18"/>
              </w:rPr>
              <w:t>NA-0-0-0</w:t>
            </w:r>
            <w:r w:rsidRPr="006B1427">
              <w:rPr>
                <w:rFonts w:ascii="宋体" w:eastAsia="宋体" w:hAnsi="宋体" w:cs="宋体" w:hint="eastAsia"/>
                <w:szCs w:val="18"/>
              </w:rPr>
              <w:t>。</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lastRenderedPageBreak/>
              <w:t>ONUIDTYPE</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OCTET STRING</w:t>
            </w:r>
          </w:p>
        </w:tc>
        <w:tc>
          <w:tcPr>
            <w:tcW w:w="957" w:type="pct"/>
          </w:tcPr>
          <w:p w:rsidR="006B1427" w:rsidRPr="00300E1F" w:rsidRDefault="006B1427" w:rsidP="00CB0325">
            <w:pPr>
              <w:rPr>
                <w:szCs w:val="18"/>
              </w:rPr>
            </w:pPr>
            <w:r>
              <w:rPr>
                <w:szCs w:val="18"/>
              </w:rPr>
              <w:t>ONU_NAME</w:t>
            </w:r>
          </w:p>
          <w:p w:rsidR="006B1427" w:rsidRPr="00300E1F" w:rsidRDefault="006B1427" w:rsidP="00CB0325">
            <w:pPr>
              <w:rPr>
                <w:szCs w:val="18"/>
              </w:rPr>
            </w:pPr>
            <w:r>
              <w:rPr>
                <w:szCs w:val="18"/>
              </w:rPr>
              <w:t>MAC</w:t>
            </w:r>
          </w:p>
          <w:p w:rsidR="006B1427" w:rsidRDefault="006B1427" w:rsidP="00CB0325">
            <w:pPr>
              <w:rPr>
                <w:rFonts w:eastAsiaTheme="minorEastAsia"/>
                <w:szCs w:val="18"/>
              </w:rPr>
            </w:pPr>
            <w:r>
              <w:rPr>
                <w:szCs w:val="18"/>
              </w:rPr>
              <w:t>LOID</w:t>
            </w:r>
          </w:p>
          <w:p w:rsidR="006B1427" w:rsidRPr="00931FE4" w:rsidRDefault="006B1427" w:rsidP="00CB0325">
            <w:pPr>
              <w:rPr>
                <w:rFonts w:eastAsiaTheme="minorEastAsia"/>
                <w:szCs w:val="18"/>
              </w:rPr>
            </w:pPr>
            <w:r>
              <w:rPr>
                <w:rFonts w:eastAsiaTheme="minorEastAsia" w:hint="eastAsia"/>
                <w:szCs w:val="18"/>
              </w:rPr>
              <w:t>PASSWORD</w:t>
            </w:r>
          </w:p>
          <w:p w:rsidR="006B1427" w:rsidRPr="00300E1F" w:rsidRDefault="006B1427" w:rsidP="00CB0325">
            <w:pPr>
              <w:rPr>
                <w:szCs w:val="18"/>
              </w:rPr>
            </w:pPr>
            <w:r w:rsidRPr="00300E1F">
              <w:rPr>
                <w:szCs w:val="18"/>
              </w:rPr>
              <w:t>ONU_NUMBER</w:t>
            </w: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2008" w:type="pct"/>
          </w:tcPr>
          <w:p w:rsidR="006B1427" w:rsidRPr="006B594E" w:rsidRDefault="006B1427" w:rsidP="00CB0325">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w:t>
            </w:r>
            <w:r w:rsidRPr="00685006">
              <w:rPr>
                <w:rFonts w:ascii="宋体" w:hAnsi="宋体" w:hint="eastAsia"/>
                <w:noProof/>
                <w:szCs w:val="21"/>
              </w:rPr>
              <w:t>NU</w:t>
            </w:r>
            <w:r w:rsidRPr="00685006">
              <w:rPr>
                <w:rFonts w:ascii="宋体" w:hAnsi="宋体"/>
                <w:noProof/>
                <w:szCs w:val="21"/>
              </w:rPr>
              <w:t>ID</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OCTET STRING</w:t>
            </w:r>
          </w:p>
        </w:tc>
        <w:tc>
          <w:tcPr>
            <w:tcW w:w="957" w:type="pct"/>
          </w:tcPr>
          <w:p w:rsidR="006B1427" w:rsidRPr="00300E1F" w:rsidRDefault="006B1427" w:rsidP="00CB0325">
            <w:pPr>
              <w:rPr>
                <w:szCs w:val="18"/>
              </w:rPr>
            </w:pPr>
            <w:r w:rsidRPr="00300E1F">
              <w:rPr>
                <w:szCs w:val="18"/>
              </w:rPr>
              <w:t>SIZE(128)</w:t>
            </w: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2008" w:type="pct"/>
          </w:tcPr>
          <w:p w:rsidR="006B1427" w:rsidRPr="00300E1F" w:rsidRDefault="006B1427" w:rsidP="00CB0325">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ONUPORT</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 xml:space="preserve">OCTET STRING </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SIZE(128)</w:t>
            </w:r>
          </w:p>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机架-框-槽-端口</w:t>
            </w:r>
          </w:p>
        </w:tc>
        <w:tc>
          <w:tcPr>
            <w:tcW w:w="439" w:type="pct"/>
          </w:tcPr>
          <w:p w:rsidR="006B1427" w:rsidRPr="00620C44" w:rsidRDefault="006B1427" w:rsidP="006B1427">
            <w:pPr>
              <w:spacing w:line="300" w:lineRule="auto"/>
              <w:rPr>
                <w:rFonts w:ascii="宋体" w:eastAsiaTheme="minorEastAsia" w:hAnsi="宋体"/>
                <w:noProof/>
                <w:szCs w:val="21"/>
              </w:rPr>
            </w:pPr>
            <w:r>
              <w:rPr>
                <w:rFonts w:eastAsiaTheme="minorEastAsia" w:hint="eastAsia"/>
                <w:noProof/>
                <w:szCs w:val="18"/>
              </w:rPr>
              <w:t>M</w:t>
            </w:r>
          </w:p>
        </w:tc>
        <w:tc>
          <w:tcPr>
            <w:tcW w:w="200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通过 机架-框-槽号-端口号的方式定位</w:t>
            </w:r>
            <w:r w:rsidR="00B00587">
              <w:rPr>
                <w:rFonts w:ascii="宋体" w:hAnsi="宋体" w:hint="eastAsia"/>
                <w:noProof/>
                <w:szCs w:val="21"/>
              </w:rPr>
              <w:t>单元盘</w:t>
            </w:r>
            <w:r w:rsidRPr="00685006">
              <w:rPr>
                <w:rFonts w:ascii="宋体" w:hAnsi="宋体" w:hint="eastAsia"/>
                <w:noProof/>
                <w:szCs w:val="21"/>
              </w:rPr>
              <w:t>端口， 没有的补为NA</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VPI</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INTEGER</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0 ～ 4095</w:t>
            </w: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O</w:t>
            </w:r>
          </w:p>
        </w:tc>
        <w:tc>
          <w:tcPr>
            <w:tcW w:w="2008"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V</w:t>
            </w:r>
            <w:r w:rsidRPr="00685006">
              <w:rPr>
                <w:rFonts w:ascii="宋体" w:hAnsi="宋体" w:hint="eastAsia"/>
                <w:noProof/>
                <w:szCs w:val="21"/>
              </w:rPr>
              <w:t>pi</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VCI</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INTEGER</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32～65535</w:t>
            </w: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O</w:t>
            </w:r>
          </w:p>
        </w:tc>
        <w:tc>
          <w:tcPr>
            <w:tcW w:w="200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Vci</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SVLAN</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INTEGER</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0 ～ 4095</w:t>
            </w:r>
          </w:p>
        </w:tc>
        <w:tc>
          <w:tcPr>
            <w:tcW w:w="439" w:type="pct"/>
          </w:tcPr>
          <w:p w:rsidR="006B1427" w:rsidRPr="00620C44" w:rsidRDefault="006B1427" w:rsidP="006B1427">
            <w:pPr>
              <w:spacing w:line="300" w:lineRule="auto"/>
              <w:rPr>
                <w:rFonts w:ascii="宋体" w:eastAsiaTheme="minorEastAsia" w:hAnsi="宋体"/>
                <w:noProof/>
                <w:szCs w:val="21"/>
              </w:rPr>
            </w:pPr>
            <w:r>
              <w:rPr>
                <w:rFonts w:eastAsiaTheme="minorEastAsia" w:hint="eastAsia"/>
                <w:noProof/>
                <w:szCs w:val="18"/>
              </w:rPr>
              <w:t>C</w:t>
            </w:r>
          </w:p>
        </w:tc>
        <w:tc>
          <w:tcPr>
            <w:tcW w:w="200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SVLAN</w:t>
            </w:r>
            <w:r>
              <w:rPr>
                <w:rFonts w:eastAsiaTheme="minorEastAsia" w:hint="eastAsia"/>
                <w:noProof/>
                <w:szCs w:val="18"/>
              </w:rPr>
              <w:t>(</w:t>
            </w:r>
            <w:r>
              <w:rPr>
                <w:rFonts w:ascii="宋体" w:hAnsi="宋体" w:hint="eastAsia"/>
                <w:noProof/>
                <w:szCs w:val="21"/>
              </w:rPr>
              <w:t>双层VLAN业务时必选</w:t>
            </w:r>
            <w:r>
              <w:rPr>
                <w:rFonts w:ascii="宋体" w:eastAsiaTheme="minorEastAsia" w:hAnsi="宋体" w:hint="eastAsia"/>
                <w:noProof/>
                <w:szCs w:val="21"/>
              </w:rPr>
              <w:t>)</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CVLAN</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INTEGER</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0 ～ 4095</w:t>
            </w:r>
          </w:p>
        </w:tc>
        <w:tc>
          <w:tcPr>
            <w:tcW w:w="439"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M</w:t>
            </w:r>
          </w:p>
        </w:tc>
        <w:tc>
          <w:tcPr>
            <w:tcW w:w="200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CVLAN</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UV</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INTEGER</w:t>
            </w:r>
          </w:p>
        </w:tc>
        <w:tc>
          <w:tcPr>
            <w:tcW w:w="957" w:type="pct"/>
          </w:tcPr>
          <w:p w:rsidR="006B1427" w:rsidRPr="00685006" w:rsidRDefault="006B1427" w:rsidP="009A21B8">
            <w:pPr>
              <w:spacing w:line="300" w:lineRule="auto"/>
              <w:rPr>
                <w:rFonts w:ascii="宋体" w:hAnsi="宋体"/>
                <w:noProof/>
                <w:szCs w:val="21"/>
                <w:lang w:val="sv-SE"/>
              </w:rPr>
            </w:pPr>
            <w:r w:rsidRPr="00685006">
              <w:rPr>
                <w:rFonts w:ascii="宋体" w:hAnsi="宋体" w:hint="eastAsia"/>
                <w:noProof/>
                <w:szCs w:val="21"/>
                <w:lang w:val="sv-SE"/>
              </w:rPr>
              <w:t>0 ～ 4095</w:t>
            </w:r>
          </w:p>
        </w:tc>
        <w:tc>
          <w:tcPr>
            <w:tcW w:w="439" w:type="pct"/>
          </w:tcPr>
          <w:p w:rsidR="006B1427" w:rsidRPr="00DA4974" w:rsidRDefault="006B1427" w:rsidP="006B1427">
            <w:pPr>
              <w:spacing w:line="300" w:lineRule="auto"/>
              <w:rPr>
                <w:rFonts w:ascii="宋体" w:eastAsiaTheme="minorEastAsia" w:hAnsi="宋体"/>
                <w:noProof/>
                <w:szCs w:val="21"/>
              </w:rPr>
            </w:pPr>
            <w:r>
              <w:rPr>
                <w:rFonts w:eastAsiaTheme="minorEastAsia" w:hint="eastAsia"/>
                <w:noProof/>
                <w:szCs w:val="18"/>
              </w:rPr>
              <w:t>O</w:t>
            </w:r>
          </w:p>
        </w:tc>
        <w:tc>
          <w:tcPr>
            <w:tcW w:w="200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用户侧VLAN</w:t>
            </w:r>
          </w:p>
        </w:tc>
      </w:tr>
    </w:tbl>
    <w:p w:rsidR="00000000" w:rsidRDefault="009A21B8" w:rsidP="00CE4D8A">
      <w:pPr>
        <w:spacing w:beforeLines="50"/>
        <w:ind w:firstLine="420"/>
        <w:pPrChange w:id="486" w:author="CMDI-LVLIANGDONG" w:date="2015-07-22T10:29:00Z">
          <w:pPr>
            <w:spacing w:beforeLines="50"/>
            <w:ind w:firstLine="420"/>
          </w:pPr>
        </w:pPrChange>
      </w:pPr>
      <w:r w:rsidRPr="00EC3C32">
        <w:rPr>
          <w:rFonts w:hint="eastAsia"/>
        </w:rPr>
        <w:t>响应格式</w:t>
      </w:r>
    </w:p>
    <w:p w:rsidR="009A21B8" w:rsidRPr="00EB1DBD" w:rsidRDefault="009A21B8" w:rsidP="00EB1DBD">
      <w:pPr>
        <w:spacing w:line="360" w:lineRule="auto"/>
        <w:ind w:left="420" w:firstLine="420"/>
        <w:rPr>
          <w:szCs w:val="21"/>
        </w:rPr>
      </w:pPr>
      <w:r w:rsidRPr="00EB1DBD">
        <w:rPr>
          <w:rFonts w:hint="eastAsia"/>
          <w:szCs w:val="21"/>
        </w:rPr>
        <w:t>符合“</w:t>
      </w:r>
      <w:r w:rsidR="002924AB">
        <w:rPr>
          <w:rFonts w:hint="eastAsia"/>
          <w:szCs w:val="21"/>
        </w:rPr>
        <w:t>10.4</w:t>
      </w:r>
      <w:r w:rsidRPr="00EB1DBD">
        <w:rPr>
          <w:rFonts w:hint="eastAsia"/>
          <w:szCs w:val="21"/>
        </w:rPr>
        <w:t>响应消息的格式说明”</w:t>
      </w:r>
    </w:p>
    <w:p w:rsidR="00000000" w:rsidRDefault="009A21B8" w:rsidP="00CE4D8A">
      <w:pPr>
        <w:spacing w:beforeLines="50"/>
        <w:ind w:firstLine="420"/>
        <w:pPrChange w:id="487" w:author="CMDI-LVLIANGDONG" w:date="2015-07-22T10:29:00Z">
          <w:pPr>
            <w:spacing w:beforeLines="50"/>
            <w:ind w:firstLine="420"/>
          </w:pPr>
        </w:pPrChange>
      </w:pPr>
      <w:r w:rsidRPr="00EC3C32">
        <w:rPr>
          <w:rFonts w:hint="eastAsia"/>
        </w:rPr>
        <w:t>输出参数</w:t>
      </w:r>
    </w:p>
    <w:p w:rsidR="001E39F5" w:rsidRPr="009A21B8" w:rsidRDefault="009A21B8" w:rsidP="00277537">
      <w:pPr>
        <w:spacing w:line="360" w:lineRule="auto"/>
        <w:ind w:left="420" w:firstLine="420"/>
      </w:pPr>
      <w:r w:rsidRPr="00EB1DBD">
        <w:rPr>
          <w:rFonts w:hint="eastAsia"/>
          <w:szCs w:val="21"/>
        </w:rPr>
        <w:t>无。</w:t>
      </w:r>
    </w:p>
    <w:p w:rsidR="001E39F5" w:rsidRPr="00B05DB9" w:rsidRDefault="001E39F5" w:rsidP="00B05DB9">
      <w:pPr>
        <w:pStyle w:val="TimesNewRoman050"/>
        <w:ind w:left="0"/>
        <w:rPr>
          <w:rFonts w:cs="Times New Roman"/>
        </w:rPr>
      </w:pPr>
      <w:bookmarkStart w:id="488" w:name="_Toc422211190"/>
      <w:r w:rsidRPr="00B05DB9">
        <w:rPr>
          <w:rFonts w:cs="Times New Roman"/>
        </w:rPr>
        <w:t>DSL</w:t>
      </w:r>
      <w:r w:rsidRPr="00B05DB9">
        <w:rPr>
          <w:rFonts w:cs="Times New Roman"/>
        </w:rPr>
        <w:t>端口删除</w:t>
      </w:r>
      <w:r w:rsidRPr="00B05DB9">
        <w:rPr>
          <w:rFonts w:cs="Times New Roman"/>
        </w:rPr>
        <w:t>VLAN</w:t>
      </w:r>
      <w:r w:rsidRPr="00B05DB9">
        <w:rPr>
          <w:rFonts w:cs="Times New Roman"/>
        </w:rPr>
        <w:t>信息（</w:t>
      </w:r>
      <w:r w:rsidR="00C355DC" w:rsidRPr="00B05DB9">
        <w:rPr>
          <w:rFonts w:cs="Times New Roman"/>
        </w:rPr>
        <w:t>条件</w:t>
      </w:r>
      <w:r w:rsidRPr="00B05DB9">
        <w:rPr>
          <w:rFonts w:cs="Times New Roman"/>
        </w:rPr>
        <w:t>必选）</w:t>
      </w:r>
      <w:bookmarkEnd w:id="488"/>
    </w:p>
    <w:p w:rsidR="004F1CA9" w:rsidRDefault="00265CD4" w:rsidP="00CE4D8A">
      <w:pPr>
        <w:spacing w:beforeLines="50"/>
        <w:ind w:firstLine="420"/>
      </w:pPr>
      <w:r>
        <w:rPr>
          <w:rFonts w:hint="eastAsia"/>
        </w:rPr>
        <w:t>条件必选满足条件：</w:t>
      </w:r>
      <w:r w:rsidR="004F1CA9" w:rsidRPr="004F1CA9">
        <w:rPr>
          <w:rFonts w:hint="eastAsia"/>
        </w:rPr>
        <w:t>设备有</w:t>
      </w:r>
      <w:r w:rsidR="004F1CA9" w:rsidRPr="004F1CA9">
        <w:rPr>
          <w:rFonts w:hint="eastAsia"/>
        </w:rPr>
        <w:t>DSL</w:t>
      </w:r>
      <w:r w:rsidR="004F1CA9" w:rsidRPr="004F1CA9">
        <w:rPr>
          <w:rFonts w:hint="eastAsia"/>
        </w:rPr>
        <w:t>端口。</w:t>
      </w:r>
    </w:p>
    <w:p w:rsidR="002A3D27" w:rsidRDefault="009A21B8" w:rsidP="00CE4D8A">
      <w:pPr>
        <w:spacing w:beforeLines="50"/>
        <w:ind w:firstLine="420"/>
        <w:pPrChange w:id="489" w:author="CMDI-LVLIANGDONG" w:date="2015-07-22T10:29:00Z">
          <w:pPr>
            <w:spacing w:beforeLines="50"/>
            <w:ind w:firstLine="420"/>
          </w:pPr>
        </w:pPrChange>
      </w:pPr>
      <w:r w:rsidRPr="00EC3C32">
        <w:rPr>
          <w:rFonts w:hint="eastAsia"/>
        </w:rPr>
        <w:t>功能描述</w:t>
      </w:r>
    </w:p>
    <w:p w:rsidR="009A21B8" w:rsidRPr="00EB1DBD" w:rsidRDefault="009A21B8" w:rsidP="00EB1DBD">
      <w:pPr>
        <w:spacing w:line="360" w:lineRule="auto"/>
        <w:ind w:left="420" w:firstLine="420"/>
        <w:rPr>
          <w:szCs w:val="21"/>
        </w:rPr>
      </w:pPr>
      <w:r w:rsidRPr="00EB1DBD">
        <w:rPr>
          <w:rFonts w:hint="eastAsia"/>
          <w:szCs w:val="21"/>
        </w:rPr>
        <w:t>该命令用于删除</w:t>
      </w:r>
      <w:r w:rsidRPr="00EB1DBD">
        <w:rPr>
          <w:rFonts w:hint="eastAsia"/>
          <w:szCs w:val="21"/>
        </w:rPr>
        <w:t>DSL</w:t>
      </w:r>
      <w:r w:rsidRPr="00EB1DBD">
        <w:rPr>
          <w:rFonts w:hint="eastAsia"/>
          <w:szCs w:val="21"/>
        </w:rPr>
        <w:t>端口</w:t>
      </w:r>
      <w:r w:rsidRPr="00EB1DBD">
        <w:rPr>
          <w:rFonts w:hint="eastAsia"/>
          <w:szCs w:val="21"/>
        </w:rPr>
        <w:t>VLAN</w:t>
      </w:r>
      <w:r w:rsidRPr="00EB1DBD">
        <w:rPr>
          <w:rFonts w:hint="eastAsia"/>
          <w:szCs w:val="21"/>
        </w:rPr>
        <w:t>信息</w:t>
      </w:r>
    </w:p>
    <w:p w:rsidR="009A21B8" w:rsidRPr="00EC3C32" w:rsidRDefault="009A21B8" w:rsidP="00CE4D8A">
      <w:pPr>
        <w:spacing w:beforeLines="50"/>
        <w:ind w:firstLine="420"/>
      </w:pPr>
      <w:r w:rsidRPr="00EC3C32">
        <w:rPr>
          <w:rFonts w:hint="eastAsia"/>
        </w:rPr>
        <w:t>命令格式</w:t>
      </w:r>
    </w:p>
    <w:p w:rsidR="009A21B8" w:rsidRPr="00EB1DBD" w:rsidRDefault="009A21B8" w:rsidP="00EB1DBD">
      <w:pPr>
        <w:spacing w:line="360" w:lineRule="auto"/>
        <w:ind w:left="420" w:firstLine="420"/>
        <w:rPr>
          <w:szCs w:val="21"/>
        </w:rPr>
      </w:pPr>
      <w:r w:rsidRPr="00EB1DBD">
        <w:rPr>
          <w:rFonts w:hint="eastAsia"/>
          <w:szCs w:val="21"/>
        </w:rPr>
        <w:t>DEL</w:t>
      </w:r>
      <w:r w:rsidRPr="00EB1DBD">
        <w:rPr>
          <w:szCs w:val="21"/>
        </w:rPr>
        <w:t>-DSLPORT</w:t>
      </w:r>
      <w:r w:rsidRPr="00EB1DBD">
        <w:rPr>
          <w:rFonts w:hint="eastAsia"/>
          <w:szCs w:val="21"/>
        </w:rPr>
        <w:t>VLAN</w:t>
      </w:r>
      <w:r w:rsidRPr="00EB1DBD">
        <w:rPr>
          <w:szCs w:val="21"/>
        </w:rPr>
        <w:t>::ONUIP=onu-name|OLTID=olt-name[,PONID=ponport_location,</w:t>
      </w:r>
      <w:r w:rsidRPr="00EB1DBD">
        <w:rPr>
          <w:rFonts w:hint="eastAsia"/>
          <w:szCs w:val="21"/>
        </w:rPr>
        <w:t>ONUIDTYPE=onuid-type,</w:t>
      </w:r>
      <w:r w:rsidRPr="00EB1DBD">
        <w:rPr>
          <w:szCs w:val="21"/>
        </w:rPr>
        <w:t>ONUID=onu-index]</w:t>
      </w:r>
      <w:r w:rsidRPr="00EB1DBD">
        <w:rPr>
          <w:rFonts w:hint="eastAsia"/>
          <w:szCs w:val="21"/>
        </w:rPr>
        <w:t>,ONUPORT=onu-port:CTAG::[VPI=vpi][,VCI=vci][,UV=user-vlan];</w:t>
      </w:r>
    </w:p>
    <w:p w:rsidR="009A21B8" w:rsidRPr="00EC3C32" w:rsidRDefault="009A21B8" w:rsidP="00CE4D8A">
      <w:pPr>
        <w:spacing w:beforeLines="50"/>
        <w:ind w:firstLine="420"/>
      </w:pPr>
      <w:r w:rsidRPr="00EC3C32">
        <w:rPr>
          <w:rFonts w:hint="eastAsia"/>
        </w:rPr>
        <w:t>输入参数</w:t>
      </w:r>
    </w:p>
    <w:tbl>
      <w:tblPr>
        <w:tblStyle w:val="afffffd"/>
        <w:tblW w:w="8610" w:type="dxa"/>
        <w:tblLayout w:type="fixed"/>
        <w:tblLook w:val="01E0"/>
      </w:tblPr>
      <w:tblGrid>
        <w:gridCol w:w="1082"/>
        <w:gridCol w:w="1621"/>
        <w:gridCol w:w="1621"/>
        <w:gridCol w:w="742"/>
        <w:gridCol w:w="3544"/>
      </w:tblGrid>
      <w:tr w:rsidR="006B1427" w:rsidRPr="00685006" w:rsidTr="006B1427">
        <w:trPr>
          <w:cnfStyle w:val="100000000000"/>
        </w:trPr>
        <w:tc>
          <w:tcPr>
            <w:tcW w:w="628"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参数名称</w:t>
            </w:r>
          </w:p>
        </w:tc>
        <w:tc>
          <w:tcPr>
            <w:tcW w:w="941"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数据类型</w:t>
            </w:r>
          </w:p>
        </w:tc>
        <w:tc>
          <w:tcPr>
            <w:tcW w:w="941"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取值范围</w:t>
            </w:r>
          </w:p>
        </w:tc>
        <w:tc>
          <w:tcPr>
            <w:tcW w:w="431" w:type="pct"/>
          </w:tcPr>
          <w:p w:rsidR="006B1427" w:rsidRPr="003D5616" w:rsidRDefault="006B1427" w:rsidP="006B1427">
            <w:pPr>
              <w:spacing w:line="300" w:lineRule="auto"/>
              <w:rPr>
                <w:rFonts w:ascii="宋体" w:eastAsiaTheme="minorEastAsia" w:hAnsi="宋体"/>
                <w:noProof/>
                <w:szCs w:val="21"/>
              </w:rPr>
            </w:pPr>
            <w:r>
              <w:rPr>
                <w:rFonts w:ascii="宋体" w:eastAsiaTheme="minorEastAsia" w:hAnsi="宋体" w:hint="eastAsia"/>
                <w:noProof/>
                <w:szCs w:val="21"/>
              </w:rPr>
              <w:t>限定</w:t>
            </w:r>
          </w:p>
        </w:tc>
        <w:tc>
          <w:tcPr>
            <w:tcW w:w="20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参数说明</w:t>
            </w:r>
          </w:p>
        </w:tc>
      </w:tr>
      <w:tr w:rsidR="006B1427" w:rsidRPr="00685006" w:rsidTr="006B1427">
        <w:tc>
          <w:tcPr>
            <w:tcW w:w="62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ONUIP</w:t>
            </w:r>
          </w:p>
        </w:tc>
        <w:tc>
          <w:tcPr>
            <w:tcW w:w="941"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OCTET STRING</w:t>
            </w:r>
          </w:p>
        </w:tc>
        <w:tc>
          <w:tcPr>
            <w:tcW w:w="941"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SIZE(128)</w:t>
            </w:r>
          </w:p>
        </w:tc>
        <w:tc>
          <w:tcPr>
            <w:tcW w:w="431" w:type="pct"/>
          </w:tcPr>
          <w:p w:rsidR="006B1427" w:rsidRPr="003D5616" w:rsidRDefault="006B1427" w:rsidP="006B1427">
            <w:pPr>
              <w:spacing w:line="300" w:lineRule="auto"/>
              <w:rPr>
                <w:rFonts w:ascii="宋体" w:eastAsiaTheme="minorEastAsia" w:hAnsi="宋体"/>
                <w:noProof/>
                <w:szCs w:val="21"/>
              </w:rPr>
            </w:pPr>
            <w:r>
              <w:rPr>
                <w:rFonts w:eastAsiaTheme="minorEastAsia" w:hint="eastAsia"/>
                <w:noProof/>
                <w:szCs w:val="18"/>
              </w:rPr>
              <w:t>C</w:t>
            </w:r>
          </w:p>
        </w:tc>
        <w:tc>
          <w:tcPr>
            <w:tcW w:w="20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具有管理IP的ONU的IP地址或名称</w:t>
            </w:r>
          </w:p>
        </w:tc>
      </w:tr>
      <w:tr w:rsidR="006B1427" w:rsidRPr="00685006" w:rsidTr="006B1427">
        <w:tc>
          <w:tcPr>
            <w:tcW w:w="62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lastRenderedPageBreak/>
              <w:t>OLTID</w:t>
            </w:r>
          </w:p>
        </w:tc>
        <w:tc>
          <w:tcPr>
            <w:tcW w:w="941"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OCTET STRING</w:t>
            </w:r>
          </w:p>
        </w:tc>
        <w:tc>
          <w:tcPr>
            <w:tcW w:w="941"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SIZE(128)</w:t>
            </w:r>
          </w:p>
        </w:tc>
        <w:tc>
          <w:tcPr>
            <w:tcW w:w="431"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20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OLT IP地址或名称</w:t>
            </w:r>
          </w:p>
        </w:tc>
      </w:tr>
      <w:tr w:rsidR="006B1427" w:rsidRPr="00685006" w:rsidTr="006B1427">
        <w:tc>
          <w:tcPr>
            <w:tcW w:w="62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PONID</w:t>
            </w:r>
          </w:p>
        </w:tc>
        <w:tc>
          <w:tcPr>
            <w:tcW w:w="941"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 xml:space="preserve">OCTET STRING </w:t>
            </w:r>
          </w:p>
        </w:tc>
        <w:tc>
          <w:tcPr>
            <w:tcW w:w="941" w:type="pct"/>
          </w:tcPr>
          <w:p w:rsidR="006B1427" w:rsidRPr="008C3B24" w:rsidRDefault="006B1427" w:rsidP="00CB0325">
            <w:pPr>
              <w:rPr>
                <w:szCs w:val="18"/>
              </w:rPr>
            </w:pPr>
            <w:r w:rsidRPr="008C3B24">
              <w:rPr>
                <w:szCs w:val="18"/>
              </w:rPr>
              <w:t>SIZE(128)</w:t>
            </w:r>
          </w:p>
          <w:p w:rsidR="006B1427" w:rsidRPr="008C3B24" w:rsidRDefault="006B1427" w:rsidP="00CB0325">
            <w:pPr>
              <w:rPr>
                <w:szCs w:val="18"/>
              </w:rPr>
            </w:pPr>
          </w:p>
        </w:tc>
        <w:tc>
          <w:tcPr>
            <w:tcW w:w="431"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2057" w:type="pct"/>
          </w:tcPr>
          <w:p w:rsidR="006B1427" w:rsidRPr="008C3B24" w:rsidRDefault="006B1427" w:rsidP="00CB0325">
            <w:pPr>
              <w:rPr>
                <w:szCs w:val="18"/>
              </w:rPr>
            </w:pPr>
            <w:r w:rsidRPr="00B800D5">
              <w:rPr>
                <w:rFonts w:ascii="宋体" w:cs="宋体" w:hint="eastAsia"/>
                <w:kern w:val="0"/>
                <w:sz w:val="20"/>
                <w:szCs w:val="20"/>
              </w:rPr>
              <w:t>PON</w:t>
            </w:r>
            <w:r w:rsidRPr="00B800D5">
              <w:rPr>
                <w:rFonts w:ascii="宋体" w:eastAsia="宋体" w:hAnsi="宋体" w:cs="宋体" w:hint="eastAsia"/>
                <w:kern w:val="0"/>
                <w:sz w:val="20"/>
                <w:szCs w:val="20"/>
              </w:rPr>
              <w:t>口定位信息。格式为</w:t>
            </w:r>
            <w:r w:rsidRPr="00B800D5">
              <w:rPr>
                <w:kern w:val="0"/>
                <w:sz w:val="20"/>
                <w:szCs w:val="20"/>
              </w:rPr>
              <w:t>“</w:t>
            </w:r>
            <w:r w:rsidRPr="00B800D5">
              <w:rPr>
                <w:rFonts w:ascii="宋体" w:eastAsia="宋体" w:hAnsi="宋体" w:cs="宋体" w:hint="eastAsia"/>
                <w:kern w:val="0"/>
                <w:sz w:val="20"/>
                <w:szCs w:val="20"/>
              </w:rPr>
              <w:t>机架</w:t>
            </w:r>
            <w:r w:rsidRPr="00B800D5">
              <w:rPr>
                <w:rFonts w:ascii="宋体" w:cs="宋体" w:hint="eastAsia"/>
                <w:kern w:val="0"/>
                <w:sz w:val="20"/>
                <w:szCs w:val="20"/>
              </w:rPr>
              <w:t>-</w:t>
            </w:r>
            <w:r w:rsidRPr="00B800D5">
              <w:rPr>
                <w:rFonts w:ascii="宋体" w:eastAsia="宋体" w:hAnsi="宋体" w:cs="宋体" w:hint="eastAsia"/>
                <w:kern w:val="0"/>
                <w:sz w:val="20"/>
                <w:szCs w:val="20"/>
              </w:rPr>
              <w:t>框</w:t>
            </w:r>
            <w:r w:rsidRPr="00B800D5">
              <w:rPr>
                <w:rFonts w:ascii="宋体" w:cs="宋体" w:hint="eastAsia"/>
                <w:kern w:val="0"/>
                <w:sz w:val="20"/>
                <w:szCs w:val="20"/>
              </w:rPr>
              <w:t>-</w:t>
            </w:r>
            <w:r w:rsidRPr="00B800D5">
              <w:rPr>
                <w:rFonts w:ascii="宋体" w:eastAsia="宋体" w:hAnsi="宋体" w:cs="宋体" w:hint="eastAsia"/>
                <w:kern w:val="0"/>
                <w:sz w:val="20"/>
                <w:szCs w:val="20"/>
              </w:rPr>
              <w:t>槽</w:t>
            </w:r>
            <w:r w:rsidRPr="00B800D5">
              <w:rPr>
                <w:rFonts w:ascii="宋体" w:cs="宋体" w:hint="eastAsia"/>
                <w:kern w:val="0"/>
                <w:sz w:val="20"/>
                <w:szCs w:val="20"/>
              </w:rPr>
              <w:t>-</w:t>
            </w:r>
            <w:r w:rsidRPr="00B800D5">
              <w:rPr>
                <w:rFonts w:ascii="宋体" w:eastAsia="宋体" w:hAnsi="宋体" w:cs="宋体" w:hint="eastAsia"/>
                <w:kern w:val="0"/>
                <w:sz w:val="20"/>
                <w:szCs w:val="20"/>
              </w:rPr>
              <w:t>端口号</w:t>
            </w:r>
            <w:r w:rsidRPr="00B800D5">
              <w:rPr>
                <w:kern w:val="0"/>
                <w:sz w:val="20"/>
                <w:szCs w:val="20"/>
              </w:rPr>
              <w:t>”</w:t>
            </w:r>
            <w:r w:rsidRPr="00B800D5">
              <w:rPr>
                <w:rFonts w:ascii="宋体" w:eastAsia="宋体" w:hAnsi="宋体" w:cs="宋体" w:hint="eastAsia"/>
                <w:kern w:val="0"/>
                <w:sz w:val="20"/>
                <w:szCs w:val="20"/>
              </w:rPr>
              <w:t>，没有则使用</w:t>
            </w:r>
            <w:r w:rsidRPr="00B800D5">
              <w:rPr>
                <w:rFonts w:ascii="宋体" w:cs="宋体" w:hint="eastAsia"/>
                <w:kern w:val="0"/>
                <w:sz w:val="20"/>
                <w:szCs w:val="20"/>
              </w:rPr>
              <w:t>NA</w:t>
            </w:r>
            <w:r w:rsidRPr="00B800D5">
              <w:rPr>
                <w:rFonts w:ascii="宋体" w:eastAsia="宋体" w:hAnsi="宋体" w:cs="宋体" w:hint="eastAsia"/>
                <w:kern w:val="0"/>
                <w:sz w:val="20"/>
                <w:szCs w:val="20"/>
              </w:rPr>
              <w:t>代替，如</w:t>
            </w:r>
            <w:r w:rsidRPr="00B800D5">
              <w:rPr>
                <w:rFonts w:ascii="宋体" w:cs="宋体" w:hint="eastAsia"/>
                <w:kern w:val="0"/>
                <w:sz w:val="20"/>
                <w:szCs w:val="20"/>
              </w:rPr>
              <w:t>0</w:t>
            </w:r>
            <w:r w:rsidRPr="00B800D5">
              <w:rPr>
                <w:rFonts w:ascii="宋体" w:eastAsia="宋体" w:hAnsi="宋体" w:cs="宋体" w:hint="eastAsia"/>
                <w:kern w:val="0"/>
                <w:sz w:val="20"/>
                <w:szCs w:val="20"/>
              </w:rPr>
              <w:t>框</w:t>
            </w:r>
            <w:r w:rsidRPr="00B800D5">
              <w:rPr>
                <w:rFonts w:ascii="宋体" w:cs="宋体" w:hint="eastAsia"/>
                <w:kern w:val="0"/>
                <w:sz w:val="20"/>
                <w:szCs w:val="20"/>
              </w:rPr>
              <w:t>0</w:t>
            </w:r>
            <w:r w:rsidRPr="00B800D5">
              <w:rPr>
                <w:rFonts w:ascii="宋体" w:eastAsia="宋体" w:hAnsi="宋体" w:cs="宋体" w:hint="eastAsia"/>
                <w:kern w:val="0"/>
                <w:sz w:val="20"/>
                <w:szCs w:val="20"/>
              </w:rPr>
              <w:t>槽</w:t>
            </w:r>
            <w:r w:rsidRPr="00B800D5">
              <w:rPr>
                <w:rFonts w:ascii="宋体" w:cs="宋体" w:hint="eastAsia"/>
                <w:kern w:val="0"/>
                <w:sz w:val="20"/>
                <w:szCs w:val="20"/>
              </w:rPr>
              <w:t>0</w:t>
            </w:r>
            <w:r w:rsidRPr="00B800D5">
              <w:rPr>
                <w:rFonts w:ascii="宋体" w:eastAsia="宋体" w:hAnsi="宋体" w:cs="宋体" w:hint="eastAsia"/>
                <w:kern w:val="0"/>
                <w:sz w:val="20"/>
                <w:szCs w:val="20"/>
              </w:rPr>
              <w:t>端口为</w:t>
            </w:r>
            <w:r w:rsidRPr="00B800D5">
              <w:rPr>
                <w:rFonts w:ascii="宋体" w:cs="宋体" w:hint="eastAsia"/>
                <w:kern w:val="0"/>
                <w:sz w:val="20"/>
                <w:szCs w:val="20"/>
              </w:rPr>
              <w:t>NA-0-0-0</w:t>
            </w:r>
            <w:r w:rsidRPr="00B800D5">
              <w:rPr>
                <w:rFonts w:ascii="宋体" w:eastAsia="宋体" w:hAnsi="宋体" w:cs="宋体" w:hint="eastAsia"/>
                <w:kern w:val="0"/>
                <w:sz w:val="20"/>
                <w:szCs w:val="20"/>
              </w:rPr>
              <w:t>。</w:t>
            </w:r>
          </w:p>
        </w:tc>
      </w:tr>
      <w:tr w:rsidR="006B1427" w:rsidRPr="00685006" w:rsidTr="006B1427">
        <w:tc>
          <w:tcPr>
            <w:tcW w:w="62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ONUIDTYPE</w:t>
            </w:r>
          </w:p>
        </w:tc>
        <w:tc>
          <w:tcPr>
            <w:tcW w:w="941"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OCTET STRING</w:t>
            </w:r>
          </w:p>
        </w:tc>
        <w:tc>
          <w:tcPr>
            <w:tcW w:w="941" w:type="pct"/>
          </w:tcPr>
          <w:p w:rsidR="006B1427" w:rsidRPr="00300E1F" w:rsidRDefault="006B1427" w:rsidP="00CB0325">
            <w:pPr>
              <w:rPr>
                <w:szCs w:val="18"/>
              </w:rPr>
            </w:pPr>
            <w:r>
              <w:rPr>
                <w:szCs w:val="18"/>
              </w:rPr>
              <w:t>ONU_NAME</w:t>
            </w:r>
          </w:p>
          <w:p w:rsidR="006B1427" w:rsidRPr="00300E1F" w:rsidRDefault="006B1427" w:rsidP="00CB0325">
            <w:pPr>
              <w:rPr>
                <w:szCs w:val="18"/>
              </w:rPr>
            </w:pPr>
            <w:r>
              <w:rPr>
                <w:szCs w:val="18"/>
              </w:rPr>
              <w:t>MAC</w:t>
            </w:r>
          </w:p>
          <w:p w:rsidR="006B1427" w:rsidRDefault="006B1427" w:rsidP="00CB0325">
            <w:pPr>
              <w:rPr>
                <w:rFonts w:eastAsiaTheme="minorEastAsia"/>
                <w:szCs w:val="18"/>
              </w:rPr>
            </w:pPr>
            <w:r>
              <w:rPr>
                <w:szCs w:val="18"/>
              </w:rPr>
              <w:t>LOID</w:t>
            </w:r>
          </w:p>
          <w:p w:rsidR="006B1427" w:rsidRPr="00931FE4" w:rsidRDefault="006B1427" w:rsidP="00CB0325">
            <w:pPr>
              <w:rPr>
                <w:rFonts w:eastAsiaTheme="minorEastAsia"/>
                <w:szCs w:val="18"/>
              </w:rPr>
            </w:pPr>
            <w:r>
              <w:rPr>
                <w:rFonts w:eastAsiaTheme="minorEastAsia" w:hint="eastAsia"/>
                <w:szCs w:val="18"/>
              </w:rPr>
              <w:t>PASSWORD</w:t>
            </w:r>
          </w:p>
          <w:p w:rsidR="006B1427" w:rsidRPr="00300E1F" w:rsidRDefault="006B1427" w:rsidP="00CB0325">
            <w:pPr>
              <w:rPr>
                <w:szCs w:val="18"/>
              </w:rPr>
            </w:pPr>
            <w:r w:rsidRPr="00300E1F">
              <w:rPr>
                <w:szCs w:val="18"/>
              </w:rPr>
              <w:t>ONU_NUMBER</w:t>
            </w:r>
          </w:p>
        </w:tc>
        <w:tc>
          <w:tcPr>
            <w:tcW w:w="431"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2057" w:type="pct"/>
          </w:tcPr>
          <w:p w:rsidR="006B1427" w:rsidRPr="006B594E" w:rsidRDefault="006B1427" w:rsidP="00CB0325">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6B1427" w:rsidRPr="00685006" w:rsidTr="006B1427">
        <w:tc>
          <w:tcPr>
            <w:tcW w:w="628"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w:t>
            </w:r>
            <w:r w:rsidRPr="00685006">
              <w:rPr>
                <w:rFonts w:ascii="宋体" w:hAnsi="宋体" w:hint="eastAsia"/>
                <w:noProof/>
                <w:szCs w:val="21"/>
              </w:rPr>
              <w:t>NU</w:t>
            </w:r>
            <w:r w:rsidRPr="00685006">
              <w:rPr>
                <w:rFonts w:ascii="宋体" w:hAnsi="宋体"/>
                <w:noProof/>
                <w:szCs w:val="21"/>
              </w:rPr>
              <w:t>ID</w:t>
            </w:r>
          </w:p>
        </w:tc>
        <w:tc>
          <w:tcPr>
            <w:tcW w:w="941"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OCTET STRING</w:t>
            </w:r>
          </w:p>
        </w:tc>
        <w:tc>
          <w:tcPr>
            <w:tcW w:w="941" w:type="pct"/>
          </w:tcPr>
          <w:p w:rsidR="006B1427" w:rsidRPr="00300E1F" w:rsidRDefault="006B1427" w:rsidP="00CB0325">
            <w:pPr>
              <w:rPr>
                <w:szCs w:val="18"/>
              </w:rPr>
            </w:pPr>
            <w:r w:rsidRPr="00300E1F">
              <w:rPr>
                <w:szCs w:val="18"/>
              </w:rPr>
              <w:t>SIZE(128)</w:t>
            </w:r>
          </w:p>
        </w:tc>
        <w:tc>
          <w:tcPr>
            <w:tcW w:w="431"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2057" w:type="pct"/>
          </w:tcPr>
          <w:p w:rsidR="006B1427" w:rsidRPr="00300E1F" w:rsidRDefault="006B1427" w:rsidP="00CB0325">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6B1427" w:rsidRPr="00685006" w:rsidTr="006B1427">
        <w:tc>
          <w:tcPr>
            <w:tcW w:w="62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ONUPORT</w:t>
            </w:r>
          </w:p>
        </w:tc>
        <w:tc>
          <w:tcPr>
            <w:tcW w:w="941"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 xml:space="preserve">OCTET STRING </w:t>
            </w:r>
          </w:p>
        </w:tc>
        <w:tc>
          <w:tcPr>
            <w:tcW w:w="941"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SIZE(128)</w:t>
            </w:r>
          </w:p>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机架-框-槽-端口</w:t>
            </w:r>
          </w:p>
        </w:tc>
        <w:tc>
          <w:tcPr>
            <w:tcW w:w="431"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M</w:t>
            </w:r>
          </w:p>
        </w:tc>
        <w:tc>
          <w:tcPr>
            <w:tcW w:w="20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通过 机架-框-槽号-端口号的方式定位</w:t>
            </w:r>
            <w:r w:rsidR="00B00587">
              <w:rPr>
                <w:rFonts w:ascii="宋体" w:hAnsi="宋体" w:hint="eastAsia"/>
                <w:noProof/>
                <w:szCs w:val="21"/>
              </w:rPr>
              <w:t>单元盘</w:t>
            </w:r>
            <w:r w:rsidRPr="00685006">
              <w:rPr>
                <w:rFonts w:ascii="宋体" w:hAnsi="宋体" w:hint="eastAsia"/>
                <w:noProof/>
                <w:szCs w:val="21"/>
              </w:rPr>
              <w:t>端口， 没有的补为NA</w:t>
            </w:r>
          </w:p>
        </w:tc>
      </w:tr>
      <w:tr w:rsidR="006B1427" w:rsidRPr="00685006" w:rsidTr="006B1427">
        <w:tc>
          <w:tcPr>
            <w:tcW w:w="62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VPI</w:t>
            </w:r>
          </w:p>
        </w:tc>
        <w:tc>
          <w:tcPr>
            <w:tcW w:w="941"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INTEGER</w:t>
            </w:r>
          </w:p>
        </w:tc>
        <w:tc>
          <w:tcPr>
            <w:tcW w:w="941"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0 ～ 4095</w:t>
            </w:r>
          </w:p>
        </w:tc>
        <w:tc>
          <w:tcPr>
            <w:tcW w:w="431"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O</w:t>
            </w:r>
          </w:p>
        </w:tc>
        <w:tc>
          <w:tcPr>
            <w:tcW w:w="20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V</w:t>
            </w:r>
            <w:r w:rsidRPr="00685006">
              <w:rPr>
                <w:rFonts w:ascii="宋体" w:hAnsi="宋体" w:hint="eastAsia"/>
                <w:noProof/>
                <w:szCs w:val="21"/>
              </w:rPr>
              <w:t>pi</w:t>
            </w:r>
          </w:p>
        </w:tc>
      </w:tr>
      <w:tr w:rsidR="006B1427" w:rsidRPr="00685006" w:rsidTr="006B1427">
        <w:tc>
          <w:tcPr>
            <w:tcW w:w="62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VCI</w:t>
            </w:r>
          </w:p>
        </w:tc>
        <w:tc>
          <w:tcPr>
            <w:tcW w:w="941"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INTEGER</w:t>
            </w:r>
          </w:p>
        </w:tc>
        <w:tc>
          <w:tcPr>
            <w:tcW w:w="941"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32～65535</w:t>
            </w:r>
          </w:p>
        </w:tc>
        <w:tc>
          <w:tcPr>
            <w:tcW w:w="431"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O</w:t>
            </w:r>
          </w:p>
        </w:tc>
        <w:tc>
          <w:tcPr>
            <w:tcW w:w="20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Vci</w:t>
            </w:r>
          </w:p>
        </w:tc>
      </w:tr>
      <w:tr w:rsidR="006B1427" w:rsidRPr="00685006" w:rsidTr="006B1427">
        <w:tc>
          <w:tcPr>
            <w:tcW w:w="628"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UV</w:t>
            </w:r>
          </w:p>
        </w:tc>
        <w:tc>
          <w:tcPr>
            <w:tcW w:w="941"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INTEGER</w:t>
            </w:r>
          </w:p>
        </w:tc>
        <w:tc>
          <w:tcPr>
            <w:tcW w:w="941" w:type="pct"/>
          </w:tcPr>
          <w:p w:rsidR="006B1427" w:rsidRPr="00685006" w:rsidRDefault="006B1427" w:rsidP="009A21B8">
            <w:pPr>
              <w:spacing w:line="300" w:lineRule="auto"/>
              <w:rPr>
                <w:rFonts w:ascii="宋体" w:hAnsi="宋体"/>
                <w:noProof/>
                <w:szCs w:val="21"/>
                <w:lang w:val="sv-SE"/>
              </w:rPr>
            </w:pPr>
            <w:r w:rsidRPr="00685006">
              <w:rPr>
                <w:rFonts w:ascii="宋体" w:hAnsi="宋体" w:hint="eastAsia"/>
                <w:noProof/>
                <w:szCs w:val="21"/>
                <w:lang w:val="sv-SE"/>
              </w:rPr>
              <w:t>0 ～ 4095</w:t>
            </w:r>
          </w:p>
        </w:tc>
        <w:tc>
          <w:tcPr>
            <w:tcW w:w="431" w:type="pct"/>
          </w:tcPr>
          <w:p w:rsidR="006B1427" w:rsidRPr="00182A81" w:rsidRDefault="006B1427" w:rsidP="006B1427">
            <w:pPr>
              <w:spacing w:line="300" w:lineRule="auto"/>
              <w:rPr>
                <w:rFonts w:ascii="宋体" w:eastAsiaTheme="minorEastAsia" w:hAnsi="宋体"/>
                <w:noProof/>
                <w:szCs w:val="21"/>
              </w:rPr>
            </w:pPr>
            <w:r>
              <w:rPr>
                <w:rFonts w:eastAsiaTheme="minorEastAsia" w:hint="eastAsia"/>
                <w:noProof/>
                <w:szCs w:val="18"/>
              </w:rPr>
              <w:t>O</w:t>
            </w:r>
          </w:p>
        </w:tc>
        <w:tc>
          <w:tcPr>
            <w:tcW w:w="20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用户侧VLAN</w:t>
            </w:r>
          </w:p>
        </w:tc>
      </w:tr>
    </w:tbl>
    <w:p w:rsidR="009A21B8" w:rsidRPr="00685006" w:rsidRDefault="009A21B8" w:rsidP="009A21B8">
      <w:pPr>
        <w:rPr>
          <w:rFonts w:ascii="宋体" w:hAnsi="宋体"/>
          <w:szCs w:val="21"/>
        </w:rPr>
      </w:pPr>
    </w:p>
    <w:p w:rsidR="00000000" w:rsidRDefault="009A21B8" w:rsidP="00CE4D8A">
      <w:pPr>
        <w:spacing w:beforeLines="50"/>
        <w:ind w:firstLine="420"/>
        <w:pPrChange w:id="490" w:author="CMDI-LVLIANGDONG" w:date="2015-07-22T10:29:00Z">
          <w:pPr>
            <w:spacing w:beforeLines="50"/>
            <w:ind w:firstLine="420"/>
          </w:pPr>
        </w:pPrChange>
      </w:pPr>
      <w:r w:rsidRPr="00EC3C32">
        <w:rPr>
          <w:rFonts w:hint="eastAsia"/>
        </w:rPr>
        <w:t>响应格式</w:t>
      </w:r>
    </w:p>
    <w:p w:rsidR="009A21B8" w:rsidRPr="00EB1DBD" w:rsidRDefault="009A21B8" w:rsidP="00EB1DBD">
      <w:pPr>
        <w:spacing w:line="360" w:lineRule="auto"/>
        <w:ind w:left="420" w:firstLine="420"/>
        <w:rPr>
          <w:szCs w:val="21"/>
        </w:rPr>
      </w:pPr>
      <w:r w:rsidRPr="00EB1DBD">
        <w:rPr>
          <w:rFonts w:hint="eastAsia"/>
          <w:szCs w:val="21"/>
        </w:rPr>
        <w:t>符合“</w:t>
      </w:r>
      <w:r w:rsidR="002924AB">
        <w:rPr>
          <w:rFonts w:hint="eastAsia"/>
          <w:szCs w:val="21"/>
        </w:rPr>
        <w:t>10.4</w:t>
      </w:r>
      <w:r w:rsidRPr="00EB1DBD">
        <w:rPr>
          <w:rFonts w:hint="eastAsia"/>
          <w:szCs w:val="21"/>
        </w:rPr>
        <w:t>响应消息的格式说明”</w:t>
      </w:r>
    </w:p>
    <w:p w:rsidR="00000000" w:rsidRDefault="009A21B8" w:rsidP="00CE4D8A">
      <w:pPr>
        <w:spacing w:beforeLines="50"/>
        <w:ind w:firstLine="420"/>
        <w:pPrChange w:id="491" w:author="CMDI-LVLIANGDONG" w:date="2015-07-22T10:29:00Z">
          <w:pPr>
            <w:spacing w:beforeLines="50"/>
            <w:ind w:firstLine="420"/>
          </w:pPr>
        </w:pPrChange>
      </w:pPr>
      <w:r w:rsidRPr="00EC3C32">
        <w:rPr>
          <w:rFonts w:hint="eastAsia"/>
        </w:rPr>
        <w:t>输出参数</w:t>
      </w:r>
    </w:p>
    <w:p w:rsidR="00FA6C61" w:rsidRPr="00277537" w:rsidRDefault="009A21B8" w:rsidP="00277537">
      <w:pPr>
        <w:spacing w:line="360" w:lineRule="auto"/>
        <w:ind w:left="420" w:firstLine="420"/>
        <w:rPr>
          <w:szCs w:val="21"/>
        </w:rPr>
      </w:pPr>
      <w:r w:rsidRPr="00EB1DBD">
        <w:rPr>
          <w:rFonts w:hint="eastAsia"/>
          <w:szCs w:val="21"/>
        </w:rPr>
        <w:t>无。</w:t>
      </w:r>
    </w:p>
    <w:p w:rsidR="009A21B8" w:rsidRPr="009A21B8" w:rsidRDefault="009A21B8" w:rsidP="009A21B8">
      <w:pPr>
        <w:pStyle w:val="TimesNewRoman050"/>
        <w:ind w:left="0"/>
        <w:rPr>
          <w:rFonts w:cs="Times New Roman"/>
        </w:rPr>
      </w:pPr>
      <w:bookmarkStart w:id="492" w:name="_Toc255491846"/>
      <w:bookmarkStart w:id="493" w:name="_Toc277862196"/>
      <w:bookmarkStart w:id="494" w:name="_Toc313866018"/>
      <w:bookmarkStart w:id="495" w:name="_Toc422211191"/>
      <w:r w:rsidRPr="009A21B8">
        <w:rPr>
          <w:rFonts w:cs="Times New Roman" w:hint="eastAsia"/>
        </w:rPr>
        <w:t>DSL</w:t>
      </w:r>
      <w:r w:rsidRPr="009A21B8">
        <w:rPr>
          <w:rFonts w:cs="Times New Roman" w:hint="eastAsia"/>
        </w:rPr>
        <w:t>端口添加到组播接口</w:t>
      </w:r>
      <w:bookmarkEnd w:id="492"/>
      <w:bookmarkEnd w:id="493"/>
      <w:bookmarkEnd w:id="494"/>
      <w:r w:rsidR="004657D0" w:rsidRPr="00B05DB9">
        <w:rPr>
          <w:rFonts w:cs="Times New Roman"/>
        </w:rPr>
        <w:t>（条件必选）</w:t>
      </w:r>
      <w:bookmarkEnd w:id="495"/>
    </w:p>
    <w:p w:rsidR="004F1CA9" w:rsidRDefault="00265CD4" w:rsidP="00CE4D8A">
      <w:pPr>
        <w:spacing w:beforeLines="50"/>
        <w:ind w:firstLine="420"/>
      </w:pPr>
      <w:r>
        <w:rPr>
          <w:rFonts w:hint="eastAsia"/>
        </w:rPr>
        <w:t>条件必选满足条件：</w:t>
      </w:r>
      <w:r w:rsidR="004F1CA9" w:rsidRPr="004F1CA9">
        <w:rPr>
          <w:rFonts w:hint="eastAsia"/>
        </w:rPr>
        <w:t>设备有</w:t>
      </w:r>
      <w:r w:rsidR="004F1CA9" w:rsidRPr="004F1CA9">
        <w:rPr>
          <w:rFonts w:hint="eastAsia"/>
        </w:rPr>
        <w:t>DSL</w:t>
      </w:r>
      <w:r w:rsidR="004F1CA9" w:rsidRPr="004F1CA9">
        <w:rPr>
          <w:rFonts w:hint="eastAsia"/>
        </w:rPr>
        <w:t>端口。</w:t>
      </w:r>
    </w:p>
    <w:p w:rsidR="002A3D27" w:rsidRDefault="009A21B8" w:rsidP="00CE4D8A">
      <w:pPr>
        <w:spacing w:beforeLines="50"/>
        <w:ind w:firstLine="420"/>
        <w:pPrChange w:id="496" w:author="CMDI-LVLIANGDONG" w:date="2015-07-22T10:29:00Z">
          <w:pPr>
            <w:spacing w:beforeLines="50"/>
            <w:ind w:firstLine="420"/>
          </w:pPr>
        </w:pPrChange>
      </w:pPr>
      <w:r w:rsidRPr="00EC3C32">
        <w:rPr>
          <w:rFonts w:hint="eastAsia"/>
        </w:rPr>
        <w:t>功能描述</w:t>
      </w:r>
    </w:p>
    <w:p w:rsidR="009A21B8" w:rsidRPr="00EB1DBD" w:rsidRDefault="009A21B8" w:rsidP="00EB1DBD">
      <w:pPr>
        <w:spacing w:line="360" w:lineRule="auto"/>
        <w:ind w:left="420" w:firstLine="420"/>
        <w:rPr>
          <w:szCs w:val="21"/>
        </w:rPr>
      </w:pPr>
      <w:r w:rsidRPr="00EB1DBD">
        <w:rPr>
          <w:rFonts w:hint="eastAsia"/>
          <w:szCs w:val="21"/>
        </w:rPr>
        <w:t>该命令用于添加</w:t>
      </w:r>
      <w:r w:rsidRPr="00EB1DBD">
        <w:rPr>
          <w:rFonts w:hint="eastAsia"/>
          <w:szCs w:val="21"/>
        </w:rPr>
        <w:t xml:space="preserve"> DSL</w:t>
      </w:r>
      <w:r w:rsidRPr="00EB1DBD">
        <w:rPr>
          <w:rFonts w:hint="eastAsia"/>
          <w:szCs w:val="21"/>
        </w:rPr>
        <w:t>端口到组播</w:t>
      </w:r>
    </w:p>
    <w:p w:rsidR="009A21B8" w:rsidRPr="00EC3C32" w:rsidRDefault="009A21B8" w:rsidP="00CE4D8A">
      <w:pPr>
        <w:spacing w:beforeLines="50"/>
        <w:ind w:firstLine="420"/>
      </w:pPr>
      <w:r w:rsidRPr="00EC3C32">
        <w:rPr>
          <w:rFonts w:hint="eastAsia"/>
        </w:rPr>
        <w:t>命令格式</w:t>
      </w:r>
    </w:p>
    <w:p w:rsidR="009A21B8" w:rsidRPr="00277537" w:rsidRDefault="009A21B8" w:rsidP="00277537">
      <w:pPr>
        <w:spacing w:line="360" w:lineRule="auto"/>
        <w:ind w:left="420" w:firstLine="420"/>
        <w:rPr>
          <w:szCs w:val="21"/>
        </w:rPr>
      </w:pPr>
      <w:r w:rsidRPr="00EB1DBD">
        <w:rPr>
          <w:rFonts w:hint="eastAsia"/>
          <w:szCs w:val="21"/>
        </w:rPr>
        <w:t>ADD</w:t>
      </w:r>
      <w:r w:rsidRPr="00EB1DBD">
        <w:rPr>
          <w:szCs w:val="21"/>
        </w:rPr>
        <w:t>-DSLIPTVPORT::ONUIP=onu-name|OLTID=olt-name[,PONID=ponport_location,</w:t>
      </w:r>
      <w:r w:rsidRPr="00EB1DBD">
        <w:rPr>
          <w:rFonts w:hint="eastAsia"/>
          <w:szCs w:val="21"/>
        </w:rPr>
        <w:t>ONUIDTYPE=onuid-type,</w:t>
      </w:r>
      <w:r w:rsidRPr="00EB1DBD">
        <w:rPr>
          <w:szCs w:val="21"/>
        </w:rPr>
        <w:t>ONUID=onu-index]</w:t>
      </w:r>
      <w:r w:rsidRPr="00EB1DBD">
        <w:rPr>
          <w:rFonts w:hint="eastAsia"/>
          <w:szCs w:val="21"/>
        </w:rPr>
        <w:t>,ONUPORT=onu-port:CTAG::[UV=user vlan][VPI=vpi][,VCI=vci][,MVLAN=mvlan];</w:t>
      </w:r>
    </w:p>
    <w:p w:rsidR="009A21B8" w:rsidRPr="00EC3C32" w:rsidRDefault="009A21B8" w:rsidP="00CE4D8A">
      <w:pPr>
        <w:spacing w:beforeLines="50"/>
        <w:ind w:firstLine="420"/>
      </w:pPr>
      <w:r w:rsidRPr="00EC3C32">
        <w:rPr>
          <w:rFonts w:hint="eastAsia"/>
        </w:rPr>
        <w:t>输入参数</w:t>
      </w:r>
    </w:p>
    <w:tbl>
      <w:tblPr>
        <w:tblStyle w:val="afffffd"/>
        <w:tblW w:w="8468" w:type="dxa"/>
        <w:tblLayout w:type="fixed"/>
        <w:tblLook w:val="01E0"/>
      </w:tblPr>
      <w:tblGrid>
        <w:gridCol w:w="1082"/>
        <w:gridCol w:w="1621"/>
        <w:gridCol w:w="1621"/>
        <w:gridCol w:w="886"/>
        <w:gridCol w:w="3258"/>
      </w:tblGrid>
      <w:tr w:rsidR="006B1427" w:rsidRPr="00685006" w:rsidTr="006B1427">
        <w:trPr>
          <w:cnfStyle w:val="100000000000"/>
        </w:trPr>
        <w:tc>
          <w:tcPr>
            <w:tcW w:w="639"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参数名称</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数据类型</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取值范围</w:t>
            </w:r>
          </w:p>
        </w:tc>
        <w:tc>
          <w:tcPr>
            <w:tcW w:w="523" w:type="pct"/>
          </w:tcPr>
          <w:p w:rsidR="006B1427" w:rsidRPr="00182A81" w:rsidRDefault="006B1427" w:rsidP="006B1427">
            <w:pPr>
              <w:spacing w:line="300" w:lineRule="auto"/>
              <w:rPr>
                <w:rFonts w:ascii="宋体" w:eastAsiaTheme="minorEastAsia" w:hAnsi="宋体"/>
                <w:noProof/>
                <w:szCs w:val="21"/>
              </w:rPr>
            </w:pPr>
            <w:r>
              <w:rPr>
                <w:rFonts w:ascii="宋体" w:eastAsiaTheme="minorEastAsia" w:hAnsi="宋体" w:hint="eastAsia"/>
                <w:noProof/>
                <w:szCs w:val="21"/>
              </w:rPr>
              <w:t>限定</w:t>
            </w:r>
          </w:p>
        </w:tc>
        <w:tc>
          <w:tcPr>
            <w:tcW w:w="1924"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参数说明</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lastRenderedPageBreak/>
              <w:t>ONUIP</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OCTET STRING</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SIZE(128)</w:t>
            </w:r>
          </w:p>
        </w:tc>
        <w:tc>
          <w:tcPr>
            <w:tcW w:w="523"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1924"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具有管理IP的ONU的IP地址或名称</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OLTID</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OCTET STRING</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SIZE(128)</w:t>
            </w:r>
          </w:p>
        </w:tc>
        <w:tc>
          <w:tcPr>
            <w:tcW w:w="523"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1924"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OLT IP地址或名称</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PONID</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 xml:space="preserve">OCTET STRING </w:t>
            </w:r>
          </w:p>
        </w:tc>
        <w:tc>
          <w:tcPr>
            <w:tcW w:w="957" w:type="pct"/>
          </w:tcPr>
          <w:p w:rsidR="006B1427" w:rsidRPr="008C3B24" w:rsidRDefault="006B1427" w:rsidP="00CB0325">
            <w:pPr>
              <w:rPr>
                <w:szCs w:val="18"/>
              </w:rPr>
            </w:pPr>
            <w:r w:rsidRPr="008C3B24">
              <w:rPr>
                <w:szCs w:val="18"/>
              </w:rPr>
              <w:t>SIZE(128)</w:t>
            </w:r>
          </w:p>
          <w:p w:rsidR="006B1427" w:rsidRPr="008C3B24" w:rsidRDefault="006B1427" w:rsidP="00CB0325">
            <w:pPr>
              <w:rPr>
                <w:szCs w:val="18"/>
              </w:rPr>
            </w:pPr>
          </w:p>
        </w:tc>
        <w:tc>
          <w:tcPr>
            <w:tcW w:w="523"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1924" w:type="pct"/>
          </w:tcPr>
          <w:p w:rsidR="006B1427" w:rsidRPr="008C3B24" w:rsidRDefault="006B1427" w:rsidP="00CB0325">
            <w:pPr>
              <w:rPr>
                <w:szCs w:val="18"/>
              </w:rPr>
            </w:pPr>
            <w:r w:rsidRPr="006B1427">
              <w:rPr>
                <w:rFonts w:hint="eastAsia"/>
                <w:szCs w:val="18"/>
              </w:rPr>
              <w:t>PON口定位信息。格式为</w:t>
            </w:r>
            <w:r w:rsidRPr="006B1427">
              <w:rPr>
                <w:szCs w:val="18"/>
              </w:rPr>
              <w:t>“</w:t>
            </w:r>
            <w:r w:rsidRPr="006B1427">
              <w:rPr>
                <w:rFonts w:hint="eastAsia"/>
                <w:szCs w:val="18"/>
              </w:rPr>
              <w:t>机架-框-槽-端口号</w:t>
            </w:r>
            <w:r w:rsidRPr="006B1427">
              <w:rPr>
                <w:szCs w:val="18"/>
              </w:rPr>
              <w:t>”</w:t>
            </w:r>
            <w:r w:rsidRPr="006B1427">
              <w:rPr>
                <w:rFonts w:hint="eastAsia"/>
                <w:szCs w:val="18"/>
              </w:rPr>
              <w:t>，没有则使用NA代替，如0框0槽0端口为NA-0-0-0。</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ONUIDTYPE</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OCTET STRING</w:t>
            </w:r>
          </w:p>
        </w:tc>
        <w:tc>
          <w:tcPr>
            <w:tcW w:w="957" w:type="pct"/>
          </w:tcPr>
          <w:p w:rsidR="006B1427" w:rsidRPr="00300E1F" w:rsidRDefault="006B1427" w:rsidP="00CB0325">
            <w:pPr>
              <w:rPr>
                <w:szCs w:val="18"/>
              </w:rPr>
            </w:pPr>
            <w:r>
              <w:rPr>
                <w:szCs w:val="18"/>
              </w:rPr>
              <w:t>ONU_NAME</w:t>
            </w:r>
          </w:p>
          <w:p w:rsidR="006B1427" w:rsidRPr="00300E1F" w:rsidRDefault="006B1427" w:rsidP="00CB0325">
            <w:pPr>
              <w:rPr>
                <w:szCs w:val="18"/>
              </w:rPr>
            </w:pPr>
            <w:r>
              <w:rPr>
                <w:szCs w:val="18"/>
              </w:rPr>
              <w:t>MAC</w:t>
            </w:r>
          </w:p>
          <w:p w:rsidR="006B1427" w:rsidRDefault="006B1427" w:rsidP="00CB0325">
            <w:pPr>
              <w:rPr>
                <w:rFonts w:eastAsiaTheme="minorEastAsia"/>
                <w:szCs w:val="18"/>
              </w:rPr>
            </w:pPr>
            <w:r>
              <w:rPr>
                <w:szCs w:val="18"/>
              </w:rPr>
              <w:t>LOID</w:t>
            </w:r>
          </w:p>
          <w:p w:rsidR="006B1427" w:rsidRPr="00931FE4" w:rsidRDefault="006B1427" w:rsidP="00CB0325">
            <w:pPr>
              <w:rPr>
                <w:rFonts w:eastAsiaTheme="minorEastAsia"/>
                <w:szCs w:val="18"/>
              </w:rPr>
            </w:pPr>
            <w:r>
              <w:rPr>
                <w:rFonts w:eastAsiaTheme="minorEastAsia" w:hint="eastAsia"/>
                <w:szCs w:val="18"/>
              </w:rPr>
              <w:t>PASSWORD</w:t>
            </w:r>
          </w:p>
          <w:p w:rsidR="006B1427" w:rsidRPr="00300E1F" w:rsidRDefault="006B1427" w:rsidP="00CB0325">
            <w:pPr>
              <w:rPr>
                <w:szCs w:val="18"/>
              </w:rPr>
            </w:pPr>
            <w:r w:rsidRPr="00300E1F">
              <w:rPr>
                <w:szCs w:val="18"/>
              </w:rPr>
              <w:t>ONU_NUMBER</w:t>
            </w:r>
          </w:p>
        </w:tc>
        <w:tc>
          <w:tcPr>
            <w:tcW w:w="523"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1924" w:type="pct"/>
          </w:tcPr>
          <w:p w:rsidR="006B1427" w:rsidRPr="006B594E" w:rsidRDefault="006B1427" w:rsidP="00CB0325">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w:t>
            </w:r>
            <w:r w:rsidRPr="00685006">
              <w:rPr>
                <w:rFonts w:ascii="宋体" w:hAnsi="宋体" w:hint="eastAsia"/>
                <w:noProof/>
                <w:szCs w:val="21"/>
              </w:rPr>
              <w:t>NU</w:t>
            </w:r>
            <w:r w:rsidRPr="00685006">
              <w:rPr>
                <w:rFonts w:ascii="宋体" w:hAnsi="宋体"/>
                <w:noProof/>
                <w:szCs w:val="21"/>
              </w:rPr>
              <w:t>ID</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OCTET STRING</w:t>
            </w:r>
          </w:p>
        </w:tc>
        <w:tc>
          <w:tcPr>
            <w:tcW w:w="957" w:type="pct"/>
          </w:tcPr>
          <w:p w:rsidR="006B1427" w:rsidRPr="00300E1F" w:rsidRDefault="006B1427" w:rsidP="00CB0325">
            <w:pPr>
              <w:rPr>
                <w:szCs w:val="18"/>
              </w:rPr>
            </w:pPr>
            <w:r w:rsidRPr="00300E1F">
              <w:rPr>
                <w:szCs w:val="18"/>
              </w:rPr>
              <w:t>SIZE(128)</w:t>
            </w:r>
          </w:p>
        </w:tc>
        <w:tc>
          <w:tcPr>
            <w:tcW w:w="523"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1924" w:type="pct"/>
          </w:tcPr>
          <w:p w:rsidR="006B1427" w:rsidRPr="00300E1F" w:rsidRDefault="006B1427" w:rsidP="00CB0325">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ONUPORT</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 xml:space="preserve">OCTET STRING </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SIZE(128)</w:t>
            </w:r>
          </w:p>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机架-框-槽-端口</w:t>
            </w:r>
          </w:p>
        </w:tc>
        <w:tc>
          <w:tcPr>
            <w:tcW w:w="523"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M</w:t>
            </w:r>
          </w:p>
        </w:tc>
        <w:tc>
          <w:tcPr>
            <w:tcW w:w="1924"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通过 机架-框-槽号-端口号的方式定位</w:t>
            </w:r>
            <w:r w:rsidR="00B00587">
              <w:rPr>
                <w:rFonts w:ascii="宋体" w:hAnsi="宋体" w:hint="eastAsia"/>
                <w:noProof/>
                <w:szCs w:val="21"/>
              </w:rPr>
              <w:t>单元盘</w:t>
            </w:r>
            <w:r w:rsidRPr="00685006">
              <w:rPr>
                <w:rFonts w:ascii="宋体" w:hAnsi="宋体" w:hint="eastAsia"/>
                <w:noProof/>
                <w:szCs w:val="21"/>
              </w:rPr>
              <w:t>端口， 没有的补为NA</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VPI</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INTEGER</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0 ～ 4095</w:t>
            </w:r>
          </w:p>
        </w:tc>
        <w:tc>
          <w:tcPr>
            <w:tcW w:w="523" w:type="pct"/>
          </w:tcPr>
          <w:p w:rsidR="006B1427" w:rsidRPr="00182A81" w:rsidRDefault="006B1427" w:rsidP="006B1427">
            <w:pPr>
              <w:spacing w:line="300" w:lineRule="auto"/>
              <w:rPr>
                <w:rFonts w:ascii="宋体" w:eastAsiaTheme="minorEastAsia" w:hAnsi="宋体"/>
                <w:noProof/>
                <w:szCs w:val="21"/>
              </w:rPr>
            </w:pPr>
            <w:r>
              <w:rPr>
                <w:rFonts w:eastAsiaTheme="minorEastAsia" w:hint="eastAsia"/>
                <w:noProof/>
                <w:szCs w:val="18"/>
              </w:rPr>
              <w:t xml:space="preserve">C </w:t>
            </w:r>
          </w:p>
        </w:tc>
        <w:tc>
          <w:tcPr>
            <w:tcW w:w="1924"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V</w:t>
            </w:r>
            <w:r w:rsidRPr="00685006">
              <w:rPr>
                <w:rFonts w:ascii="宋体" w:hAnsi="宋体" w:hint="eastAsia"/>
                <w:noProof/>
                <w:szCs w:val="21"/>
              </w:rPr>
              <w:t>pi</w:t>
            </w:r>
            <w:r>
              <w:rPr>
                <w:rFonts w:eastAsiaTheme="minorEastAsia" w:hint="eastAsia"/>
                <w:noProof/>
                <w:szCs w:val="18"/>
              </w:rPr>
              <w:t>(</w:t>
            </w:r>
            <w:r w:rsidRPr="00685006">
              <w:rPr>
                <w:rFonts w:ascii="宋体" w:hAnsi="宋体" w:hint="eastAsia"/>
                <w:noProof/>
                <w:szCs w:val="21"/>
              </w:rPr>
              <w:t>ADSL或VDSL工作在ADSL模式必选</w:t>
            </w:r>
            <w:r>
              <w:rPr>
                <w:rFonts w:ascii="宋体" w:eastAsiaTheme="minorEastAsia" w:hAnsi="宋体" w:hint="eastAsia"/>
                <w:noProof/>
                <w:szCs w:val="21"/>
              </w:rPr>
              <w:t>)</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VCI</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INTEGER</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32～65535</w:t>
            </w:r>
          </w:p>
        </w:tc>
        <w:tc>
          <w:tcPr>
            <w:tcW w:w="523" w:type="pct"/>
          </w:tcPr>
          <w:p w:rsidR="006B1427" w:rsidRPr="00182A81" w:rsidRDefault="006B1427" w:rsidP="006B1427">
            <w:pPr>
              <w:spacing w:line="300" w:lineRule="auto"/>
              <w:rPr>
                <w:rFonts w:ascii="宋体" w:eastAsiaTheme="minorEastAsia" w:hAnsi="宋体"/>
                <w:noProof/>
                <w:szCs w:val="21"/>
              </w:rPr>
            </w:pPr>
            <w:r>
              <w:rPr>
                <w:rFonts w:eastAsiaTheme="minorEastAsia" w:hint="eastAsia"/>
                <w:noProof/>
                <w:szCs w:val="18"/>
              </w:rPr>
              <w:t>C</w:t>
            </w:r>
          </w:p>
        </w:tc>
        <w:tc>
          <w:tcPr>
            <w:tcW w:w="1924"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Vci</w:t>
            </w:r>
            <w:r>
              <w:rPr>
                <w:rFonts w:eastAsiaTheme="minorEastAsia" w:hint="eastAsia"/>
                <w:noProof/>
                <w:szCs w:val="18"/>
              </w:rPr>
              <w:t>(</w:t>
            </w:r>
            <w:r w:rsidRPr="00685006">
              <w:rPr>
                <w:rFonts w:ascii="宋体" w:hAnsi="宋体" w:hint="eastAsia"/>
                <w:noProof/>
                <w:szCs w:val="21"/>
              </w:rPr>
              <w:t>ADSL或VDSL工作在ADSL模式必选</w:t>
            </w:r>
            <w:r>
              <w:rPr>
                <w:rFonts w:ascii="宋体" w:eastAsiaTheme="minorEastAsia" w:hAnsi="宋体" w:hint="eastAsia"/>
                <w:noProof/>
                <w:szCs w:val="21"/>
              </w:rPr>
              <w:t>)</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UV</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INTEGER</w:t>
            </w:r>
          </w:p>
        </w:tc>
        <w:tc>
          <w:tcPr>
            <w:tcW w:w="957" w:type="pct"/>
          </w:tcPr>
          <w:p w:rsidR="006B1427" w:rsidRPr="00685006" w:rsidRDefault="006B1427" w:rsidP="009A21B8">
            <w:pPr>
              <w:pStyle w:val="TableText"/>
              <w:rPr>
                <w:rFonts w:cs="Times New Roman"/>
                <w:noProof/>
                <w:snapToGrid/>
                <w:kern w:val="2"/>
              </w:rPr>
            </w:pPr>
            <w:r w:rsidRPr="00685006">
              <w:rPr>
                <w:rFonts w:cs="Times New Roman" w:hint="eastAsia"/>
                <w:noProof/>
                <w:snapToGrid/>
                <w:kern w:val="2"/>
              </w:rPr>
              <w:t>0 ～ 4095</w:t>
            </w:r>
          </w:p>
        </w:tc>
        <w:tc>
          <w:tcPr>
            <w:tcW w:w="523" w:type="pct"/>
          </w:tcPr>
          <w:p w:rsidR="006B1427" w:rsidRPr="00182A81" w:rsidRDefault="006B1427" w:rsidP="006B1427">
            <w:pPr>
              <w:spacing w:line="300" w:lineRule="auto"/>
              <w:rPr>
                <w:rFonts w:ascii="宋体" w:eastAsiaTheme="minorEastAsia" w:hAnsi="宋体"/>
                <w:noProof/>
                <w:szCs w:val="21"/>
              </w:rPr>
            </w:pPr>
            <w:r>
              <w:rPr>
                <w:rFonts w:eastAsiaTheme="minorEastAsia" w:hint="eastAsia"/>
                <w:noProof/>
                <w:szCs w:val="18"/>
              </w:rPr>
              <w:t>C</w:t>
            </w:r>
          </w:p>
        </w:tc>
        <w:tc>
          <w:tcPr>
            <w:tcW w:w="1924"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用户侧VLAN</w:t>
            </w:r>
            <w:r>
              <w:rPr>
                <w:rFonts w:eastAsiaTheme="minorEastAsia" w:hint="eastAsia"/>
                <w:noProof/>
                <w:szCs w:val="18"/>
              </w:rPr>
              <w:t>(</w:t>
            </w:r>
            <w:r w:rsidRPr="00685006">
              <w:rPr>
                <w:rFonts w:ascii="宋体" w:hAnsi="宋体" w:hint="eastAsia"/>
                <w:noProof/>
                <w:szCs w:val="21"/>
              </w:rPr>
              <w:t>VDSL工作在VDSL模式必选</w:t>
            </w:r>
            <w:r>
              <w:rPr>
                <w:rFonts w:ascii="宋体" w:eastAsiaTheme="minorEastAsia" w:hAnsi="宋体" w:hint="eastAsia"/>
                <w:noProof/>
                <w:szCs w:val="21"/>
              </w:rPr>
              <w:t>)</w:t>
            </w:r>
          </w:p>
        </w:tc>
      </w:tr>
      <w:tr w:rsidR="006B1427" w:rsidRPr="00685006" w:rsidTr="006B1427">
        <w:tc>
          <w:tcPr>
            <w:tcW w:w="63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MVLAN</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INTEGER</w:t>
            </w:r>
          </w:p>
        </w:tc>
        <w:tc>
          <w:tcPr>
            <w:tcW w:w="957"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SIZE（32）</w:t>
            </w:r>
          </w:p>
        </w:tc>
        <w:tc>
          <w:tcPr>
            <w:tcW w:w="523" w:type="pct"/>
          </w:tcPr>
          <w:p w:rsidR="006B1427" w:rsidRPr="00182A81" w:rsidRDefault="006B1427" w:rsidP="006B1427">
            <w:pPr>
              <w:spacing w:line="300" w:lineRule="auto"/>
              <w:rPr>
                <w:rFonts w:ascii="宋体" w:eastAsiaTheme="minorEastAsia" w:hAnsi="宋体"/>
                <w:noProof/>
                <w:szCs w:val="21"/>
              </w:rPr>
            </w:pPr>
            <w:r>
              <w:rPr>
                <w:rFonts w:eastAsiaTheme="minorEastAsia" w:hint="eastAsia"/>
                <w:noProof/>
                <w:szCs w:val="18"/>
              </w:rPr>
              <w:t>O</w:t>
            </w:r>
          </w:p>
        </w:tc>
        <w:tc>
          <w:tcPr>
            <w:tcW w:w="1924"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关联的组播VLAN</w:t>
            </w:r>
          </w:p>
        </w:tc>
      </w:tr>
    </w:tbl>
    <w:p w:rsidR="009A21B8" w:rsidRPr="00685006" w:rsidRDefault="009A21B8" w:rsidP="009A21B8">
      <w:pPr>
        <w:rPr>
          <w:rFonts w:ascii="宋体" w:hAnsi="宋体"/>
          <w:szCs w:val="21"/>
        </w:rPr>
      </w:pPr>
    </w:p>
    <w:p w:rsidR="00000000" w:rsidRDefault="009A21B8" w:rsidP="00CE4D8A">
      <w:pPr>
        <w:spacing w:beforeLines="50"/>
        <w:ind w:firstLine="420"/>
        <w:pPrChange w:id="497" w:author="CMDI-LVLIANGDONG" w:date="2015-07-22T10:29:00Z">
          <w:pPr>
            <w:spacing w:beforeLines="50"/>
            <w:ind w:firstLine="420"/>
          </w:pPr>
        </w:pPrChange>
      </w:pPr>
      <w:r w:rsidRPr="00EC3C32">
        <w:rPr>
          <w:rFonts w:hint="eastAsia"/>
        </w:rPr>
        <w:t>响应格式</w:t>
      </w:r>
    </w:p>
    <w:p w:rsidR="009A21B8" w:rsidRPr="00EB1DBD" w:rsidRDefault="009A21B8" w:rsidP="00EB1DBD">
      <w:pPr>
        <w:spacing w:line="360" w:lineRule="auto"/>
        <w:ind w:left="420" w:firstLine="420"/>
        <w:rPr>
          <w:szCs w:val="21"/>
        </w:rPr>
      </w:pPr>
      <w:r w:rsidRPr="00EB1DBD">
        <w:rPr>
          <w:rFonts w:hint="eastAsia"/>
          <w:szCs w:val="21"/>
        </w:rPr>
        <w:t>符合“</w:t>
      </w:r>
      <w:r w:rsidR="002924AB">
        <w:rPr>
          <w:rFonts w:hint="eastAsia"/>
          <w:szCs w:val="21"/>
        </w:rPr>
        <w:t>10.4</w:t>
      </w:r>
      <w:r w:rsidRPr="00EB1DBD">
        <w:rPr>
          <w:rFonts w:hint="eastAsia"/>
          <w:szCs w:val="21"/>
        </w:rPr>
        <w:t>响应消息的格式说明”</w:t>
      </w:r>
    </w:p>
    <w:p w:rsidR="00000000" w:rsidRDefault="009A21B8" w:rsidP="00CE4D8A">
      <w:pPr>
        <w:spacing w:beforeLines="50"/>
        <w:ind w:firstLine="420"/>
        <w:pPrChange w:id="498" w:author="CMDI-LVLIANGDONG" w:date="2015-07-22T10:29:00Z">
          <w:pPr>
            <w:spacing w:beforeLines="50"/>
            <w:ind w:firstLine="420"/>
          </w:pPr>
        </w:pPrChange>
      </w:pPr>
      <w:r w:rsidRPr="00EC3C32">
        <w:rPr>
          <w:rFonts w:hint="eastAsia"/>
        </w:rPr>
        <w:t>输出参数</w:t>
      </w:r>
    </w:p>
    <w:p w:rsidR="009A21B8" w:rsidRPr="00277537" w:rsidRDefault="009A21B8" w:rsidP="00277537">
      <w:pPr>
        <w:spacing w:line="360" w:lineRule="auto"/>
        <w:ind w:left="420" w:firstLine="420"/>
        <w:rPr>
          <w:szCs w:val="21"/>
        </w:rPr>
      </w:pPr>
      <w:r w:rsidRPr="00EB1DBD">
        <w:rPr>
          <w:rFonts w:hint="eastAsia"/>
          <w:szCs w:val="21"/>
        </w:rPr>
        <w:t>无。</w:t>
      </w:r>
    </w:p>
    <w:p w:rsidR="009A21B8" w:rsidRPr="006A0FEE" w:rsidRDefault="009A21B8" w:rsidP="009A21B8">
      <w:pPr>
        <w:pStyle w:val="TimesNewRoman050"/>
        <w:ind w:left="0"/>
        <w:rPr>
          <w:rFonts w:ascii="宋体" w:hAnsi="宋体"/>
          <w:szCs w:val="21"/>
        </w:rPr>
      </w:pPr>
      <w:bookmarkStart w:id="499" w:name="_Toc255491847"/>
      <w:bookmarkStart w:id="500" w:name="_Toc277862197"/>
      <w:bookmarkStart w:id="501" w:name="_Toc313866019"/>
      <w:bookmarkStart w:id="502" w:name="_Toc422211192"/>
      <w:r w:rsidRPr="006A0FEE">
        <w:rPr>
          <w:rFonts w:ascii="宋体" w:hAnsi="宋体" w:hint="eastAsia"/>
          <w:szCs w:val="21"/>
        </w:rPr>
        <w:t>DSL</w:t>
      </w:r>
      <w:r w:rsidRPr="006A0FEE">
        <w:rPr>
          <w:rFonts w:ascii="宋体" w:hAnsi="宋体" w:hint="eastAsia"/>
          <w:szCs w:val="21"/>
        </w:rPr>
        <w:t>端口从组播删除接口</w:t>
      </w:r>
      <w:bookmarkEnd w:id="499"/>
      <w:bookmarkEnd w:id="500"/>
      <w:bookmarkEnd w:id="501"/>
      <w:r w:rsidR="004657D0" w:rsidRPr="00B05DB9">
        <w:rPr>
          <w:rFonts w:cs="Times New Roman"/>
        </w:rPr>
        <w:t>（条件必选）</w:t>
      </w:r>
      <w:bookmarkEnd w:id="502"/>
    </w:p>
    <w:p w:rsidR="004F1CA9" w:rsidRDefault="00265CD4" w:rsidP="00CE4D8A">
      <w:pPr>
        <w:spacing w:beforeLines="50"/>
        <w:ind w:firstLine="420"/>
      </w:pPr>
      <w:r>
        <w:rPr>
          <w:rFonts w:hint="eastAsia"/>
        </w:rPr>
        <w:t>条件必选满足条件：</w:t>
      </w:r>
      <w:r w:rsidR="004F1CA9" w:rsidRPr="004F1CA9">
        <w:rPr>
          <w:rFonts w:hint="eastAsia"/>
        </w:rPr>
        <w:t>设备有</w:t>
      </w:r>
      <w:r w:rsidR="004F1CA9" w:rsidRPr="004F1CA9">
        <w:rPr>
          <w:rFonts w:hint="eastAsia"/>
        </w:rPr>
        <w:t>DSL</w:t>
      </w:r>
      <w:r w:rsidR="004F1CA9" w:rsidRPr="004F1CA9">
        <w:rPr>
          <w:rFonts w:hint="eastAsia"/>
        </w:rPr>
        <w:t>端口。</w:t>
      </w:r>
    </w:p>
    <w:p w:rsidR="002A3D27" w:rsidRDefault="009A21B8" w:rsidP="00CE4D8A">
      <w:pPr>
        <w:spacing w:beforeLines="50"/>
        <w:ind w:firstLine="420"/>
        <w:pPrChange w:id="503" w:author="CMDI-LVLIANGDONG" w:date="2015-07-22T10:29:00Z">
          <w:pPr>
            <w:spacing w:beforeLines="50"/>
            <w:ind w:firstLine="420"/>
          </w:pPr>
        </w:pPrChange>
      </w:pPr>
      <w:r w:rsidRPr="00EC3C32">
        <w:rPr>
          <w:rFonts w:hint="eastAsia"/>
        </w:rPr>
        <w:t>功能描述</w:t>
      </w:r>
    </w:p>
    <w:p w:rsidR="009A21B8" w:rsidRPr="00277537" w:rsidRDefault="009A21B8" w:rsidP="00277537">
      <w:pPr>
        <w:spacing w:line="360" w:lineRule="auto"/>
        <w:ind w:left="420" w:firstLine="420"/>
        <w:rPr>
          <w:szCs w:val="21"/>
        </w:rPr>
      </w:pPr>
      <w:r w:rsidRPr="00EB1DBD">
        <w:rPr>
          <w:rFonts w:hint="eastAsia"/>
          <w:szCs w:val="21"/>
        </w:rPr>
        <w:t>该命令用于从组播删除</w:t>
      </w:r>
      <w:r w:rsidRPr="00EB1DBD">
        <w:rPr>
          <w:rFonts w:hint="eastAsia"/>
          <w:szCs w:val="21"/>
        </w:rPr>
        <w:t xml:space="preserve"> DSL</w:t>
      </w:r>
      <w:r w:rsidRPr="00EB1DBD">
        <w:rPr>
          <w:rFonts w:hint="eastAsia"/>
          <w:szCs w:val="21"/>
        </w:rPr>
        <w:t>端口</w:t>
      </w:r>
    </w:p>
    <w:p w:rsidR="00000000" w:rsidRDefault="009A21B8" w:rsidP="00CE4D8A">
      <w:pPr>
        <w:spacing w:beforeLines="50"/>
        <w:ind w:firstLine="420"/>
        <w:pPrChange w:id="504" w:author="CMDI-LVLIANGDONG" w:date="2015-07-22T10:29:00Z">
          <w:pPr>
            <w:spacing w:beforeLines="50"/>
            <w:ind w:firstLine="420"/>
          </w:pPr>
        </w:pPrChange>
      </w:pPr>
      <w:r w:rsidRPr="00EC3C32">
        <w:rPr>
          <w:rFonts w:hint="eastAsia"/>
        </w:rPr>
        <w:lastRenderedPageBreak/>
        <w:t>命令格式</w:t>
      </w:r>
    </w:p>
    <w:p w:rsidR="009A21B8" w:rsidRPr="00277537" w:rsidRDefault="009A21B8" w:rsidP="00277537">
      <w:pPr>
        <w:spacing w:line="360" w:lineRule="auto"/>
        <w:ind w:left="420" w:firstLine="420"/>
        <w:rPr>
          <w:szCs w:val="21"/>
        </w:rPr>
      </w:pPr>
      <w:r w:rsidRPr="00EB1DBD">
        <w:rPr>
          <w:rFonts w:hint="eastAsia"/>
          <w:szCs w:val="21"/>
        </w:rPr>
        <w:t>DEL</w:t>
      </w:r>
      <w:r w:rsidRPr="00EB1DBD">
        <w:rPr>
          <w:szCs w:val="21"/>
        </w:rPr>
        <w:t>-DSLIPTVPORT::ONUIP=onu-name|OLTID=olt-name[,PONID=ponport_location,</w:t>
      </w:r>
      <w:r w:rsidRPr="00EB1DBD">
        <w:rPr>
          <w:rFonts w:hint="eastAsia"/>
          <w:szCs w:val="21"/>
        </w:rPr>
        <w:t>ONUIDTYPE=onuid-type,</w:t>
      </w:r>
      <w:r w:rsidRPr="00EB1DBD">
        <w:rPr>
          <w:szCs w:val="21"/>
        </w:rPr>
        <w:t>ONUID=onu-index]</w:t>
      </w:r>
      <w:r w:rsidRPr="00EB1DBD">
        <w:rPr>
          <w:rFonts w:hint="eastAsia"/>
          <w:szCs w:val="21"/>
        </w:rPr>
        <w:t>,ONUPORT=onu-port:CTAG::[VPI=vpi][,VCI=vci][UV=user vlan][,MVLAN=mvlan];</w:t>
      </w:r>
    </w:p>
    <w:p w:rsidR="00000000" w:rsidRDefault="009A21B8" w:rsidP="00CE4D8A">
      <w:pPr>
        <w:spacing w:beforeLines="50"/>
        <w:ind w:firstLine="420"/>
        <w:pPrChange w:id="505" w:author="CMDI-LVLIANGDONG" w:date="2015-07-22T10:29:00Z">
          <w:pPr>
            <w:spacing w:beforeLines="50"/>
            <w:ind w:firstLine="420"/>
          </w:pPr>
        </w:pPrChange>
      </w:pPr>
      <w:r w:rsidRPr="00EC3C32">
        <w:rPr>
          <w:rFonts w:hint="eastAsia"/>
        </w:rPr>
        <w:t>输入参数</w:t>
      </w:r>
    </w:p>
    <w:tbl>
      <w:tblPr>
        <w:tblStyle w:val="afffffd"/>
        <w:tblW w:w="8417" w:type="dxa"/>
        <w:tblLayout w:type="fixed"/>
        <w:tblLook w:val="01E0"/>
      </w:tblPr>
      <w:tblGrid>
        <w:gridCol w:w="1085"/>
        <w:gridCol w:w="1622"/>
        <w:gridCol w:w="1620"/>
        <w:gridCol w:w="742"/>
        <w:gridCol w:w="3348"/>
      </w:tblGrid>
      <w:tr w:rsidR="006B1427" w:rsidRPr="00685006" w:rsidTr="006B1427">
        <w:trPr>
          <w:cnfStyle w:val="100000000000"/>
        </w:trPr>
        <w:tc>
          <w:tcPr>
            <w:tcW w:w="644"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参数名称</w:t>
            </w:r>
          </w:p>
        </w:tc>
        <w:tc>
          <w:tcPr>
            <w:tcW w:w="963"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数据类型</w:t>
            </w:r>
          </w:p>
        </w:tc>
        <w:tc>
          <w:tcPr>
            <w:tcW w:w="962"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取值范围</w:t>
            </w:r>
          </w:p>
        </w:tc>
        <w:tc>
          <w:tcPr>
            <w:tcW w:w="441" w:type="pct"/>
          </w:tcPr>
          <w:p w:rsidR="006B1427" w:rsidRPr="001A4F93" w:rsidRDefault="006B1427" w:rsidP="006B1427">
            <w:pPr>
              <w:spacing w:line="300" w:lineRule="auto"/>
              <w:rPr>
                <w:rFonts w:ascii="宋体" w:eastAsiaTheme="minorEastAsia" w:hAnsi="宋体"/>
                <w:noProof/>
                <w:szCs w:val="21"/>
              </w:rPr>
            </w:pPr>
            <w:r>
              <w:rPr>
                <w:rFonts w:ascii="宋体" w:eastAsiaTheme="minorEastAsia" w:hAnsi="宋体" w:hint="eastAsia"/>
                <w:noProof/>
                <w:szCs w:val="21"/>
              </w:rPr>
              <w:t>限定</w:t>
            </w:r>
          </w:p>
        </w:tc>
        <w:tc>
          <w:tcPr>
            <w:tcW w:w="1989"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参数说明</w:t>
            </w:r>
          </w:p>
        </w:tc>
      </w:tr>
      <w:tr w:rsidR="006B1427" w:rsidRPr="00685006" w:rsidTr="006B1427">
        <w:tc>
          <w:tcPr>
            <w:tcW w:w="644"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ONUIP</w:t>
            </w:r>
          </w:p>
        </w:tc>
        <w:tc>
          <w:tcPr>
            <w:tcW w:w="963"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OCTET STRING</w:t>
            </w:r>
          </w:p>
        </w:tc>
        <w:tc>
          <w:tcPr>
            <w:tcW w:w="962"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SIZE(128)</w:t>
            </w:r>
          </w:p>
        </w:tc>
        <w:tc>
          <w:tcPr>
            <w:tcW w:w="441"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198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具有管理IP的ONU的IP地址或名称</w:t>
            </w:r>
          </w:p>
        </w:tc>
      </w:tr>
      <w:tr w:rsidR="006B1427" w:rsidRPr="00685006" w:rsidTr="006B1427">
        <w:tc>
          <w:tcPr>
            <w:tcW w:w="644"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OLTID</w:t>
            </w:r>
          </w:p>
        </w:tc>
        <w:tc>
          <w:tcPr>
            <w:tcW w:w="963"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OCTET STRING</w:t>
            </w:r>
          </w:p>
        </w:tc>
        <w:tc>
          <w:tcPr>
            <w:tcW w:w="962"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SIZE(128)</w:t>
            </w:r>
          </w:p>
        </w:tc>
        <w:tc>
          <w:tcPr>
            <w:tcW w:w="441"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198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OLT IP地址或名称</w:t>
            </w:r>
          </w:p>
        </w:tc>
      </w:tr>
      <w:tr w:rsidR="006B1427" w:rsidRPr="00685006" w:rsidTr="006B1427">
        <w:tc>
          <w:tcPr>
            <w:tcW w:w="644"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PONID</w:t>
            </w:r>
          </w:p>
        </w:tc>
        <w:tc>
          <w:tcPr>
            <w:tcW w:w="963"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 xml:space="preserve">OCTET STRING </w:t>
            </w:r>
          </w:p>
        </w:tc>
        <w:tc>
          <w:tcPr>
            <w:tcW w:w="962"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SIZE(128)</w:t>
            </w:r>
          </w:p>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机架-框-槽-PON口号</w:t>
            </w:r>
          </w:p>
        </w:tc>
        <w:tc>
          <w:tcPr>
            <w:tcW w:w="441"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198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 xml:space="preserve">PON口定位信息，通过机架-框-槽-端口号的 方式定位， 没有的补为NA, </w:t>
            </w:r>
          </w:p>
        </w:tc>
      </w:tr>
      <w:tr w:rsidR="006B1427" w:rsidRPr="00685006" w:rsidTr="006B1427">
        <w:tc>
          <w:tcPr>
            <w:tcW w:w="644"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ONUIDTYPE</w:t>
            </w:r>
          </w:p>
        </w:tc>
        <w:tc>
          <w:tcPr>
            <w:tcW w:w="963"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OCTET STRING</w:t>
            </w:r>
          </w:p>
        </w:tc>
        <w:tc>
          <w:tcPr>
            <w:tcW w:w="962"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SIZE(128)</w:t>
            </w:r>
          </w:p>
        </w:tc>
        <w:tc>
          <w:tcPr>
            <w:tcW w:w="441"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198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ONU标识类型（ONU_NAME, MAC, LOID, ONU_NUMBER）</w:t>
            </w:r>
          </w:p>
        </w:tc>
      </w:tr>
      <w:tr w:rsidR="006B1427" w:rsidRPr="00685006" w:rsidTr="006B1427">
        <w:tc>
          <w:tcPr>
            <w:tcW w:w="644"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O</w:t>
            </w:r>
            <w:r w:rsidRPr="00685006">
              <w:rPr>
                <w:rFonts w:ascii="宋体" w:hAnsi="宋体" w:hint="eastAsia"/>
                <w:noProof/>
                <w:szCs w:val="21"/>
              </w:rPr>
              <w:t>NU</w:t>
            </w:r>
            <w:r w:rsidRPr="00685006">
              <w:rPr>
                <w:rFonts w:ascii="宋体" w:hAnsi="宋体"/>
                <w:noProof/>
                <w:szCs w:val="21"/>
              </w:rPr>
              <w:t>ID</w:t>
            </w:r>
          </w:p>
        </w:tc>
        <w:tc>
          <w:tcPr>
            <w:tcW w:w="963"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OCTET STRING</w:t>
            </w:r>
          </w:p>
        </w:tc>
        <w:tc>
          <w:tcPr>
            <w:tcW w:w="962"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SIZE(128)</w:t>
            </w:r>
          </w:p>
        </w:tc>
        <w:tc>
          <w:tcPr>
            <w:tcW w:w="441"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C</w:t>
            </w:r>
          </w:p>
        </w:tc>
        <w:tc>
          <w:tcPr>
            <w:tcW w:w="198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ONU标识，可以取值：ONU_NAME, MAC, LOID, ONU_NUMBER，4选一， 用来唯一标识PON口的ONU</w:t>
            </w:r>
          </w:p>
        </w:tc>
      </w:tr>
      <w:tr w:rsidR="006B1427" w:rsidRPr="00685006" w:rsidTr="006B1427">
        <w:tc>
          <w:tcPr>
            <w:tcW w:w="644"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ONUPORT</w:t>
            </w:r>
          </w:p>
        </w:tc>
        <w:tc>
          <w:tcPr>
            <w:tcW w:w="963"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 xml:space="preserve">OCTET STRING </w:t>
            </w:r>
          </w:p>
        </w:tc>
        <w:tc>
          <w:tcPr>
            <w:tcW w:w="962"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SIZE(128)</w:t>
            </w:r>
          </w:p>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机架-框-槽-端口</w:t>
            </w:r>
          </w:p>
        </w:tc>
        <w:tc>
          <w:tcPr>
            <w:tcW w:w="441" w:type="pct"/>
          </w:tcPr>
          <w:p w:rsidR="006B1427" w:rsidRPr="001A4F93" w:rsidRDefault="006B1427" w:rsidP="006B1427">
            <w:pPr>
              <w:spacing w:line="300" w:lineRule="auto"/>
              <w:rPr>
                <w:rFonts w:ascii="宋体" w:eastAsiaTheme="minorEastAsia" w:hAnsi="宋体"/>
                <w:noProof/>
                <w:szCs w:val="21"/>
              </w:rPr>
            </w:pPr>
            <w:r>
              <w:rPr>
                <w:rFonts w:eastAsiaTheme="minorEastAsia" w:hint="eastAsia"/>
                <w:noProof/>
                <w:szCs w:val="18"/>
              </w:rPr>
              <w:t>M</w:t>
            </w:r>
          </w:p>
        </w:tc>
        <w:tc>
          <w:tcPr>
            <w:tcW w:w="198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通过 机架-框-槽号-端口号的方式定位</w:t>
            </w:r>
            <w:r w:rsidR="00B00587">
              <w:rPr>
                <w:rFonts w:ascii="宋体" w:hAnsi="宋体" w:hint="eastAsia"/>
                <w:noProof/>
                <w:szCs w:val="21"/>
              </w:rPr>
              <w:t>单元盘</w:t>
            </w:r>
            <w:r w:rsidRPr="00685006">
              <w:rPr>
                <w:rFonts w:ascii="宋体" w:hAnsi="宋体" w:hint="eastAsia"/>
                <w:noProof/>
                <w:szCs w:val="21"/>
              </w:rPr>
              <w:t>端口， 没有的补为NA</w:t>
            </w:r>
          </w:p>
        </w:tc>
      </w:tr>
      <w:tr w:rsidR="006B1427" w:rsidRPr="00685006" w:rsidTr="006B1427">
        <w:tc>
          <w:tcPr>
            <w:tcW w:w="644"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VPI</w:t>
            </w:r>
          </w:p>
        </w:tc>
        <w:tc>
          <w:tcPr>
            <w:tcW w:w="963"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INTEGER</w:t>
            </w:r>
          </w:p>
        </w:tc>
        <w:tc>
          <w:tcPr>
            <w:tcW w:w="962"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0 ～ 4095</w:t>
            </w:r>
          </w:p>
        </w:tc>
        <w:tc>
          <w:tcPr>
            <w:tcW w:w="441" w:type="pct"/>
          </w:tcPr>
          <w:p w:rsidR="006B1427" w:rsidRPr="001A4F93" w:rsidRDefault="006B1427" w:rsidP="006B1427">
            <w:pPr>
              <w:spacing w:line="300" w:lineRule="auto"/>
              <w:rPr>
                <w:rFonts w:ascii="宋体" w:eastAsiaTheme="minorEastAsia" w:hAnsi="宋体"/>
                <w:noProof/>
                <w:szCs w:val="21"/>
              </w:rPr>
            </w:pPr>
            <w:r>
              <w:rPr>
                <w:rFonts w:eastAsiaTheme="minorEastAsia" w:hint="eastAsia"/>
                <w:noProof/>
                <w:szCs w:val="18"/>
              </w:rPr>
              <w:t>C</w:t>
            </w:r>
          </w:p>
        </w:tc>
        <w:tc>
          <w:tcPr>
            <w:tcW w:w="1989"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V</w:t>
            </w:r>
            <w:r w:rsidRPr="00685006">
              <w:rPr>
                <w:rFonts w:ascii="宋体" w:hAnsi="宋体" w:hint="eastAsia"/>
                <w:noProof/>
                <w:szCs w:val="21"/>
              </w:rPr>
              <w:t>pi</w:t>
            </w:r>
            <w:r>
              <w:rPr>
                <w:rFonts w:eastAsiaTheme="minorEastAsia" w:hint="eastAsia"/>
                <w:noProof/>
                <w:szCs w:val="18"/>
              </w:rPr>
              <w:t>(</w:t>
            </w:r>
            <w:r w:rsidRPr="00685006">
              <w:rPr>
                <w:rFonts w:ascii="宋体" w:hAnsi="宋体" w:hint="eastAsia"/>
                <w:noProof/>
                <w:szCs w:val="21"/>
              </w:rPr>
              <w:t>ADSL或VDSL工作在ADSL模式必选</w:t>
            </w:r>
            <w:r>
              <w:rPr>
                <w:rFonts w:ascii="宋体" w:eastAsiaTheme="minorEastAsia" w:hAnsi="宋体" w:hint="eastAsia"/>
                <w:noProof/>
                <w:szCs w:val="21"/>
              </w:rPr>
              <w:t>)</w:t>
            </w:r>
          </w:p>
        </w:tc>
      </w:tr>
      <w:tr w:rsidR="006B1427" w:rsidRPr="00685006" w:rsidTr="006B1427">
        <w:tc>
          <w:tcPr>
            <w:tcW w:w="644"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VCI</w:t>
            </w:r>
          </w:p>
        </w:tc>
        <w:tc>
          <w:tcPr>
            <w:tcW w:w="963"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INTEGER</w:t>
            </w:r>
          </w:p>
        </w:tc>
        <w:tc>
          <w:tcPr>
            <w:tcW w:w="962"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32～65535</w:t>
            </w:r>
          </w:p>
        </w:tc>
        <w:tc>
          <w:tcPr>
            <w:tcW w:w="441" w:type="pct"/>
          </w:tcPr>
          <w:p w:rsidR="006B1427" w:rsidRPr="001A4F93" w:rsidRDefault="006B1427" w:rsidP="006B1427">
            <w:pPr>
              <w:spacing w:line="300" w:lineRule="auto"/>
              <w:rPr>
                <w:rFonts w:ascii="宋体" w:eastAsiaTheme="minorEastAsia" w:hAnsi="宋体"/>
                <w:noProof/>
                <w:szCs w:val="21"/>
              </w:rPr>
            </w:pPr>
            <w:r>
              <w:rPr>
                <w:rFonts w:eastAsiaTheme="minorEastAsia" w:hint="eastAsia"/>
                <w:noProof/>
                <w:szCs w:val="18"/>
              </w:rPr>
              <w:t>C</w:t>
            </w:r>
          </w:p>
        </w:tc>
        <w:tc>
          <w:tcPr>
            <w:tcW w:w="198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Vci</w:t>
            </w:r>
            <w:r>
              <w:rPr>
                <w:rFonts w:eastAsiaTheme="minorEastAsia" w:hint="eastAsia"/>
                <w:noProof/>
                <w:szCs w:val="18"/>
              </w:rPr>
              <w:t>(</w:t>
            </w:r>
            <w:r w:rsidRPr="00685006">
              <w:rPr>
                <w:rFonts w:ascii="宋体" w:hAnsi="宋体" w:hint="eastAsia"/>
                <w:noProof/>
                <w:szCs w:val="21"/>
              </w:rPr>
              <w:t>ADSL或VDSL工作在ADSL模式必选</w:t>
            </w:r>
            <w:r>
              <w:rPr>
                <w:rFonts w:ascii="宋体" w:eastAsiaTheme="minorEastAsia" w:hAnsi="宋体" w:hint="eastAsia"/>
                <w:noProof/>
                <w:szCs w:val="21"/>
              </w:rPr>
              <w:t>)</w:t>
            </w:r>
          </w:p>
        </w:tc>
      </w:tr>
      <w:tr w:rsidR="006B1427" w:rsidRPr="00685006" w:rsidTr="006B1427">
        <w:tc>
          <w:tcPr>
            <w:tcW w:w="644"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UV</w:t>
            </w:r>
          </w:p>
        </w:tc>
        <w:tc>
          <w:tcPr>
            <w:tcW w:w="963"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INTEGER</w:t>
            </w:r>
          </w:p>
        </w:tc>
        <w:tc>
          <w:tcPr>
            <w:tcW w:w="962" w:type="pct"/>
          </w:tcPr>
          <w:p w:rsidR="006B1427" w:rsidRPr="00685006" w:rsidRDefault="006B1427" w:rsidP="009A21B8">
            <w:pPr>
              <w:pStyle w:val="TableText"/>
              <w:rPr>
                <w:rFonts w:cs="Times New Roman"/>
                <w:noProof/>
                <w:snapToGrid/>
                <w:kern w:val="2"/>
              </w:rPr>
            </w:pPr>
            <w:r w:rsidRPr="00685006">
              <w:rPr>
                <w:rFonts w:cs="Times New Roman" w:hint="eastAsia"/>
                <w:noProof/>
                <w:snapToGrid/>
                <w:kern w:val="2"/>
              </w:rPr>
              <w:t>0 ～ 4095</w:t>
            </w:r>
          </w:p>
        </w:tc>
        <w:tc>
          <w:tcPr>
            <w:tcW w:w="441" w:type="pct"/>
          </w:tcPr>
          <w:p w:rsidR="006B1427" w:rsidRPr="001A4F93" w:rsidRDefault="006B1427" w:rsidP="006B1427">
            <w:pPr>
              <w:spacing w:line="300" w:lineRule="auto"/>
              <w:rPr>
                <w:rFonts w:ascii="宋体" w:eastAsiaTheme="minorEastAsia" w:hAnsi="宋体"/>
                <w:noProof/>
                <w:szCs w:val="21"/>
              </w:rPr>
            </w:pPr>
            <w:r>
              <w:rPr>
                <w:rFonts w:eastAsiaTheme="minorEastAsia" w:hint="eastAsia"/>
                <w:noProof/>
                <w:szCs w:val="18"/>
              </w:rPr>
              <w:t>C</w:t>
            </w:r>
          </w:p>
        </w:tc>
        <w:tc>
          <w:tcPr>
            <w:tcW w:w="198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用户侧VLAN</w:t>
            </w:r>
            <w:r>
              <w:rPr>
                <w:rFonts w:eastAsiaTheme="minorEastAsia" w:hint="eastAsia"/>
                <w:noProof/>
                <w:szCs w:val="18"/>
              </w:rPr>
              <w:t>(</w:t>
            </w:r>
            <w:r w:rsidRPr="00685006">
              <w:rPr>
                <w:rFonts w:ascii="宋体" w:hAnsi="宋体" w:hint="eastAsia"/>
                <w:noProof/>
                <w:szCs w:val="21"/>
              </w:rPr>
              <w:t>VDSL工作在VDSL模式必选</w:t>
            </w:r>
            <w:r>
              <w:rPr>
                <w:rFonts w:ascii="宋体" w:eastAsiaTheme="minorEastAsia" w:hAnsi="宋体" w:hint="eastAsia"/>
                <w:noProof/>
                <w:szCs w:val="21"/>
              </w:rPr>
              <w:t>)</w:t>
            </w:r>
          </w:p>
        </w:tc>
      </w:tr>
      <w:tr w:rsidR="006B1427" w:rsidRPr="00685006" w:rsidTr="006B1427">
        <w:tc>
          <w:tcPr>
            <w:tcW w:w="644"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MVLAN</w:t>
            </w:r>
          </w:p>
        </w:tc>
        <w:tc>
          <w:tcPr>
            <w:tcW w:w="963"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INTEGER</w:t>
            </w:r>
          </w:p>
        </w:tc>
        <w:tc>
          <w:tcPr>
            <w:tcW w:w="962" w:type="pct"/>
          </w:tcPr>
          <w:p w:rsidR="006B1427" w:rsidRPr="00685006" w:rsidRDefault="006B1427" w:rsidP="009A21B8">
            <w:pPr>
              <w:spacing w:line="300" w:lineRule="auto"/>
              <w:rPr>
                <w:rFonts w:ascii="宋体" w:hAnsi="宋体"/>
                <w:noProof/>
                <w:szCs w:val="21"/>
              </w:rPr>
            </w:pPr>
            <w:r w:rsidRPr="00685006">
              <w:rPr>
                <w:rFonts w:ascii="宋体" w:hAnsi="宋体"/>
                <w:noProof/>
                <w:szCs w:val="21"/>
              </w:rPr>
              <w:t>SIZE（32）</w:t>
            </w:r>
          </w:p>
        </w:tc>
        <w:tc>
          <w:tcPr>
            <w:tcW w:w="441" w:type="pct"/>
          </w:tcPr>
          <w:p w:rsidR="006B1427" w:rsidRPr="00685006" w:rsidRDefault="006B1427" w:rsidP="006B1427">
            <w:pPr>
              <w:spacing w:line="300" w:lineRule="auto"/>
              <w:rPr>
                <w:rFonts w:ascii="宋体" w:hAnsi="宋体"/>
                <w:noProof/>
                <w:szCs w:val="21"/>
              </w:rPr>
            </w:pPr>
            <w:r>
              <w:rPr>
                <w:rFonts w:eastAsiaTheme="minorEastAsia" w:hint="eastAsia"/>
                <w:noProof/>
                <w:szCs w:val="18"/>
              </w:rPr>
              <w:t>O</w:t>
            </w:r>
          </w:p>
        </w:tc>
        <w:tc>
          <w:tcPr>
            <w:tcW w:w="1989" w:type="pct"/>
          </w:tcPr>
          <w:p w:rsidR="006B1427" w:rsidRPr="00685006" w:rsidRDefault="006B1427" w:rsidP="009A21B8">
            <w:pPr>
              <w:spacing w:line="300" w:lineRule="auto"/>
              <w:rPr>
                <w:rFonts w:ascii="宋体" w:hAnsi="宋体"/>
                <w:noProof/>
                <w:szCs w:val="21"/>
              </w:rPr>
            </w:pPr>
            <w:r w:rsidRPr="00685006">
              <w:rPr>
                <w:rFonts w:ascii="宋体" w:hAnsi="宋体" w:hint="eastAsia"/>
                <w:noProof/>
                <w:szCs w:val="21"/>
              </w:rPr>
              <w:t>关联的组播VLAN</w:t>
            </w:r>
          </w:p>
        </w:tc>
      </w:tr>
    </w:tbl>
    <w:p w:rsidR="009A21B8" w:rsidRPr="00685006" w:rsidRDefault="009A21B8" w:rsidP="009A21B8">
      <w:pPr>
        <w:rPr>
          <w:rFonts w:ascii="宋体" w:hAnsi="宋体"/>
          <w:szCs w:val="21"/>
        </w:rPr>
      </w:pPr>
    </w:p>
    <w:p w:rsidR="00000000" w:rsidRDefault="009A21B8" w:rsidP="00CE4D8A">
      <w:pPr>
        <w:spacing w:beforeLines="50"/>
        <w:ind w:firstLine="420"/>
        <w:pPrChange w:id="506" w:author="CMDI-LVLIANGDONG" w:date="2015-07-22T10:29:00Z">
          <w:pPr>
            <w:spacing w:beforeLines="50"/>
            <w:ind w:firstLine="420"/>
          </w:pPr>
        </w:pPrChange>
      </w:pPr>
      <w:r w:rsidRPr="00EC3C32">
        <w:rPr>
          <w:rFonts w:hint="eastAsia"/>
        </w:rPr>
        <w:t>响应格式</w:t>
      </w:r>
    </w:p>
    <w:p w:rsidR="009A21B8" w:rsidRPr="00EB1DBD" w:rsidRDefault="009A21B8" w:rsidP="00EB1DBD">
      <w:pPr>
        <w:spacing w:line="360" w:lineRule="auto"/>
        <w:ind w:left="420" w:firstLine="420"/>
        <w:rPr>
          <w:szCs w:val="21"/>
        </w:rPr>
      </w:pPr>
      <w:r w:rsidRPr="00EB1DBD">
        <w:rPr>
          <w:rFonts w:hint="eastAsia"/>
          <w:szCs w:val="21"/>
        </w:rPr>
        <w:t>符合“</w:t>
      </w:r>
      <w:r w:rsidR="002924AB">
        <w:rPr>
          <w:rFonts w:hint="eastAsia"/>
          <w:szCs w:val="21"/>
        </w:rPr>
        <w:t>10.4</w:t>
      </w:r>
      <w:r w:rsidRPr="00EB1DBD">
        <w:rPr>
          <w:rFonts w:hint="eastAsia"/>
          <w:szCs w:val="21"/>
        </w:rPr>
        <w:t>响应消息的格式说明”</w:t>
      </w:r>
    </w:p>
    <w:p w:rsidR="00000000" w:rsidRDefault="009A21B8" w:rsidP="00CE4D8A">
      <w:pPr>
        <w:spacing w:beforeLines="50"/>
        <w:ind w:firstLine="420"/>
        <w:pPrChange w:id="507" w:author="CMDI-LVLIANGDONG" w:date="2015-07-22T10:29:00Z">
          <w:pPr>
            <w:spacing w:beforeLines="50"/>
            <w:ind w:firstLine="420"/>
          </w:pPr>
        </w:pPrChange>
      </w:pPr>
      <w:r w:rsidRPr="00EC3C32">
        <w:rPr>
          <w:rFonts w:hint="eastAsia"/>
        </w:rPr>
        <w:t>输出参数</w:t>
      </w:r>
    </w:p>
    <w:p w:rsidR="009A21B8" w:rsidRPr="00EB1DBD" w:rsidRDefault="009A21B8" w:rsidP="00EB1DBD">
      <w:pPr>
        <w:spacing w:line="360" w:lineRule="auto"/>
        <w:ind w:left="420" w:firstLine="420"/>
        <w:rPr>
          <w:szCs w:val="21"/>
        </w:rPr>
      </w:pPr>
      <w:r w:rsidRPr="00EB1DBD">
        <w:rPr>
          <w:rFonts w:hint="eastAsia"/>
          <w:szCs w:val="21"/>
        </w:rPr>
        <w:t>无。</w:t>
      </w:r>
    </w:p>
    <w:p w:rsidR="009A21B8" w:rsidRPr="009A21B8" w:rsidRDefault="009A21B8" w:rsidP="009A21B8">
      <w:pPr>
        <w:pStyle w:val="TimesNewRoman050"/>
        <w:ind w:left="0"/>
        <w:rPr>
          <w:rFonts w:cs="Times New Roman"/>
        </w:rPr>
      </w:pPr>
      <w:bookmarkStart w:id="508" w:name="_Toc255491848"/>
      <w:bookmarkStart w:id="509" w:name="_Toc277862198"/>
      <w:bookmarkStart w:id="510" w:name="_Toc313866020"/>
      <w:bookmarkStart w:id="511" w:name="_Toc422211193"/>
      <w:r w:rsidRPr="009A21B8">
        <w:rPr>
          <w:rFonts w:cs="Times New Roman" w:hint="eastAsia"/>
        </w:rPr>
        <w:t>DSL</w:t>
      </w:r>
      <w:r w:rsidRPr="009A21B8">
        <w:rPr>
          <w:rFonts w:cs="Times New Roman" w:hint="eastAsia"/>
        </w:rPr>
        <w:t>端口配置</w:t>
      </w:r>
      <w:r w:rsidRPr="009A21B8">
        <w:rPr>
          <w:rFonts w:cs="Times New Roman" w:hint="eastAsia"/>
        </w:rPr>
        <w:t>IPTV</w:t>
      </w:r>
      <w:r w:rsidRPr="009A21B8">
        <w:rPr>
          <w:rFonts w:cs="Times New Roman" w:hint="eastAsia"/>
        </w:rPr>
        <w:t>业务信息接口</w:t>
      </w:r>
      <w:bookmarkEnd w:id="508"/>
      <w:bookmarkEnd w:id="509"/>
      <w:bookmarkEnd w:id="510"/>
      <w:r w:rsidR="004657D0" w:rsidRPr="00B05DB9">
        <w:rPr>
          <w:rFonts w:cs="Times New Roman"/>
        </w:rPr>
        <w:t>（条件必选）</w:t>
      </w:r>
      <w:bookmarkEnd w:id="511"/>
    </w:p>
    <w:p w:rsidR="004F1CA9" w:rsidRDefault="00265CD4" w:rsidP="00CE4D8A">
      <w:pPr>
        <w:spacing w:beforeLines="50"/>
        <w:ind w:firstLine="420"/>
      </w:pPr>
      <w:r>
        <w:rPr>
          <w:rFonts w:hint="eastAsia"/>
        </w:rPr>
        <w:t>条件必选满足条件：</w:t>
      </w:r>
      <w:r w:rsidR="004F1CA9" w:rsidRPr="004F1CA9">
        <w:rPr>
          <w:rFonts w:hint="eastAsia"/>
        </w:rPr>
        <w:t>设备有</w:t>
      </w:r>
      <w:r w:rsidR="004F1CA9" w:rsidRPr="004F1CA9">
        <w:rPr>
          <w:rFonts w:hint="eastAsia"/>
        </w:rPr>
        <w:t>DSL</w:t>
      </w:r>
      <w:r w:rsidR="004F1CA9" w:rsidRPr="004F1CA9">
        <w:rPr>
          <w:rFonts w:hint="eastAsia"/>
        </w:rPr>
        <w:t>端口。</w:t>
      </w:r>
    </w:p>
    <w:p w:rsidR="002A3D27" w:rsidRDefault="009A21B8" w:rsidP="00CE4D8A">
      <w:pPr>
        <w:spacing w:beforeLines="50"/>
        <w:ind w:firstLine="420"/>
      </w:pPr>
      <w:r w:rsidRPr="00EC3C32">
        <w:rPr>
          <w:rFonts w:hint="eastAsia"/>
        </w:rPr>
        <w:lastRenderedPageBreak/>
        <w:t>功能描述</w:t>
      </w:r>
    </w:p>
    <w:p w:rsidR="009A21B8" w:rsidRPr="00EB1DBD" w:rsidRDefault="009A21B8" w:rsidP="00EB1DBD">
      <w:pPr>
        <w:spacing w:line="360" w:lineRule="auto"/>
        <w:ind w:left="420" w:firstLine="420"/>
        <w:rPr>
          <w:szCs w:val="21"/>
        </w:rPr>
      </w:pPr>
      <w:r w:rsidRPr="00EB1DBD">
        <w:rPr>
          <w:rFonts w:hint="eastAsia"/>
          <w:szCs w:val="21"/>
        </w:rPr>
        <w:t>该命令用于配置</w:t>
      </w:r>
      <w:r w:rsidRPr="00EB1DBD">
        <w:rPr>
          <w:rFonts w:hint="eastAsia"/>
          <w:szCs w:val="21"/>
        </w:rPr>
        <w:t xml:space="preserve"> DSL</w:t>
      </w:r>
      <w:r w:rsidRPr="00EB1DBD">
        <w:rPr>
          <w:rFonts w:hint="eastAsia"/>
          <w:szCs w:val="21"/>
        </w:rPr>
        <w:t>端口</w:t>
      </w:r>
      <w:r w:rsidRPr="00EB1DBD">
        <w:rPr>
          <w:rFonts w:hint="eastAsia"/>
          <w:szCs w:val="21"/>
        </w:rPr>
        <w:t>IPTV</w:t>
      </w:r>
      <w:r w:rsidRPr="00EB1DBD">
        <w:rPr>
          <w:rFonts w:hint="eastAsia"/>
          <w:szCs w:val="21"/>
        </w:rPr>
        <w:t>业务信息</w:t>
      </w:r>
    </w:p>
    <w:p w:rsidR="009A21B8" w:rsidRPr="00EC3C32" w:rsidRDefault="009A21B8" w:rsidP="00CE4D8A">
      <w:pPr>
        <w:spacing w:beforeLines="50"/>
        <w:ind w:firstLine="420"/>
      </w:pPr>
      <w:r w:rsidRPr="00EC3C32">
        <w:rPr>
          <w:rFonts w:hint="eastAsia"/>
        </w:rPr>
        <w:t>命令格式</w:t>
      </w:r>
    </w:p>
    <w:p w:rsidR="009A21B8" w:rsidRPr="00277537" w:rsidRDefault="009A21B8" w:rsidP="00277537">
      <w:pPr>
        <w:spacing w:line="360" w:lineRule="auto"/>
        <w:ind w:left="420" w:firstLine="420"/>
        <w:rPr>
          <w:szCs w:val="21"/>
        </w:rPr>
      </w:pPr>
      <w:r w:rsidRPr="00EB1DBD">
        <w:rPr>
          <w:rFonts w:hint="eastAsia"/>
          <w:szCs w:val="21"/>
        </w:rPr>
        <w:t>CFG</w:t>
      </w:r>
      <w:r w:rsidRPr="00EB1DBD">
        <w:rPr>
          <w:szCs w:val="21"/>
        </w:rPr>
        <w:t>-DSLIPTVPORT::ONUIP=onu-name|OLTID=olt-name[,PONID=ponport_location,</w:t>
      </w:r>
      <w:r w:rsidRPr="00EB1DBD">
        <w:rPr>
          <w:rFonts w:hint="eastAsia"/>
          <w:szCs w:val="21"/>
        </w:rPr>
        <w:t>ONUIDTYPE=onuid-type,</w:t>
      </w:r>
      <w:r w:rsidRPr="00EB1DBD">
        <w:rPr>
          <w:szCs w:val="21"/>
        </w:rPr>
        <w:t>ONUID=onu-index]</w:t>
      </w:r>
      <w:r w:rsidRPr="00EB1DBD">
        <w:rPr>
          <w:rFonts w:hint="eastAsia"/>
          <w:szCs w:val="21"/>
        </w:rPr>
        <w:t>,ONUPORT=onu-port:CTAG::[VPI=vpi][,VCI=vci]</w:t>
      </w:r>
      <w:r w:rsidRPr="00EB1DBD">
        <w:rPr>
          <w:szCs w:val="21"/>
        </w:rPr>
        <w:t>[</w:t>
      </w:r>
      <w:r w:rsidRPr="00EB1DBD">
        <w:rPr>
          <w:rFonts w:hint="eastAsia"/>
          <w:szCs w:val="21"/>
        </w:rPr>
        <w:t>,FLMODE=iptv</w:t>
      </w:r>
      <w:r w:rsidRPr="00EB1DBD">
        <w:rPr>
          <w:szCs w:val="21"/>
        </w:rPr>
        <w:t>-</w:t>
      </w:r>
      <w:r w:rsidRPr="00EB1DBD">
        <w:rPr>
          <w:rFonts w:hint="eastAsia"/>
          <w:szCs w:val="21"/>
        </w:rPr>
        <w:t>fastleave</w:t>
      </w:r>
      <w:r w:rsidRPr="00EB1DBD">
        <w:rPr>
          <w:szCs w:val="21"/>
        </w:rPr>
        <w:t>-</w:t>
      </w:r>
      <w:r w:rsidRPr="00EB1DBD">
        <w:rPr>
          <w:rFonts w:hint="eastAsia"/>
          <w:szCs w:val="21"/>
        </w:rPr>
        <w:t>mode][,</w:t>
      </w:r>
      <w:r w:rsidRPr="00EB1DBD">
        <w:rPr>
          <w:szCs w:val="21"/>
        </w:rPr>
        <w:t>MAXGRP</w:t>
      </w:r>
      <w:r w:rsidRPr="00EB1DBD">
        <w:rPr>
          <w:rFonts w:hint="eastAsia"/>
          <w:szCs w:val="21"/>
        </w:rPr>
        <w:t>=</w:t>
      </w:r>
      <w:r w:rsidRPr="00EB1DBD">
        <w:rPr>
          <w:szCs w:val="21"/>
        </w:rPr>
        <w:t>M</w:t>
      </w:r>
      <w:r w:rsidRPr="00EB1DBD">
        <w:rPr>
          <w:rFonts w:hint="eastAsia"/>
          <w:szCs w:val="21"/>
        </w:rPr>
        <w:t>a</w:t>
      </w:r>
      <w:r w:rsidRPr="00EB1DBD">
        <w:rPr>
          <w:szCs w:val="21"/>
        </w:rPr>
        <w:t>x-group-number</w:t>
      </w:r>
      <w:r w:rsidRPr="00EB1DBD">
        <w:rPr>
          <w:rFonts w:hint="eastAsia"/>
          <w:szCs w:val="21"/>
        </w:rPr>
        <w:t>];</w:t>
      </w:r>
    </w:p>
    <w:p w:rsidR="009A21B8" w:rsidRPr="00EC3C32" w:rsidRDefault="009A21B8" w:rsidP="00CE4D8A">
      <w:pPr>
        <w:spacing w:beforeLines="50"/>
        <w:ind w:firstLine="420"/>
      </w:pPr>
      <w:r w:rsidRPr="00EC3C32">
        <w:rPr>
          <w:rFonts w:hint="eastAsia"/>
        </w:rPr>
        <w:t>输入参数</w:t>
      </w:r>
    </w:p>
    <w:tbl>
      <w:tblPr>
        <w:tblStyle w:val="afffffd"/>
        <w:tblW w:w="8970" w:type="dxa"/>
        <w:tblInd w:w="-433" w:type="dxa"/>
        <w:tblLayout w:type="fixed"/>
        <w:tblLook w:val="01E0"/>
      </w:tblPr>
      <w:tblGrid>
        <w:gridCol w:w="1519"/>
        <w:gridCol w:w="1622"/>
        <w:gridCol w:w="1622"/>
        <w:gridCol w:w="806"/>
        <w:gridCol w:w="3401"/>
      </w:tblGrid>
      <w:tr w:rsidR="006B1427" w:rsidRPr="00FD49BC" w:rsidTr="006B1427">
        <w:trPr>
          <w:cnfStyle w:val="100000000000"/>
        </w:trPr>
        <w:tc>
          <w:tcPr>
            <w:tcW w:w="847" w:type="pct"/>
          </w:tcPr>
          <w:p w:rsidR="006B1427" w:rsidRPr="00FD49BC" w:rsidRDefault="006B1427" w:rsidP="009A21B8">
            <w:pPr>
              <w:spacing w:line="300" w:lineRule="auto"/>
              <w:rPr>
                <w:noProof/>
                <w:szCs w:val="18"/>
              </w:rPr>
            </w:pPr>
            <w:r w:rsidRPr="00FD49BC">
              <w:rPr>
                <w:rFonts w:ascii="宋体" w:hAnsi="宋体"/>
                <w:noProof/>
                <w:szCs w:val="18"/>
              </w:rPr>
              <w:t>参数名称</w:t>
            </w:r>
          </w:p>
        </w:tc>
        <w:tc>
          <w:tcPr>
            <w:tcW w:w="904" w:type="pct"/>
          </w:tcPr>
          <w:p w:rsidR="006B1427" w:rsidRPr="00FD49BC" w:rsidRDefault="006B1427" w:rsidP="009A21B8">
            <w:pPr>
              <w:spacing w:line="300" w:lineRule="auto"/>
              <w:rPr>
                <w:noProof/>
                <w:szCs w:val="18"/>
              </w:rPr>
            </w:pPr>
            <w:r w:rsidRPr="00FD49BC">
              <w:rPr>
                <w:rFonts w:ascii="宋体" w:hAnsi="宋体"/>
                <w:noProof/>
                <w:szCs w:val="18"/>
              </w:rPr>
              <w:t>数据类型</w:t>
            </w:r>
          </w:p>
        </w:tc>
        <w:tc>
          <w:tcPr>
            <w:tcW w:w="904" w:type="pct"/>
          </w:tcPr>
          <w:p w:rsidR="006B1427" w:rsidRPr="00FD49BC" w:rsidRDefault="006B1427" w:rsidP="009A21B8">
            <w:pPr>
              <w:spacing w:line="300" w:lineRule="auto"/>
              <w:rPr>
                <w:noProof/>
                <w:szCs w:val="18"/>
              </w:rPr>
            </w:pPr>
            <w:r w:rsidRPr="00FD49BC">
              <w:rPr>
                <w:rFonts w:ascii="宋体" w:hAnsi="宋体"/>
                <w:noProof/>
                <w:szCs w:val="18"/>
              </w:rPr>
              <w:t>取值范围</w:t>
            </w:r>
          </w:p>
        </w:tc>
        <w:tc>
          <w:tcPr>
            <w:tcW w:w="449" w:type="pct"/>
          </w:tcPr>
          <w:p w:rsidR="006B1427" w:rsidRPr="009A0D00" w:rsidRDefault="006B1427" w:rsidP="006B1427">
            <w:pPr>
              <w:spacing w:line="300" w:lineRule="auto"/>
              <w:rPr>
                <w:rFonts w:eastAsiaTheme="minorEastAsia"/>
                <w:noProof/>
                <w:szCs w:val="18"/>
              </w:rPr>
            </w:pPr>
            <w:r>
              <w:rPr>
                <w:rFonts w:ascii="宋体" w:eastAsiaTheme="minorEastAsia" w:hAnsi="宋体" w:hint="eastAsia"/>
                <w:noProof/>
                <w:szCs w:val="18"/>
              </w:rPr>
              <w:t>限定</w:t>
            </w:r>
          </w:p>
        </w:tc>
        <w:tc>
          <w:tcPr>
            <w:tcW w:w="1896" w:type="pct"/>
          </w:tcPr>
          <w:p w:rsidR="006B1427" w:rsidRPr="00FD49BC" w:rsidRDefault="006B1427" w:rsidP="009A21B8">
            <w:pPr>
              <w:spacing w:line="300" w:lineRule="auto"/>
              <w:rPr>
                <w:noProof/>
                <w:szCs w:val="18"/>
              </w:rPr>
            </w:pPr>
            <w:r w:rsidRPr="00FD49BC">
              <w:rPr>
                <w:rFonts w:ascii="宋体" w:hAnsi="宋体"/>
                <w:noProof/>
                <w:szCs w:val="18"/>
              </w:rPr>
              <w:t>参数说明</w:t>
            </w:r>
          </w:p>
        </w:tc>
      </w:tr>
      <w:tr w:rsidR="006B1427" w:rsidRPr="00FD49BC" w:rsidTr="006B1427">
        <w:tc>
          <w:tcPr>
            <w:tcW w:w="847" w:type="pct"/>
          </w:tcPr>
          <w:p w:rsidR="006B1427" w:rsidRPr="00FD49BC" w:rsidRDefault="006B1427" w:rsidP="009A21B8">
            <w:pPr>
              <w:spacing w:line="300" w:lineRule="auto"/>
              <w:rPr>
                <w:noProof/>
                <w:szCs w:val="18"/>
              </w:rPr>
            </w:pPr>
            <w:r w:rsidRPr="00FD49BC">
              <w:rPr>
                <w:noProof/>
                <w:szCs w:val="18"/>
              </w:rPr>
              <w:t>ONUIP</w:t>
            </w:r>
          </w:p>
        </w:tc>
        <w:tc>
          <w:tcPr>
            <w:tcW w:w="904" w:type="pct"/>
          </w:tcPr>
          <w:p w:rsidR="006B1427" w:rsidRPr="00FD49BC" w:rsidRDefault="006B1427" w:rsidP="009A21B8">
            <w:pPr>
              <w:spacing w:line="300" w:lineRule="auto"/>
              <w:rPr>
                <w:noProof/>
                <w:szCs w:val="18"/>
              </w:rPr>
            </w:pPr>
            <w:r w:rsidRPr="00FD49BC">
              <w:rPr>
                <w:noProof/>
                <w:szCs w:val="18"/>
              </w:rPr>
              <w:t>OCTET STRING</w:t>
            </w:r>
          </w:p>
        </w:tc>
        <w:tc>
          <w:tcPr>
            <w:tcW w:w="904" w:type="pct"/>
          </w:tcPr>
          <w:p w:rsidR="006B1427" w:rsidRPr="00FD49BC" w:rsidRDefault="006B1427" w:rsidP="009A21B8">
            <w:pPr>
              <w:spacing w:line="300" w:lineRule="auto"/>
              <w:rPr>
                <w:noProof/>
                <w:szCs w:val="18"/>
              </w:rPr>
            </w:pPr>
            <w:r w:rsidRPr="00FD49BC">
              <w:rPr>
                <w:noProof/>
                <w:szCs w:val="18"/>
              </w:rPr>
              <w:t>SIZE(128)</w:t>
            </w:r>
          </w:p>
        </w:tc>
        <w:tc>
          <w:tcPr>
            <w:tcW w:w="449" w:type="pct"/>
          </w:tcPr>
          <w:p w:rsidR="006B1427" w:rsidRPr="00FD49BC" w:rsidRDefault="006B1427" w:rsidP="006B1427">
            <w:pPr>
              <w:spacing w:line="300" w:lineRule="auto"/>
              <w:rPr>
                <w:noProof/>
                <w:szCs w:val="18"/>
              </w:rPr>
            </w:pPr>
            <w:r>
              <w:rPr>
                <w:rFonts w:eastAsiaTheme="minorEastAsia" w:hint="eastAsia"/>
                <w:noProof/>
                <w:szCs w:val="18"/>
              </w:rPr>
              <w:t>C</w:t>
            </w:r>
          </w:p>
        </w:tc>
        <w:tc>
          <w:tcPr>
            <w:tcW w:w="1896" w:type="pct"/>
          </w:tcPr>
          <w:p w:rsidR="006B1427" w:rsidRPr="00FD49BC" w:rsidRDefault="006B1427" w:rsidP="009A21B8">
            <w:pPr>
              <w:spacing w:line="300" w:lineRule="auto"/>
              <w:rPr>
                <w:noProof/>
                <w:szCs w:val="18"/>
              </w:rPr>
            </w:pPr>
            <w:r w:rsidRPr="00FD49BC">
              <w:rPr>
                <w:rFonts w:ascii="宋体" w:hAnsi="宋体"/>
                <w:noProof/>
                <w:szCs w:val="18"/>
              </w:rPr>
              <w:t>具有管理</w:t>
            </w:r>
            <w:r w:rsidRPr="00FD49BC">
              <w:rPr>
                <w:noProof/>
                <w:szCs w:val="18"/>
              </w:rPr>
              <w:t>IP</w:t>
            </w:r>
            <w:r w:rsidRPr="00FD49BC">
              <w:rPr>
                <w:rFonts w:ascii="宋体" w:hAnsi="宋体"/>
                <w:noProof/>
                <w:szCs w:val="18"/>
              </w:rPr>
              <w:t>的</w:t>
            </w:r>
            <w:r w:rsidRPr="00FD49BC">
              <w:rPr>
                <w:noProof/>
                <w:szCs w:val="18"/>
              </w:rPr>
              <w:t>ONU</w:t>
            </w:r>
            <w:r w:rsidRPr="00FD49BC">
              <w:rPr>
                <w:rFonts w:ascii="宋体" w:hAnsi="宋体"/>
                <w:noProof/>
                <w:szCs w:val="18"/>
              </w:rPr>
              <w:t>的</w:t>
            </w:r>
            <w:r w:rsidRPr="00FD49BC">
              <w:rPr>
                <w:noProof/>
                <w:szCs w:val="18"/>
              </w:rPr>
              <w:t>IP</w:t>
            </w:r>
            <w:r w:rsidRPr="00FD49BC">
              <w:rPr>
                <w:rFonts w:ascii="宋体" w:hAnsi="宋体"/>
                <w:noProof/>
                <w:szCs w:val="18"/>
              </w:rPr>
              <w:t>地址或名称</w:t>
            </w:r>
          </w:p>
        </w:tc>
      </w:tr>
      <w:tr w:rsidR="006B1427" w:rsidRPr="00FD49BC" w:rsidTr="006B1427">
        <w:tc>
          <w:tcPr>
            <w:tcW w:w="847" w:type="pct"/>
          </w:tcPr>
          <w:p w:rsidR="006B1427" w:rsidRPr="00FD49BC" w:rsidRDefault="006B1427" w:rsidP="009A21B8">
            <w:pPr>
              <w:spacing w:line="300" w:lineRule="auto"/>
              <w:rPr>
                <w:noProof/>
                <w:szCs w:val="18"/>
              </w:rPr>
            </w:pPr>
            <w:r w:rsidRPr="00FD49BC">
              <w:rPr>
                <w:noProof/>
                <w:szCs w:val="18"/>
              </w:rPr>
              <w:t>OLTID</w:t>
            </w:r>
          </w:p>
        </w:tc>
        <w:tc>
          <w:tcPr>
            <w:tcW w:w="904" w:type="pct"/>
          </w:tcPr>
          <w:p w:rsidR="006B1427" w:rsidRPr="00FD49BC" w:rsidRDefault="006B1427" w:rsidP="009A21B8">
            <w:pPr>
              <w:spacing w:line="300" w:lineRule="auto"/>
              <w:rPr>
                <w:noProof/>
                <w:szCs w:val="18"/>
              </w:rPr>
            </w:pPr>
            <w:r w:rsidRPr="00FD49BC">
              <w:rPr>
                <w:noProof/>
                <w:szCs w:val="18"/>
              </w:rPr>
              <w:t>OCTET STRING</w:t>
            </w:r>
          </w:p>
        </w:tc>
        <w:tc>
          <w:tcPr>
            <w:tcW w:w="904" w:type="pct"/>
          </w:tcPr>
          <w:p w:rsidR="006B1427" w:rsidRPr="00FD49BC" w:rsidRDefault="006B1427" w:rsidP="009A21B8">
            <w:pPr>
              <w:spacing w:line="300" w:lineRule="auto"/>
              <w:rPr>
                <w:noProof/>
                <w:szCs w:val="18"/>
              </w:rPr>
            </w:pPr>
            <w:r w:rsidRPr="00FD49BC">
              <w:rPr>
                <w:noProof/>
                <w:szCs w:val="18"/>
              </w:rPr>
              <w:t>SIZE(128)</w:t>
            </w:r>
          </w:p>
        </w:tc>
        <w:tc>
          <w:tcPr>
            <w:tcW w:w="449" w:type="pct"/>
          </w:tcPr>
          <w:p w:rsidR="006B1427" w:rsidRPr="00FD49BC" w:rsidRDefault="006B1427" w:rsidP="006B1427">
            <w:pPr>
              <w:spacing w:line="300" w:lineRule="auto"/>
              <w:rPr>
                <w:noProof/>
                <w:szCs w:val="18"/>
              </w:rPr>
            </w:pPr>
            <w:r>
              <w:rPr>
                <w:rFonts w:eastAsiaTheme="minorEastAsia" w:hint="eastAsia"/>
                <w:noProof/>
                <w:szCs w:val="18"/>
              </w:rPr>
              <w:t>C</w:t>
            </w:r>
          </w:p>
        </w:tc>
        <w:tc>
          <w:tcPr>
            <w:tcW w:w="1896" w:type="pct"/>
          </w:tcPr>
          <w:p w:rsidR="006B1427" w:rsidRPr="00FD49BC" w:rsidRDefault="006B1427" w:rsidP="009A21B8">
            <w:pPr>
              <w:spacing w:line="300" w:lineRule="auto"/>
              <w:rPr>
                <w:noProof/>
                <w:szCs w:val="18"/>
              </w:rPr>
            </w:pPr>
            <w:r w:rsidRPr="00FD49BC">
              <w:rPr>
                <w:noProof/>
                <w:szCs w:val="18"/>
              </w:rPr>
              <w:t>OLT IP</w:t>
            </w:r>
            <w:r w:rsidRPr="00FD49BC">
              <w:rPr>
                <w:rFonts w:ascii="宋体" w:hAnsi="宋体"/>
                <w:noProof/>
                <w:szCs w:val="18"/>
              </w:rPr>
              <w:t>地址或名称</w:t>
            </w:r>
          </w:p>
        </w:tc>
      </w:tr>
      <w:tr w:rsidR="006B1427" w:rsidRPr="00FD49BC" w:rsidTr="006B1427">
        <w:tc>
          <w:tcPr>
            <w:tcW w:w="847" w:type="pct"/>
          </w:tcPr>
          <w:p w:rsidR="006B1427" w:rsidRPr="00FD49BC" w:rsidRDefault="006B1427" w:rsidP="009A21B8">
            <w:pPr>
              <w:spacing w:line="300" w:lineRule="auto"/>
              <w:rPr>
                <w:noProof/>
                <w:szCs w:val="18"/>
              </w:rPr>
            </w:pPr>
            <w:r w:rsidRPr="00FD49BC">
              <w:rPr>
                <w:noProof/>
                <w:szCs w:val="18"/>
              </w:rPr>
              <w:t>PONID</w:t>
            </w:r>
          </w:p>
        </w:tc>
        <w:tc>
          <w:tcPr>
            <w:tcW w:w="904" w:type="pct"/>
          </w:tcPr>
          <w:p w:rsidR="006B1427" w:rsidRPr="00FD49BC" w:rsidRDefault="006B1427" w:rsidP="009A21B8">
            <w:pPr>
              <w:spacing w:line="300" w:lineRule="auto"/>
              <w:rPr>
                <w:noProof/>
                <w:szCs w:val="18"/>
              </w:rPr>
            </w:pPr>
            <w:r w:rsidRPr="00FD49BC">
              <w:rPr>
                <w:noProof/>
                <w:szCs w:val="18"/>
              </w:rPr>
              <w:t xml:space="preserve">OCTET STRING </w:t>
            </w:r>
          </w:p>
        </w:tc>
        <w:tc>
          <w:tcPr>
            <w:tcW w:w="904" w:type="pct"/>
          </w:tcPr>
          <w:p w:rsidR="006B1427" w:rsidRPr="00FD49BC" w:rsidRDefault="006B1427" w:rsidP="00CB0325">
            <w:pPr>
              <w:rPr>
                <w:szCs w:val="18"/>
              </w:rPr>
            </w:pPr>
            <w:r w:rsidRPr="00FD49BC">
              <w:rPr>
                <w:szCs w:val="18"/>
              </w:rPr>
              <w:t>SIZE(128)</w:t>
            </w:r>
          </w:p>
          <w:p w:rsidR="006B1427" w:rsidRPr="00FD49BC" w:rsidRDefault="006B1427" w:rsidP="00CB0325">
            <w:pPr>
              <w:rPr>
                <w:szCs w:val="18"/>
              </w:rPr>
            </w:pPr>
          </w:p>
        </w:tc>
        <w:tc>
          <w:tcPr>
            <w:tcW w:w="449" w:type="pct"/>
          </w:tcPr>
          <w:p w:rsidR="006B1427" w:rsidRPr="00FD49BC" w:rsidRDefault="006B1427" w:rsidP="006B1427">
            <w:pPr>
              <w:spacing w:line="300" w:lineRule="auto"/>
              <w:rPr>
                <w:noProof/>
                <w:szCs w:val="18"/>
              </w:rPr>
            </w:pPr>
            <w:r>
              <w:rPr>
                <w:rFonts w:eastAsiaTheme="minorEastAsia" w:hint="eastAsia"/>
                <w:noProof/>
                <w:szCs w:val="18"/>
              </w:rPr>
              <w:t>C</w:t>
            </w:r>
          </w:p>
        </w:tc>
        <w:tc>
          <w:tcPr>
            <w:tcW w:w="1896" w:type="pct"/>
          </w:tcPr>
          <w:p w:rsidR="006B1427" w:rsidRPr="00FD49BC" w:rsidRDefault="006B1427" w:rsidP="00CB0325">
            <w:pPr>
              <w:rPr>
                <w:szCs w:val="18"/>
              </w:rPr>
            </w:pPr>
            <w:r w:rsidRPr="00FD49BC">
              <w:rPr>
                <w:kern w:val="0"/>
                <w:szCs w:val="18"/>
              </w:rPr>
              <w:t>PON</w:t>
            </w:r>
            <w:r w:rsidRPr="00FD49BC">
              <w:rPr>
                <w:rFonts w:eastAsia="宋体" w:hAnsi="宋体"/>
                <w:kern w:val="0"/>
                <w:szCs w:val="18"/>
              </w:rPr>
              <w:t>口定位信息。格式为</w:t>
            </w:r>
            <w:r w:rsidRPr="00FD49BC">
              <w:rPr>
                <w:kern w:val="0"/>
                <w:szCs w:val="18"/>
              </w:rPr>
              <w:t>“</w:t>
            </w:r>
            <w:r w:rsidRPr="00FD49BC">
              <w:rPr>
                <w:rFonts w:eastAsia="宋体" w:hAnsi="宋体"/>
                <w:kern w:val="0"/>
                <w:szCs w:val="18"/>
              </w:rPr>
              <w:t>机架</w:t>
            </w:r>
            <w:r w:rsidRPr="00FD49BC">
              <w:rPr>
                <w:kern w:val="0"/>
                <w:szCs w:val="18"/>
              </w:rPr>
              <w:t>-</w:t>
            </w:r>
            <w:r w:rsidRPr="00FD49BC">
              <w:rPr>
                <w:rFonts w:eastAsia="宋体" w:hAnsi="宋体"/>
                <w:kern w:val="0"/>
                <w:szCs w:val="18"/>
              </w:rPr>
              <w:t>框</w:t>
            </w:r>
            <w:r w:rsidRPr="00FD49BC">
              <w:rPr>
                <w:kern w:val="0"/>
                <w:szCs w:val="18"/>
              </w:rPr>
              <w:t>-</w:t>
            </w:r>
            <w:r w:rsidRPr="00FD49BC">
              <w:rPr>
                <w:rFonts w:eastAsia="宋体" w:hAnsi="宋体"/>
                <w:kern w:val="0"/>
                <w:szCs w:val="18"/>
              </w:rPr>
              <w:t>槽</w:t>
            </w:r>
            <w:r w:rsidRPr="00FD49BC">
              <w:rPr>
                <w:kern w:val="0"/>
                <w:szCs w:val="18"/>
              </w:rPr>
              <w:t>-</w:t>
            </w:r>
            <w:r w:rsidRPr="00FD49BC">
              <w:rPr>
                <w:rFonts w:eastAsia="宋体" w:hAnsi="宋体"/>
                <w:kern w:val="0"/>
                <w:szCs w:val="18"/>
              </w:rPr>
              <w:t>端口号</w:t>
            </w:r>
            <w:r w:rsidRPr="00FD49BC">
              <w:rPr>
                <w:kern w:val="0"/>
                <w:szCs w:val="18"/>
              </w:rPr>
              <w:t>”</w:t>
            </w:r>
            <w:r w:rsidRPr="00FD49BC">
              <w:rPr>
                <w:rFonts w:eastAsia="宋体" w:hAnsi="宋体"/>
                <w:kern w:val="0"/>
                <w:szCs w:val="18"/>
              </w:rPr>
              <w:t>，没有则使用</w:t>
            </w:r>
            <w:r w:rsidRPr="00FD49BC">
              <w:rPr>
                <w:kern w:val="0"/>
                <w:szCs w:val="18"/>
              </w:rPr>
              <w:t>NA</w:t>
            </w:r>
            <w:r w:rsidRPr="00FD49BC">
              <w:rPr>
                <w:rFonts w:eastAsia="宋体" w:hAnsi="宋体"/>
                <w:kern w:val="0"/>
                <w:szCs w:val="18"/>
              </w:rPr>
              <w:t>代替，如</w:t>
            </w:r>
            <w:r w:rsidRPr="00FD49BC">
              <w:rPr>
                <w:kern w:val="0"/>
                <w:szCs w:val="18"/>
              </w:rPr>
              <w:t>0</w:t>
            </w:r>
            <w:r w:rsidRPr="00FD49BC">
              <w:rPr>
                <w:rFonts w:eastAsia="宋体" w:hAnsi="宋体"/>
                <w:kern w:val="0"/>
                <w:szCs w:val="18"/>
              </w:rPr>
              <w:t>框</w:t>
            </w:r>
            <w:r w:rsidRPr="00FD49BC">
              <w:rPr>
                <w:kern w:val="0"/>
                <w:szCs w:val="18"/>
              </w:rPr>
              <w:t>0</w:t>
            </w:r>
            <w:r w:rsidRPr="00FD49BC">
              <w:rPr>
                <w:rFonts w:eastAsia="宋体" w:hAnsi="宋体"/>
                <w:kern w:val="0"/>
                <w:szCs w:val="18"/>
              </w:rPr>
              <w:t>槽</w:t>
            </w:r>
            <w:r w:rsidRPr="00FD49BC">
              <w:rPr>
                <w:kern w:val="0"/>
                <w:szCs w:val="18"/>
              </w:rPr>
              <w:t>0</w:t>
            </w:r>
            <w:r w:rsidRPr="00FD49BC">
              <w:rPr>
                <w:rFonts w:eastAsia="宋体" w:hAnsi="宋体"/>
                <w:kern w:val="0"/>
                <w:szCs w:val="18"/>
              </w:rPr>
              <w:t>端口为</w:t>
            </w:r>
            <w:r w:rsidRPr="00FD49BC">
              <w:rPr>
                <w:kern w:val="0"/>
                <w:szCs w:val="18"/>
              </w:rPr>
              <w:t>NA-0-0-0</w:t>
            </w:r>
            <w:r w:rsidRPr="00FD49BC">
              <w:rPr>
                <w:rFonts w:eastAsia="宋体" w:hAnsi="宋体"/>
                <w:kern w:val="0"/>
                <w:szCs w:val="18"/>
              </w:rPr>
              <w:t>。</w:t>
            </w:r>
          </w:p>
        </w:tc>
      </w:tr>
      <w:tr w:rsidR="006B1427" w:rsidRPr="00FD49BC" w:rsidTr="006B1427">
        <w:tc>
          <w:tcPr>
            <w:tcW w:w="847" w:type="pct"/>
          </w:tcPr>
          <w:p w:rsidR="006B1427" w:rsidRPr="00FD49BC" w:rsidRDefault="006B1427" w:rsidP="009A21B8">
            <w:pPr>
              <w:spacing w:line="300" w:lineRule="auto"/>
              <w:rPr>
                <w:noProof/>
                <w:szCs w:val="18"/>
              </w:rPr>
            </w:pPr>
            <w:r w:rsidRPr="00FD49BC">
              <w:rPr>
                <w:noProof/>
                <w:szCs w:val="18"/>
              </w:rPr>
              <w:t>ONUIDTYPE</w:t>
            </w:r>
          </w:p>
        </w:tc>
        <w:tc>
          <w:tcPr>
            <w:tcW w:w="904" w:type="pct"/>
          </w:tcPr>
          <w:p w:rsidR="006B1427" w:rsidRPr="00FD49BC" w:rsidRDefault="006B1427" w:rsidP="009A21B8">
            <w:pPr>
              <w:spacing w:line="300" w:lineRule="auto"/>
              <w:rPr>
                <w:noProof/>
                <w:szCs w:val="18"/>
              </w:rPr>
            </w:pPr>
            <w:r w:rsidRPr="00FD49BC">
              <w:rPr>
                <w:noProof/>
                <w:szCs w:val="18"/>
              </w:rPr>
              <w:t>OCTET STRING</w:t>
            </w:r>
          </w:p>
        </w:tc>
        <w:tc>
          <w:tcPr>
            <w:tcW w:w="904" w:type="pct"/>
          </w:tcPr>
          <w:p w:rsidR="006B1427" w:rsidRPr="00FD49BC" w:rsidRDefault="006B1427" w:rsidP="00CB0325">
            <w:pPr>
              <w:rPr>
                <w:szCs w:val="18"/>
              </w:rPr>
            </w:pPr>
            <w:r w:rsidRPr="00FD49BC">
              <w:rPr>
                <w:szCs w:val="18"/>
              </w:rPr>
              <w:t>ONU_NAME</w:t>
            </w:r>
          </w:p>
          <w:p w:rsidR="006B1427" w:rsidRPr="00FD49BC" w:rsidRDefault="006B1427" w:rsidP="00CB0325">
            <w:pPr>
              <w:rPr>
                <w:szCs w:val="18"/>
              </w:rPr>
            </w:pPr>
            <w:r w:rsidRPr="00FD49BC">
              <w:rPr>
                <w:szCs w:val="18"/>
              </w:rPr>
              <w:t>MAC</w:t>
            </w:r>
          </w:p>
          <w:p w:rsidR="006B1427" w:rsidRPr="00FD49BC" w:rsidRDefault="006B1427" w:rsidP="00CB0325">
            <w:pPr>
              <w:rPr>
                <w:rFonts w:eastAsiaTheme="minorEastAsia"/>
                <w:szCs w:val="18"/>
              </w:rPr>
            </w:pPr>
            <w:r w:rsidRPr="00FD49BC">
              <w:rPr>
                <w:szCs w:val="18"/>
              </w:rPr>
              <w:t>LOID</w:t>
            </w:r>
          </w:p>
          <w:p w:rsidR="006B1427" w:rsidRPr="00FD49BC" w:rsidRDefault="006B1427" w:rsidP="00CB0325">
            <w:pPr>
              <w:rPr>
                <w:rFonts w:eastAsiaTheme="minorEastAsia"/>
                <w:szCs w:val="18"/>
              </w:rPr>
            </w:pPr>
            <w:r w:rsidRPr="00FD49BC">
              <w:rPr>
                <w:rFonts w:eastAsiaTheme="minorEastAsia"/>
                <w:szCs w:val="18"/>
              </w:rPr>
              <w:t>PASSWORD</w:t>
            </w:r>
          </w:p>
          <w:p w:rsidR="006B1427" w:rsidRPr="00FD49BC" w:rsidRDefault="006B1427" w:rsidP="00CB0325">
            <w:pPr>
              <w:rPr>
                <w:szCs w:val="18"/>
              </w:rPr>
            </w:pPr>
            <w:r w:rsidRPr="00FD49BC">
              <w:rPr>
                <w:szCs w:val="18"/>
              </w:rPr>
              <w:t>ONU_NUMBER</w:t>
            </w:r>
          </w:p>
        </w:tc>
        <w:tc>
          <w:tcPr>
            <w:tcW w:w="449" w:type="pct"/>
          </w:tcPr>
          <w:p w:rsidR="006B1427" w:rsidRPr="00FD49BC" w:rsidRDefault="006B1427" w:rsidP="006B1427">
            <w:pPr>
              <w:spacing w:line="300" w:lineRule="auto"/>
              <w:rPr>
                <w:noProof/>
                <w:szCs w:val="18"/>
              </w:rPr>
            </w:pPr>
            <w:r>
              <w:rPr>
                <w:rFonts w:eastAsiaTheme="minorEastAsia" w:hint="eastAsia"/>
                <w:noProof/>
                <w:szCs w:val="18"/>
              </w:rPr>
              <w:t>C</w:t>
            </w:r>
          </w:p>
        </w:tc>
        <w:tc>
          <w:tcPr>
            <w:tcW w:w="1896" w:type="pct"/>
          </w:tcPr>
          <w:p w:rsidR="006B1427" w:rsidRPr="00FD49BC" w:rsidRDefault="006B1427" w:rsidP="00CB0325">
            <w:pPr>
              <w:rPr>
                <w:rFonts w:eastAsiaTheme="minorEastAsia"/>
                <w:szCs w:val="18"/>
              </w:rPr>
            </w:pPr>
            <w:r w:rsidRPr="00FD49BC">
              <w:rPr>
                <w:szCs w:val="18"/>
              </w:rPr>
              <w:t>ONU</w:t>
            </w:r>
            <w:r w:rsidRPr="00FD49BC">
              <w:rPr>
                <w:rFonts w:eastAsia="宋体" w:hAnsi="宋体"/>
                <w:szCs w:val="18"/>
              </w:rPr>
              <w:t>标识类型</w:t>
            </w:r>
          </w:p>
        </w:tc>
      </w:tr>
      <w:tr w:rsidR="006B1427" w:rsidRPr="00FD49BC" w:rsidTr="006B1427">
        <w:tc>
          <w:tcPr>
            <w:tcW w:w="847" w:type="pct"/>
          </w:tcPr>
          <w:p w:rsidR="006B1427" w:rsidRPr="00FD49BC" w:rsidRDefault="006B1427" w:rsidP="009A21B8">
            <w:pPr>
              <w:spacing w:line="300" w:lineRule="auto"/>
              <w:rPr>
                <w:noProof/>
                <w:szCs w:val="18"/>
              </w:rPr>
            </w:pPr>
            <w:r w:rsidRPr="00FD49BC">
              <w:rPr>
                <w:noProof/>
                <w:szCs w:val="18"/>
              </w:rPr>
              <w:t>ONUID</w:t>
            </w:r>
          </w:p>
        </w:tc>
        <w:tc>
          <w:tcPr>
            <w:tcW w:w="904" w:type="pct"/>
          </w:tcPr>
          <w:p w:rsidR="006B1427" w:rsidRPr="00FD49BC" w:rsidRDefault="006B1427" w:rsidP="009A21B8">
            <w:pPr>
              <w:spacing w:line="300" w:lineRule="auto"/>
              <w:rPr>
                <w:noProof/>
                <w:szCs w:val="18"/>
              </w:rPr>
            </w:pPr>
            <w:r w:rsidRPr="00FD49BC">
              <w:rPr>
                <w:noProof/>
                <w:szCs w:val="18"/>
              </w:rPr>
              <w:t>OCTET STRING</w:t>
            </w:r>
          </w:p>
        </w:tc>
        <w:tc>
          <w:tcPr>
            <w:tcW w:w="904" w:type="pct"/>
          </w:tcPr>
          <w:p w:rsidR="006B1427" w:rsidRPr="00FD49BC" w:rsidRDefault="006B1427" w:rsidP="00CB0325">
            <w:pPr>
              <w:rPr>
                <w:szCs w:val="18"/>
              </w:rPr>
            </w:pPr>
            <w:r w:rsidRPr="00FD49BC">
              <w:rPr>
                <w:szCs w:val="18"/>
              </w:rPr>
              <w:t>SIZE(128)</w:t>
            </w:r>
          </w:p>
        </w:tc>
        <w:tc>
          <w:tcPr>
            <w:tcW w:w="449" w:type="pct"/>
          </w:tcPr>
          <w:p w:rsidR="006B1427" w:rsidRPr="00FD49BC" w:rsidRDefault="006B1427" w:rsidP="006B1427">
            <w:pPr>
              <w:spacing w:line="300" w:lineRule="auto"/>
              <w:rPr>
                <w:noProof/>
                <w:szCs w:val="18"/>
              </w:rPr>
            </w:pPr>
            <w:r>
              <w:rPr>
                <w:rFonts w:eastAsiaTheme="minorEastAsia" w:hint="eastAsia"/>
                <w:noProof/>
                <w:szCs w:val="18"/>
              </w:rPr>
              <w:t>C</w:t>
            </w:r>
          </w:p>
        </w:tc>
        <w:tc>
          <w:tcPr>
            <w:tcW w:w="1896" w:type="pct"/>
          </w:tcPr>
          <w:p w:rsidR="006B1427" w:rsidRPr="00FD49BC" w:rsidRDefault="006B1427" w:rsidP="00CB0325">
            <w:pPr>
              <w:jc w:val="left"/>
              <w:rPr>
                <w:szCs w:val="18"/>
              </w:rPr>
            </w:pPr>
            <w:r w:rsidRPr="00FD49BC">
              <w:rPr>
                <w:szCs w:val="18"/>
              </w:rPr>
              <w:t>ONU</w:t>
            </w:r>
            <w:r w:rsidRPr="00FD49BC">
              <w:rPr>
                <w:rFonts w:eastAsia="宋体" w:hAnsi="宋体"/>
                <w:szCs w:val="18"/>
              </w:rPr>
              <w:t>标识，可以取值：</w:t>
            </w:r>
            <w:r w:rsidRPr="00FD49BC">
              <w:rPr>
                <w:szCs w:val="18"/>
              </w:rPr>
              <w:t>ONU_NAME</w:t>
            </w:r>
            <w:r w:rsidRPr="00FD49BC">
              <w:rPr>
                <w:rFonts w:eastAsiaTheme="minorEastAsia"/>
                <w:szCs w:val="18"/>
              </w:rPr>
              <w:t>，</w:t>
            </w:r>
            <w:r w:rsidRPr="00FD49BC">
              <w:rPr>
                <w:rFonts w:eastAsiaTheme="minorEastAsia"/>
                <w:szCs w:val="18"/>
              </w:rPr>
              <w:t>MA</w:t>
            </w:r>
            <w:r w:rsidRPr="00FD49BC">
              <w:rPr>
                <w:szCs w:val="18"/>
              </w:rPr>
              <w:t>C</w:t>
            </w:r>
            <w:r w:rsidRPr="00FD49BC">
              <w:rPr>
                <w:rFonts w:eastAsia="宋体" w:hAnsi="宋体"/>
                <w:szCs w:val="18"/>
              </w:rPr>
              <w:t>，</w:t>
            </w:r>
            <w:r w:rsidRPr="00FD49BC">
              <w:rPr>
                <w:szCs w:val="18"/>
              </w:rPr>
              <w:t>LOID</w:t>
            </w:r>
            <w:r w:rsidRPr="00FD49BC">
              <w:rPr>
                <w:rFonts w:eastAsia="宋体" w:hAnsi="宋体"/>
                <w:szCs w:val="18"/>
              </w:rPr>
              <w:t>，</w:t>
            </w:r>
            <w:r w:rsidRPr="00FD49BC">
              <w:rPr>
                <w:szCs w:val="18"/>
              </w:rPr>
              <w:t>PASSWORD</w:t>
            </w:r>
            <w:r w:rsidRPr="00FD49BC">
              <w:rPr>
                <w:rFonts w:eastAsia="宋体" w:hAnsi="宋体"/>
                <w:szCs w:val="18"/>
              </w:rPr>
              <w:t>，</w:t>
            </w:r>
            <w:r w:rsidRPr="00FD49BC">
              <w:rPr>
                <w:szCs w:val="18"/>
              </w:rPr>
              <w:t>ONU_NUMBER</w:t>
            </w:r>
            <w:r w:rsidRPr="00FD49BC">
              <w:rPr>
                <w:rFonts w:eastAsia="宋体" w:hAnsi="宋体"/>
                <w:szCs w:val="18"/>
              </w:rPr>
              <w:t>，</w:t>
            </w:r>
            <w:r w:rsidRPr="00FD49BC">
              <w:rPr>
                <w:szCs w:val="18"/>
              </w:rPr>
              <w:t>5</w:t>
            </w:r>
            <w:r w:rsidRPr="00FD49BC">
              <w:rPr>
                <w:rFonts w:eastAsia="宋体" w:hAnsi="宋体"/>
                <w:szCs w:val="18"/>
              </w:rPr>
              <w:t>选一，用来唯一标识</w:t>
            </w:r>
            <w:r w:rsidRPr="00FD49BC">
              <w:rPr>
                <w:szCs w:val="18"/>
              </w:rPr>
              <w:t>PON</w:t>
            </w:r>
            <w:r w:rsidRPr="00FD49BC">
              <w:rPr>
                <w:rFonts w:eastAsia="宋体" w:hAnsi="宋体"/>
                <w:szCs w:val="18"/>
              </w:rPr>
              <w:t>口的</w:t>
            </w:r>
            <w:r w:rsidRPr="00FD49BC">
              <w:rPr>
                <w:szCs w:val="18"/>
              </w:rPr>
              <w:t>ONU</w:t>
            </w:r>
          </w:p>
        </w:tc>
      </w:tr>
      <w:tr w:rsidR="006B1427" w:rsidRPr="00FD49BC" w:rsidTr="006B1427">
        <w:tc>
          <w:tcPr>
            <w:tcW w:w="847" w:type="pct"/>
          </w:tcPr>
          <w:p w:rsidR="006B1427" w:rsidRPr="00FD49BC" w:rsidRDefault="006B1427" w:rsidP="009A21B8">
            <w:pPr>
              <w:spacing w:line="300" w:lineRule="auto"/>
              <w:rPr>
                <w:noProof/>
                <w:szCs w:val="18"/>
              </w:rPr>
            </w:pPr>
            <w:r w:rsidRPr="00FD49BC">
              <w:rPr>
                <w:noProof/>
                <w:szCs w:val="18"/>
              </w:rPr>
              <w:t>ONUPORT</w:t>
            </w:r>
          </w:p>
        </w:tc>
        <w:tc>
          <w:tcPr>
            <w:tcW w:w="904" w:type="pct"/>
          </w:tcPr>
          <w:p w:rsidR="006B1427" w:rsidRPr="00FD49BC" w:rsidRDefault="006B1427" w:rsidP="009A21B8">
            <w:pPr>
              <w:spacing w:line="300" w:lineRule="auto"/>
              <w:rPr>
                <w:noProof/>
                <w:szCs w:val="18"/>
              </w:rPr>
            </w:pPr>
            <w:r w:rsidRPr="00FD49BC">
              <w:rPr>
                <w:noProof/>
                <w:szCs w:val="18"/>
              </w:rPr>
              <w:t xml:space="preserve">OCTET STRING </w:t>
            </w:r>
          </w:p>
        </w:tc>
        <w:tc>
          <w:tcPr>
            <w:tcW w:w="904" w:type="pct"/>
          </w:tcPr>
          <w:p w:rsidR="006B1427" w:rsidRPr="00FD49BC" w:rsidRDefault="006B1427" w:rsidP="009A21B8">
            <w:pPr>
              <w:spacing w:line="300" w:lineRule="auto"/>
              <w:rPr>
                <w:noProof/>
                <w:szCs w:val="18"/>
              </w:rPr>
            </w:pPr>
            <w:r w:rsidRPr="00FD49BC">
              <w:rPr>
                <w:noProof/>
                <w:szCs w:val="18"/>
              </w:rPr>
              <w:t>SIZE(128)</w:t>
            </w:r>
          </w:p>
          <w:p w:rsidR="006B1427" w:rsidRPr="00FD49BC" w:rsidRDefault="006B1427" w:rsidP="009A21B8">
            <w:pPr>
              <w:spacing w:line="300" w:lineRule="auto"/>
              <w:rPr>
                <w:noProof/>
                <w:szCs w:val="18"/>
              </w:rPr>
            </w:pPr>
            <w:r w:rsidRPr="00FD49BC">
              <w:rPr>
                <w:rFonts w:ascii="宋体" w:hAnsi="宋体"/>
                <w:noProof/>
                <w:szCs w:val="18"/>
              </w:rPr>
              <w:t>机架</w:t>
            </w:r>
            <w:r w:rsidRPr="00FD49BC">
              <w:rPr>
                <w:noProof/>
                <w:szCs w:val="18"/>
              </w:rPr>
              <w:t>-</w:t>
            </w:r>
            <w:r w:rsidRPr="00FD49BC">
              <w:rPr>
                <w:rFonts w:ascii="宋体" w:hAnsi="宋体"/>
                <w:noProof/>
                <w:szCs w:val="18"/>
              </w:rPr>
              <w:t>框</w:t>
            </w:r>
            <w:r w:rsidRPr="00FD49BC">
              <w:rPr>
                <w:noProof/>
                <w:szCs w:val="18"/>
              </w:rPr>
              <w:t>-</w:t>
            </w:r>
            <w:r w:rsidRPr="00FD49BC">
              <w:rPr>
                <w:rFonts w:ascii="宋体" w:hAnsi="宋体"/>
                <w:noProof/>
                <w:szCs w:val="18"/>
              </w:rPr>
              <w:t>槽</w:t>
            </w:r>
            <w:r w:rsidRPr="00FD49BC">
              <w:rPr>
                <w:noProof/>
                <w:szCs w:val="18"/>
              </w:rPr>
              <w:t>-</w:t>
            </w:r>
            <w:r w:rsidRPr="00FD49BC">
              <w:rPr>
                <w:rFonts w:ascii="宋体" w:hAnsi="宋体"/>
                <w:noProof/>
                <w:szCs w:val="18"/>
              </w:rPr>
              <w:t>端口</w:t>
            </w:r>
          </w:p>
        </w:tc>
        <w:tc>
          <w:tcPr>
            <w:tcW w:w="449" w:type="pct"/>
          </w:tcPr>
          <w:p w:rsidR="006B1427" w:rsidRPr="00FD49BC" w:rsidRDefault="006B1427" w:rsidP="006B1427">
            <w:pPr>
              <w:spacing w:line="300" w:lineRule="auto"/>
              <w:rPr>
                <w:noProof/>
                <w:szCs w:val="18"/>
              </w:rPr>
            </w:pPr>
            <w:r>
              <w:rPr>
                <w:rFonts w:eastAsiaTheme="minorEastAsia" w:hint="eastAsia"/>
                <w:noProof/>
                <w:szCs w:val="18"/>
              </w:rPr>
              <w:t>M</w:t>
            </w:r>
          </w:p>
        </w:tc>
        <w:tc>
          <w:tcPr>
            <w:tcW w:w="1896" w:type="pct"/>
          </w:tcPr>
          <w:p w:rsidR="006B1427" w:rsidRPr="00FD49BC" w:rsidRDefault="006B1427" w:rsidP="009A21B8">
            <w:pPr>
              <w:spacing w:line="300" w:lineRule="auto"/>
              <w:rPr>
                <w:noProof/>
                <w:szCs w:val="18"/>
              </w:rPr>
            </w:pPr>
            <w:r w:rsidRPr="00FD49BC">
              <w:rPr>
                <w:rFonts w:ascii="宋体" w:hAnsi="宋体"/>
                <w:noProof/>
                <w:szCs w:val="18"/>
              </w:rPr>
              <w:t>通过机架</w:t>
            </w:r>
            <w:r w:rsidRPr="00FD49BC">
              <w:rPr>
                <w:noProof/>
                <w:szCs w:val="18"/>
              </w:rPr>
              <w:t>-</w:t>
            </w:r>
            <w:r w:rsidRPr="00FD49BC">
              <w:rPr>
                <w:rFonts w:ascii="宋体" w:hAnsi="宋体"/>
                <w:noProof/>
                <w:szCs w:val="18"/>
              </w:rPr>
              <w:t>框</w:t>
            </w:r>
            <w:r w:rsidRPr="00FD49BC">
              <w:rPr>
                <w:noProof/>
                <w:szCs w:val="18"/>
              </w:rPr>
              <w:t>-</w:t>
            </w:r>
            <w:r w:rsidRPr="00FD49BC">
              <w:rPr>
                <w:rFonts w:ascii="宋体" w:hAnsi="宋体"/>
                <w:noProof/>
                <w:szCs w:val="18"/>
              </w:rPr>
              <w:t>槽号</w:t>
            </w:r>
            <w:r w:rsidRPr="00FD49BC">
              <w:rPr>
                <w:noProof/>
                <w:szCs w:val="18"/>
              </w:rPr>
              <w:t>-</w:t>
            </w:r>
            <w:r w:rsidRPr="00FD49BC">
              <w:rPr>
                <w:rFonts w:ascii="宋体" w:hAnsi="宋体"/>
                <w:noProof/>
                <w:szCs w:val="18"/>
              </w:rPr>
              <w:t>端口号的方式定位</w:t>
            </w:r>
            <w:r w:rsidR="00B00587">
              <w:rPr>
                <w:rFonts w:ascii="宋体" w:hAnsi="宋体"/>
                <w:noProof/>
                <w:szCs w:val="18"/>
              </w:rPr>
              <w:t>单元盘</w:t>
            </w:r>
            <w:r w:rsidRPr="00FD49BC">
              <w:rPr>
                <w:rFonts w:ascii="宋体" w:hAnsi="宋体"/>
                <w:noProof/>
                <w:szCs w:val="18"/>
              </w:rPr>
              <w:t>端口，没有的补为</w:t>
            </w:r>
            <w:r w:rsidRPr="00FD49BC">
              <w:rPr>
                <w:noProof/>
                <w:szCs w:val="18"/>
              </w:rPr>
              <w:t>NA</w:t>
            </w:r>
          </w:p>
        </w:tc>
      </w:tr>
      <w:tr w:rsidR="006B1427" w:rsidRPr="00FD49BC" w:rsidTr="006B1427">
        <w:tc>
          <w:tcPr>
            <w:tcW w:w="847" w:type="pct"/>
          </w:tcPr>
          <w:p w:rsidR="006B1427" w:rsidRPr="00FD49BC" w:rsidRDefault="006B1427" w:rsidP="009A21B8">
            <w:pPr>
              <w:spacing w:line="300" w:lineRule="auto"/>
              <w:rPr>
                <w:noProof/>
                <w:szCs w:val="18"/>
              </w:rPr>
            </w:pPr>
            <w:r w:rsidRPr="00FD49BC">
              <w:rPr>
                <w:noProof/>
                <w:szCs w:val="18"/>
              </w:rPr>
              <w:t>VPI</w:t>
            </w:r>
          </w:p>
        </w:tc>
        <w:tc>
          <w:tcPr>
            <w:tcW w:w="904" w:type="pct"/>
          </w:tcPr>
          <w:p w:rsidR="006B1427" w:rsidRPr="00FD49BC" w:rsidRDefault="006B1427" w:rsidP="009A21B8">
            <w:pPr>
              <w:spacing w:line="300" w:lineRule="auto"/>
              <w:rPr>
                <w:noProof/>
                <w:szCs w:val="18"/>
              </w:rPr>
            </w:pPr>
            <w:r w:rsidRPr="00FD49BC">
              <w:rPr>
                <w:noProof/>
                <w:szCs w:val="18"/>
              </w:rPr>
              <w:t>INTEGER</w:t>
            </w:r>
          </w:p>
        </w:tc>
        <w:tc>
          <w:tcPr>
            <w:tcW w:w="904" w:type="pct"/>
          </w:tcPr>
          <w:p w:rsidR="006B1427" w:rsidRPr="00FD49BC" w:rsidRDefault="006B1427" w:rsidP="009A21B8">
            <w:pPr>
              <w:spacing w:line="300" w:lineRule="auto"/>
              <w:rPr>
                <w:noProof/>
                <w:szCs w:val="18"/>
              </w:rPr>
            </w:pPr>
            <w:r w:rsidRPr="00FD49BC">
              <w:rPr>
                <w:noProof/>
                <w:szCs w:val="18"/>
              </w:rPr>
              <w:t xml:space="preserve">0 </w:t>
            </w:r>
            <w:r w:rsidRPr="00FD49BC">
              <w:rPr>
                <w:rFonts w:ascii="宋体" w:hAnsi="宋体"/>
                <w:noProof/>
                <w:szCs w:val="18"/>
              </w:rPr>
              <w:t>～</w:t>
            </w:r>
            <w:r w:rsidRPr="00FD49BC">
              <w:rPr>
                <w:noProof/>
                <w:szCs w:val="18"/>
              </w:rPr>
              <w:t xml:space="preserve"> 4095</w:t>
            </w:r>
          </w:p>
        </w:tc>
        <w:tc>
          <w:tcPr>
            <w:tcW w:w="449" w:type="pct"/>
          </w:tcPr>
          <w:p w:rsidR="006B1427" w:rsidRPr="00D06AF4" w:rsidRDefault="006B1427" w:rsidP="006B1427">
            <w:pPr>
              <w:spacing w:line="300" w:lineRule="auto"/>
              <w:rPr>
                <w:rFonts w:eastAsiaTheme="minorEastAsia"/>
                <w:noProof/>
                <w:szCs w:val="18"/>
              </w:rPr>
            </w:pPr>
            <w:r>
              <w:rPr>
                <w:rFonts w:eastAsiaTheme="minorEastAsia" w:hint="eastAsia"/>
                <w:noProof/>
                <w:szCs w:val="18"/>
              </w:rPr>
              <w:t xml:space="preserve">C </w:t>
            </w:r>
          </w:p>
        </w:tc>
        <w:tc>
          <w:tcPr>
            <w:tcW w:w="1896" w:type="pct"/>
          </w:tcPr>
          <w:p w:rsidR="006B1427" w:rsidRPr="00FD49BC" w:rsidRDefault="006B1427" w:rsidP="009A21B8">
            <w:pPr>
              <w:spacing w:line="300" w:lineRule="auto"/>
              <w:rPr>
                <w:noProof/>
                <w:szCs w:val="18"/>
              </w:rPr>
            </w:pPr>
            <w:r w:rsidRPr="00FD49BC">
              <w:rPr>
                <w:noProof/>
                <w:szCs w:val="18"/>
              </w:rPr>
              <w:t>Vpi</w:t>
            </w:r>
            <w:r>
              <w:rPr>
                <w:rFonts w:eastAsiaTheme="minorEastAsia" w:hint="eastAsia"/>
                <w:noProof/>
                <w:szCs w:val="18"/>
              </w:rPr>
              <w:t>(</w:t>
            </w:r>
            <w:r w:rsidRPr="00FD49BC">
              <w:rPr>
                <w:noProof/>
                <w:szCs w:val="18"/>
              </w:rPr>
              <w:t>ADSL</w:t>
            </w:r>
            <w:r w:rsidRPr="00FD49BC">
              <w:rPr>
                <w:rFonts w:ascii="宋体" w:hAnsi="宋体"/>
                <w:noProof/>
                <w:szCs w:val="18"/>
              </w:rPr>
              <w:t>或</w:t>
            </w:r>
            <w:r w:rsidRPr="00FD49BC">
              <w:rPr>
                <w:noProof/>
                <w:szCs w:val="18"/>
              </w:rPr>
              <w:t>VDSL</w:t>
            </w:r>
            <w:r w:rsidRPr="00FD49BC">
              <w:rPr>
                <w:rFonts w:ascii="宋体" w:hAnsi="宋体"/>
                <w:noProof/>
                <w:szCs w:val="18"/>
              </w:rPr>
              <w:t>工作在</w:t>
            </w:r>
            <w:r w:rsidRPr="00FD49BC">
              <w:rPr>
                <w:noProof/>
                <w:szCs w:val="18"/>
              </w:rPr>
              <w:t>ADSL</w:t>
            </w:r>
            <w:r w:rsidRPr="00FD49BC">
              <w:rPr>
                <w:rFonts w:ascii="宋体" w:hAnsi="宋体"/>
                <w:noProof/>
                <w:szCs w:val="18"/>
              </w:rPr>
              <w:t>模式必选</w:t>
            </w:r>
            <w:r>
              <w:rPr>
                <w:rFonts w:ascii="宋体" w:eastAsiaTheme="minorEastAsia" w:hAnsi="宋体" w:hint="eastAsia"/>
                <w:noProof/>
                <w:szCs w:val="18"/>
              </w:rPr>
              <w:t>)</w:t>
            </w:r>
          </w:p>
        </w:tc>
      </w:tr>
      <w:tr w:rsidR="006B1427" w:rsidRPr="00FD49BC" w:rsidTr="006B1427">
        <w:tc>
          <w:tcPr>
            <w:tcW w:w="847" w:type="pct"/>
          </w:tcPr>
          <w:p w:rsidR="006B1427" w:rsidRPr="00FD49BC" w:rsidRDefault="006B1427" w:rsidP="009A21B8">
            <w:pPr>
              <w:spacing w:line="300" w:lineRule="auto"/>
              <w:rPr>
                <w:noProof/>
                <w:szCs w:val="18"/>
              </w:rPr>
            </w:pPr>
            <w:r w:rsidRPr="00FD49BC">
              <w:rPr>
                <w:noProof/>
                <w:szCs w:val="18"/>
              </w:rPr>
              <w:t>VCI</w:t>
            </w:r>
          </w:p>
        </w:tc>
        <w:tc>
          <w:tcPr>
            <w:tcW w:w="904" w:type="pct"/>
          </w:tcPr>
          <w:p w:rsidR="006B1427" w:rsidRPr="00FD49BC" w:rsidRDefault="006B1427" w:rsidP="009A21B8">
            <w:pPr>
              <w:spacing w:line="300" w:lineRule="auto"/>
              <w:rPr>
                <w:noProof/>
                <w:szCs w:val="18"/>
              </w:rPr>
            </w:pPr>
            <w:r w:rsidRPr="00FD49BC">
              <w:rPr>
                <w:noProof/>
                <w:szCs w:val="18"/>
              </w:rPr>
              <w:t>INTEGER</w:t>
            </w:r>
          </w:p>
        </w:tc>
        <w:tc>
          <w:tcPr>
            <w:tcW w:w="904" w:type="pct"/>
          </w:tcPr>
          <w:p w:rsidR="006B1427" w:rsidRPr="00FD49BC" w:rsidRDefault="006B1427" w:rsidP="009A21B8">
            <w:pPr>
              <w:spacing w:line="300" w:lineRule="auto"/>
              <w:rPr>
                <w:noProof/>
                <w:szCs w:val="18"/>
              </w:rPr>
            </w:pPr>
            <w:r w:rsidRPr="00FD49BC">
              <w:rPr>
                <w:noProof/>
                <w:szCs w:val="18"/>
              </w:rPr>
              <w:t xml:space="preserve">32 </w:t>
            </w:r>
            <w:r w:rsidRPr="00FD49BC">
              <w:rPr>
                <w:rFonts w:ascii="宋体" w:hAnsi="宋体"/>
                <w:noProof/>
                <w:szCs w:val="18"/>
              </w:rPr>
              <w:t>～</w:t>
            </w:r>
            <w:r w:rsidRPr="00FD49BC">
              <w:rPr>
                <w:noProof/>
                <w:szCs w:val="18"/>
              </w:rPr>
              <w:t xml:space="preserve"> 65535</w:t>
            </w:r>
          </w:p>
        </w:tc>
        <w:tc>
          <w:tcPr>
            <w:tcW w:w="449" w:type="pct"/>
          </w:tcPr>
          <w:p w:rsidR="006B1427" w:rsidRPr="00D06AF4" w:rsidRDefault="006B1427" w:rsidP="006B1427">
            <w:pPr>
              <w:spacing w:line="300" w:lineRule="auto"/>
              <w:rPr>
                <w:rFonts w:eastAsiaTheme="minorEastAsia"/>
                <w:noProof/>
                <w:szCs w:val="18"/>
              </w:rPr>
            </w:pPr>
            <w:r>
              <w:rPr>
                <w:rFonts w:eastAsiaTheme="minorEastAsia" w:hint="eastAsia"/>
                <w:noProof/>
                <w:szCs w:val="18"/>
              </w:rPr>
              <w:t>C</w:t>
            </w:r>
          </w:p>
        </w:tc>
        <w:tc>
          <w:tcPr>
            <w:tcW w:w="1896" w:type="pct"/>
          </w:tcPr>
          <w:p w:rsidR="006B1427" w:rsidRPr="00FD49BC" w:rsidRDefault="006B1427" w:rsidP="009A21B8">
            <w:pPr>
              <w:spacing w:line="300" w:lineRule="auto"/>
              <w:rPr>
                <w:noProof/>
                <w:szCs w:val="18"/>
              </w:rPr>
            </w:pPr>
            <w:r w:rsidRPr="00FD49BC">
              <w:rPr>
                <w:noProof/>
                <w:szCs w:val="18"/>
              </w:rPr>
              <w:t>Vci</w:t>
            </w:r>
            <w:r>
              <w:rPr>
                <w:rFonts w:ascii="宋体" w:eastAsiaTheme="minorEastAsia" w:hAnsi="宋体" w:hint="eastAsia"/>
                <w:noProof/>
                <w:szCs w:val="18"/>
              </w:rPr>
              <w:t>(</w:t>
            </w:r>
            <w:r w:rsidRPr="00FD49BC">
              <w:rPr>
                <w:noProof/>
                <w:szCs w:val="18"/>
              </w:rPr>
              <w:t>ADSL</w:t>
            </w:r>
            <w:r w:rsidRPr="00FD49BC">
              <w:rPr>
                <w:rFonts w:ascii="宋体" w:hAnsi="宋体"/>
                <w:noProof/>
                <w:szCs w:val="18"/>
              </w:rPr>
              <w:t>或</w:t>
            </w:r>
            <w:r w:rsidRPr="00FD49BC">
              <w:rPr>
                <w:noProof/>
                <w:szCs w:val="18"/>
              </w:rPr>
              <w:t>VDSL</w:t>
            </w:r>
            <w:r w:rsidRPr="00FD49BC">
              <w:rPr>
                <w:rFonts w:ascii="宋体" w:hAnsi="宋体"/>
                <w:noProof/>
                <w:szCs w:val="18"/>
              </w:rPr>
              <w:t>工作在</w:t>
            </w:r>
            <w:r w:rsidRPr="00FD49BC">
              <w:rPr>
                <w:noProof/>
                <w:szCs w:val="18"/>
              </w:rPr>
              <w:t>ADSL</w:t>
            </w:r>
            <w:r w:rsidRPr="00FD49BC">
              <w:rPr>
                <w:rFonts w:ascii="宋体" w:hAnsi="宋体"/>
                <w:noProof/>
                <w:szCs w:val="18"/>
              </w:rPr>
              <w:t>模式必选</w:t>
            </w:r>
            <w:r>
              <w:rPr>
                <w:rFonts w:ascii="宋体" w:eastAsiaTheme="minorEastAsia" w:hAnsi="宋体" w:hint="eastAsia"/>
                <w:noProof/>
                <w:szCs w:val="18"/>
              </w:rPr>
              <w:t>)</w:t>
            </w:r>
          </w:p>
        </w:tc>
      </w:tr>
      <w:tr w:rsidR="006B1427" w:rsidRPr="00FD49BC" w:rsidTr="006B1427">
        <w:tc>
          <w:tcPr>
            <w:tcW w:w="847" w:type="pct"/>
          </w:tcPr>
          <w:p w:rsidR="006B1427" w:rsidRPr="00FD49BC" w:rsidRDefault="006B1427" w:rsidP="009A21B8">
            <w:pPr>
              <w:spacing w:line="300" w:lineRule="auto"/>
              <w:rPr>
                <w:noProof/>
                <w:szCs w:val="18"/>
              </w:rPr>
            </w:pPr>
            <w:r w:rsidRPr="00FD49BC">
              <w:rPr>
                <w:noProof/>
                <w:szCs w:val="18"/>
              </w:rPr>
              <w:t>UV</w:t>
            </w:r>
          </w:p>
        </w:tc>
        <w:tc>
          <w:tcPr>
            <w:tcW w:w="904" w:type="pct"/>
          </w:tcPr>
          <w:p w:rsidR="006B1427" w:rsidRPr="00FD49BC" w:rsidRDefault="006B1427" w:rsidP="009A21B8">
            <w:pPr>
              <w:spacing w:line="300" w:lineRule="auto"/>
              <w:rPr>
                <w:noProof/>
                <w:szCs w:val="18"/>
              </w:rPr>
            </w:pPr>
            <w:r w:rsidRPr="00FD49BC">
              <w:rPr>
                <w:noProof/>
                <w:szCs w:val="18"/>
              </w:rPr>
              <w:t>INTEGER</w:t>
            </w:r>
          </w:p>
        </w:tc>
        <w:tc>
          <w:tcPr>
            <w:tcW w:w="904" w:type="pct"/>
          </w:tcPr>
          <w:p w:rsidR="006B1427" w:rsidRPr="00FD49BC" w:rsidRDefault="006B1427" w:rsidP="009A21B8">
            <w:pPr>
              <w:pStyle w:val="TableText"/>
              <w:rPr>
                <w:rFonts w:ascii="Times New Roman" w:hAnsi="Times New Roman" w:cs="Times New Roman"/>
                <w:noProof/>
                <w:snapToGrid/>
                <w:kern w:val="2"/>
                <w:szCs w:val="18"/>
              </w:rPr>
            </w:pPr>
            <w:r w:rsidRPr="00FD49BC">
              <w:rPr>
                <w:rFonts w:ascii="Times New Roman" w:hAnsi="Times New Roman" w:cs="Times New Roman"/>
                <w:noProof/>
                <w:snapToGrid/>
                <w:kern w:val="2"/>
                <w:szCs w:val="18"/>
              </w:rPr>
              <w:t xml:space="preserve">0 </w:t>
            </w:r>
            <w:r w:rsidRPr="00FD49BC">
              <w:rPr>
                <w:rFonts w:cs="Times New Roman"/>
                <w:noProof/>
                <w:snapToGrid/>
                <w:kern w:val="2"/>
                <w:szCs w:val="18"/>
              </w:rPr>
              <w:t>～</w:t>
            </w:r>
            <w:r w:rsidRPr="00FD49BC">
              <w:rPr>
                <w:rFonts w:ascii="Times New Roman" w:hAnsi="Times New Roman" w:cs="Times New Roman"/>
                <w:noProof/>
                <w:snapToGrid/>
                <w:kern w:val="2"/>
                <w:szCs w:val="18"/>
              </w:rPr>
              <w:t xml:space="preserve"> 4095</w:t>
            </w:r>
          </w:p>
        </w:tc>
        <w:tc>
          <w:tcPr>
            <w:tcW w:w="449" w:type="pct"/>
          </w:tcPr>
          <w:p w:rsidR="006B1427" w:rsidRPr="00D06AF4" w:rsidRDefault="006B1427" w:rsidP="006B1427">
            <w:pPr>
              <w:spacing w:line="300" w:lineRule="auto"/>
              <w:rPr>
                <w:rFonts w:eastAsiaTheme="minorEastAsia"/>
                <w:noProof/>
                <w:szCs w:val="18"/>
              </w:rPr>
            </w:pPr>
            <w:r>
              <w:rPr>
                <w:rFonts w:eastAsiaTheme="minorEastAsia" w:hint="eastAsia"/>
                <w:noProof/>
                <w:szCs w:val="18"/>
              </w:rPr>
              <w:t>C</w:t>
            </w:r>
          </w:p>
        </w:tc>
        <w:tc>
          <w:tcPr>
            <w:tcW w:w="1896" w:type="pct"/>
          </w:tcPr>
          <w:p w:rsidR="006B1427" w:rsidRPr="00FD49BC" w:rsidRDefault="006B1427" w:rsidP="009A21B8">
            <w:pPr>
              <w:spacing w:line="300" w:lineRule="auto"/>
              <w:rPr>
                <w:noProof/>
                <w:szCs w:val="18"/>
              </w:rPr>
            </w:pPr>
            <w:r w:rsidRPr="00FD49BC">
              <w:rPr>
                <w:rFonts w:ascii="宋体" w:hAnsi="宋体"/>
                <w:noProof/>
                <w:szCs w:val="18"/>
              </w:rPr>
              <w:t>用户侧</w:t>
            </w:r>
            <w:r w:rsidRPr="00FD49BC">
              <w:rPr>
                <w:noProof/>
                <w:szCs w:val="18"/>
              </w:rPr>
              <w:t>VLAN</w:t>
            </w:r>
            <w:r>
              <w:rPr>
                <w:rFonts w:eastAsiaTheme="minorEastAsia" w:hint="eastAsia"/>
                <w:noProof/>
                <w:szCs w:val="18"/>
              </w:rPr>
              <w:t>(</w:t>
            </w:r>
            <w:r w:rsidRPr="00FD49BC">
              <w:rPr>
                <w:noProof/>
                <w:szCs w:val="18"/>
              </w:rPr>
              <w:t>VDSL</w:t>
            </w:r>
            <w:r w:rsidRPr="00FD49BC">
              <w:rPr>
                <w:rFonts w:ascii="宋体" w:hAnsi="宋体"/>
                <w:noProof/>
                <w:szCs w:val="18"/>
              </w:rPr>
              <w:t>工作在</w:t>
            </w:r>
            <w:r w:rsidRPr="00FD49BC">
              <w:rPr>
                <w:noProof/>
                <w:szCs w:val="18"/>
              </w:rPr>
              <w:t>VDSL</w:t>
            </w:r>
            <w:r w:rsidRPr="00FD49BC">
              <w:rPr>
                <w:rFonts w:ascii="宋体" w:hAnsi="宋体"/>
                <w:noProof/>
                <w:szCs w:val="18"/>
              </w:rPr>
              <w:t>模式必选</w:t>
            </w:r>
            <w:r>
              <w:rPr>
                <w:rFonts w:ascii="宋体" w:eastAsiaTheme="minorEastAsia" w:hAnsi="宋体" w:hint="eastAsia"/>
                <w:noProof/>
                <w:szCs w:val="18"/>
              </w:rPr>
              <w:t>)</w:t>
            </w:r>
          </w:p>
        </w:tc>
      </w:tr>
      <w:tr w:rsidR="006B1427" w:rsidRPr="00FD49BC" w:rsidTr="006B1427">
        <w:tc>
          <w:tcPr>
            <w:tcW w:w="847" w:type="pct"/>
          </w:tcPr>
          <w:p w:rsidR="006B1427" w:rsidRPr="00FD49BC" w:rsidRDefault="006B1427" w:rsidP="009A21B8">
            <w:pPr>
              <w:spacing w:line="300" w:lineRule="auto"/>
              <w:rPr>
                <w:noProof/>
                <w:szCs w:val="18"/>
              </w:rPr>
            </w:pPr>
            <w:r w:rsidRPr="00FD49BC">
              <w:rPr>
                <w:noProof/>
                <w:szCs w:val="18"/>
              </w:rPr>
              <w:t>FLMODE</w:t>
            </w:r>
          </w:p>
        </w:tc>
        <w:tc>
          <w:tcPr>
            <w:tcW w:w="904" w:type="pct"/>
          </w:tcPr>
          <w:p w:rsidR="006B1427" w:rsidRPr="00FD49BC" w:rsidRDefault="006B1427" w:rsidP="009A21B8">
            <w:pPr>
              <w:spacing w:line="300" w:lineRule="auto"/>
              <w:rPr>
                <w:noProof/>
                <w:szCs w:val="18"/>
              </w:rPr>
            </w:pPr>
            <w:r w:rsidRPr="00FD49BC">
              <w:rPr>
                <w:noProof/>
                <w:szCs w:val="18"/>
              </w:rPr>
              <w:t>OCTET STRING</w:t>
            </w:r>
          </w:p>
        </w:tc>
        <w:tc>
          <w:tcPr>
            <w:tcW w:w="904" w:type="pct"/>
          </w:tcPr>
          <w:p w:rsidR="006B1427" w:rsidRPr="00FD49BC" w:rsidRDefault="006B1427" w:rsidP="009A21B8">
            <w:pPr>
              <w:spacing w:line="300" w:lineRule="auto"/>
              <w:rPr>
                <w:noProof/>
                <w:szCs w:val="18"/>
              </w:rPr>
            </w:pPr>
            <w:r w:rsidRPr="00FD49BC">
              <w:rPr>
                <w:noProof/>
                <w:szCs w:val="18"/>
              </w:rPr>
              <w:t>SIZE</w:t>
            </w:r>
            <w:r w:rsidRPr="00FD49BC">
              <w:rPr>
                <w:rFonts w:ascii="宋体" w:hAnsi="宋体"/>
                <w:noProof/>
                <w:szCs w:val="18"/>
              </w:rPr>
              <w:t>（</w:t>
            </w:r>
            <w:r w:rsidRPr="00FD49BC">
              <w:rPr>
                <w:noProof/>
                <w:szCs w:val="18"/>
              </w:rPr>
              <w:t>32</w:t>
            </w:r>
            <w:r w:rsidRPr="00FD49BC">
              <w:rPr>
                <w:rFonts w:ascii="宋体" w:hAnsi="宋体"/>
                <w:noProof/>
                <w:szCs w:val="18"/>
              </w:rPr>
              <w:t>）</w:t>
            </w:r>
          </w:p>
        </w:tc>
        <w:tc>
          <w:tcPr>
            <w:tcW w:w="449" w:type="pct"/>
          </w:tcPr>
          <w:p w:rsidR="006B1427" w:rsidRPr="00FD49BC" w:rsidRDefault="006B1427" w:rsidP="006B1427">
            <w:pPr>
              <w:spacing w:line="300" w:lineRule="auto"/>
              <w:rPr>
                <w:noProof/>
                <w:szCs w:val="18"/>
              </w:rPr>
            </w:pPr>
            <w:r>
              <w:rPr>
                <w:rFonts w:eastAsiaTheme="minorEastAsia" w:hint="eastAsia"/>
                <w:noProof/>
                <w:szCs w:val="18"/>
              </w:rPr>
              <w:t>O</w:t>
            </w:r>
          </w:p>
        </w:tc>
        <w:tc>
          <w:tcPr>
            <w:tcW w:w="1896" w:type="pct"/>
          </w:tcPr>
          <w:p w:rsidR="006B1427" w:rsidRPr="00FD49BC" w:rsidRDefault="006B1427" w:rsidP="009A21B8">
            <w:pPr>
              <w:spacing w:line="300" w:lineRule="auto"/>
              <w:rPr>
                <w:noProof/>
                <w:szCs w:val="18"/>
              </w:rPr>
            </w:pPr>
            <w:r w:rsidRPr="00FD49BC">
              <w:rPr>
                <w:rFonts w:ascii="宋体" w:hAnsi="宋体"/>
                <w:noProof/>
                <w:szCs w:val="18"/>
              </w:rPr>
              <w:t>快速离开模式：</w:t>
            </w:r>
          </w:p>
          <w:p w:rsidR="006B1427" w:rsidRPr="00FD49BC" w:rsidRDefault="006B1427" w:rsidP="009A21B8">
            <w:pPr>
              <w:spacing w:line="300" w:lineRule="auto"/>
              <w:rPr>
                <w:noProof/>
                <w:szCs w:val="18"/>
              </w:rPr>
            </w:pPr>
            <w:r w:rsidRPr="00FD49BC">
              <w:rPr>
                <w:noProof/>
                <w:szCs w:val="18"/>
              </w:rPr>
              <w:t>Enabled</w:t>
            </w:r>
          </w:p>
          <w:p w:rsidR="006B1427" w:rsidRPr="00FD49BC" w:rsidRDefault="006B1427" w:rsidP="009A21B8">
            <w:pPr>
              <w:spacing w:line="300" w:lineRule="auto"/>
              <w:rPr>
                <w:noProof/>
                <w:szCs w:val="18"/>
              </w:rPr>
            </w:pPr>
            <w:r w:rsidRPr="00FD49BC">
              <w:rPr>
                <w:noProof/>
                <w:szCs w:val="18"/>
              </w:rPr>
              <w:t>Disabled</w:t>
            </w:r>
          </w:p>
        </w:tc>
      </w:tr>
      <w:tr w:rsidR="006B1427" w:rsidRPr="00FD49BC" w:rsidTr="006B1427">
        <w:tc>
          <w:tcPr>
            <w:tcW w:w="847" w:type="pct"/>
          </w:tcPr>
          <w:p w:rsidR="006B1427" w:rsidRPr="00FD49BC" w:rsidRDefault="006B1427" w:rsidP="009A21B8">
            <w:pPr>
              <w:spacing w:line="300" w:lineRule="auto"/>
              <w:rPr>
                <w:noProof/>
                <w:szCs w:val="18"/>
              </w:rPr>
            </w:pPr>
            <w:r w:rsidRPr="00FD49BC">
              <w:rPr>
                <w:noProof/>
                <w:szCs w:val="18"/>
              </w:rPr>
              <w:lastRenderedPageBreak/>
              <w:t>MAXGRP</w:t>
            </w:r>
          </w:p>
        </w:tc>
        <w:tc>
          <w:tcPr>
            <w:tcW w:w="904" w:type="pct"/>
          </w:tcPr>
          <w:p w:rsidR="006B1427" w:rsidRPr="00FD49BC" w:rsidRDefault="006B1427" w:rsidP="009A21B8">
            <w:pPr>
              <w:spacing w:line="300" w:lineRule="auto"/>
              <w:rPr>
                <w:noProof/>
                <w:szCs w:val="18"/>
              </w:rPr>
            </w:pPr>
            <w:r w:rsidRPr="00FD49BC">
              <w:rPr>
                <w:noProof/>
                <w:szCs w:val="18"/>
              </w:rPr>
              <w:t>INTEGER</w:t>
            </w:r>
          </w:p>
        </w:tc>
        <w:tc>
          <w:tcPr>
            <w:tcW w:w="904" w:type="pct"/>
          </w:tcPr>
          <w:p w:rsidR="006B1427" w:rsidRPr="00FD49BC" w:rsidRDefault="006B1427" w:rsidP="009A21B8">
            <w:pPr>
              <w:spacing w:line="300" w:lineRule="auto"/>
              <w:rPr>
                <w:noProof/>
                <w:szCs w:val="18"/>
              </w:rPr>
            </w:pPr>
            <w:r w:rsidRPr="00FD49BC">
              <w:rPr>
                <w:noProof/>
                <w:szCs w:val="18"/>
              </w:rPr>
              <w:t>0</w:t>
            </w:r>
            <w:r w:rsidRPr="00FD49BC">
              <w:rPr>
                <w:rFonts w:ascii="宋体" w:hAnsi="宋体"/>
                <w:noProof/>
                <w:szCs w:val="18"/>
              </w:rPr>
              <w:t>～</w:t>
            </w:r>
            <w:r w:rsidRPr="00FD49BC">
              <w:rPr>
                <w:noProof/>
                <w:szCs w:val="18"/>
              </w:rPr>
              <w:t>255</w:t>
            </w:r>
          </w:p>
        </w:tc>
        <w:tc>
          <w:tcPr>
            <w:tcW w:w="449" w:type="pct"/>
          </w:tcPr>
          <w:p w:rsidR="006B1427" w:rsidRPr="00FD49BC" w:rsidRDefault="006B1427" w:rsidP="006B1427">
            <w:pPr>
              <w:spacing w:line="300" w:lineRule="auto"/>
              <w:rPr>
                <w:noProof/>
                <w:szCs w:val="18"/>
              </w:rPr>
            </w:pPr>
            <w:r>
              <w:rPr>
                <w:rFonts w:eastAsiaTheme="minorEastAsia" w:hint="eastAsia"/>
                <w:noProof/>
                <w:szCs w:val="18"/>
              </w:rPr>
              <w:t>O</w:t>
            </w:r>
          </w:p>
        </w:tc>
        <w:tc>
          <w:tcPr>
            <w:tcW w:w="1896" w:type="pct"/>
          </w:tcPr>
          <w:p w:rsidR="006B1427" w:rsidRPr="00FD49BC" w:rsidRDefault="006B1427" w:rsidP="009A21B8">
            <w:pPr>
              <w:spacing w:line="300" w:lineRule="auto"/>
              <w:rPr>
                <w:noProof/>
                <w:szCs w:val="18"/>
              </w:rPr>
            </w:pPr>
            <w:r w:rsidRPr="00FD49BC">
              <w:rPr>
                <w:rFonts w:ascii="宋体" w:hAnsi="宋体"/>
                <w:noProof/>
                <w:szCs w:val="18"/>
              </w:rPr>
              <w:t>端口在同一时刻能够加入的最大组播节目数量</w:t>
            </w:r>
          </w:p>
        </w:tc>
      </w:tr>
    </w:tbl>
    <w:p w:rsidR="009A21B8" w:rsidRPr="00685006" w:rsidRDefault="009A21B8" w:rsidP="009A21B8">
      <w:pPr>
        <w:rPr>
          <w:rFonts w:ascii="宋体" w:hAnsi="宋体"/>
          <w:szCs w:val="21"/>
        </w:rPr>
      </w:pPr>
    </w:p>
    <w:p w:rsidR="00000000" w:rsidRDefault="009A21B8" w:rsidP="00CE4D8A">
      <w:pPr>
        <w:spacing w:beforeLines="50"/>
        <w:ind w:firstLine="420"/>
        <w:pPrChange w:id="512" w:author="CMDI-LVLIANGDONG" w:date="2015-07-22T10:29:00Z">
          <w:pPr>
            <w:spacing w:beforeLines="50"/>
            <w:ind w:firstLine="420"/>
          </w:pPr>
        </w:pPrChange>
      </w:pPr>
      <w:r w:rsidRPr="00EC3C32">
        <w:rPr>
          <w:rFonts w:hint="eastAsia"/>
        </w:rPr>
        <w:t>响应格式</w:t>
      </w:r>
    </w:p>
    <w:p w:rsidR="009A21B8" w:rsidRPr="00EB1DBD" w:rsidRDefault="009A21B8" w:rsidP="00EB1DBD">
      <w:pPr>
        <w:spacing w:line="360" w:lineRule="auto"/>
        <w:ind w:left="420" w:firstLine="420"/>
        <w:rPr>
          <w:szCs w:val="21"/>
        </w:rPr>
      </w:pPr>
      <w:r w:rsidRPr="00EB1DBD">
        <w:rPr>
          <w:rFonts w:hint="eastAsia"/>
          <w:szCs w:val="21"/>
        </w:rPr>
        <w:t>符合“</w:t>
      </w:r>
      <w:r w:rsidR="002924AB">
        <w:rPr>
          <w:rFonts w:hint="eastAsia"/>
          <w:szCs w:val="21"/>
        </w:rPr>
        <w:t>10.4</w:t>
      </w:r>
      <w:r w:rsidRPr="00EB1DBD">
        <w:rPr>
          <w:rFonts w:hint="eastAsia"/>
          <w:szCs w:val="21"/>
        </w:rPr>
        <w:t>响应消息的格式说明”</w:t>
      </w:r>
    </w:p>
    <w:p w:rsidR="00000000" w:rsidRDefault="009A21B8" w:rsidP="00CE4D8A">
      <w:pPr>
        <w:spacing w:beforeLines="50"/>
        <w:ind w:firstLine="420"/>
        <w:pPrChange w:id="513" w:author="CMDI-LVLIANGDONG" w:date="2015-07-22T10:29:00Z">
          <w:pPr>
            <w:spacing w:beforeLines="50"/>
            <w:ind w:firstLine="420"/>
          </w:pPr>
        </w:pPrChange>
      </w:pPr>
      <w:r w:rsidRPr="00EC3C32">
        <w:rPr>
          <w:rFonts w:hint="eastAsia"/>
        </w:rPr>
        <w:t>输出参数</w:t>
      </w:r>
    </w:p>
    <w:p w:rsidR="009A21B8" w:rsidRPr="00277537" w:rsidRDefault="009A21B8" w:rsidP="00277537">
      <w:pPr>
        <w:spacing w:line="360" w:lineRule="auto"/>
        <w:ind w:left="420" w:firstLine="420"/>
        <w:rPr>
          <w:szCs w:val="21"/>
        </w:rPr>
      </w:pPr>
      <w:r w:rsidRPr="00EB1DBD">
        <w:rPr>
          <w:rFonts w:hint="eastAsia"/>
          <w:szCs w:val="21"/>
        </w:rPr>
        <w:t>无。</w:t>
      </w:r>
    </w:p>
    <w:p w:rsidR="004F7E6F" w:rsidRPr="00980B53" w:rsidRDefault="004F7E6F" w:rsidP="00980B53">
      <w:pPr>
        <w:pStyle w:val="TimesNewRoman05"/>
        <w:ind w:left="0"/>
        <w:rPr>
          <w:rFonts w:cs="Times New Roman"/>
        </w:rPr>
      </w:pPr>
      <w:bookmarkStart w:id="514" w:name="_Toc422211194"/>
      <w:r w:rsidRPr="00980B53">
        <w:rPr>
          <w:rFonts w:cs="Times New Roman"/>
        </w:rPr>
        <w:t>媒体网关管理功能</w:t>
      </w:r>
      <w:bookmarkEnd w:id="514"/>
    </w:p>
    <w:p w:rsidR="00000000" w:rsidRDefault="008F4437" w:rsidP="00CE4D8A">
      <w:pPr>
        <w:pStyle w:val="TimesNewRoman050"/>
        <w:spacing w:afterLines="50"/>
        <w:ind w:left="0"/>
        <w:rPr>
          <w:rFonts w:cs="Times New Roman"/>
        </w:rPr>
        <w:pPrChange w:id="515" w:author="CMDI-LVLIANGDONG" w:date="2015-07-22T10:29:00Z">
          <w:pPr>
            <w:pStyle w:val="TimesNewRoman050"/>
            <w:spacing w:afterLines="50"/>
            <w:ind w:left="0"/>
          </w:pPr>
        </w:pPrChange>
      </w:pPr>
      <w:bookmarkStart w:id="516" w:name="_Toc421546466"/>
      <w:bookmarkStart w:id="517" w:name="_Toc422211195"/>
      <w:r w:rsidRPr="008F4437">
        <w:rPr>
          <w:rFonts w:cs="Times New Roman"/>
        </w:rPr>
        <w:t>概述</w:t>
      </w:r>
      <w:bookmarkEnd w:id="516"/>
      <w:bookmarkEnd w:id="517"/>
    </w:p>
    <w:p w:rsidR="008F4437" w:rsidRPr="008F4437" w:rsidRDefault="008F4437" w:rsidP="008F4437">
      <w:pPr>
        <w:spacing w:line="360" w:lineRule="auto"/>
        <w:ind w:firstLine="420"/>
        <w:rPr>
          <w:szCs w:val="21"/>
        </w:rPr>
      </w:pPr>
      <w:r w:rsidRPr="008F4437">
        <w:rPr>
          <w:szCs w:val="21"/>
        </w:rPr>
        <w:t>本规范中此接口主要完成</w:t>
      </w:r>
      <w:r w:rsidRPr="008F4437">
        <w:rPr>
          <w:rFonts w:hint="eastAsia"/>
          <w:szCs w:val="21"/>
        </w:rPr>
        <w:t>NMS</w:t>
      </w:r>
      <w:r w:rsidRPr="008F4437">
        <w:rPr>
          <w:rFonts w:hint="eastAsia"/>
          <w:szCs w:val="21"/>
        </w:rPr>
        <w:t>对网元媒体网关信息的管理。</w:t>
      </w:r>
    </w:p>
    <w:p w:rsidR="00F778B3" w:rsidRPr="00B05DB9" w:rsidRDefault="00F778B3" w:rsidP="00B05DB9">
      <w:pPr>
        <w:pStyle w:val="TimesNewRoman050"/>
        <w:ind w:left="0"/>
        <w:rPr>
          <w:rFonts w:cs="Times New Roman"/>
        </w:rPr>
      </w:pPr>
      <w:bookmarkStart w:id="518" w:name="_Toc422211196"/>
      <w:r w:rsidRPr="00B05DB9">
        <w:rPr>
          <w:rFonts w:cs="Times New Roman"/>
        </w:rPr>
        <w:t>查询</w:t>
      </w:r>
      <w:r w:rsidR="00F21C1B" w:rsidRPr="00B05DB9">
        <w:rPr>
          <w:rFonts w:cs="Times New Roman"/>
        </w:rPr>
        <w:t>媒体网关</w:t>
      </w:r>
      <w:r w:rsidRPr="00B05DB9">
        <w:rPr>
          <w:rFonts w:cs="Times New Roman"/>
        </w:rPr>
        <w:t>配置数据</w:t>
      </w:r>
      <w:r w:rsidR="004657D0" w:rsidRPr="00B05DB9">
        <w:rPr>
          <w:rFonts w:cs="Times New Roman"/>
        </w:rPr>
        <w:t>（条件必选）</w:t>
      </w:r>
      <w:bookmarkEnd w:id="518"/>
    </w:p>
    <w:p w:rsidR="00265CD4" w:rsidRDefault="00265CD4" w:rsidP="00CE4D8A">
      <w:pPr>
        <w:spacing w:beforeLines="50"/>
        <w:ind w:firstLine="420"/>
      </w:pPr>
      <w:r>
        <w:rPr>
          <w:rFonts w:hint="eastAsia"/>
        </w:rPr>
        <w:t>条件必选满足条件：</w:t>
      </w:r>
      <w:r w:rsidRPr="00265CD4">
        <w:rPr>
          <w:rFonts w:hint="eastAsia"/>
        </w:rPr>
        <w:t>设备有</w:t>
      </w:r>
      <w:r>
        <w:rPr>
          <w:rFonts w:hint="eastAsia"/>
        </w:rPr>
        <w:t>媒体网关功能</w:t>
      </w:r>
      <w:r w:rsidRPr="00265CD4">
        <w:rPr>
          <w:rFonts w:hint="eastAsia"/>
        </w:rPr>
        <w:t>。</w:t>
      </w:r>
    </w:p>
    <w:p w:rsidR="002A3D27" w:rsidRDefault="00772FC2" w:rsidP="00CE4D8A">
      <w:pPr>
        <w:spacing w:beforeLines="50"/>
        <w:ind w:firstLine="420"/>
        <w:pPrChange w:id="519" w:author="CMDI-LVLIANGDONG" w:date="2015-07-22T10:29:00Z">
          <w:pPr>
            <w:spacing w:beforeLines="50"/>
            <w:ind w:firstLine="420"/>
          </w:pPr>
        </w:pPrChange>
      </w:pPr>
      <w:r w:rsidRPr="00EC3C32">
        <w:t>功能描述</w:t>
      </w:r>
    </w:p>
    <w:p w:rsidR="00772FC2" w:rsidRPr="009E44FF" w:rsidRDefault="00772FC2" w:rsidP="00C9730D">
      <w:pPr>
        <w:spacing w:line="360" w:lineRule="auto"/>
        <w:ind w:left="420" w:firstLine="420"/>
        <w:rPr>
          <w:szCs w:val="21"/>
        </w:rPr>
      </w:pPr>
      <w:r w:rsidRPr="009E44FF">
        <w:rPr>
          <w:szCs w:val="21"/>
        </w:rPr>
        <w:t>查询接入网关接口的状态。</w:t>
      </w:r>
    </w:p>
    <w:p w:rsidR="00772FC2" w:rsidRPr="00EC3C32" w:rsidRDefault="00772FC2" w:rsidP="00CE4D8A">
      <w:pPr>
        <w:spacing w:beforeLines="50"/>
        <w:ind w:firstLine="420"/>
      </w:pPr>
      <w:r w:rsidRPr="00EC3C32">
        <w:t>命令格式</w:t>
      </w:r>
    </w:p>
    <w:p w:rsidR="00772FC2" w:rsidRPr="009E44FF" w:rsidRDefault="00772FC2" w:rsidP="00C9730D">
      <w:pPr>
        <w:spacing w:line="360" w:lineRule="auto"/>
        <w:ind w:left="420" w:firstLine="420"/>
        <w:rPr>
          <w:szCs w:val="21"/>
        </w:rPr>
      </w:pPr>
      <w:r w:rsidRPr="009E44FF">
        <w:rPr>
          <w:szCs w:val="21"/>
        </w:rPr>
        <w:t>LST-MGCFG::ONUIP=onu-name|OLTID=olt-name[,PONID=ponport_location,ONUIDTYPE=id-type,ONUID=onu-index][,MGID=mg-id]:CTAG::;</w:t>
      </w:r>
    </w:p>
    <w:p w:rsidR="00772FC2" w:rsidRPr="00EC3C32" w:rsidRDefault="00772FC2" w:rsidP="00CE4D8A">
      <w:pPr>
        <w:spacing w:beforeLines="50"/>
        <w:ind w:firstLine="420"/>
      </w:pPr>
      <w:r w:rsidRPr="00EC3C32">
        <w:t>输入参数</w:t>
      </w:r>
    </w:p>
    <w:tbl>
      <w:tblPr>
        <w:tblStyle w:val="afffffd"/>
        <w:tblW w:w="7999" w:type="dxa"/>
        <w:tblInd w:w="-416" w:type="dxa"/>
        <w:tblLayout w:type="fixed"/>
        <w:tblLook w:val="01E0"/>
      </w:tblPr>
      <w:tblGrid>
        <w:gridCol w:w="1497"/>
        <w:gridCol w:w="1621"/>
        <w:gridCol w:w="1621"/>
        <w:gridCol w:w="851"/>
        <w:gridCol w:w="2409"/>
      </w:tblGrid>
      <w:tr w:rsidR="006B1427" w:rsidRPr="008C3B24" w:rsidTr="006B1427">
        <w:trPr>
          <w:cnfStyle w:val="100000000000"/>
        </w:trPr>
        <w:tc>
          <w:tcPr>
            <w:tcW w:w="935" w:type="pct"/>
          </w:tcPr>
          <w:p w:rsidR="006B1427" w:rsidRPr="008C3B24" w:rsidRDefault="006B1427" w:rsidP="008C3B24">
            <w:pPr>
              <w:rPr>
                <w:szCs w:val="18"/>
              </w:rPr>
            </w:pPr>
            <w:r w:rsidRPr="008C3B24">
              <w:rPr>
                <w:rFonts w:ascii="宋体" w:eastAsia="宋体" w:hAnsi="宋体" w:cs="宋体" w:hint="eastAsia"/>
                <w:szCs w:val="18"/>
              </w:rPr>
              <w:t>参数名称</w:t>
            </w:r>
          </w:p>
        </w:tc>
        <w:tc>
          <w:tcPr>
            <w:tcW w:w="1013" w:type="pct"/>
          </w:tcPr>
          <w:p w:rsidR="006B1427" w:rsidRPr="008C3B24" w:rsidRDefault="006B1427" w:rsidP="008C3B24">
            <w:pPr>
              <w:rPr>
                <w:szCs w:val="18"/>
              </w:rPr>
            </w:pPr>
            <w:r w:rsidRPr="008C3B24">
              <w:rPr>
                <w:rFonts w:ascii="宋体" w:eastAsia="宋体" w:hAnsi="宋体" w:cs="宋体" w:hint="eastAsia"/>
                <w:szCs w:val="18"/>
              </w:rPr>
              <w:t>数据类型</w:t>
            </w:r>
          </w:p>
        </w:tc>
        <w:tc>
          <w:tcPr>
            <w:tcW w:w="1013" w:type="pct"/>
          </w:tcPr>
          <w:p w:rsidR="006B1427" w:rsidRPr="008C3B24" w:rsidRDefault="006B1427" w:rsidP="008C3B24">
            <w:pPr>
              <w:rPr>
                <w:szCs w:val="18"/>
              </w:rPr>
            </w:pPr>
            <w:r w:rsidRPr="008C3B24">
              <w:rPr>
                <w:rFonts w:ascii="宋体" w:eastAsia="宋体" w:hAnsi="宋体" w:cs="宋体" w:hint="eastAsia"/>
                <w:szCs w:val="18"/>
              </w:rPr>
              <w:t>取值范围</w:t>
            </w:r>
          </w:p>
        </w:tc>
        <w:tc>
          <w:tcPr>
            <w:tcW w:w="532" w:type="pct"/>
          </w:tcPr>
          <w:p w:rsidR="006B1427" w:rsidRPr="009A0D00" w:rsidRDefault="006B1427" w:rsidP="006B1427">
            <w:pPr>
              <w:rPr>
                <w:rFonts w:eastAsiaTheme="minorEastAsia"/>
                <w:szCs w:val="18"/>
              </w:rPr>
            </w:pPr>
            <w:r>
              <w:rPr>
                <w:rFonts w:eastAsiaTheme="minorEastAsia" w:hint="eastAsia"/>
                <w:szCs w:val="18"/>
              </w:rPr>
              <w:t>限定</w:t>
            </w:r>
          </w:p>
        </w:tc>
        <w:tc>
          <w:tcPr>
            <w:tcW w:w="1506" w:type="pct"/>
          </w:tcPr>
          <w:p w:rsidR="006B1427" w:rsidRPr="008C3B24" w:rsidRDefault="006B1427" w:rsidP="008C3B24">
            <w:pPr>
              <w:rPr>
                <w:szCs w:val="18"/>
              </w:rPr>
            </w:pPr>
            <w:r w:rsidRPr="008C3B24">
              <w:rPr>
                <w:rFonts w:ascii="宋体" w:eastAsia="宋体" w:hAnsi="宋体" w:cs="宋体" w:hint="eastAsia"/>
                <w:szCs w:val="18"/>
              </w:rPr>
              <w:t>参数说明</w:t>
            </w:r>
          </w:p>
        </w:tc>
      </w:tr>
      <w:tr w:rsidR="006B1427" w:rsidRPr="008C3B24" w:rsidTr="006B1427">
        <w:tc>
          <w:tcPr>
            <w:tcW w:w="935" w:type="pct"/>
          </w:tcPr>
          <w:p w:rsidR="006B1427" w:rsidRPr="008C3B24" w:rsidRDefault="006B1427" w:rsidP="008C3B24">
            <w:pPr>
              <w:rPr>
                <w:szCs w:val="18"/>
              </w:rPr>
            </w:pPr>
            <w:r w:rsidRPr="008C3B24">
              <w:rPr>
                <w:szCs w:val="18"/>
              </w:rPr>
              <w:t>ONUIP</w:t>
            </w:r>
          </w:p>
        </w:tc>
        <w:tc>
          <w:tcPr>
            <w:tcW w:w="1013" w:type="pct"/>
          </w:tcPr>
          <w:p w:rsidR="006B1427" w:rsidRPr="008C3B24" w:rsidRDefault="006B1427" w:rsidP="008C3B24">
            <w:pPr>
              <w:rPr>
                <w:szCs w:val="18"/>
              </w:rPr>
            </w:pPr>
            <w:r w:rsidRPr="008C3B24">
              <w:rPr>
                <w:szCs w:val="18"/>
              </w:rPr>
              <w:t>OCTET STRING</w:t>
            </w:r>
          </w:p>
        </w:tc>
        <w:tc>
          <w:tcPr>
            <w:tcW w:w="1013" w:type="pct"/>
          </w:tcPr>
          <w:p w:rsidR="006B1427" w:rsidRPr="008C3B24" w:rsidRDefault="006B1427" w:rsidP="008C3B24">
            <w:pPr>
              <w:rPr>
                <w:szCs w:val="18"/>
              </w:rPr>
            </w:pPr>
            <w:r w:rsidRPr="008C3B24">
              <w:rPr>
                <w:szCs w:val="18"/>
              </w:rPr>
              <w:t>SIZE(128)</w:t>
            </w:r>
          </w:p>
        </w:tc>
        <w:tc>
          <w:tcPr>
            <w:tcW w:w="532" w:type="pct"/>
          </w:tcPr>
          <w:p w:rsidR="006B1427" w:rsidRPr="008C3B24" w:rsidRDefault="006B1427" w:rsidP="006B1427">
            <w:pPr>
              <w:rPr>
                <w:szCs w:val="18"/>
              </w:rPr>
            </w:pPr>
            <w:r>
              <w:rPr>
                <w:rFonts w:eastAsiaTheme="minorEastAsia" w:hint="eastAsia"/>
                <w:noProof/>
                <w:szCs w:val="18"/>
              </w:rPr>
              <w:t>C</w:t>
            </w:r>
          </w:p>
        </w:tc>
        <w:tc>
          <w:tcPr>
            <w:tcW w:w="1506" w:type="pct"/>
          </w:tcPr>
          <w:p w:rsidR="006B1427" w:rsidRPr="008C3B24" w:rsidRDefault="006B1427" w:rsidP="008C3B24">
            <w:pPr>
              <w:rPr>
                <w:szCs w:val="18"/>
              </w:rPr>
            </w:pPr>
            <w:r w:rsidRPr="008C3B24">
              <w:rPr>
                <w:rFonts w:ascii="宋体" w:eastAsia="宋体" w:hAnsi="宋体" w:cs="宋体" w:hint="eastAsia"/>
                <w:szCs w:val="18"/>
              </w:rPr>
              <w:t>具有管理</w:t>
            </w:r>
            <w:r w:rsidRPr="008C3B24">
              <w:rPr>
                <w:szCs w:val="18"/>
              </w:rPr>
              <w:t>IP</w:t>
            </w:r>
            <w:r w:rsidRPr="008C3B24">
              <w:rPr>
                <w:rFonts w:ascii="宋体" w:eastAsia="宋体" w:hAnsi="宋体" w:cs="宋体" w:hint="eastAsia"/>
                <w:szCs w:val="18"/>
              </w:rPr>
              <w:t>的</w:t>
            </w:r>
            <w:r w:rsidRPr="008C3B24">
              <w:rPr>
                <w:szCs w:val="18"/>
              </w:rPr>
              <w:t>ONU</w:t>
            </w:r>
            <w:r w:rsidRPr="008C3B24">
              <w:rPr>
                <w:rFonts w:ascii="宋体" w:eastAsia="宋体" w:hAnsi="宋体" w:cs="宋体" w:hint="eastAsia"/>
                <w:szCs w:val="18"/>
              </w:rPr>
              <w:t>的</w:t>
            </w:r>
            <w:r w:rsidRPr="008C3B24">
              <w:rPr>
                <w:szCs w:val="18"/>
              </w:rPr>
              <w:t>IP</w:t>
            </w:r>
            <w:r w:rsidRPr="008C3B24">
              <w:rPr>
                <w:rFonts w:ascii="宋体" w:eastAsia="宋体" w:hAnsi="宋体" w:cs="宋体" w:hint="eastAsia"/>
                <w:szCs w:val="18"/>
              </w:rPr>
              <w:t>地址或名称</w:t>
            </w:r>
          </w:p>
        </w:tc>
      </w:tr>
      <w:tr w:rsidR="006B1427" w:rsidRPr="008C3B24" w:rsidTr="006B1427">
        <w:tc>
          <w:tcPr>
            <w:tcW w:w="935" w:type="pct"/>
          </w:tcPr>
          <w:p w:rsidR="006B1427" w:rsidRPr="008C3B24" w:rsidRDefault="006B1427" w:rsidP="008C3B24">
            <w:pPr>
              <w:rPr>
                <w:szCs w:val="18"/>
              </w:rPr>
            </w:pPr>
            <w:r w:rsidRPr="008C3B24">
              <w:rPr>
                <w:szCs w:val="18"/>
              </w:rPr>
              <w:t>OLTID</w:t>
            </w:r>
          </w:p>
        </w:tc>
        <w:tc>
          <w:tcPr>
            <w:tcW w:w="1013" w:type="pct"/>
          </w:tcPr>
          <w:p w:rsidR="006B1427" w:rsidRPr="008C3B24" w:rsidRDefault="006B1427" w:rsidP="008C3B24">
            <w:pPr>
              <w:rPr>
                <w:szCs w:val="18"/>
              </w:rPr>
            </w:pPr>
            <w:r w:rsidRPr="008C3B24">
              <w:rPr>
                <w:szCs w:val="18"/>
              </w:rPr>
              <w:t>OCTET STRING</w:t>
            </w:r>
          </w:p>
        </w:tc>
        <w:tc>
          <w:tcPr>
            <w:tcW w:w="1013" w:type="pct"/>
          </w:tcPr>
          <w:p w:rsidR="006B1427" w:rsidRPr="008C3B24" w:rsidRDefault="006B1427" w:rsidP="008C3B24">
            <w:pPr>
              <w:rPr>
                <w:szCs w:val="18"/>
              </w:rPr>
            </w:pPr>
            <w:r w:rsidRPr="008C3B24">
              <w:rPr>
                <w:szCs w:val="18"/>
              </w:rPr>
              <w:t>SIZE(128)</w:t>
            </w:r>
          </w:p>
        </w:tc>
        <w:tc>
          <w:tcPr>
            <w:tcW w:w="532" w:type="pct"/>
          </w:tcPr>
          <w:p w:rsidR="006B1427" w:rsidRPr="008C3B24" w:rsidRDefault="006B1427" w:rsidP="006B1427">
            <w:pPr>
              <w:rPr>
                <w:szCs w:val="18"/>
              </w:rPr>
            </w:pPr>
            <w:r>
              <w:rPr>
                <w:rFonts w:eastAsiaTheme="minorEastAsia" w:hint="eastAsia"/>
                <w:noProof/>
                <w:szCs w:val="18"/>
              </w:rPr>
              <w:t>C</w:t>
            </w:r>
          </w:p>
        </w:tc>
        <w:tc>
          <w:tcPr>
            <w:tcW w:w="1506" w:type="pct"/>
          </w:tcPr>
          <w:p w:rsidR="006B1427" w:rsidRPr="008C3B24" w:rsidRDefault="006B1427" w:rsidP="008C3B24">
            <w:pPr>
              <w:rPr>
                <w:szCs w:val="18"/>
              </w:rPr>
            </w:pPr>
            <w:r w:rsidRPr="008C3B24">
              <w:rPr>
                <w:szCs w:val="18"/>
              </w:rPr>
              <w:t>OLT IP</w:t>
            </w:r>
            <w:r w:rsidRPr="008C3B24">
              <w:rPr>
                <w:rFonts w:ascii="宋体" w:eastAsia="宋体" w:hAnsi="宋体" w:cs="宋体" w:hint="eastAsia"/>
                <w:szCs w:val="18"/>
              </w:rPr>
              <w:t>地址或名称</w:t>
            </w:r>
          </w:p>
        </w:tc>
      </w:tr>
      <w:tr w:rsidR="006B1427" w:rsidRPr="008C3B24" w:rsidTr="006B1427">
        <w:tc>
          <w:tcPr>
            <w:tcW w:w="935" w:type="pct"/>
          </w:tcPr>
          <w:p w:rsidR="006B1427" w:rsidRPr="008C3B24" w:rsidRDefault="006B1427" w:rsidP="008C3B24">
            <w:pPr>
              <w:rPr>
                <w:szCs w:val="18"/>
              </w:rPr>
            </w:pPr>
            <w:r w:rsidRPr="008C3B24">
              <w:rPr>
                <w:szCs w:val="18"/>
              </w:rPr>
              <w:t>PONID</w:t>
            </w:r>
          </w:p>
        </w:tc>
        <w:tc>
          <w:tcPr>
            <w:tcW w:w="1013" w:type="pct"/>
          </w:tcPr>
          <w:p w:rsidR="006B1427" w:rsidRPr="008C3B24" w:rsidRDefault="006B1427" w:rsidP="008C3B24">
            <w:pPr>
              <w:rPr>
                <w:szCs w:val="18"/>
              </w:rPr>
            </w:pPr>
            <w:r w:rsidRPr="008C3B24">
              <w:rPr>
                <w:szCs w:val="18"/>
              </w:rPr>
              <w:t xml:space="preserve">OCTET STRING </w:t>
            </w:r>
          </w:p>
        </w:tc>
        <w:tc>
          <w:tcPr>
            <w:tcW w:w="1013" w:type="pct"/>
          </w:tcPr>
          <w:p w:rsidR="006B1427" w:rsidRPr="008C3B24" w:rsidRDefault="006B1427" w:rsidP="008C3B24">
            <w:pPr>
              <w:rPr>
                <w:szCs w:val="18"/>
              </w:rPr>
            </w:pPr>
            <w:r w:rsidRPr="008C3B24">
              <w:rPr>
                <w:szCs w:val="18"/>
              </w:rPr>
              <w:t>SIZE(128)</w:t>
            </w:r>
          </w:p>
          <w:p w:rsidR="006B1427" w:rsidRPr="008C3B24" w:rsidRDefault="006B1427" w:rsidP="008C3B24">
            <w:pPr>
              <w:rPr>
                <w:szCs w:val="18"/>
              </w:rPr>
            </w:pPr>
          </w:p>
        </w:tc>
        <w:tc>
          <w:tcPr>
            <w:tcW w:w="532" w:type="pct"/>
          </w:tcPr>
          <w:p w:rsidR="006B1427" w:rsidRPr="008C3B24" w:rsidRDefault="006B1427" w:rsidP="006B1427">
            <w:pPr>
              <w:rPr>
                <w:szCs w:val="18"/>
              </w:rPr>
            </w:pPr>
            <w:r>
              <w:rPr>
                <w:rFonts w:eastAsiaTheme="minorEastAsia" w:hint="eastAsia"/>
                <w:noProof/>
                <w:szCs w:val="18"/>
              </w:rPr>
              <w:t>C</w:t>
            </w:r>
          </w:p>
        </w:tc>
        <w:tc>
          <w:tcPr>
            <w:tcW w:w="1506" w:type="pct"/>
          </w:tcPr>
          <w:p w:rsidR="006B1427" w:rsidRPr="008C3B24" w:rsidRDefault="006B1427" w:rsidP="008C3B24">
            <w:pPr>
              <w:rPr>
                <w:szCs w:val="18"/>
              </w:rPr>
            </w:pPr>
            <w:r w:rsidRPr="006B1427">
              <w:rPr>
                <w:rFonts w:hint="eastAsia"/>
                <w:szCs w:val="18"/>
              </w:rPr>
              <w:t>PON口定位信息。格式为“机架-框-槽-端口号”，没有则使用NA代替，如0框0槽0端口为NA-0-0-0。</w:t>
            </w:r>
          </w:p>
        </w:tc>
      </w:tr>
      <w:tr w:rsidR="006B1427" w:rsidRPr="008C3B24" w:rsidTr="006B1427">
        <w:tc>
          <w:tcPr>
            <w:tcW w:w="935" w:type="pct"/>
          </w:tcPr>
          <w:p w:rsidR="006B1427" w:rsidRPr="008C3B24" w:rsidRDefault="006B1427" w:rsidP="008C3B24">
            <w:pPr>
              <w:rPr>
                <w:szCs w:val="18"/>
              </w:rPr>
            </w:pPr>
            <w:r w:rsidRPr="008C3B24">
              <w:rPr>
                <w:szCs w:val="18"/>
              </w:rPr>
              <w:t>ONUIDTYPE</w:t>
            </w:r>
          </w:p>
        </w:tc>
        <w:tc>
          <w:tcPr>
            <w:tcW w:w="1013" w:type="pct"/>
          </w:tcPr>
          <w:p w:rsidR="006B1427" w:rsidRPr="008C3B24" w:rsidRDefault="006B1427" w:rsidP="008C3B24">
            <w:pPr>
              <w:rPr>
                <w:szCs w:val="18"/>
              </w:rPr>
            </w:pPr>
            <w:r w:rsidRPr="008C3B24">
              <w:rPr>
                <w:szCs w:val="18"/>
              </w:rPr>
              <w:t>OCTET STRING</w:t>
            </w:r>
          </w:p>
        </w:tc>
        <w:tc>
          <w:tcPr>
            <w:tcW w:w="1013" w:type="pct"/>
          </w:tcPr>
          <w:p w:rsidR="006B1427" w:rsidRPr="00300E1F" w:rsidRDefault="006B1427" w:rsidP="001F3121">
            <w:pPr>
              <w:rPr>
                <w:szCs w:val="18"/>
              </w:rPr>
            </w:pPr>
            <w:r>
              <w:rPr>
                <w:szCs w:val="18"/>
              </w:rPr>
              <w:t>ONU_NAME</w:t>
            </w:r>
          </w:p>
          <w:p w:rsidR="006B1427" w:rsidRPr="00300E1F" w:rsidRDefault="006B1427" w:rsidP="001F3121">
            <w:pPr>
              <w:rPr>
                <w:szCs w:val="18"/>
              </w:rPr>
            </w:pPr>
            <w:r>
              <w:rPr>
                <w:szCs w:val="18"/>
              </w:rPr>
              <w:t>MAC</w:t>
            </w:r>
          </w:p>
          <w:p w:rsidR="006B1427" w:rsidRDefault="006B1427" w:rsidP="001F3121">
            <w:pPr>
              <w:rPr>
                <w:rFonts w:eastAsiaTheme="minorEastAsia"/>
                <w:szCs w:val="18"/>
              </w:rPr>
            </w:pPr>
            <w:r>
              <w:rPr>
                <w:szCs w:val="18"/>
              </w:rPr>
              <w:t>LOID</w:t>
            </w:r>
          </w:p>
          <w:p w:rsidR="006B1427" w:rsidRPr="00931FE4" w:rsidRDefault="006B1427" w:rsidP="001F3121">
            <w:pPr>
              <w:rPr>
                <w:rFonts w:eastAsiaTheme="minorEastAsia"/>
                <w:szCs w:val="18"/>
              </w:rPr>
            </w:pPr>
            <w:r>
              <w:rPr>
                <w:rFonts w:eastAsiaTheme="minorEastAsia" w:hint="eastAsia"/>
                <w:szCs w:val="18"/>
              </w:rPr>
              <w:t>PASSWORD</w:t>
            </w:r>
          </w:p>
          <w:p w:rsidR="006B1427" w:rsidRPr="00300E1F" w:rsidRDefault="006B1427" w:rsidP="001F3121">
            <w:pPr>
              <w:rPr>
                <w:szCs w:val="18"/>
              </w:rPr>
            </w:pPr>
            <w:r w:rsidRPr="00300E1F">
              <w:rPr>
                <w:szCs w:val="18"/>
              </w:rPr>
              <w:t>ONU_NUMBER</w:t>
            </w:r>
          </w:p>
        </w:tc>
        <w:tc>
          <w:tcPr>
            <w:tcW w:w="532" w:type="pct"/>
          </w:tcPr>
          <w:p w:rsidR="006B1427" w:rsidRPr="008C3B24" w:rsidRDefault="006B1427" w:rsidP="006B1427">
            <w:pPr>
              <w:rPr>
                <w:szCs w:val="18"/>
              </w:rPr>
            </w:pPr>
            <w:r>
              <w:rPr>
                <w:rFonts w:eastAsiaTheme="minorEastAsia" w:hint="eastAsia"/>
                <w:noProof/>
                <w:szCs w:val="18"/>
              </w:rPr>
              <w:t>C</w:t>
            </w:r>
          </w:p>
        </w:tc>
        <w:tc>
          <w:tcPr>
            <w:tcW w:w="1506" w:type="pct"/>
          </w:tcPr>
          <w:p w:rsidR="006B1427" w:rsidRPr="006B594E" w:rsidRDefault="006B1427"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6B1427" w:rsidRPr="008C3B24" w:rsidTr="006B1427">
        <w:tc>
          <w:tcPr>
            <w:tcW w:w="935" w:type="pct"/>
          </w:tcPr>
          <w:p w:rsidR="006B1427" w:rsidRPr="008C3B24" w:rsidRDefault="006B1427" w:rsidP="008C3B24">
            <w:pPr>
              <w:rPr>
                <w:szCs w:val="18"/>
              </w:rPr>
            </w:pPr>
            <w:r w:rsidRPr="008C3B24">
              <w:rPr>
                <w:szCs w:val="18"/>
              </w:rPr>
              <w:t>ONUID</w:t>
            </w:r>
          </w:p>
        </w:tc>
        <w:tc>
          <w:tcPr>
            <w:tcW w:w="1013" w:type="pct"/>
          </w:tcPr>
          <w:p w:rsidR="006B1427" w:rsidRPr="008C3B24" w:rsidRDefault="006B1427" w:rsidP="008C3B24">
            <w:pPr>
              <w:rPr>
                <w:szCs w:val="18"/>
              </w:rPr>
            </w:pPr>
            <w:r w:rsidRPr="008C3B24">
              <w:rPr>
                <w:szCs w:val="18"/>
              </w:rPr>
              <w:t xml:space="preserve">OCTET </w:t>
            </w:r>
            <w:r w:rsidRPr="008C3B24">
              <w:rPr>
                <w:szCs w:val="18"/>
              </w:rPr>
              <w:lastRenderedPageBreak/>
              <w:t>STRING</w:t>
            </w:r>
          </w:p>
        </w:tc>
        <w:tc>
          <w:tcPr>
            <w:tcW w:w="1013" w:type="pct"/>
          </w:tcPr>
          <w:p w:rsidR="006B1427" w:rsidRPr="00300E1F" w:rsidRDefault="006B1427" w:rsidP="001F3121">
            <w:pPr>
              <w:rPr>
                <w:szCs w:val="18"/>
              </w:rPr>
            </w:pPr>
            <w:r w:rsidRPr="00300E1F">
              <w:rPr>
                <w:szCs w:val="18"/>
              </w:rPr>
              <w:lastRenderedPageBreak/>
              <w:t>SIZE(128)</w:t>
            </w:r>
          </w:p>
        </w:tc>
        <w:tc>
          <w:tcPr>
            <w:tcW w:w="532" w:type="pct"/>
          </w:tcPr>
          <w:p w:rsidR="006B1427" w:rsidRPr="008C3B24" w:rsidRDefault="006B1427" w:rsidP="006B1427">
            <w:pPr>
              <w:rPr>
                <w:szCs w:val="18"/>
              </w:rPr>
            </w:pPr>
            <w:r>
              <w:rPr>
                <w:rFonts w:eastAsiaTheme="minorEastAsia" w:hint="eastAsia"/>
                <w:noProof/>
                <w:szCs w:val="18"/>
              </w:rPr>
              <w:t>C</w:t>
            </w:r>
          </w:p>
        </w:tc>
        <w:tc>
          <w:tcPr>
            <w:tcW w:w="1506" w:type="pct"/>
          </w:tcPr>
          <w:p w:rsidR="006B1427" w:rsidRPr="00300E1F" w:rsidRDefault="006B1427"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lastRenderedPageBreak/>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6B1427" w:rsidRPr="008C3B24" w:rsidTr="006B1427">
        <w:tc>
          <w:tcPr>
            <w:tcW w:w="935" w:type="pct"/>
          </w:tcPr>
          <w:p w:rsidR="006B1427" w:rsidRPr="008C3B24" w:rsidRDefault="006B1427" w:rsidP="008C3B24">
            <w:pPr>
              <w:rPr>
                <w:szCs w:val="18"/>
              </w:rPr>
            </w:pPr>
            <w:r w:rsidRPr="008C3B24">
              <w:rPr>
                <w:szCs w:val="18"/>
              </w:rPr>
              <w:lastRenderedPageBreak/>
              <w:t>MGID</w:t>
            </w:r>
          </w:p>
        </w:tc>
        <w:tc>
          <w:tcPr>
            <w:tcW w:w="1013" w:type="pct"/>
          </w:tcPr>
          <w:p w:rsidR="006B1427" w:rsidRPr="008C3B24" w:rsidRDefault="006B1427" w:rsidP="008C3B24">
            <w:pPr>
              <w:rPr>
                <w:szCs w:val="18"/>
              </w:rPr>
            </w:pPr>
            <w:r w:rsidRPr="008C3B24">
              <w:rPr>
                <w:szCs w:val="18"/>
              </w:rPr>
              <w:t>INTEGER</w:t>
            </w:r>
          </w:p>
        </w:tc>
        <w:tc>
          <w:tcPr>
            <w:tcW w:w="1013" w:type="pct"/>
          </w:tcPr>
          <w:p w:rsidR="006B1427" w:rsidRPr="008C3B24" w:rsidRDefault="006B1427" w:rsidP="008C3B24">
            <w:pPr>
              <w:rPr>
                <w:szCs w:val="18"/>
              </w:rPr>
            </w:pPr>
            <w:r w:rsidRPr="008C3B24">
              <w:rPr>
                <w:szCs w:val="18"/>
              </w:rPr>
              <w:t>0</w:t>
            </w:r>
            <w:r>
              <w:rPr>
                <w:szCs w:val="18"/>
              </w:rPr>
              <w:t>-</w:t>
            </w:r>
            <w:r w:rsidRPr="008C3B24">
              <w:rPr>
                <w:szCs w:val="18"/>
              </w:rPr>
              <w:t>16</w:t>
            </w:r>
          </w:p>
        </w:tc>
        <w:tc>
          <w:tcPr>
            <w:tcW w:w="532" w:type="pct"/>
          </w:tcPr>
          <w:p w:rsidR="006B1427" w:rsidRPr="008C3B24" w:rsidRDefault="006B1427" w:rsidP="006B1427">
            <w:pPr>
              <w:rPr>
                <w:szCs w:val="18"/>
              </w:rPr>
            </w:pPr>
            <w:r>
              <w:rPr>
                <w:rFonts w:eastAsiaTheme="minorEastAsia" w:hint="eastAsia"/>
                <w:noProof/>
                <w:szCs w:val="18"/>
              </w:rPr>
              <w:t>O</w:t>
            </w:r>
          </w:p>
        </w:tc>
        <w:tc>
          <w:tcPr>
            <w:tcW w:w="1506" w:type="pct"/>
          </w:tcPr>
          <w:p w:rsidR="006B1427" w:rsidRPr="009A0D00" w:rsidRDefault="006B1427" w:rsidP="009A0D00">
            <w:pPr>
              <w:rPr>
                <w:rFonts w:eastAsiaTheme="minorEastAsia"/>
                <w:szCs w:val="18"/>
              </w:rPr>
            </w:pPr>
            <w:r w:rsidRPr="008C3B24">
              <w:rPr>
                <w:szCs w:val="18"/>
              </w:rPr>
              <w:t>MG</w:t>
            </w:r>
            <w:r w:rsidRPr="008C3B24">
              <w:rPr>
                <w:rFonts w:ascii="宋体" w:eastAsia="宋体" w:hAnsi="宋体" w:cs="宋体" w:hint="eastAsia"/>
                <w:szCs w:val="18"/>
              </w:rPr>
              <w:t>标示，唯一标识</w:t>
            </w:r>
            <w:r w:rsidRPr="008C3B24">
              <w:rPr>
                <w:szCs w:val="18"/>
              </w:rPr>
              <w:t>ONU</w:t>
            </w:r>
            <w:r w:rsidRPr="008C3B24">
              <w:rPr>
                <w:rFonts w:ascii="宋体" w:eastAsia="宋体" w:hAnsi="宋体" w:cs="宋体" w:hint="eastAsia"/>
                <w:szCs w:val="18"/>
              </w:rPr>
              <w:t>上的</w:t>
            </w:r>
            <w:r w:rsidRPr="008C3B24">
              <w:rPr>
                <w:szCs w:val="18"/>
              </w:rPr>
              <w:t>MG</w:t>
            </w:r>
            <w:r w:rsidRPr="008C3B24">
              <w:rPr>
                <w:rFonts w:ascii="宋体" w:eastAsia="宋体" w:hAnsi="宋体" w:cs="宋体" w:hint="eastAsia"/>
                <w:szCs w:val="18"/>
              </w:rPr>
              <w:t>模块</w:t>
            </w:r>
            <w:r>
              <w:rPr>
                <w:rFonts w:eastAsiaTheme="minorEastAsia" w:hint="eastAsia"/>
                <w:szCs w:val="18"/>
              </w:rPr>
              <w:t>，</w:t>
            </w:r>
            <w:r w:rsidRPr="008C3B24">
              <w:rPr>
                <w:rFonts w:ascii="宋体" w:eastAsia="宋体" w:hAnsi="宋体" w:cs="宋体" w:hint="eastAsia"/>
                <w:szCs w:val="18"/>
              </w:rPr>
              <w:t>不选则返回当前在用的所有</w:t>
            </w:r>
            <w:r w:rsidRPr="008C3B24">
              <w:rPr>
                <w:szCs w:val="18"/>
              </w:rPr>
              <w:t xml:space="preserve">MG </w:t>
            </w:r>
            <w:r w:rsidRPr="008C3B24">
              <w:rPr>
                <w:rFonts w:ascii="宋体" w:eastAsia="宋体" w:hAnsi="宋体" w:cs="宋体" w:hint="eastAsia"/>
                <w:szCs w:val="18"/>
              </w:rPr>
              <w:t>配置</w:t>
            </w:r>
          </w:p>
        </w:tc>
      </w:tr>
    </w:tbl>
    <w:p w:rsidR="00772FC2" w:rsidRPr="009E44FF" w:rsidRDefault="00772FC2" w:rsidP="00772FC2">
      <w:pPr>
        <w:spacing w:line="360" w:lineRule="auto"/>
        <w:rPr>
          <w:b/>
          <w:bCs/>
          <w:szCs w:val="21"/>
        </w:rPr>
      </w:pPr>
    </w:p>
    <w:p w:rsidR="00772FC2" w:rsidRPr="00EC3C32" w:rsidRDefault="00772FC2" w:rsidP="00CE4D8A">
      <w:pPr>
        <w:spacing w:beforeLines="50"/>
        <w:ind w:firstLine="420"/>
      </w:pPr>
      <w:r w:rsidRPr="00EC3C32">
        <w:t>响应格式</w:t>
      </w:r>
    </w:p>
    <w:p w:rsidR="00772FC2" w:rsidRPr="009E44FF" w:rsidRDefault="00772FC2" w:rsidP="00C9730D">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772FC2" w:rsidRPr="00EC3C32" w:rsidRDefault="00772FC2" w:rsidP="00CE4D8A">
      <w:pPr>
        <w:spacing w:beforeLines="50"/>
        <w:ind w:firstLine="420"/>
      </w:pPr>
      <w:r w:rsidRPr="00EC3C32">
        <w:t>输出参数</w:t>
      </w:r>
    </w:p>
    <w:tbl>
      <w:tblPr>
        <w:tblStyle w:val="afffffd"/>
        <w:tblW w:w="8259" w:type="dxa"/>
        <w:tblInd w:w="-991" w:type="dxa"/>
        <w:tblLayout w:type="fixed"/>
        <w:tblLook w:val="01E0"/>
      </w:tblPr>
      <w:tblGrid>
        <w:gridCol w:w="1769"/>
        <w:gridCol w:w="1500"/>
        <w:gridCol w:w="1250"/>
        <w:gridCol w:w="887"/>
        <w:gridCol w:w="2853"/>
      </w:tblGrid>
      <w:tr w:rsidR="00CA6D74" w:rsidRPr="008C3B24" w:rsidTr="006B1427">
        <w:trPr>
          <w:cnfStyle w:val="100000000000"/>
        </w:trPr>
        <w:tc>
          <w:tcPr>
            <w:tcW w:w="1071" w:type="pct"/>
          </w:tcPr>
          <w:p w:rsidR="00CA6D74" w:rsidRPr="008C3B24" w:rsidRDefault="00CA6D74" w:rsidP="008C3B24">
            <w:pPr>
              <w:rPr>
                <w:szCs w:val="18"/>
              </w:rPr>
            </w:pPr>
            <w:r w:rsidRPr="008C3B24">
              <w:rPr>
                <w:szCs w:val="18"/>
              </w:rPr>
              <w:t>参数名称</w:t>
            </w:r>
          </w:p>
        </w:tc>
        <w:tc>
          <w:tcPr>
            <w:tcW w:w="908" w:type="pct"/>
          </w:tcPr>
          <w:p w:rsidR="00CA6D74" w:rsidRPr="008C3B24" w:rsidRDefault="00CA6D74" w:rsidP="008C3B24">
            <w:pPr>
              <w:rPr>
                <w:szCs w:val="18"/>
              </w:rPr>
            </w:pPr>
            <w:r w:rsidRPr="008C3B24">
              <w:rPr>
                <w:szCs w:val="18"/>
              </w:rPr>
              <w:t>数据类型</w:t>
            </w:r>
          </w:p>
        </w:tc>
        <w:tc>
          <w:tcPr>
            <w:tcW w:w="757" w:type="pct"/>
          </w:tcPr>
          <w:p w:rsidR="00CA6D74" w:rsidRPr="008C3B24" w:rsidRDefault="00CA6D74" w:rsidP="008C3B24">
            <w:pPr>
              <w:rPr>
                <w:szCs w:val="18"/>
              </w:rPr>
            </w:pPr>
            <w:r w:rsidRPr="008C3B24">
              <w:rPr>
                <w:szCs w:val="18"/>
              </w:rPr>
              <w:t>取值范围</w:t>
            </w:r>
          </w:p>
        </w:tc>
        <w:tc>
          <w:tcPr>
            <w:tcW w:w="537" w:type="pct"/>
          </w:tcPr>
          <w:p w:rsidR="00CA6D74" w:rsidRPr="00CA6D74" w:rsidRDefault="00CA6D74" w:rsidP="008C3B24">
            <w:pPr>
              <w:rPr>
                <w:rFonts w:eastAsiaTheme="minorEastAsia"/>
                <w:szCs w:val="18"/>
              </w:rPr>
            </w:pPr>
            <w:r>
              <w:rPr>
                <w:rFonts w:eastAsiaTheme="minorEastAsia" w:hint="eastAsia"/>
                <w:szCs w:val="18"/>
              </w:rPr>
              <w:t>限定</w:t>
            </w:r>
          </w:p>
        </w:tc>
        <w:tc>
          <w:tcPr>
            <w:tcW w:w="1727" w:type="pct"/>
          </w:tcPr>
          <w:p w:rsidR="00CA6D74" w:rsidRPr="008C3B24" w:rsidRDefault="00CA6D74" w:rsidP="008C3B24">
            <w:pPr>
              <w:rPr>
                <w:szCs w:val="18"/>
              </w:rPr>
            </w:pPr>
            <w:r w:rsidRPr="008C3B24">
              <w:rPr>
                <w:szCs w:val="18"/>
              </w:rPr>
              <w:t>参数说明</w:t>
            </w:r>
          </w:p>
        </w:tc>
      </w:tr>
      <w:tr w:rsidR="00CA6D74" w:rsidRPr="008C3B24" w:rsidTr="006B1427">
        <w:tc>
          <w:tcPr>
            <w:tcW w:w="1071" w:type="pct"/>
          </w:tcPr>
          <w:p w:rsidR="00CA6D74" w:rsidRPr="008C3B24" w:rsidRDefault="00CA6D74" w:rsidP="008C3B24">
            <w:pPr>
              <w:rPr>
                <w:szCs w:val="18"/>
              </w:rPr>
            </w:pPr>
            <w:r w:rsidRPr="008C3B24">
              <w:rPr>
                <w:szCs w:val="18"/>
              </w:rPr>
              <w:t>MGID</w:t>
            </w:r>
          </w:p>
        </w:tc>
        <w:tc>
          <w:tcPr>
            <w:tcW w:w="908" w:type="pct"/>
          </w:tcPr>
          <w:p w:rsidR="00CA6D74" w:rsidRPr="008C3B24" w:rsidRDefault="00CA6D74" w:rsidP="008C3B24">
            <w:pPr>
              <w:rPr>
                <w:szCs w:val="18"/>
              </w:rPr>
            </w:pPr>
            <w:r w:rsidRPr="008C3B24">
              <w:rPr>
                <w:szCs w:val="18"/>
              </w:rPr>
              <w:t>INTEGER</w:t>
            </w:r>
          </w:p>
        </w:tc>
        <w:tc>
          <w:tcPr>
            <w:tcW w:w="757" w:type="pct"/>
          </w:tcPr>
          <w:p w:rsidR="00CA6D74" w:rsidRPr="008C3B24" w:rsidRDefault="00CA6D74" w:rsidP="008C3B24">
            <w:pPr>
              <w:rPr>
                <w:szCs w:val="18"/>
              </w:rPr>
            </w:pPr>
            <w:r w:rsidRPr="008C3B24">
              <w:rPr>
                <w:szCs w:val="18"/>
              </w:rPr>
              <w:t>0</w:t>
            </w:r>
            <w:r>
              <w:rPr>
                <w:szCs w:val="18"/>
              </w:rPr>
              <w:t>-</w:t>
            </w:r>
            <w:r w:rsidRPr="008C3B24">
              <w:rPr>
                <w:szCs w:val="18"/>
              </w:rPr>
              <w:t>16</w:t>
            </w:r>
          </w:p>
        </w:tc>
        <w:tc>
          <w:tcPr>
            <w:tcW w:w="537" w:type="pct"/>
          </w:tcPr>
          <w:p w:rsidR="00CA6D74" w:rsidRPr="008C3B24" w:rsidRDefault="00CA6D74" w:rsidP="008C3B24">
            <w:pPr>
              <w:rPr>
                <w:szCs w:val="18"/>
              </w:rPr>
            </w:pPr>
            <w:r>
              <w:rPr>
                <w:rFonts w:eastAsiaTheme="minorEastAsia" w:hint="eastAsia"/>
                <w:noProof/>
                <w:szCs w:val="18"/>
              </w:rPr>
              <w:t>M</w:t>
            </w:r>
          </w:p>
        </w:tc>
        <w:tc>
          <w:tcPr>
            <w:tcW w:w="1727" w:type="pct"/>
          </w:tcPr>
          <w:p w:rsidR="00CA6D74" w:rsidRPr="008C3B24" w:rsidRDefault="00CA6D74" w:rsidP="008C3B24">
            <w:pPr>
              <w:rPr>
                <w:szCs w:val="18"/>
              </w:rPr>
            </w:pPr>
            <w:r w:rsidRPr="008C3B24">
              <w:rPr>
                <w:szCs w:val="18"/>
              </w:rPr>
              <w:t>MG标示，唯一标识ONU上的MG模块</w:t>
            </w:r>
          </w:p>
        </w:tc>
      </w:tr>
      <w:tr w:rsidR="00CA6D74" w:rsidRPr="008C3B24" w:rsidTr="006B1427">
        <w:tc>
          <w:tcPr>
            <w:tcW w:w="1071" w:type="pct"/>
          </w:tcPr>
          <w:p w:rsidR="00CA6D74" w:rsidRPr="008C3B24" w:rsidRDefault="00CA6D74" w:rsidP="008C3B24">
            <w:pPr>
              <w:rPr>
                <w:szCs w:val="18"/>
              </w:rPr>
            </w:pPr>
            <w:r w:rsidRPr="008C3B24">
              <w:rPr>
                <w:szCs w:val="18"/>
              </w:rPr>
              <w:t>PT</w:t>
            </w:r>
          </w:p>
        </w:tc>
        <w:tc>
          <w:tcPr>
            <w:tcW w:w="908" w:type="pct"/>
          </w:tcPr>
          <w:p w:rsidR="00CA6D74" w:rsidRPr="008C3B24" w:rsidRDefault="00CA6D74" w:rsidP="008C3B24">
            <w:pPr>
              <w:rPr>
                <w:szCs w:val="18"/>
              </w:rPr>
            </w:pPr>
            <w:r w:rsidRPr="008C3B24">
              <w:rPr>
                <w:szCs w:val="18"/>
              </w:rPr>
              <w:t>OCTET STRING</w:t>
            </w:r>
          </w:p>
        </w:tc>
        <w:tc>
          <w:tcPr>
            <w:tcW w:w="757" w:type="pct"/>
          </w:tcPr>
          <w:p w:rsidR="00CA6D74" w:rsidRPr="008C3B24" w:rsidRDefault="00CA6D74" w:rsidP="008C3B24">
            <w:pPr>
              <w:rPr>
                <w:szCs w:val="18"/>
              </w:rPr>
            </w:pPr>
            <w:r>
              <w:rPr>
                <w:szCs w:val="18"/>
              </w:rPr>
              <w:t>SIZE(</w:t>
            </w:r>
            <w:r w:rsidRPr="008C3B24">
              <w:rPr>
                <w:szCs w:val="18"/>
              </w:rPr>
              <w:t>32</w:t>
            </w:r>
            <w:r>
              <w:rPr>
                <w:szCs w:val="18"/>
              </w:rPr>
              <w:t>)</w:t>
            </w:r>
          </w:p>
        </w:tc>
        <w:tc>
          <w:tcPr>
            <w:tcW w:w="537" w:type="pct"/>
          </w:tcPr>
          <w:p w:rsidR="00CA6D74" w:rsidRPr="008C3B24" w:rsidRDefault="00CA6D74" w:rsidP="008C3B24">
            <w:pPr>
              <w:rPr>
                <w:szCs w:val="18"/>
              </w:rPr>
            </w:pPr>
            <w:r>
              <w:rPr>
                <w:rFonts w:eastAsiaTheme="minorEastAsia" w:hint="eastAsia"/>
                <w:noProof/>
                <w:szCs w:val="18"/>
              </w:rPr>
              <w:t>M</w:t>
            </w:r>
          </w:p>
        </w:tc>
        <w:tc>
          <w:tcPr>
            <w:tcW w:w="1727" w:type="pct"/>
          </w:tcPr>
          <w:p w:rsidR="00CA6D74" w:rsidRPr="008C3B24" w:rsidRDefault="00CA6D74" w:rsidP="008C3B24">
            <w:pPr>
              <w:rPr>
                <w:szCs w:val="18"/>
              </w:rPr>
            </w:pPr>
            <w:r w:rsidRPr="008C3B24">
              <w:rPr>
                <w:szCs w:val="18"/>
              </w:rPr>
              <w:t>语音协议类型(H.248、SIP)</w:t>
            </w:r>
          </w:p>
        </w:tc>
      </w:tr>
      <w:tr w:rsidR="00CA6D74" w:rsidRPr="008C3B24" w:rsidTr="006B1427">
        <w:tc>
          <w:tcPr>
            <w:tcW w:w="1071" w:type="pct"/>
          </w:tcPr>
          <w:p w:rsidR="00CA6D74" w:rsidRPr="008C3B24" w:rsidRDefault="00CA6D74" w:rsidP="008C3B24">
            <w:pPr>
              <w:rPr>
                <w:szCs w:val="18"/>
              </w:rPr>
            </w:pPr>
            <w:r w:rsidRPr="008C3B24">
              <w:rPr>
                <w:szCs w:val="18"/>
              </w:rPr>
              <w:t>EID</w:t>
            </w:r>
          </w:p>
        </w:tc>
        <w:tc>
          <w:tcPr>
            <w:tcW w:w="908" w:type="pct"/>
          </w:tcPr>
          <w:p w:rsidR="00CA6D74" w:rsidRPr="008C3B24" w:rsidRDefault="00CA6D74" w:rsidP="008C3B24">
            <w:pPr>
              <w:rPr>
                <w:szCs w:val="18"/>
              </w:rPr>
            </w:pPr>
            <w:r w:rsidRPr="008C3B24">
              <w:rPr>
                <w:szCs w:val="18"/>
              </w:rPr>
              <w:t>OCTET STRING</w:t>
            </w:r>
          </w:p>
        </w:tc>
        <w:tc>
          <w:tcPr>
            <w:tcW w:w="757" w:type="pct"/>
          </w:tcPr>
          <w:p w:rsidR="00CA6D74" w:rsidRPr="008C3B24" w:rsidRDefault="00CA6D74" w:rsidP="008C3B24">
            <w:pPr>
              <w:rPr>
                <w:szCs w:val="18"/>
              </w:rPr>
            </w:pPr>
            <w:r>
              <w:rPr>
                <w:szCs w:val="18"/>
              </w:rPr>
              <w:t>SIZE(</w:t>
            </w:r>
            <w:r w:rsidRPr="008C3B24">
              <w:rPr>
                <w:szCs w:val="18"/>
              </w:rPr>
              <w:t>64</w:t>
            </w:r>
            <w:r>
              <w:rPr>
                <w:szCs w:val="18"/>
              </w:rPr>
              <w:t>)</w:t>
            </w:r>
          </w:p>
        </w:tc>
        <w:tc>
          <w:tcPr>
            <w:tcW w:w="537" w:type="pct"/>
          </w:tcPr>
          <w:p w:rsidR="00CA6D74" w:rsidRPr="008C3B24" w:rsidRDefault="00CA6D74" w:rsidP="00F5440D">
            <w:pPr>
              <w:rPr>
                <w:szCs w:val="18"/>
              </w:rPr>
            </w:pPr>
            <w:r>
              <w:rPr>
                <w:rFonts w:eastAsiaTheme="minorEastAsia" w:hint="eastAsia"/>
                <w:noProof/>
                <w:szCs w:val="18"/>
              </w:rPr>
              <w:t>M</w:t>
            </w:r>
          </w:p>
        </w:tc>
        <w:tc>
          <w:tcPr>
            <w:tcW w:w="1727" w:type="pct"/>
          </w:tcPr>
          <w:p w:rsidR="00CA6D74" w:rsidRPr="008C3B24" w:rsidRDefault="00CA6D74" w:rsidP="00F5440D">
            <w:pPr>
              <w:rPr>
                <w:szCs w:val="18"/>
              </w:rPr>
            </w:pPr>
            <w:r w:rsidRPr="008C3B24">
              <w:rPr>
                <w:szCs w:val="18"/>
              </w:rPr>
              <w:t>H248 协议配置中的MG 网关域名</w:t>
            </w:r>
          </w:p>
        </w:tc>
      </w:tr>
      <w:tr w:rsidR="00CA6D74" w:rsidRPr="008C3B24" w:rsidTr="006B1427">
        <w:tc>
          <w:tcPr>
            <w:tcW w:w="1071" w:type="pct"/>
          </w:tcPr>
          <w:p w:rsidR="00CA6D74" w:rsidRPr="008C3B24" w:rsidRDefault="00CA6D74" w:rsidP="008C3B24">
            <w:pPr>
              <w:rPr>
                <w:szCs w:val="18"/>
              </w:rPr>
            </w:pPr>
            <w:r w:rsidRPr="008C3B24">
              <w:rPr>
                <w:szCs w:val="18"/>
              </w:rPr>
              <w:t>SIPREGDM</w:t>
            </w:r>
          </w:p>
        </w:tc>
        <w:tc>
          <w:tcPr>
            <w:tcW w:w="908" w:type="pct"/>
          </w:tcPr>
          <w:p w:rsidR="00CA6D74" w:rsidRPr="008C3B24" w:rsidRDefault="00CA6D74" w:rsidP="008C3B24">
            <w:pPr>
              <w:rPr>
                <w:szCs w:val="18"/>
              </w:rPr>
            </w:pPr>
            <w:r w:rsidRPr="008C3B24">
              <w:rPr>
                <w:szCs w:val="18"/>
              </w:rPr>
              <w:t>OCTET STRING</w:t>
            </w:r>
          </w:p>
        </w:tc>
        <w:tc>
          <w:tcPr>
            <w:tcW w:w="757" w:type="pct"/>
          </w:tcPr>
          <w:p w:rsidR="00CA6D74" w:rsidRPr="008C3B24" w:rsidRDefault="00CA6D74" w:rsidP="008C3B24">
            <w:pPr>
              <w:rPr>
                <w:szCs w:val="18"/>
              </w:rPr>
            </w:pPr>
            <w:r>
              <w:rPr>
                <w:szCs w:val="18"/>
              </w:rPr>
              <w:t>SIZE(</w:t>
            </w:r>
            <w:r w:rsidRPr="008C3B24">
              <w:rPr>
                <w:szCs w:val="18"/>
              </w:rPr>
              <w:t>64</w:t>
            </w:r>
            <w:r>
              <w:rPr>
                <w:szCs w:val="18"/>
              </w:rPr>
              <w:t>)</w:t>
            </w:r>
          </w:p>
        </w:tc>
        <w:tc>
          <w:tcPr>
            <w:tcW w:w="537" w:type="pct"/>
          </w:tcPr>
          <w:p w:rsidR="00CA6D74" w:rsidRPr="008C3B24" w:rsidRDefault="00CA6D74" w:rsidP="008C3B24">
            <w:pPr>
              <w:rPr>
                <w:szCs w:val="18"/>
              </w:rPr>
            </w:pPr>
            <w:r>
              <w:rPr>
                <w:rFonts w:eastAsiaTheme="minorEastAsia" w:hint="eastAsia"/>
                <w:noProof/>
                <w:szCs w:val="18"/>
              </w:rPr>
              <w:t>M</w:t>
            </w:r>
          </w:p>
        </w:tc>
        <w:tc>
          <w:tcPr>
            <w:tcW w:w="1727" w:type="pct"/>
          </w:tcPr>
          <w:p w:rsidR="00CA6D74" w:rsidRPr="008C3B24" w:rsidRDefault="00CA6D74" w:rsidP="008C3B24">
            <w:pPr>
              <w:rPr>
                <w:szCs w:val="18"/>
              </w:rPr>
            </w:pPr>
            <w:r w:rsidRPr="008C3B24">
              <w:rPr>
                <w:szCs w:val="18"/>
              </w:rPr>
              <w:t>SIP注册服务器</w:t>
            </w:r>
          </w:p>
        </w:tc>
      </w:tr>
      <w:tr w:rsidR="00CA6D74" w:rsidRPr="008C3B24" w:rsidTr="006B1427">
        <w:tc>
          <w:tcPr>
            <w:tcW w:w="1071" w:type="pct"/>
          </w:tcPr>
          <w:p w:rsidR="00CA6D74" w:rsidRPr="008C3B24" w:rsidRDefault="00CA6D74" w:rsidP="008C3B24">
            <w:pPr>
              <w:rPr>
                <w:szCs w:val="18"/>
              </w:rPr>
            </w:pPr>
            <w:r w:rsidRPr="008C3B24">
              <w:rPr>
                <w:szCs w:val="18"/>
              </w:rPr>
              <w:t>SVLAN</w:t>
            </w:r>
          </w:p>
        </w:tc>
        <w:tc>
          <w:tcPr>
            <w:tcW w:w="908" w:type="pct"/>
          </w:tcPr>
          <w:p w:rsidR="00CA6D74" w:rsidRPr="008C3B24" w:rsidRDefault="00CA6D74" w:rsidP="008C3B24">
            <w:pPr>
              <w:rPr>
                <w:szCs w:val="18"/>
              </w:rPr>
            </w:pPr>
            <w:r w:rsidRPr="008C3B24">
              <w:rPr>
                <w:szCs w:val="18"/>
              </w:rPr>
              <w:t>INTEGER</w:t>
            </w:r>
          </w:p>
        </w:tc>
        <w:tc>
          <w:tcPr>
            <w:tcW w:w="757" w:type="pct"/>
          </w:tcPr>
          <w:p w:rsidR="00CA6D74" w:rsidRPr="008C3B24" w:rsidRDefault="00CA6D74" w:rsidP="008C3B24">
            <w:pPr>
              <w:rPr>
                <w:szCs w:val="18"/>
              </w:rPr>
            </w:pPr>
            <w:r>
              <w:rPr>
                <w:rFonts w:eastAsiaTheme="minorEastAsia" w:hint="eastAsia"/>
                <w:szCs w:val="18"/>
              </w:rPr>
              <w:t xml:space="preserve">1 </w:t>
            </w:r>
            <w:r>
              <w:rPr>
                <w:szCs w:val="18"/>
              </w:rPr>
              <w:t>–</w:t>
            </w:r>
            <w:r w:rsidRPr="008C3B24">
              <w:rPr>
                <w:szCs w:val="18"/>
              </w:rPr>
              <w:t xml:space="preserve"> 4095</w:t>
            </w:r>
          </w:p>
        </w:tc>
        <w:tc>
          <w:tcPr>
            <w:tcW w:w="537" w:type="pct"/>
          </w:tcPr>
          <w:p w:rsidR="00CA6D74" w:rsidRPr="008C3B24" w:rsidRDefault="00CA6D74" w:rsidP="008C3B24">
            <w:pPr>
              <w:rPr>
                <w:szCs w:val="18"/>
              </w:rPr>
            </w:pPr>
            <w:r>
              <w:rPr>
                <w:rFonts w:eastAsiaTheme="minorEastAsia" w:hint="eastAsia"/>
                <w:noProof/>
                <w:szCs w:val="18"/>
              </w:rPr>
              <w:t>M</w:t>
            </w:r>
          </w:p>
        </w:tc>
        <w:tc>
          <w:tcPr>
            <w:tcW w:w="1727" w:type="pct"/>
          </w:tcPr>
          <w:p w:rsidR="00CA6D74" w:rsidRPr="008C3B24" w:rsidRDefault="00CA6D74" w:rsidP="008C3B24">
            <w:pPr>
              <w:rPr>
                <w:szCs w:val="18"/>
              </w:rPr>
            </w:pPr>
            <w:r w:rsidRPr="008C3B24">
              <w:rPr>
                <w:szCs w:val="18"/>
              </w:rPr>
              <w:t>语音业务外层VLAN</w:t>
            </w:r>
          </w:p>
        </w:tc>
      </w:tr>
      <w:tr w:rsidR="00CA6D74" w:rsidRPr="008C3B24" w:rsidTr="006B1427">
        <w:tc>
          <w:tcPr>
            <w:tcW w:w="1071" w:type="pct"/>
          </w:tcPr>
          <w:p w:rsidR="00CA6D74" w:rsidRPr="008C3B24" w:rsidRDefault="00CA6D74" w:rsidP="008C3B24">
            <w:pPr>
              <w:rPr>
                <w:szCs w:val="18"/>
              </w:rPr>
            </w:pPr>
            <w:r w:rsidRPr="008C3B24">
              <w:rPr>
                <w:szCs w:val="18"/>
              </w:rPr>
              <w:t>VOIPVLAN</w:t>
            </w:r>
          </w:p>
        </w:tc>
        <w:tc>
          <w:tcPr>
            <w:tcW w:w="908" w:type="pct"/>
          </w:tcPr>
          <w:p w:rsidR="00CA6D74" w:rsidRPr="008C3B24" w:rsidRDefault="00CA6D74" w:rsidP="008C3B24">
            <w:pPr>
              <w:rPr>
                <w:szCs w:val="18"/>
              </w:rPr>
            </w:pPr>
            <w:r w:rsidRPr="008C3B24">
              <w:rPr>
                <w:szCs w:val="18"/>
              </w:rPr>
              <w:t>INTEGER</w:t>
            </w:r>
          </w:p>
        </w:tc>
        <w:tc>
          <w:tcPr>
            <w:tcW w:w="757" w:type="pct"/>
          </w:tcPr>
          <w:p w:rsidR="00CA6D74" w:rsidRPr="008C3B24" w:rsidRDefault="00CA6D74" w:rsidP="008C3B24">
            <w:pPr>
              <w:rPr>
                <w:szCs w:val="18"/>
              </w:rPr>
            </w:pPr>
            <w:r>
              <w:rPr>
                <w:rFonts w:eastAsiaTheme="minorEastAsia" w:hint="eastAsia"/>
                <w:szCs w:val="18"/>
              </w:rPr>
              <w:t xml:space="preserve">1 </w:t>
            </w:r>
            <w:r>
              <w:rPr>
                <w:szCs w:val="18"/>
              </w:rPr>
              <w:t>–</w:t>
            </w:r>
            <w:r w:rsidRPr="008C3B24">
              <w:rPr>
                <w:szCs w:val="18"/>
              </w:rPr>
              <w:t xml:space="preserve"> 4095</w:t>
            </w:r>
          </w:p>
        </w:tc>
        <w:tc>
          <w:tcPr>
            <w:tcW w:w="537" w:type="pct"/>
          </w:tcPr>
          <w:p w:rsidR="00CA6D74" w:rsidRPr="008C3B24" w:rsidRDefault="00CA6D74" w:rsidP="008C3B24">
            <w:pPr>
              <w:rPr>
                <w:szCs w:val="18"/>
              </w:rPr>
            </w:pPr>
            <w:r>
              <w:rPr>
                <w:rFonts w:eastAsiaTheme="minorEastAsia" w:hint="eastAsia"/>
                <w:noProof/>
                <w:szCs w:val="18"/>
              </w:rPr>
              <w:t>M</w:t>
            </w:r>
          </w:p>
        </w:tc>
        <w:tc>
          <w:tcPr>
            <w:tcW w:w="1727" w:type="pct"/>
          </w:tcPr>
          <w:p w:rsidR="00CA6D74" w:rsidRPr="008C3B24" w:rsidRDefault="00CA6D74" w:rsidP="008C3B24">
            <w:pPr>
              <w:rPr>
                <w:szCs w:val="18"/>
              </w:rPr>
            </w:pPr>
            <w:r w:rsidRPr="008C3B24">
              <w:rPr>
                <w:szCs w:val="18"/>
              </w:rPr>
              <w:t>语音业务内层VLAN</w:t>
            </w:r>
          </w:p>
        </w:tc>
      </w:tr>
      <w:tr w:rsidR="00CA6D74" w:rsidRPr="008C3B24" w:rsidTr="006B1427">
        <w:tc>
          <w:tcPr>
            <w:tcW w:w="1071" w:type="pct"/>
          </w:tcPr>
          <w:p w:rsidR="00CA6D74" w:rsidRPr="008C3B24" w:rsidRDefault="00CA6D74" w:rsidP="008C3B24">
            <w:pPr>
              <w:rPr>
                <w:szCs w:val="18"/>
              </w:rPr>
            </w:pPr>
            <w:r w:rsidRPr="008C3B24">
              <w:rPr>
                <w:szCs w:val="18"/>
              </w:rPr>
              <w:t>IPMODE</w:t>
            </w:r>
          </w:p>
        </w:tc>
        <w:tc>
          <w:tcPr>
            <w:tcW w:w="908" w:type="pct"/>
          </w:tcPr>
          <w:p w:rsidR="00CA6D74" w:rsidRPr="008C3B24" w:rsidRDefault="00CA6D74" w:rsidP="008C3B24">
            <w:pPr>
              <w:rPr>
                <w:szCs w:val="18"/>
              </w:rPr>
            </w:pPr>
            <w:r w:rsidRPr="008C3B24">
              <w:rPr>
                <w:szCs w:val="18"/>
              </w:rPr>
              <w:t>OCTET STRING</w:t>
            </w:r>
          </w:p>
        </w:tc>
        <w:tc>
          <w:tcPr>
            <w:tcW w:w="757" w:type="pct"/>
          </w:tcPr>
          <w:p w:rsidR="00CA6D74" w:rsidRDefault="00CA6D74" w:rsidP="008C3B24">
            <w:pPr>
              <w:rPr>
                <w:rFonts w:eastAsiaTheme="minorEastAsia"/>
                <w:szCs w:val="18"/>
              </w:rPr>
            </w:pPr>
            <w:r>
              <w:rPr>
                <w:szCs w:val="18"/>
              </w:rPr>
              <w:t>DHCP</w:t>
            </w:r>
          </w:p>
          <w:p w:rsidR="00CA6D74" w:rsidRDefault="00CA6D74" w:rsidP="00D0728D">
            <w:pPr>
              <w:rPr>
                <w:rFonts w:eastAsiaTheme="minorEastAsia"/>
                <w:szCs w:val="18"/>
              </w:rPr>
            </w:pPr>
            <w:r w:rsidRPr="008C3B24">
              <w:rPr>
                <w:szCs w:val="18"/>
              </w:rPr>
              <w:t>PPPOE</w:t>
            </w:r>
          </w:p>
          <w:p w:rsidR="00CA6D74" w:rsidRPr="00D0728D" w:rsidRDefault="00CA6D74" w:rsidP="00D0728D">
            <w:pPr>
              <w:rPr>
                <w:rFonts w:eastAsiaTheme="minorEastAsia"/>
                <w:szCs w:val="18"/>
              </w:rPr>
            </w:pPr>
            <w:r>
              <w:rPr>
                <w:rFonts w:eastAsiaTheme="minorEastAsia" w:hint="eastAsia"/>
                <w:szCs w:val="18"/>
              </w:rPr>
              <w:t>STATIC</w:t>
            </w:r>
          </w:p>
        </w:tc>
        <w:tc>
          <w:tcPr>
            <w:tcW w:w="537" w:type="pct"/>
          </w:tcPr>
          <w:p w:rsidR="00CA6D74" w:rsidRPr="008C3B24" w:rsidRDefault="00CA6D74" w:rsidP="00D0728D">
            <w:pPr>
              <w:rPr>
                <w:szCs w:val="18"/>
              </w:rPr>
            </w:pPr>
            <w:r>
              <w:rPr>
                <w:rFonts w:eastAsiaTheme="minorEastAsia" w:hint="eastAsia"/>
                <w:noProof/>
                <w:szCs w:val="18"/>
              </w:rPr>
              <w:t>M</w:t>
            </w:r>
          </w:p>
        </w:tc>
        <w:tc>
          <w:tcPr>
            <w:tcW w:w="1727" w:type="pct"/>
          </w:tcPr>
          <w:p w:rsidR="00CA6D74" w:rsidRPr="008C3B24" w:rsidRDefault="00CA6D74" w:rsidP="00D0728D">
            <w:pPr>
              <w:rPr>
                <w:szCs w:val="18"/>
              </w:rPr>
            </w:pPr>
            <w:r w:rsidRPr="008C3B24">
              <w:rPr>
                <w:szCs w:val="18"/>
              </w:rPr>
              <w:t>IP</w:t>
            </w:r>
            <w:r w:rsidRPr="008C3B24">
              <w:rPr>
                <w:rFonts w:ascii="宋体" w:eastAsia="宋体" w:hAnsi="宋体" w:cs="宋体" w:hint="eastAsia"/>
                <w:szCs w:val="18"/>
              </w:rPr>
              <w:t>获取方式</w:t>
            </w:r>
          </w:p>
        </w:tc>
      </w:tr>
      <w:tr w:rsidR="00CA6D74" w:rsidRPr="008C3B24" w:rsidTr="006B1427">
        <w:tc>
          <w:tcPr>
            <w:tcW w:w="1071" w:type="pct"/>
          </w:tcPr>
          <w:p w:rsidR="00CA6D74" w:rsidRPr="008C3B24" w:rsidRDefault="00CA6D74" w:rsidP="008C3B24">
            <w:pPr>
              <w:rPr>
                <w:szCs w:val="18"/>
              </w:rPr>
            </w:pPr>
            <w:r w:rsidRPr="008C3B24">
              <w:rPr>
                <w:szCs w:val="18"/>
              </w:rPr>
              <w:t>IPADDRESS</w:t>
            </w:r>
          </w:p>
        </w:tc>
        <w:tc>
          <w:tcPr>
            <w:tcW w:w="908" w:type="pct"/>
          </w:tcPr>
          <w:p w:rsidR="00CA6D74" w:rsidRPr="008C3B24" w:rsidRDefault="00CA6D74" w:rsidP="008C3B24">
            <w:pPr>
              <w:rPr>
                <w:szCs w:val="18"/>
              </w:rPr>
            </w:pPr>
            <w:r w:rsidRPr="008C3B24">
              <w:rPr>
                <w:szCs w:val="18"/>
              </w:rPr>
              <w:t>OCTET STRING</w:t>
            </w:r>
          </w:p>
        </w:tc>
        <w:tc>
          <w:tcPr>
            <w:tcW w:w="757" w:type="pct"/>
          </w:tcPr>
          <w:p w:rsidR="00CA6D74" w:rsidRPr="008C3B24" w:rsidRDefault="00CA6D74" w:rsidP="008C3B24">
            <w:pPr>
              <w:rPr>
                <w:szCs w:val="18"/>
              </w:rPr>
            </w:pPr>
            <w:r>
              <w:rPr>
                <w:szCs w:val="18"/>
              </w:rPr>
              <w:t>SIZE(</w:t>
            </w:r>
            <w:r>
              <w:rPr>
                <w:rFonts w:eastAsiaTheme="minorEastAsia" w:hint="eastAsia"/>
                <w:szCs w:val="18"/>
              </w:rPr>
              <w:t>32</w:t>
            </w:r>
            <w:r>
              <w:rPr>
                <w:szCs w:val="18"/>
              </w:rPr>
              <w:t>)</w:t>
            </w:r>
          </w:p>
        </w:tc>
        <w:tc>
          <w:tcPr>
            <w:tcW w:w="537" w:type="pct"/>
          </w:tcPr>
          <w:p w:rsidR="00CA6D74" w:rsidRPr="008C3B24" w:rsidRDefault="00CA6D74" w:rsidP="008C3B24">
            <w:pPr>
              <w:rPr>
                <w:szCs w:val="18"/>
              </w:rPr>
            </w:pPr>
            <w:r>
              <w:rPr>
                <w:rFonts w:eastAsiaTheme="minorEastAsia" w:hint="eastAsia"/>
                <w:noProof/>
                <w:szCs w:val="18"/>
              </w:rPr>
              <w:t>M</w:t>
            </w:r>
          </w:p>
        </w:tc>
        <w:tc>
          <w:tcPr>
            <w:tcW w:w="1727" w:type="pct"/>
          </w:tcPr>
          <w:p w:rsidR="00CA6D74" w:rsidRPr="008C3B24" w:rsidRDefault="00CA6D74" w:rsidP="008C3B24">
            <w:pPr>
              <w:rPr>
                <w:szCs w:val="18"/>
              </w:rPr>
            </w:pPr>
            <w:r w:rsidRPr="008C3B24">
              <w:rPr>
                <w:szCs w:val="18"/>
              </w:rPr>
              <w:t>IP地址</w:t>
            </w:r>
          </w:p>
        </w:tc>
      </w:tr>
      <w:tr w:rsidR="00CA6D74" w:rsidRPr="008C3B24" w:rsidTr="006B1427">
        <w:tc>
          <w:tcPr>
            <w:tcW w:w="1071" w:type="pct"/>
          </w:tcPr>
          <w:p w:rsidR="00CA6D74" w:rsidRPr="008C3B24" w:rsidRDefault="00CA6D74" w:rsidP="008C3B24">
            <w:pPr>
              <w:rPr>
                <w:szCs w:val="18"/>
              </w:rPr>
            </w:pPr>
            <w:r w:rsidRPr="008C3B24">
              <w:rPr>
                <w:szCs w:val="18"/>
              </w:rPr>
              <w:t>IPMASK</w:t>
            </w:r>
          </w:p>
        </w:tc>
        <w:tc>
          <w:tcPr>
            <w:tcW w:w="908" w:type="pct"/>
          </w:tcPr>
          <w:p w:rsidR="00CA6D74" w:rsidRPr="008C3B24" w:rsidRDefault="00CA6D74" w:rsidP="008C3B24">
            <w:pPr>
              <w:rPr>
                <w:szCs w:val="18"/>
              </w:rPr>
            </w:pPr>
            <w:r w:rsidRPr="008C3B24">
              <w:rPr>
                <w:szCs w:val="18"/>
              </w:rPr>
              <w:t>OCTET STRING</w:t>
            </w:r>
          </w:p>
        </w:tc>
        <w:tc>
          <w:tcPr>
            <w:tcW w:w="757" w:type="pct"/>
          </w:tcPr>
          <w:p w:rsidR="00CA6D74" w:rsidRPr="008C3B24" w:rsidRDefault="00CA6D74" w:rsidP="008C3B24">
            <w:pPr>
              <w:rPr>
                <w:szCs w:val="18"/>
              </w:rPr>
            </w:pPr>
            <w:r>
              <w:rPr>
                <w:szCs w:val="18"/>
              </w:rPr>
              <w:t>SIZE(</w:t>
            </w:r>
            <w:r>
              <w:rPr>
                <w:rFonts w:eastAsiaTheme="minorEastAsia" w:hint="eastAsia"/>
                <w:szCs w:val="18"/>
              </w:rPr>
              <w:t>32</w:t>
            </w:r>
            <w:r>
              <w:rPr>
                <w:szCs w:val="18"/>
              </w:rPr>
              <w:t>)</w:t>
            </w:r>
          </w:p>
        </w:tc>
        <w:tc>
          <w:tcPr>
            <w:tcW w:w="537" w:type="pct"/>
          </w:tcPr>
          <w:p w:rsidR="00CA6D74" w:rsidRPr="008C3B24" w:rsidRDefault="00CA6D74" w:rsidP="008C3B24">
            <w:pPr>
              <w:rPr>
                <w:szCs w:val="18"/>
              </w:rPr>
            </w:pPr>
            <w:r>
              <w:rPr>
                <w:rFonts w:eastAsiaTheme="minorEastAsia" w:hint="eastAsia"/>
                <w:noProof/>
                <w:szCs w:val="18"/>
              </w:rPr>
              <w:t>M</w:t>
            </w:r>
          </w:p>
        </w:tc>
        <w:tc>
          <w:tcPr>
            <w:tcW w:w="1727" w:type="pct"/>
          </w:tcPr>
          <w:p w:rsidR="00CA6D74" w:rsidRPr="008C3B24" w:rsidRDefault="00CA6D74" w:rsidP="008C3B24">
            <w:pPr>
              <w:rPr>
                <w:szCs w:val="18"/>
              </w:rPr>
            </w:pPr>
            <w:r w:rsidRPr="008C3B24">
              <w:rPr>
                <w:szCs w:val="18"/>
              </w:rPr>
              <w:t>IP地址掩码</w:t>
            </w:r>
          </w:p>
        </w:tc>
      </w:tr>
      <w:tr w:rsidR="00CA6D74" w:rsidRPr="008C3B24" w:rsidTr="006B1427">
        <w:tc>
          <w:tcPr>
            <w:tcW w:w="1071" w:type="pct"/>
          </w:tcPr>
          <w:p w:rsidR="00CA6D74" w:rsidRPr="008C3B24" w:rsidRDefault="00CA6D74" w:rsidP="008C3B24">
            <w:pPr>
              <w:rPr>
                <w:szCs w:val="18"/>
              </w:rPr>
            </w:pPr>
            <w:r w:rsidRPr="008C3B24">
              <w:rPr>
                <w:szCs w:val="18"/>
              </w:rPr>
              <w:t>IPGATEWAY</w:t>
            </w:r>
          </w:p>
        </w:tc>
        <w:tc>
          <w:tcPr>
            <w:tcW w:w="908" w:type="pct"/>
          </w:tcPr>
          <w:p w:rsidR="00CA6D74" w:rsidRPr="008C3B24" w:rsidDel="002E7B44" w:rsidRDefault="00CA6D74" w:rsidP="008C3B24">
            <w:pPr>
              <w:rPr>
                <w:szCs w:val="18"/>
              </w:rPr>
            </w:pPr>
            <w:r w:rsidRPr="008C3B24">
              <w:rPr>
                <w:szCs w:val="18"/>
              </w:rPr>
              <w:t>OCTET STRING</w:t>
            </w:r>
          </w:p>
        </w:tc>
        <w:tc>
          <w:tcPr>
            <w:tcW w:w="757" w:type="pct"/>
          </w:tcPr>
          <w:p w:rsidR="00CA6D74" w:rsidRPr="008C3B24" w:rsidDel="002E7B44" w:rsidRDefault="00CA6D74" w:rsidP="008C3B24">
            <w:pPr>
              <w:rPr>
                <w:szCs w:val="18"/>
              </w:rPr>
            </w:pPr>
            <w:r>
              <w:rPr>
                <w:szCs w:val="18"/>
              </w:rPr>
              <w:t>SIZE(</w:t>
            </w:r>
            <w:r>
              <w:rPr>
                <w:rFonts w:eastAsiaTheme="minorEastAsia" w:hint="eastAsia"/>
                <w:szCs w:val="18"/>
              </w:rPr>
              <w:t>32</w:t>
            </w:r>
            <w:r>
              <w:rPr>
                <w:szCs w:val="18"/>
              </w:rPr>
              <w:t>)</w:t>
            </w:r>
          </w:p>
        </w:tc>
        <w:tc>
          <w:tcPr>
            <w:tcW w:w="537" w:type="pct"/>
          </w:tcPr>
          <w:p w:rsidR="00CA6D74" w:rsidRPr="008C3B24" w:rsidRDefault="00CA6D74" w:rsidP="008C3B24">
            <w:pPr>
              <w:rPr>
                <w:szCs w:val="18"/>
              </w:rPr>
            </w:pPr>
            <w:r>
              <w:rPr>
                <w:rFonts w:eastAsiaTheme="minorEastAsia" w:hint="eastAsia"/>
                <w:noProof/>
                <w:szCs w:val="18"/>
              </w:rPr>
              <w:t>M</w:t>
            </w:r>
          </w:p>
        </w:tc>
        <w:tc>
          <w:tcPr>
            <w:tcW w:w="1727" w:type="pct"/>
          </w:tcPr>
          <w:p w:rsidR="00CA6D74" w:rsidRPr="008C3B24" w:rsidRDefault="00CA6D74" w:rsidP="008C3B24">
            <w:pPr>
              <w:rPr>
                <w:szCs w:val="18"/>
              </w:rPr>
            </w:pPr>
            <w:r w:rsidRPr="008C3B24">
              <w:rPr>
                <w:szCs w:val="18"/>
              </w:rPr>
              <w:t>网关地址</w:t>
            </w:r>
          </w:p>
        </w:tc>
      </w:tr>
      <w:tr w:rsidR="00CA6D74" w:rsidRPr="008C3B24" w:rsidTr="006B1427">
        <w:tc>
          <w:tcPr>
            <w:tcW w:w="1071" w:type="pct"/>
          </w:tcPr>
          <w:p w:rsidR="00CA6D74" w:rsidRPr="008C3B24" w:rsidRDefault="00CA6D74" w:rsidP="008C3B24">
            <w:pPr>
              <w:rPr>
                <w:szCs w:val="18"/>
              </w:rPr>
            </w:pPr>
            <w:r w:rsidRPr="008C3B24">
              <w:rPr>
                <w:szCs w:val="18"/>
              </w:rPr>
              <w:t>PPPOEUSER</w:t>
            </w:r>
          </w:p>
        </w:tc>
        <w:tc>
          <w:tcPr>
            <w:tcW w:w="908" w:type="pct"/>
          </w:tcPr>
          <w:p w:rsidR="00CA6D74" w:rsidRPr="008C3B24" w:rsidRDefault="00CA6D74" w:rsidP="008C3B24">
            <w:pPr>
              <w:rPr>
                <w:szCs w:val="18"/>
              </w:rPr>
            </w:pPr>
            <w:r w:rsidRPr="008C3B24">
              <w:rPr>
                <w:szCs w:val="18"/>
              </w:rPr>
              <w:t>OCTET STRING</w:t>
            </w:r>
          </w:p>
        </w:tc>
        <w:tc>
          <w:tcPr>
            <w:tcW w:w="757" w:type="pct"/>
          </w:tcPr>
          <w:p w:rsidR="00CA6D74" w:rsidRPr="008C3B24" w:rsidDel="002E7B44" w:rsidRDefault="00CA6D74" w:rsidP="008C3B24">
            <w:pPr>
              <w:rPr>
                <w:szCs w:val="18"/>
              </w:rPr>
            </w:pPr>
            <w:r>
              <w:rPr>
                <w:szCs w:val="18"/>
              </w:rPr>
              <w:t>SIZE(</w:t>
            </w:r>
            <w:r>
              <w:rPr>
                <w:rFonts w:eastAsiaTheme="minorEastAsia" w:hint="eastAsia"/>
                <w:szCs w:val="18"/>
              </w:rPr>
              <w:t>32</w:t>
            </w:r>
            <w:r>
              <w:rPr>
                <w:szCs w:val="18"/>
              </w:rPr>
              <w:t>)</w:t>
            </w:r>
          </w:p>
        </w:tc>
        <w:tc>
          <w:tcPr>
            <w:tcW w:w="537" w:type="pct"/>
          </w:tcPr>
          <w:p w:rsidR="00CA6D74" w:rsidRDefault="00CA6D74" w:rsidP="008C3B24">
            <w:pPr>
              <w:rPr>
                <w:rFonts w:eastAsiaTheme="minorEastAsia"/>
                <w:noProof/>
                <w:szCs w:val="18"/>
              </w:rPr>
            </w:pPr>
            <w:r>
              <w:rPr>
                <w:rFonts w:eastAsiaTheme="minorEastAsia" w:hint="eastAsia"/>
                <w:noProof/>
                <w:szCs w:val="18"/>
              </w:rPr>
              <w:t>M</w:t>
            </w:r>
          </w:p>
          <w:p w:rsidR="006B1427" w:rsidRPr="008C3B24" w:rsidRDefault="006B1427" w:rsidP="008C3B24">
            <w:pPr>
              <w:rPr>
                <w:szCs w:val="18"/>
              </w:rPr>
            </w:pPr>
          </w:p>
        </w:tc>
        <w:tc>
          <w:tcPr>
            <w:tcW w:w="1727" w:type="pct"/>
          </w:tcPr>
          <w:p w:rsidR="00CA6D74" w:rsidRDefault="00CA6D74" w:rsidP="008C3B24">
            <w:pPr>
              <w:rPr>
                <w:rFonts w:eastAsiaTheme="minorEastAsia"/>
                <w:szCs w:val="18"/>
              </w:rPr>
            </w:pPr>
            <w:r w:rsidRPr="008C3B24">
              <w:rPr>
                <w:szCs w:val="18"/>
              </w:rPr>
              <w:t>PPPOE用户名</w:t>
            </w:r>
          </w:p>
          <w:p w:rsidR="00B51BB3" w:rsidRPr="00B51BB3" w:rsidRDefault="006B1427" w:rsidP="008C3B24">
            <w:pPr>
              <w:rPr>
                <w:rFonts w:eastAsiaTheme="minorEastAsia"/>
                <w:szCs w:val="18"/>
              </w:rPr>
            </w:pPr>
            <w:r w:rsidRPr="00AA758C">
              <w:rPr>
                <w:rFonts w:hint="eastAsia"/>
                <w:color w:val="4F81BD" w:themeColor="accent1"/>
              </w:rPr>
              <w:t>动态属性，全网数据同步不需要</w:t>
            </w:r>
          </w:p>
        </w:tc>
      </w:tr>
      <w:tr w:rsidR="00CA6D74" w:rsidRPr="008C3B24" w:rsidTr="006B1427">
        <w:tc>
          <w:tcPr>
            <w:tcW w:w="1071" w:type="pct"/>
          </w:tcPr>
          <w:p w:rsidR="00CA6D74" w:rsidRPr="008C3B24" w:rsidRDefault="00CA6D74" w:rsidP="008C3B24">
            <w:pPr>
              <w:rPr>
                <w:szCs w:val="18"/>
              </w:rPr>
            </w:pPr>
            <w:r w:rsidRPr="008C3B24">
              <w:rPr>
                <w:szCs w:val="18"/>
              </w:rPr>
              <w:t>PPPOEPWD</w:t>
            </w:r>
          </w:p>
        </w:tc>
        <w:tc>
          <w:tcPr>
            <w:tcW w:w="908" w:type="pct"/>
          </w:tcPr>
          <w:p w:rsidR="00CA6D74" w:rsidRPr="008C3B24" w:rsidRDefault="00CA6D74" w:rsidP="008C3B24">
            <w:pPr>
              <w:rPr>
                <w:szCs w:val="18"/>
              </w:rPr>
            </w:pPr>
            <w:r w:rsidRPr="008C3B24">
              <w:rPr>
                <w:szCs w:val="18"/>
              </w:rPr>
              <w:t>OCTET STRING</w:t>
            </w:r>
          </w:p>
        </w:tc>
        <w:tc>
          <w:tcPr>
            <w:tcW w:w="757" w:type="pct"/>
          </w:tcPr>
          <w:p w:rsidR="00CA6D74" w:rsidRPr="008C3B24" w:rsidDel="002E7B44" w:rsidRDefault="00CA6D74" w:rsidP="008C3B24">
            <w:pPr>
              <w:rPr>
                <w:szCs w:val="18"/>
              </w:rPr>
            </w:pPr>
            <w:r>
              <w:rPr>
                <w:szCs w:val="18"/>
              </w:rPr>
              <w:t>SIZE(</w:t>
            </w:r>
            <w:r>
              <w:rPr>
                <w:rFonts w:eastAsiaTheme="minorEastAsia" w:hint="eastAsia"/>
                <w:szCs w:val="18"/>
              </w:rPr>
              <w:t>32</w:t>
            </w:r>
            <w:r>
              <w:rPr>
                <w:szCs w:val="18"/>
              </w:rPr>
              <w:t>)</w:t>
            </w:r>
          </w:p>
        </w:tc>
        <w:tc>
          <w:tcPr>
            <w:tcW w:w="537" w:type="pct"/>
          </w:tcPr>
          <w:p w:rsidR="00CA6D74" w:rsidRPr="008C3B24" w:rsidRDefault="00CA6D74" w:rsidP="008C3B24">
            <w:pPr>
              <w:rPr>
                <w:szCs w:val="18"/>
              </w:rPr>
            </w:pPr>
            <w:r>
              <w:rPr>
                <w:rFonts w:eastAsiaTheme="minorEastAsia" w:hint="eastAsia"/>
                <w:noProof/>
                <w:szCs w:val="18"/>
              </w:rPr>
              <w:t>M</w:t>
            </w:r>
          </w:p>
        </w:tc>
        <w:tc>
          <w:tcPr>
            <w:tcW w:w="1727" w:type="pct"/>
          </w:tcPr>
          <w:p w:rsidR="00CA6D74" w:rsidRDefault="00CA6D74" w:rsidP="008C3B24">
            <w:pPr>
              <w:rPr>
                <w:rFonts w:eastAsiaTheme="minorEastAsia"/>
                <w:szCs w:val="18"/>
              </w:rPr>
            </w:pPr>
            <w:r w:rsidRPr="008C3B24">
              <w:rPr>
                <w:szCs w:val="18"/>
              </w:rPr>
              <w:t>PPPOE密码</w:t>
            </w:r>
          </w:p>
          <w:p w:rsidR="00B51BB3" w:rsidRPr="00B51BB3" w:rsidRDefault="00477AF3" w:rsidP="008C3B24">
            <w:pPr>
              <w:rPr>
                <w:rFonts w:eastAsiaTheme="minorEastAsia"/>
                <w:szCs w:val="18"/>
              </w:rPr>
            </w:pPr>
            <w:r w:rsidRPr="00AA758C">
              <w:rPr>
                <w:rFonts w:hint="eastAsia"/>
                <w:color w:val="4F81BD" w:themeColor="accent1"/>
              </w:rPr>
              <w:t>动态属性，全网数据同步不需要</w:t>
            </w:r>
          </w:p>
        </w:tc>
      </w:tr>
      <w:tr w:rsidR="00CA6D74" w:rsidRPr="008C3B24" w:rsidTr="006B1427">
        <w:tc>
          <w:tcPr>
            <w:tcW w:w="1071" w:type="pct"/>
          </w:tcPr>
          <w:p w:rsidR="00CA6D74" w:rsidRPr="008C3B24" w:rsidRDefault="00CA6D74" w:rsidP="008C3B24">
            <w:pPr>
              <w:rPr>
                <w:szCs w:val="18"/>
              </w:rPr>
            </w:pPr>
            <w:r w:rsidRPr="008C3B24">
              <w:rPr>
                <w:szCs w:val="18"/>
              </w:rPr>
              <w:t>SCOS</w:t>
            </w:r>
          </w:p>
        </w:tc>
        <w:tc>
          <w:tcPr>
            <w:tcW w:w="908" w:type="pct"/>
          </w:tcPr>
          <w:p w:rsidR="00CA6D74" w:rsidRPr="008C3B24" w:rsidDel="002E7B44" w:rsidRDefault="00CA6D74" w:rsidP="008C3B24">
            <w:pPr>
              <w:rPr>
                <w:szCs w:val="18"/>
              </w:rPr>
            </w:pPr>
            <w:r w:rsidRPr="008C3B24">
              <w:rPr>
                <w:szCs w:val="18"/>
              </w:rPr>
              <w:t>INTEGER</w:t>
            </w:r>
          </w:p>
        </w:tc>
        <w:tc>
          <w:tcPr>
            <w:tcW w:w="757" w:type="pct"/>
          </w:tcPr>
          <w:p w:rsidR="00CA6D74" w:rsidRPr="008C3B24" w:rsidDel="002E7B44" w:rsidRDefault="00CA6D74" w:rsidP="008C3B24">
            <w:pPr>
              <w:rPr>
                <w:szCs w:val="18"/>
              </w:rPr>
            </w:pPr>
            <w:r w:rsidRPr="008C3B24">
              <w:rPr>
                <w:szCs w:val="18"/>
              </w:rPr>
              <w:t>0</w:t>
            </w:r>
            <w:r>
              <w:rPr>
                <w:szCs w:val="18"/>
              </w:rPr>
              <w:t>-</w:t>
            </w:r>
            <w:r w:rsidRPr="008C3B24">
              <w:rPr>
                <w:szCs w:val="18"/>
              </w:rPr>
              <w:t>7</w:t>
            </w:r>
          </w:p>
        </w:tc>
        <w:tc>
          <w:tcPr>
            <w:tcW w:w="537" w:type="pct"/>
          </w:tcPr>
          <w:p w:rsidR="00CA6D74" w:rsidRPr="008C3B24" w:rsidRDefault="00CA6D74" w:rsidP="008C3B24">
            <w:pPr>
              <w:rPr>
                <w:szCs w:val="18"/>
              </w:rPr>
            </w:pPr>
            <w:r>
              <w:rPr>
                <w:rFonts w:eastAsiaTheme="minorEastAsia" w:hint="eastAsia"/>
                <w:noProof/>
                <w:szCs w:val="18"/>
              </w:rPr>
              <w:t>M</w:t>
            </w:r>
          </w:p>
        </w:tc>
        <w:tc>
          <w:tcPr>
            <w:tcW w:w="1727" w:type="pct"/>
          </w:tcPr>
          <w:p w:rsidR="00CA6D74" w:rsidRPr="008C3B24" w:rsidRDefault="00CA6D74" w:rsidP="008C3B24">
            <w:pPr>
              <w:rPr>
                <w:szCs w:val="18"/>
              </w:rPr>
            </w:pPr>
            <w:r w:rsidRPr="008C3B24">
              <w:rPr>
                <w:szCs w:val="18"/>
              </w:rPr>
              <w:t>外层业务优先级</w:t>
            </w:r>
          </w:p>
        </w:tc>
      </w:tr>
      <w:tr w:rsidR="00CA6D74" w:rsidRPr="008C3B24" w:rsidTr="006B1427">
        <w:tc>
          <w:tcPr>
            <w:tcW w:w="1071" w:type="pct"/>
          </w:tcPr>
          <w:p w:rsidR="00CA6D74" w:rsidRPr="008C3B24" w:rsidRDefault="00CA6D74" w:rsidP="008C3B24">
            <w:pPr>
              <w:rPr>
                <w:szCs w:val="18"/>
              </w:rPr>
            </w:pPr>
            <w:r w:rsidRPr="008C3B24">
              <w:rPr>
                <w:szCs w:val="18"/>
              </w:rPr>
              <w:t>CCOS</w:t>
            </w:r>
          </w:p>
        </w:tc>
        <w:tc>
          <w:tcPr>
            <w:tcW w:w="908" w:type="pct"/>
          </w:tcPr>
          <w:p w:rsidR="00CA6D74" w:rsidRPr="008C3B24" w:rsidRDefault="00CA6D74" w:rsidP="008C3B24">
            <w:pPr>
              <w:rPr>
                <w:szCs w:val="18"/>
              </w:rPr>
            </w:pPr>
            <w:r w:rsidRPr="008C3B24">
              <w:rPr>
                <w:szCs w:val="18"/>
              </w:rPr>
              <w:t>INTEGER</w:t>
            </w:r>
          </w:p>
        </w:tc>
        <w:tc>
          <w:tcPr>
            <w:tcW w:w="757" w:type="pct"/>
          </w:tcPr>
          <w:p w:rsidR="00CA6D74" w:rsidRPr="008C3B24" w:rsidRDefault="00CA6D74" w:rsidP="008C3B24">
            <w:pPr>
              <w:rPr>
                <w:szCs w:val="18"/>
              </w:rPr>
            </w:pPr>
            <w:r w:rsidRPr="008C3B24">
              <w:rPr>
                <w:szCs w:val="18"/>
              </w:rPr>
              <w:t>0</w:t>
            </w:r>
            <w:r>
              <w:rPr>
                <w:szCs w:val="18"/>
              </w:rPr>
              <w:t>-</w:t>
            </w:r>
            <w:r w:rsidRPr="008C3B24">
              <w:rPr>
                <w:szCs w:val="18"/>
              </w:rPr>
              <w:t>7</w:t>
            </w:r>
          </w:p>
        </w:tc>
        <w:tc>
          <w:tcPr>
            <w:tcW w:w="537" w:type="pct"/>
          </w:tcPr>
          <w:p w:rsidR="00CA6D74" w:rsidRPr="008C3B24" w:rsidRDefault="00CA6D74" w:rsidP="008C3B24">
            <w:pPr>
              <w:rPr>
                <w:szCs w:val="18"/>
              </w:rPr>
            </w:pPr>
            <w:r>
              <w:rPr>
                <w:rFonts w:eastAsiaTheme="minorEastAsia" w:hint="eastAsia"/>
                <w:noProof/>
                <w:szCs w:val="18"/>
              </w:rPr>
              <w:t>M</w:t>
            </w:r>
          </w:p>
        </w:tc>
        <w:tc>
          <w:tcPr>
            <w:tcW w:w="1727" w:type="pct"/>
          </w:tcPr>
          <w:p w:rsidR="00CA6D74" w:rsidRPr="008C3B24" w:rsidRDefault="00CA6D74" w:rsidP="008C3B24">
            <w:pPr>
              <w:rPr>
                <w:szCs w:val="18"/>
              </w:rPr>
            </w:pPr>
            <w:r w:rsidRPr="008C3B24">
              <w:rPr>
                <w:szCs w:val="18"/>
              </w:rPr>
              <w:t>内层业务优先级</w:t>
            </w:r>
          </w:p>
        </w:tc>
      </w:tr>
      <w:tr w:rsidR="00CA6D74" w:rsidRPr="008C3B24" w:rsidTr="006B1427">
        <w:tc>
          <w:tcPr>
            <w:tcW w:w="1071" w:type="pct"/>
          </w:tcPr>
          <w:p w:rsidR="00CA6D74" w:rsidRPr="008C3B24" w:rsidRDefault="00CA6D74" w:rsidP="008C3B24">
            <w:pPr>
              <w:rPr>
                <w:szCs w:val="18"/>
              </w:rPr>
            </w:pPr>
            <w:r w:rsidRPr="008C3B24">
              <w:rPr>
                <w:szCs w:val="18"/>
              </w:rPr>
              <w:t>MGCIP1</w:t>
            </w:r>
          </w:p>
        </w:tc>
        <w:tc>
          <w:tcPr>
            <w:tcW w:w="908" w:type="pct"/>
          </w:tcPr>
          <w:p w:rsidR="00CA6D74" w:rsidRPr="008C3B24" w:rsidRDefault="00CA6D74" w:rsidP="008C3B24">
            <w:pPr>
              <w:rPr>
                <w:szCs w:val="18"/>
              </w:rPr>
            </w:pPr>
            <w:r w:rsidRPr="008C3B24">
              <w:rPr>
                <w:szCs w:val="18"/>
              </w:rPr>
              <w:t xml:space="preserve">OCTET </w:t>
            </w:r>
            <w:r w:rsidRPr="008C3B24">
              <w:rPr>
                <w:szCs w:val="18"/>
              </w:rPr>
              <w:lastRenderedPageBreak/>
              <w:t>STRING</w:t>
            </w:r>
          </w:p>
        </w:tc>
        <w:tc>
          <w:tcPr>
            <w:tcW w:w="757" w:type="pct"/>
          </w:tcPr>
          <w:p w:rsidR="00CA6D74" w:rsidRPr="008C3B24" w:rsidRDefault="00CA6D74" w:rsidP="008C3B24">
            <w:pPr>
              <w:rPr>
                <w:szCs w:val="18"/>
              </w:rPr>
            </w:pPr>
            <w:r>
              <w:rPr>
                <w:szCs w:val="18"/>
              </w:rPr>
              <w:lastRenderedPageBreak/>
              <w:t>SIZE(</w:t>
            </w:r>
            <w:r w:rsidRPr="008C3B24">
              <w:rPr>
                <w:szCs w:val="18"/>
              </w:rPr>
              <w:t>32</w:t>
            </w:r>
            <w:r>
              <w:rPr>
                <w:szCs w:val="18"/>
              </w:rPr>
              <w:t>)</w:t>
            </w:r>
          </w:p>
        </w:tc>
        <w:tc>
          <w:tcPr>
            <w:tcW w:w="537" w:type="pct"/>
          </w:tcPr>
          <w:p w:rsidR="00CA6D74" w:rsidRPr="008C3B24" w:rsidRDefault="00CA6D74" w:rsidP="008C3B24">
            <w:pPr>
              <w:rPr>
                <w:szCs w:val="18"/>
              </w:rPr>
            </w:pPr>
            <w:r>
              <w:rPr>
                <w:rFonts w:eastAsiaTheme="minorEastAsia" w:hint="eastAsia"/>
                <w:noProof/>
                <w:szCs w:val="18"/>
              </w:rPr>
              <w:t>M</w:t>
            </w:r>
          </w:p>
        </w:tc>
        <w:tc>
          <w:tcPr>
            <w:tcW w:w="1727" w:type="pct"/>
          </w:tcPr>
          <w:p w:rsidR="00CA6D74" w:rsidRDefault="00CA6D74" w:rsidP="008C3B24">
            <w:pPr>
              <w:rPr>
                <w:rFonts w:eastAsiaTheme="minorEastAsia"/>
                <w:szCs w:val="18"/>
              </w:rPr>
            </w:pPr>
            <w:r w:rsidRPr="008C3B24">
              <w:rPr>
                <w:szCs w:val="18"/>
              </w:rPr>
              <w:t>主软交换的IP地址</w:t>
            </w:r>
          </w:p>
          <w:p w:rsidR="00CA6D74" w:rsidRPr="006F0FBD" w:rsidRDefault="00CA6D74" w:rsidP="006F0FBD">
            <w:pPr>
              <w:rPr>
                <w:rFonts w:eastAsiaTheme="minorEastAsia"/>
                <w:szCs w:val="18"/>
              </w:rPr>
            </w:pPr>
            <w:r w:rsidRPr="006F0FBD">
              <w:rPr>
                <w:rFonts w:eastAsiaTheme="minorEastAsia"/>
                <w:szCs w:val="18"/>
              </w:rPr>
              <w:lastRenderedPageBreak/>
              <w:t>H.248</w:t>
            </w:r>
            <w:r w:rsidRPr="006F0FBD">
              <w:rPr>
                <w:rFonts w:eastAsiaTheme="minorEastAsia"/>
                <w:szCs w:val="18"/>
              </w:rPr>
              <w:t>协议下主用</w:t>
            </w:r>
            <w:r w:rsidRPr="006F0FBD">
              <w:rPr>
                <w:rFonts w:eastAsiaTheme="minorEastAsia"/>
                <w:szCs w:val="18"/>
              </w:rPr>
              <w:t>MGC</w:t>
            </w:r>
            <w:r w:rsidRPr="006F0FBD">
              <w:rPr>
                <w:rFonts w:eastAsiaTheme="minorEastAsia"/>
                <w:szCs w:val="18"/>
              </w:rPr>
              <w:t>服务器的域名或</w:t>
            </w:r>
            <w:r w:rsidRPr="006F0FBD">
              <w:rPr>
                <w:rFonts w:eastAsiaTheme="minorEastAsia"/>
                <w:szCs w:val="18"/>
              </w:rPr>
              <w:t>IP</w:t>
            </w:r>
            <w:r w:rsidRPr="006F0FBD">
              <w:rPr>
                <w:rFonts w:eastAsiaTheme="minorEastAsia"/>
                <w:szCs w:val="18"/>
              </w:rPr>
              <w:t>地址，</w:t>
            </w:r>
            <w:r w:rsidRPr="006F0FBD">
              <w:rPr>
                <w:rFonts w:eastAsiaTheme="minorEastAsia"/>
                <w:szCs w:val="18"/>
              </w:rPr>
              <w:t>SIP</w:t>
            </w:r>
            <w:r w:rsidRPr="006F0FBD">
              <w:rPr>
                <w:rFonts w:eastAsiaTheme="minorEastAsia"/>
                <w:szCs w:val="18"/>
              </w:rPr>
              <w:t>协议下代理服务器的域名或</w:t>
            </w:r>
            <w:r w:rsidRPr="006F0FBD">
              <w:rPr>
                <w:rFonts w:eastAsiaTheme="minorEastAsia"/>
                <w:szCs w:val="18"/>
              </w:rPr>
              <w:t>IP</w:t>
            </w:r>
            <w:r w:rsidRPr="006F0FBD">
              <w:rPr>
                <w:rFonts w:eastAsiaTheme="minorEastAsia"/>
                <w:szCs w:val="18"/>
              </w:rPr>
              <w:t>地址。</w:t>
            </w:r>
          </w:p>
          <w:p w:rsidR="00CA6D74" w:rsidRPr="006F0FBD" w:rsidRDefault="00CA6D74" w:rsidP="006F0FBD">
            <w:pPr>
              <w:rPr>
                <w:rFonts w:eastAsiaTheme="minorEastAsia"/>
                <w:szCs w:val="18"/>
              </w:rPr>
            </w:pPr>
            <w:r w:rsidRPr="006F0FBD">
              <w:rPr>
                <w:rFonts w:eastAsiaTheme="minorEastAsia"/>
                <w:szCs w:val="18"/>
              </w:rPr>
              <w:t>FTTH</w:t>
            </w:r>
            <w:r w:rsidRPr="006F0FBD">
              <w:rPr>
                <w:rFonts w:eastAsiaTheme="minorEastAsia"/>
                <w:szCs w:val="18"/>
              </w:rPr>
              <w:t>和</w:t>
            </w:r>
            <w:r w:rsidRPr="006F0FBD">
              <w:rPr>
                <w:rFonts w:eastAsiaTheme="minorEastAsia"/>
                <w:szCs w:val="18"/>
              </w:rPr>
              <w:t>FTTB</w:t>
            </w:r>
            <w:r w:rsidRPr="006F0FBD">
              <w:rPr>
                <w:rFonts w:eastAsiaTheme="minorEastAsia"/>
                <w:szCs w:val="18"/>
              </w:rPr>
              <w:t>场景下支持该参数。</w:t>
            </w:r>
          </w:p>
        </w:tc>
      </w:tr>
      <w:tr w:rsidR="00CA6D74" w:rsidRPr="008C3B24" w:rsidTr="006B1427">
        <w:tc>
          <w:tcPr>
            <w:tcW w:w="1071" w:type="pct"/>
          </w:tcPr>
          <w:p w:rsidR="00CA6D74" w:rsidRPr="008C3B24" w:rsidRDefault="00CA6D74" w:rsidP="008C3B24">
            <w:pPr>
              <w:rPr>
                <w:szCs w:val="18"/>
              </w:rPr>
            </w:pPr>
            <w:r w:rsidRPr="008C3B24">
              <w:rPr>
                <w:szCs w:val="18"/>
              </w:rPr>
              <w:lastRenderedPageBreak/>
              <w:t>MGCIP2</w:t>
            </w:r>
          </w:p>
        </w:tc>
        <w:tc>
          <w:tcPr>
            <w:tcW w:w="908" w:type="pct"/>
          </w:tcPr>
          <w:p w:rsidR="00CA6D74" w:rsidRPr="008C3B24" w:rsidRDefault="00CA6D74" w:rsidP="008C3B24">
            <w:pPr>
              <w:rPr>
                <w:szCs w:val="18"/>
              </w:rPr>
            </w:pPr>
            <w:r w:rsidRPr="008C3B24">
              <w:rPr>
                <w:szCs w:val="18"/>
              </w:rPr>
              <w:t>OCTET STRING</w:t>
            </w:r>
          </w:p>
        </w:tc>
        <w:tc>
          <w:tcPr>
            <w:tcW w:w="757" w:type="pct"/>
          </w:tcPr>
          <w:p w:rsidR="00CA6D74" w:rsidRPr="008C3B24" w:rsidRDefault="00CA6D74" w:rsidP="008C3B24">
            <w:pPr>
              <w:rPr>
                <w:szCs w:val="18"/>
              </w:rPr>
            </w:pPr>
            <w:r>
              <w:rPr>
                <w:szCs w:val="18"/>
              </w:rPr>
              <w:t>SIZE(</w:t>
            </w:r>
            <w:r w:rsidRPr="008C3B24">
              <w:rPr>
                <w:szCs w:val="18"/>
              </w:rPr>
              <w:t>32</w:t>
            </w:r>
            <w:r>
              <w:rPr>
                <w:szCs w:val="18"/>
              </w:rPr>
              <w:t>)</w:t>
            </w:r>
          </w:p>
        </w:tc>
        <w:tc>
          <w:tcPr>
            <w:tcW w:w="537" w:type="pct"/>
          </w:tcPr>
          <w:p w:rsidR="00CA6D74" w:rsidRPr="008C3B24" w:rsidRDefault="00CA6D74" w:rsidP="008C3B24">
            <w:pPr>
              <w:rPr>
                <w:szCs w:val="18"/>
              </w:rPr>
            </w:pPr>
            <w:r>
              <w:rPr>
                <w:rFonts w:eastAsiaTheme="minorEastAsia" w:hint="eastAsia"/>
                <w:noProof/>
                <w:szCs w:val="18"/>
              </w:rPr>
              <w:t>M</w:t>
            </w:r>
          </w:p>
        </w:tc>
        <w:tc>
          <w:tcPr>
            <w:tcW w:w="1727" w:type="pct"/>
          </w:tcPr>
          <w:p w:rsidR="00CA6D74" w:rsidRDefault="00CA6D74" w:rsidP="008C3B24">
            <w:pPr>
              <w:rPr>
                <w:rFonts w:eastAsiaTheme="minorEastAsia"/>
                <w:szCs w:val="18"/>
              </w:rPr>
            </w:pPr>
            <w:r w:rsidRPr="008C3B24">
              <w:rPr>
                <w:szCs w:val="18"/>
              </w:rPr>
              <w:t>备软交换的IP地址</w:t>
            </w:r>
          </w:p>
          <w:p w:rsidR="00CA6D74" w:rsidRPr="006F0FBD" w:rsidRDefault="00CA6D74" w:rsidP="006F0FBD">
            <w:pPr>
              <w:rPr>
                <w:rFonts w:eastAsiaTheme="minorEastAsia"/>
                <w:szCs w:val="18"/>
              </w:rPr>
            </w:pPr>
            <w:r w:rsidRPr="006F0FBD">
              <w:rPr>
                <w:rFonts w:eastAsiaTheme="minorEastAsia"/>
                <w:szCs w:val="18"/>
              </w:rPr>
              <w:t>H.248</w:t>
            </w:r>
            <w:r w:rsidRPr="006F0FBD">
              <w:rPr>
                <w:rFonts w:eastAsiaTheme="minorEastAsia"/>
                <w:szCs w:val="18"/>
              </w:rPr>
              <w:t>协议下主用</w:t>
            </w:r>
            <w:r w:rsidRPr="006F0FBD">
              <w:rPr>
                <w:rFonts w:eastAsiaTheme="minorEastAsia"/>
                <w:szCs w:val="18"/>
              </w:rPr>
              <w:t>MGC</w:t>
            </w:r>
            <w:r w:rsidRPr="006F0FBD">
              <w:rPr>
                <w:rFonts w:eastAsiaTheme="minorEastAsia"/>
                <w:szCs w:val="18"/>
              </w:rPr>
              <w:t>服务器的域名或</w:t>
            </w:r>
            <w:r w:rsidRPr="006F0FBD">
              <w:rPr>
                <w:rFonts w:eastAsiaTheme="minorEastAsia"/>
                <w:szCs w:val="18"/>
              </w:rPr>
              <w:t>IP</w:t>
            </w:r>
            <w:r w:rsidRPr="006F0FBD">
              <w:rPr>
                <w:rFonts w:eastAsiaTheme="minorEastAsia"/>
                <w:szCs w:val="18"/>
              </w:rPr>
              <w:t>地址，</w:t>
            </w:r>
            <w:r w:rsidRPr="006F0FBD">
              <w:rPr>
                <w:rFonts w:eastAsiaTheme="minorEastAsia"/>
                <w:szCs w:val="18"/>
              </w:rPr>
              <w:t>SIP</w:t>
            </w:r>
            <w:r w:rsidRPr="006F0FBD">
              <w:rPr>
                <w:rFonts w:eastAsiaTheme="minorEastAsia"/>
                <w:szCs w:val="18"/>
              </w:rPr>
              <w:t>协议下代理服务器的域名或</w:t>
            </w:r>
            <w:r w:rsidRPr="006F0FBD">
              <w:rPr>
                <w:rFonts w:eastAsiaTheme="minorEastAsia"/>
                <w:szCs w:val="18"/>
              </w:rPr>
              <w:t>IP</w:t>
            </w:r>
            <w:r w:rsidRPr="006F0FBD">
              <w:rPr>
                <w:rFonts w:eastAsiaTheme="minorEastAsia"/>
                <w:szCs w:val="18"/>
              </w:rPr>
              <w:t>地址。</w:t>
            </w:r>
          </w:p>
          <w:p w:rsidR="00CA6D74" w:rsidRPr="006F0FBD" w:rsidRDefault="00CA6D74" w:rsidP="006F0FBD">
            <w:pPr>
              <w:rPr>
                <w:rFonts w:eastAsiaTheme="minorEastAsia"/>
                <w:szCs w:val="18"/>
              </w:rPr>
            </w:pPr>
            <w:r w:rsidRPr="006F0FBD">
              <w:rPr>
                <w:rFonts w:eastAsiaTheme="minorEastAsia"/>
                <w:szCs w:val="18"/>
              </w:rPr>
              <w:t>FTTH</w:t>
            </w:r>
            <w:r w:rsidRPr="006F0FBD">
              <w:rPr>
                <w:rFonts w:eastAsiaTheme="minorEastAsia"/>
                <w:szCs w:val="18"/>
              </w:rPr>
              <w:t>和</w:t>
            </w:r>
            <w:r w:rsidRPr="006F0FBD">
              <w:rPr>
                <w:rFonts w:eastAsiaTheme="minorEastAsia"/>
                <w:szCs w:val="18"/>
              </w:rPr>
              <w:t>FTTB</w:t>
            </w:r>
            <w:r w:rsidRPr="006F0FBD">
              <w:rPr>
                <w:rFonts w:eastAsiaTheme="minorEastAsia"/>
                <w:szCs w:val="18"/>
              </w:rPr>
              <w:t>场景下支持该参数。</w:t>
            </w:r>
          </w:p>
        </w:tc>
      </w:tr>
      <w:tr w:rsidR="00CA6D74" w:rsidRPr="008C3B24" w:rsidTr="006B1427">
        <w:tc>
          <w:tcPr>
            <w:tcW w:w="1071" w:type="pct"/>
          </w:tcPr>
          <w:p w:rsidR="00CA6D74" w:rsidRPr="008C3B24" w:rsidRDefault="00CA6D74" w:rsidP="008C3B24">
            <w:pPr>
              <w:rPr>
                <w:szCs w:val="18"/>
              </w:rPr>
            </w:pPr>
            <w:r w:rsidRPr="008C3B24">
              <w:rPr>
                <w:szCs w:val="18"/>
              </w:rPr>
              <w:t>HEARTBEATMODE</w:t>
            </w:r>
          </w:p>
        </w:tc>
        <w:tc>
          <w:tcPr>
            <w:tcW w:w="908" w:type="pct"/>
          </w:tcPr>
          <w:p w:rsidR="00CA6D74" w:rsidRPr="008C3B24" w:rsidRDefault="00CA6D74" w:rsidP="008C3B24">
            <w:pPr>
              <w:rPr>
                <w:szCs w:val="18"/>
              </w:rPr>
            </w:pPr>
            <w:r w:rsidRPr="008C3B24">
              <w:rPr>
                <w:szCs w:val="18"/>
              </w:rPr>
              <w:t>OCTET STRING</w:t>
            </w:r>
          </w:p>
        </w:tc>
        <w:tc>
          <w:tcPr>
            <w:tcW w:w="757" w:type="pct"/>
          </w:tcPr>
          <w:p w:rsidR="00CA6D74" w:rsidRPr="008C3B24" w:rsidRDefault="00CA6D74" w:rsidP="008C3B24">
            <w:pPr>
              <w:rPr>
                <w:szCs w:val="18"/>
              </w:rPr>
            </w:pPr>
            <w:r w:rsidRPr="008C3B24">
              <w:rPr>
                <w:szCs w:val="18"/>
              </w:rPr>
              <w:t>Enable</w:t>
            </w:r>
          </w:p>
          <w:p w:rsidR="00CA6D74" w:rsidRPr="008C3B24" w:rsidRDefault="00CA6D74" w:rsidP="008C3B24">
            <w:pPr>
              <w:rPr>
                <w:szCs w:val="18"/>
              </w:rPr>
            </w:pPr>
            <w:r w:rsidRPr="008C3B24">
              <w:rPr>
                <w:szCs w:val="18"/>
              </w:rPr>
              <w:t>Disable</w:t>
            </w:r>
          </w:p>
        </w:tc>
        <w:tc>
          <w:tcPr>
            <w:tcW w:w="537" w:type="pct"/>
          </w:tcPr>
          <w:p w:rsidR="00CA6D74" w:rsidRPr="008C3B24" w:rsidRDefault="00CA6D74" w:rsidP="008C3B24">
            <w:pPr>
              <w:rPr>
                <w:szCs w:val="18"/>
              </w:rPr>
            </w:pPr>
            <w:r>
              <w:rPr>
                <w:rFonts w:eastAsiaTheme="minorEastAsia" w:hint="eastAsia"/>
                <w:noProof/>
                <w:szCs w:val="18"/>
              </w:rPr>
              <w:t>M</w:t>
            </w:r>
          </w:p>
        </w:tc>
        <w:tc>
          <w:tcPr>
            <w:tcW w:w="1727" w:type="pct"/>
          </w:tcPr>
          <w:p w:rsidR="007A14B7" w:rsidRDefault="00CA6D74" w:rsidP="008C3B24">
            <w:pPr>
              <w:rPr>
                <w:rFonts w:eastAsiaTheme="minorEastAsia"/>
                <w:szCs w:val="18"/>
              </w:rPr>
            </w:pPr>
            <w:r w:rsidRPr="008C3B24">
              <w:rPr>
                <w:szCs w:val="18"/>
              </w:rPr>
              <w:t xml:space="preserve">心跳模式 </w:t>
            </w:r>
          </w:p>
          <w:p w:rsidR="00CA6D74" w:rsidRPr="00B51BB3" w:rsidRDefault="00477AF3" w:rsidP="008C3B24">
            <w:pPr>
              <w:rPr>
                <w:rFonts w:eastAsiaTheme="minorEastAsia"/>
                <w:szCs w:val="18"/>
              </w:rPr>
            </w:pPr>
            <w:r w:rsidRPr="00AA758C">
              <w:rPr>
                <w:rFonts w:hint="eastAsia"/>
                <w:color w:val="4F81BD" w:themeColor="accent1"/>
              </w:rPr>
              <w:t>动态属性，全网数据同步不需要</w:t>
            </w:r>
          </w:p>
        </w:tc>
      </w:tr>
      <w:tr w:rsidR="00CA6D74" w:rsidRPr="008C3B24" w:rsidTr="006B1427">
        <w:tc>
          <w:tcPr>
            <w:tcW w:w="1071" w:type="pct"/>
          </w:tcPr>
          <w:p w:rsidR="00CA6D74" w:rsidRPr="008C3B24" w:rsidRDefault="00CA6D74" w:rsidP="008C3B24">
            <w:pPr>
              <w:rPr>
                <w:szCs w:val="18"/>
              </w:rPr>
            </w:pPr>
            <w:r w:rsidRPr="008C3B24">
              <w:rPr>
                <w:szCs w:val="18"/>
              </w:rPr>
              <w:t>HEARTBEATCYCLE</w:t>
            </w:r>
          </w:p>
        </w:tc>
        <w:tc>
          <w:tcPr>
            <w:tcW w:w="908" w:type="pct"/>
          </w:tcPr>
          <w:p w:rsidR="00CA6D74" w:rsidRPr="008C3B24" w:rsidRDefault="00CA6D74" w:rsidP="008C3B24">
            <w:pPr>
              <w:rPr>
                <w:szCs w:val="18"/>
              </w:rPr>
            </w:pPr>
            <w:r>
              <w:rPr>
                <w:szCs w:val="18"/>
              </w:rPr>
              <w:t>INTEGER</w:t>
            </w:r>
          </w:p>
        </w:tc>
        <w:tc>
          <w:tcPr>
            <w:tcW w:w="757" w:type="pct"/>
          </w:tcPr>
          <w:p w:rsidR="00CA6D74" w:rsidRPr="008C3B24" w:rsidRDefault="00CA6D74" w:rsidP="008C3B24">
            <w:pPr>
              <w:rPr>
                <w:szCs w:val="18"/>
              </w:rPr>
            </w:pPr>
            <w:r w:rsidRPr="008C3B24">
              <w:rPr>
                <w:szCs w:val="18"/>
              </w:rPr>
              <w:t>0-65535</w:t>
            </w:r>
          </w:p>
        </w:tc>
        <w:tc>
          <w:tcPr>
            <w:tcW w:w="537" w:type="pct"/>
          </w:tcPr>
          <w:p w:rsidR="00CA6D74" w:rsidRPr="008C3B24" w:rsidRDefault="00CA6D74" w:rsidP="008C3B24">
            <w:pPr>
              <w:rPr>
                <w:szCs w:val="18"/>
              </w:rPr>
            </w:pPr>
            <w:r>
              <w:rPr>
                <w:rFonts w:eastAsiaTheme="minorEastAsia" w:hint="eastAsia"/>
                <w:noProof/>
                <w:szCs w:val="18"/>
              </w:rPr>
              <w:t>M</w:t>
            </w:r>
          </w:p>
        </w:tc>
        <w:tc>
          <w:tcPr>
            <w:tcW w:w="1727" w:type="pct"/>
          </w:tcPr>
          <w:p w:rsidR="00CA6D74" w:rsidRDefault="00CA6D74" w:rsidP="008C3B24">
            <w:pPr>
              <w:rPr>
                <w:rFonts w:eastAsiaTheme="minorEastAsia"/>
                <w:szCs w:val="18"/>
              </w:rPr>
            </w:pPr>
            <w:r w:rsidRPr="008C3B24">
              <w:rPr>
                <w:szCs w:val="18"/>
              </w:rPr>
              <w:t>心跳周期, 单位：s</w:t>
            </w:r>
          </w:p>
          <w:p w:rsidR="00B51BB3" w:rsidRPr="00B51BB3" w:rsidRDefault="00477AF3" w:rsidP="008C3B24">
            <w:pPr>
              <w:rPr>
                <w:rFonts w:eastAsiaTheme="minorEastAsia"/>
                <w:szCs w:val="18"/>
              </w:rPr>
            </w:pPr>
            <w:r w:rsidRPr="00AA758C">
              <w:rPr>
                <w:rFonts w:hint="eastAsia"/>
                <w:color w:val="4F81BD" w:themeColor="accent1"/>
              </w:rPr>
              <w:t>动态属性，全网数据同步不需要</w:t>
            </w:r>
          </w:p>
        </w:tc>
      </w:tr>
      <w:tr w:rsidR="00CA6D74" w:rsidRPr="008C3B24" w:rsidTr="006B1427">
        <w:tc>
          <w:tcPr>
            <w:tcW w:w="1071" w:type="pct"/>
          </w:tcPr>
          <w:p w:rsidR="00CA6D74" w:rsidRPr="008C3B24" w:rsidRDefault="00CA6D74" w:rsidP="008C3B24">
            <w:pPr>
              <w:rPr>
                <w:szCs w:val="18"/>
              </w:rPr>
            </w:pPr>
            <w:r w:rsidRPr="008C3B24">
              <w:rPr>
                <w:szCs w:val="18"/>
              </w:rPr>
              <w:t>HEARTBEATNUM</w:t>
            </w:r>
          </w:p>
        </w:tc>
        <w:tc>
          <w:tcPr>
            <w:tcW w:w="908" w:type="pct"/>
          </w:tcPr>
          <w:p w:rsidR="00CA6D74" w:rsidRPr="008C3B24" w:rsidRDefault="00CA6D74" w:rsidP="008C3B24">
            <w:pPr>
              <w:rPr>
                <w:szCs w:val="18"/>
              </w:rPr>
            </w:pPr>
            <w:r>
              <w:rPr>
                <w:szCs w:val="18"/>
              </w:rPr>
              <w:t>INTEGER</w:t>
            </w:r>
          </w:p>
        </w:tc>
        <w:tc>
          <w:tcPr>
            <w:tcW w:w="757" w:type="pct"/>
          </w:tcPr>
          <w:p w:rsidR="00CA6D74" w:rsidRPr="008C3B24" w:rsidRDefault="00CA6D74" w:rsidP="008C3B24">
            <w:pPr>
              <w:rPr>
                <w:szCs w:val="18"/>
              </w:rPr>
            </w:pPr>
            <w:r w:rsidRPr="008C3B24">
              <w:rPr>
                <w:szCs w:val="18"/>
              </w:rPr>
              <w:t>1</w:t>
            </w:r>
            <w:r>
              <w:rPr>
                <w:szCs w:val="18"/>
              </w:rPr>
              <w:t>-</w:t>
            </w:r>
            <w:r w:rsidRPr="008C3B24">
              <w:rPr>
                <w:szCs w:val="18"/>
              </w:rPr>
              <w:t>3</w:t>
            </w:r>
          </w:p>
        </w:tc>
        <w:tc>
          <w:tcPr>
            <w:tcW w:w="537" w:type="pct"/>
          </w:tcPr>
          <w:p w:rsidR="00CA6D74" w:rsidRPr="008C3B24" w:rsidRDefault="00CA6D74" w:rsidP="008C3B24">
            <w:pPr>
              <w:rPr>
                <w:szCs w:val="18"/>
              </w:rPr>
            </w:pPr>
            <w:r>
              <w:rPr>
                <w:rFonts w:eastAsiaTheme="minorEastAsia" w:hint="eastAsia"/>
                <w:noProof/>
                <w:szCs w:val="18"/>
              </w:rPr>
              <w:t>M</w:t>
            </w:r>
          </w:p>
        </w:tc>
        <w:tc>
          <w:tcPr>
            <w:tcW w:w="1727" w:type="pct"/>
          </w:tcPr>
          <w:p w:rsidR="00CA6D74" w:rsidRDefault="00CA6D74" w:rsidP="008C3B24">
            <w:pPr>
              <w:rPr>
                <w:rFonts w:eastAsiaTheme="minorEastAsia"/>
                <w:szCs w:val="18"/>
              </w:rPr>
            </w:pPr>
            <w:r w:rsidRPr="008C3B24">
              <w:rPr>
                <w:szCs w:val="18"/>
              </w:rPr>
              <w:t>心跳检测数</w:t>
            </w:r>
          </w:p>
          <w:p w:rsidR="00B51BB3" w:rsidRPr="00B51BB3" w:rsidRDefault="00477AF3" w:rsidP="008C3B24">
            <w:pPr>
              <w:rPr>
                <w:rFonts w:eastAsiaTheme="minorEastAsia"/>
                <w:szCs w:val="18"/>
              </w:rPr>
            </w:pPr>
            <w:r w:rsidRPr="00AA758C">
              <w:rPr>
                <w:rFonts w:hint="eastAsia"/>
                <w:color w:val="4F81BD" w:themeColor="accent1"/>
              </w:rPr>
              <w:t>动态属性，全网数据同步不需要</w:t>
            </w:r>
          </w:p>
        </w:tc>
      </w:tr>
    </w:tbl>
    <w:p w:rsidR="00F778B3" w:rsidRPr="009E44FF" w:rsidRDefault="00F778B3" w:rsidP="00F778B3">
      <w:pPr>
        <w:pStyle w:val="07411"/>
        <w:ind w:left="420" w:right="210"/>
        <w:rPr>
          <w:rFonts w:cs="Times New Roman"/>
        </w:rPr>
      </w:pPr>
    </w:p>
    <w:p w:rsidR="00F778B3" w:rsidRPr="00B05DB9" w:rsidRDefault="00F778B3" w:rsidP="00B05DB9">
      <w:pPr>
        <w:pStyle w:val="TimesNewRoman050"/>
        <w:ind w:left="0"/>
        <w:rPr>
          <w:rFonts w:cs="Times New Roman"/>
        </w:rPr>
      </w:pPr>
      <w:bookmarkStart w:id="520" w:name="_Toc422211197"/>
      <w:r w:rsidRPr="00B05DB9">
        <w:rPr>
          <w:rFonts w:cs="Times New Roman"/>
        </w:rPr>
        <w:t>查询</w:t>
      </w:r>
      <w:r w:rsidR="00F21C1B" w:rsidRPr="00B05DB9">
        <w:rPr>
          <w:rFonts w:cs="Times New Roman"/>
        </w:rPr>
        <w:t>媒体</w:t>
      </w:r>
      <w:r w:rsidR="00061D9D">
        <w:rPr>
          <w:rFonts w:cs="Times New Roman"/>
        </w:rPr>
        <w:t>网关状态</w:t>
      </w:r>
      <w:r w:rsidR="004657D0" w:rsidRPr="00B05DB9">
        <w:rPr>
          <w:rFonts w:cs="Times New Roman"/>
        </w:rPr>
        <w:t>（条件必选）</w:t>
      </w:r>
      <w:bookmarkEnd w:id="520"/>
    </w:p>
    <w:p w:rsidR="00265CD4" w:rsidRDefault="00265CD4" w:rsidP="00CE4D8A">
      <w:pPr>
        <w:spacing w:beforeLines="50"/>
        <w:ind w:firstLine="420"/>
      </w:pPr>
      <w:r>
        <w:rPr>
          <w:rFonts w:hint="eastAsia"/>
        </w:rPr>
        <w:t>条件必选满足条件：</w:t>
      </w:r>
      <w:r w:rsidRPr="00265CD4">
        <w:rPr>
          <w:rFonts w:hint="eastAsia"/>
        </w:rPr>
        <w:t>设备有媒体网关功能。</w:t>
      </w:r>
    </w:p>
    <w:p w:rsidR="002A3D27" w:rsidRDefault="00772FC2" w:rsidP="00CE4D8A">
      <w:pPr>
        <w:spacing w:beforeLines="50"/>
        <w:ind w:firstLine="420"/>
        <w:pPrChange w:id="521" w:author="CMDI-LVLIANGDONG" w:date="2015-07-22T10:29:00Z">
          <w:pPr>
            <w:spacing w:beforeLines="50"/>
            <w:ind w:firstLine="420"/>
          </w:pPr>
        </w:pPrChange>
      </w:pPr>
      <w:r w:rsidRPr="00EC3C32">
        <w:t>功能描述</w:t>
      </w:r>
    </w:p>
    <w:p w:rsidR="00772FC2" w:rsidRPr="009E44FF" w:rsidRDefault="00772FC2" w:rsidP="00C9730D">
      <w:pPr>
        <w:spacing w:line="360" w:lineRule="auto"/>
        <w:ind w:left="420" w:firstLine="420"/>
        <w:rPr>
          <w:szCs w:val="21"/>
        </w:rPr>
      </w:pPr>
      <w:r w:rsidRPr="009E44FF">
        <w:rPr>
          <w:szCs w:val="21"/>
        </w:rPr>
        <w:t>查询接入网关接口的状态。</w:t>
      </w:r>
    </w:p>
    <w:p w:rsidR="00772FC2" w:rsidRPr="00EC3C32" w:rsidRDefault="00772FC2" w:rsidP="00CE4D8A">
      <w:pPr>
        <w:spacing w:beforeLines="50"/>
        <w:ind w:firstLine="420"/>
      </w:pPr>
      <w:r w:rsidRPr="00EC3C32">
        <w:t>命令格式</w:t>
      </w:r>
    </w:p>
    <w:p w:rsidR="00772FC2" w:rsidRPr="009E44FF" w:rsidRDefault="00772FC2" w:rsidP="00C9730D">
      <w:pPr>
        <w:spacing w:line="360" w:lineRule="auto"/>
        <w:ind w:left="420" w:firstLine="420"/>
        <w:rPr>
          <w:szCs w:val="21"/>
        </w:rPr>
      </w:pPr>
      <w:r w:rsidRPr="009E44FF">
        <w:rPr>
          <w:szCs w:val="21"/>
        </w:rPr>
        <w:t>LST-MGINFO::ONUIP=onu-name|OLTID=olt-name[,PONID=ponport_location,ONUIDTYPE=id-type,ONUID=onu-index][,MGID=mg-id]:CTAG::;</w:t>
      </w:r>
    </w:p>
    <w:p w:rsidR="00772FC2" w:rsidRPr="00EC3C32" w:rsidRDefault="00772FC2" w:rsidP="00CE4D8A">
      <w:pPr>
        <w:spacing w:beforeLines="50"/>
        <w:ind w:firstLine="420"/>
      </w:pPr>
      <w:r w:rsidRPr="00EC3C32">
        <w:t>输入参数</w:t>
      </w:r>
    </w:p>
    <w:tbl>
      <w:tblPr>
        <w:tblStyle w:val="afffffd"/>
        <w:tblW w:w="7928" w:type="dxa"/>
        <w:tblLayout w:type="fixed"/>
        <w:tblLook w:val="01E0"/>
      </w:tblPr>
      <w:tblGrid>
        <w:gridCol w:w="1285"/>
        <w:gridCol w:w="1561"/>
        <w:gridCol w:w="1479"/>
        <w:gridCol w:w="774"/>
        <w:gridCol w:w="2829"/>
      </w:tblGrid>
      <w:tr w:rsidR="00477AF3" w:rsidRPr="008C3B24" w:rsidTr="00477AF3">
        <w:trPr>
          <w:cnfStyle w:val="100000000000"/>
        </w:trPr>
        <w:tc>
          <w:tcPr>
            <w:tcW w:w="810" w:type="pct"/>
          </w:tcPr>
          <w:p w:rsidR="00477AF3" w:rsidRPr="008C3B24" w:rsidRDefault="00477AF3" w:rsidP="008C3B24">
            <w:pPr>
              <w:rPr>
                <w:szCs w:val="18"/>
              </w:rPr>
            </w:pPr>
            <w:r w:rsidRPr="008C3B24">
              <w:rPr>
                <w:rFonts w:ascii="宋体" w:eastAsia="宋体" w:hAnsi="宋体" w:cs="宋体" w:hint="eastAsia"/>
                <w:szCs w:val="18"/>
              </w:rPr>
              <w:t>参数名称</w:t>
            </w:r>
          </w:p>
        </w:tc>
        <w:tc>
          <w:tcPr>
            <w:tcW w:w="984" w:type="pct"/>
          </w:tcPr>
          <w:p w:rsidR="00477AF3" w:rsidRPr="008C3B24" w:rsidRDefault="00477AF3" w:rsidP="008C3B24">
            <w:pPr>
              <w:rPr>
                <w:szCs w:val="18"/>
              </w:rPr>
            </w:pPr>
            <w:r w:rsidRPr="008C3B24">
              <w:rPr>
                <w:rFonts w:ascii="宋体" w:eastAsia="宋体" w:hAnsi="宋体" w:cs="宋体" w:hint="eastAsia"/>
                <w:szCs w:val="18"/>
              </w:rPr>
              <w:t>数据类型</w:t>
            </w:r>
          </w:p>
        </w:tc>
        <w:tc>
          <w:tcPr>
            <w:tcW w:w="933" w:type="pct"/>
          </w:tcPr>
          <w:p w:rsidR="00477AF3" w:rsidRPr="008C3B24" w:rsidRDefault="00477AF3" w:rsidP="008C3B24">
            <w:pPr>
              <w:rPr>
                <w:szCs w:val="18"/>
              </w:rPr>
            </w:pPr>
            <w:r w:rsidRPr="008C3B24">
              <w:rPr>
                <w:rFonts w:ascii="宋体" w:eastAsia="宋体" w:hAnsi="宋体" w:cs="宋体" w:hint="eastAsia"/>
                <w:szCs w:val="18"/>
              </w:rPr>
              <w:t>取值范围</w:t>
            </w:r>
          </w:p>
        </w:tc>
        <w:tc>
          <w:tcPr>
            <w:tcW w:w="488" w:type="pct"/>
          </w:tcPr>
          <w:p w:rsidR="00477AF3" w:rsidRPr="001B3BBB" w:rsidRDefault="00477AF3" w:rsidP="00477AF3">
            <w:pPr>
              <w:rPr>
                <w:rFonts w:eastAsiaTheme="minorEastAsia"/>
                <w:szCs w:val="18"/>
              </w:rPr>
            </w:pPr>
            <w:r>
              <w:rPr>
                <w:rFonts w:eastAsiaTheme="minorEastAsia" w:hint="eastAsia"/>
                <w:szCs w:val="18"/>
              </w:rPr>
              <w:t>限定</w:t>
            </w:r>
          </w:p>
        </w:tc>
        <w:tc>
          <w:tcPr>
            <w:tcW w:w="1784" w:type="pct"/>
          </w:tcPr>
          <w:p w:rsidR="00477AF3" w:rsidRPr="008C3B24" w:rsidRDefault="00477AF3" w:rsidP="008C3B24">
            <w:pPr>
              <w:rPr>
                <w:szCs w:val="18"/>
              </w:rPr>
            </w:pPr>
            <w:r w:rsidRPr="008C3B24">
              <w:rPr>
                <w:rFonts w:ascii="宋体" w:eastAsia="宋体" w:hAnsi="宋体" w:cs="宋体" w:hint="eastAsia"/>
                <w:szCs w:val="18"/>
              </w:rPr>
              <w:t>参数说明</w:t>
            </w:r>
          </w:p>
        </w:tc>
      </w:tr>
      <w:tr w:rsidR="00477AF3" w:rsidRPr="008C3B24" w:rsidTr="00477AF3">
        <w:tc>
          <w:tcPr>
            <w:tcW w:w="810" w:type="pct"/>
          </w:tcPr>
          <w:p w:rsidR="00477AF3" w:rsidRPr="008C3B24" w:rsidRDefault="00477AF3" w:rsidP="008C3B24">
            <w:pPr>
              <w:rPr>
                <w:szCs w:val="18"/>
              </w:rPr>
            </w:pPr>
            <w:r w:rsidRPr="008C3B24">
              <w:rPr>
                <w:szCs w:val="18"/>
              </w:rPr>
              <w:t>ONUIP</w:t>
            </w:r>
          </w:p>
        </w:tc>
        <w:tc>
          <w:tcPr>
            <w:tcW w:w="984" w:type="pct"/>
          </w:tcPr>
          <w:p w:rsidR="00477AF3" w:rsidRPr="008C3B24" w:rsidRDefault="00477AF3" w:rsidP="008C3B24">
            <w:pPr>
              <w:rPr>
                <w:szCs w:val="18"/>
              </w:rPr>
            </w:pPr>
            <w:r w:rsidRPr="008C3B24">
              <w:rPr>
                <w:szCs w:val="18"/>
              </w:rPr>
              <w:t>OCTET STRING</w:t>
            </w:r>
          </w:p>
        </w:tc>
        <w:tc>
          <w:tcPr>
            <w:tcW w:w="933" w:type="pct"/>
          </w:tcPr>
          <w:p w:rsidR="00477AF3" w:rsidRPr="008C3B24" w:rsidRDefault="00477AF3" w:rsidP="008C3B24">
            <w:pPr>
              <w:rPr>
                <w:szCs w:val="18"/>
              </w:rPr>
            </w:pPr>
            <w:r w:rsidRPr="008C3B24">
              <w:rPr>
                <w:szCs w:val="18"/>
              </w:rPr>
              <w:t>SIZE(128)</w:t>
            </w:r>
          </w:p>
        </w:tc>
        <w:tc>
          <w:tcPr>
            <w:tcW w:w="488" w:type="pct"/>
          </w:tcPr>
          <w:p w:rsidR="00477AF3" w:rsidRPr="008C3B24" w:rsidRDefault="00477AF3" w:rsidP="00477AF3">
            <w:pPr>
              <w:rPr>
                <w:szCs w:val="18"/>
              </w:rPr>
            </w:pPr>
            <w:r>
              <w:rPr>
                <w:rFonts w:eastAsiaTheme="minorEastAsia" w:hint="eastAsia"/>
                <w:noProof/>
                <w:szCs w:val="18"/>
              </w:rPr>
              <w:t>C</w:t>
            </w:r>
          </w:p>
        </w:tc>
        <w:tc>
          <w:tcPr>
            <w:tcW w:w="1784" w:type="pct"/>
          </w:tcPr>
          <w:p w:rsidR="00477AF3" w:rsidRPr="008C3B24" w:rsidRDefault="00477AF3" w:rsidP="008C3B24">
            <w:pPr>
              <w:rPr>
                <w:szCs w:val="18"/>
              </w:rPr>
            </w:pPr>
            <w:r w:rsidRPr="008C3B24">
              <w:rPr>
                <w:rFonts w:ascii="宋体" w:eastAsia="宋体" w:hAnsi="宋体" w:cs="宋体" w:hint="eastAsia"/>
                <w:szCs w:val="18"/>
              </w:rPr>
              <w:t>具有管理</w:t>
            </w:r>
            <w:r w:rsidRPr="008C3B24">
              <w:rPr>
                <w:szCs w:val="18"/>
              </w:rPr>
              <w:t>IP</w:t>
            </w:r>
            <w:r w:rsidRPr="008C3B24">
              <w:rPr>
                <w:rFonts w:ascii="宋体" w:eastAsia="宋体" w:hAnsi="宋体" w:cs="宋体" w:hint="eastAsia"/>
                <w:szCs w:val="18"/>
              </w:rPr>
              <w:t>的</w:t>
            </w:r>
            <w:r w:rsidRPr="008C3B24">
              <w:rPr>
                <w:szCs w:val="18"/>
              </w:rPr>
              <w:t>ONU</w:t>
            </w:r>
            <w:r w:rsidRPr="008C3B24">
              <w:rPr>
                <w:rFonts w:ascii="宋体" w:eastAsia="宋体" w:hAnsi="宋体" w:cs="宋体" w:hint="eastAsia"/>
                <w:szCs w:val="18"/>
              </w:rPr>
              <w:t>的</w:t>
            </w:r>
            <w:r w:rsidRPr="008C3B24">
              <w:rPr>
                <w:szCs w:val="18"/>
              </w:rPr>
              <w:t>IP</w:t>
            </w:r>
            <w:r w:rsidRPr="008C3B24">
              <w:rPr>
                <w:rFonts w:ascii="宋体" w:eastAsia="宋体" w:hAnsi="宋体" w:cs="宋体" w:hint="eastAsia"/>
                <w:szCs w:val="18"/>
              </w:rPr>
              <w:t>地址或名称</w:t>
            </w:r>
          </w:p>
        </w:tc>
      </w:tr>
      <w:tr w:rsidR="00477AF3" w:rsidRPr="008C3B24" w:rsidTr="00477AF3">
        <w:tc>
          <w:tcPr>
            <w:tcW w:w="810" w:type="pct"/>
          </w:tcPr>
          <w:p w:rsidR="00477AF3" w:rsidRPr="008C3B24" w:rsidRDefault="00477AF3" w:rsidP="008C3B24">
            <w:pPr>
              <w:rPr>
                <w:szCs w:val="18"/>
              </w:rPr>
            </w:pPr>
            <w:r w:rsidRPr="008C3B24">
              <w:rPr>
                <w:szCs w:val="18"/>
              </w:rPr>
              <w:t>OLTID</w:t>
            </w:r>
          </w:p>
        </w:tc>
        <w:tc>
          <w:tcPr>
            <w:tcW w:w="984" w:type="pct"/>
          </w:tcPr>
          <w:p w:rsidR="00477AF3" w:rsidRPr="008C3B24" w:rsidRDefault="00477AF3" w:rsidP="008C3B24">
            <w:pPr>
              <w:rPr>
                <w:szCs w:val="18"/>
              </w:rPr>
            </w:pPr>
            <w:r w:rsidRPr="008C3B24">
              <w:rPr>
                <w:szCs w:val="18"/>
              </w:rPr>
              <w:t>OCTET STRING</w:t>
            </w:r>
          </w:p>
        </w:tc>
        <w:tc>
          <w:tcPr>
            <w:tcW w:w="933" w:type="pct"/>
          </w:tcPr>
          <w:p w:rsidR="00477AF3" w:rsidRPr="008C3B24" w:rsidRDefault="00477AF3" w:rsidP="008C3B24">
            <w:pPr>
              <w:rPr>
                <w:szCs w:val="18"/>
              </w:rPr>
            </w:pPr>
            <w:r w:rsidRPr="008C3B24">
              <w:rPr>
                <w:szCs w:val="18"/>
              </w:rPr>
              <w:t>SIZE(128)</w:t>
            </w:r>
          </w:p>
        </w:tc>
        <w:tc>
          <w:tcPr>
            <w:tcW w:w="488" w:type="pct"/>
          </w:tcPr>
          <w:p w:rsidR="00477AF3" w:rsidRPr="008C3B24" w:rsidRDefault="00477AF3" w:rsidP="00477AF3">
            <w:pPr>
              <w:rPr>
                <w:szCs w:val="18"/>
              </w:rPr>
            </w:pPr>
            <w:r>
              <w:rPr>
                <w:rFonts w:eastAsiaTheme="minorEastAsia" w:hint="eastAsia"/>
                <w:noProof/>
                <w:szCs w:val="18"/>
              </w:rPr>
              <w:t>C</w:t>
            </w:r>
          </w:p>
        </w:tc>
        <w:tc>
          <w:tcPr>
            <w:tcW w:w="1784" w:type="pct"/>
          </w:tcPr>
          <w:p w:rsidR="00477AF3" w:rsidRPr="008C3B24" w:rsidRDefault="00477AF3" w:rsidP="008C3B24">
            <w:pPr>
              <w:rPr>
                <w:szCs w:val="18"/>
              </w:rPr>
            </w:pPr>
            <w:r w:rsidRPr="008C3B24">
              <w:rPr>
                <w:szCs w:val="18"/>
              </w:rPr>
              <w:t>OLT IP</w:t>
            </w:r>
            <w:r w:rsidRPr="008C3B24">
              <w:rPr>
                <w:rFonts w:ascii="宋体" w:eastAsia="宋体" w:hAnsi="宋体" w:cs="宋体" w:hint="eastAsia"/>
                <w:szCs w:val="18"/>
              </w:rPr>
              <w:t>地址或名称</w:t>
            </w:r>
          </w:p>
        </w:tc>
      </w:tr>
      <w:tr w:rsidR="00477AF3" w:rsidRPr="008C3B24" w:rsidTr="00477AF3">
        <w:tc>
          <w:tcPr>
            <w:tcW w:w="810" w:type="pct"/>
          </w:tcPr>
          <w:p w:rsidR="00477AF3" w:rsidRPr="008C3B24" w:rsidRDefault="00477AF3" w:rsidP="008C3B24">
            <w:pPr>
              <w:rPr>
                <w:szCs w:val="18"/>
              </w:rPr>
            </w:pPr>
            <w:r w:rsidRPr="008C3B24">
              <w:rPr>
                <w:szCs w:val="18"/>
              </w:rPr>
              <w:t>PONID</w:t>
            </w:r>
          </w:p>
        </w:tc>
        <w:tc>
          <w:tcPr>
            <w:tcW w:w="984" w:type="pct"/>
          </w:tcPr>
          <w:p w:rsidR="00477AF3" w:rsidRPr="008C3B24" w:rsidRDefault="00477AF3" w:rsidP="008C3B24">
            <w:pPr>
              <w:rPr>
                <w:szCs w:val="18"/>
              </w:rPr>
            </w:pPr>
            <w:r w:rsidRPr="008C3B24">
              <w:rPr>
                <w:szCs w:val="18"/>
              </w:rPr>
              <w:t xml:space="preserve">OCTET STRING </w:t>
            </w:r>
          </w:p>
        </w:tc>
        <w:tc>
          <w:tcPr>
            <w:tcW w:w="933" w:type="pct"/>
          </w:tcPr>
          <w:p w:rsidR="00477AF3" w:rsidRPr="008C3B24" w:rsidRDefault="00477AF3" w:rsidP="008C3B24">
            <w:pPr>
              <w:rPr>
                <w:szCs w:val="18"/>
              </w:rPr>
            </w:pPr>
            <w:r w:rsidRPr="008C3B24">
              <w:rPr>
                <w:szCs w:val="18"/>
              </w:rPr>
              <w:t>SIZE(128)</w:t>
            </w:r>
          </w:p>
          <w:p w:rsidR="00477AF3" w:rsidRPr="008C3B24" w:rsidRDefault="00477AF3" w:rsidP="008C3B24">
            <w:pPr>
              <w:rPr>
                <w:szCs w:val="18"/>
              </w:rPr>
            </w:pPr>
          </w:p>
        </w:tc>
        <w:tc>
          <w:tcPr>
            <w:tcW w:w="488" w:type="pct"/>
          </w:tcPr>
          <w:p w:rsidR="00477AF3" w:rsidRPr="008C3B24" w:rsidRDefault="00477AF3" w:rsidP="00477AF3">
            <w:pPr>
              <w:rPr>
                <w:szCs w:val="18"/>
              </w:rPr>
            </w:pPr>
            <w:r>
              <w:rPr>
                <w:rFonts w:eastAsiaTheme="minorEastAsia" w:hint="eastAsia"/>
                <w:noProof/>
                <w:szCs w:val="18"/>
              </w:rPr>
              <w:t>C</w:t>
            </w:r>
          </w:p>
        </w:tc>
        <w:tc>
          <w:tcPr>
            <w:tcW w:w="1784" w:type="pct"/>
          </w:tcPr>
          <w:p w:rsidR="00477AF3" w:rsidRPr="008C3B24" w:rsidRDefault="00477AF3" w:rsidP="008C3B24">
            <w:pPr>
              <w:rPr>
                <w:szCs w:val="18"/>
              </w:rPr>
            </w:pPr>
            <w:r w:rsidRPr="004138CB">
              <w:rPr>
                <w:rFonts w:hint="eastAsia"/>
                <w:szCs w:val="18"/>
              </w:rPr>
              <w:t>PON口定位信息。格式为</w:t>
            </w:r>
            <w:r w:rsidRPr="004138CB">
              <w:rPr>
                <w:szCs w:val="18"/>
              </w:rPr>
              <w:t>“</w:t>
            </w:r>
            <w:r w:rsidRPr="004138CB">
              <w:rPr>
                <w:rFonts w:hint="eastAsia"/>
                <w:szCs w:val="18"/>
              </w:rPr>
              <w:t>机架-框-槽-端口号</w:t>
            </w:r>
            <w:r w:rsidRPr="004138CB">
              <w:rPr>
                <w:szCs w:val="18"/>
              </w:rPr>
              <w:t>”</w:t>
            </w:r>
            <w:r w:rsidRPr="004138CB">
              <w:rPr>
                <w:rFonts w:hint="eastAsia"/>
                <w:szCs w:val="18"/>
              </w:rPr>
              <w:t>，没有则使用NA代替，如0框0槽0端口为NA-0-0-0。</w:t>
            </w:r>
          </w:p>
        </w:tc>
      </w:tr>
      <w:tr w:rsidR="00477AF3" w:rsidRPr="008C3B24" w:rsidTr="00477AF3">
        <w:tc>
          <w:tcPr>
            <w:tcW w:w="810" w:type="pct"/>
          </w:tcPr>
          <w:p w:rsidR="00477AF3" w:rsidRPr="008C3B24" w:rsidRDefault="00477AF3" w:rsidP="008C3B24">
            <w:pPr>
              <w:rPr>
                <w:szCs w:val="18"/>
              </w:rPr>
            </w:pPr>
            <w:r w:rsidRPr="008C3B24">
              <w:rPr>
                <w:szCs w:val="18"/>
              </w:rPr>
              <w:lastRenderedPageBreak/>
              <w:t>ONUIDTYPE</w:t>
            </w:r>
          </w:p>
        </w:tc>
        <w:tc>
          <w:tcPr>
            <w:tcW w:w="984" w:type="pct"/>
          </w:tcPr>
          <w:p w:rsidR="00477AF3" w:rsidRPr="008C3B24" w:rsidRDefault="00477AF3" w:rsidP="008C3B24">
            <w:pPr>
              <w:rPr>
                <w:szCs w:val="18"/>
              </w:rPr>
            </w:pPr>
            <w:r w:rsidRPr="008C3B24">
              <w:rPr>
                <w:szCs w:val="18"/>
              </w:rPr>
              <w:t>OCTET STRING</w:t>
            </w:r>
          </w:p>
        </w:tc>
        <w:tc>
          <w:tcPr>
            <w:tcW w:w="933" w:type="pct"/>
          </w:tcPr>
          <w:p w:rsidR="00477AF3" w:rsidRPr="00300E1F" w:rsidRDefault="00477AF3" w:rsidP="001F3121">
            <w:pPr>
              <w:rPr>
                <w:szCs w:val="18"/>
              </w:rPr>
            </w:pPr>
            <w:r>
              <w:rPr>
                <w:szCs w:val="18"/>
              </w:rPr>
              <w:t>ONU_NAME</w:t>
            </w:r>
          </w:p>
          <w:p w:rsidR="00477AF3" w:rsidRPr="00300E1F" w:rsidRDefault="00477AF3" w:rsidP="001F3121">
            <w:pPr>
              <w:rPr>
                <w:szCs w:val="18"/>
              </w:rPr>
            </w:pPr>
            <w:r>
              <w:rPr>
                <w:szCs w:val="18"/>
              </w:rPr>
              <w:t>MAC</w:t>
            </w:r>
          </w:p>
          <w:p w:rsidR="00477AF3" w:rsidRDefault="00477AF3" w:rsidP="001F3121">
            <w:pPr>
              <w:rPr>
                <w:rFonts w:eastAsiaTheme="minorEastAsia"/>
                <w:szCs w:val="18"/>
              </w:rPr>
            </w:pPr>
            <w:r>
              <w:rPr>
                <w:szCs w:val="18"/>
              </w:rPr>
              <w:t>LOID</w:t>
            </w:r>
          </w:p>
          <w:p w:rsidR="00477AF3" w:rsidRPr="00931FE4" w:rsidRDefault="00477AF3" w:rsidP="001F3121">
            <w:pPr>
              <w:rPr>
                <w:rFonts w:eastAsiaTheme="minorEastAsia"/>
                <w:szCs w:val="18"/>
              </w:rPr>
            </w:pPr>
            <w:r>
              <w:rPr>
                <w:rFonts w:eastAsiaTheme="minorEastAsia" w:hint="eastAsia"/>
                <w:szCs w:val="18"/>
              </w:rPr>
              <w:t>PASSWORD</w:t>
            </w:r>
          </w:p>
          <w:p w:rsidR="00477AF3" w:rsidRPr="00300E1F" w:rsidRDefault="00477AF3" w:rsidP="001F3121">
            <w:pPr>
              <w:rPr>
                <w:szCs w:val="18"/>
              </w:rPr>
            </w:pPr>
            <w:r w:rsidRPr="00300E1F">
              <w:rPr>
                <w:szCs w:val="18"/>
              </w:rPr>
              <w:t>ONU_NUMBER</w:t>
            </w:r>
          </w:p>
        </w:tc>
        <w:tc>
          <w:tcPr>
            <w:tcW w:w="488" w:type="pct"/>
          </w:tcPr>
          <w:p w:rsidR="00477AF3" w:rsidRPr="008C3B24" w:rsidRDefault="00477AF3" w:rsidP="00477AF3">
            <w:pPr>
              <w:rPr>
                <w:szCs w:val="18"/>
              </w:rPr>
            </w:pPr>
            <w:r>
              <w:rPr>
                <w:rFonts w:eastAsiaTheme="minorEastAsia" w:hint="eastAsia"/>
                <w:noProof/>
                <w:szCs w:val="18"/>
              </w:rPr>
              <w:t>C</w:t>
            </w:r>
          </w:p>
        </w:tc>
        <w:tc>
          <w:tcPr>
            <w:tcW w:w="1784" w:type="pct"/>
          </w:tcPr>
          <w:p w:rsidR="00477AF3" w:rsidRPr="006B594E" w:rsidRDefault="00477AF3"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477AF3" w:rsidRPr="008C3B24" w:rsidTr="00477AF3">
        <w:tc>
          <w:tcPr>
            <w:tcW w:w="810" w:type="pct"/>
          </w:tcPr>
          <w:p w:rsidR="00477AF3" w:rsidRPr="008C3B24" w:rsidRDefault="00477AF3" w:rsidP="008C3B24">
            <w:pPr>
              <w:rPr>
                <w:szCs w:val="18"/>
              </w:rPr>
            </w:pPr>
            <w:r w:rsidRPr="008C3B24">
              <w:rPr>
                <w:szCs w:val="18"/>
              </w:rPr>
              <w:t>ONUID</w:t>
            </w:r>
          </w:p>
        </w:tc>
        <w:tc>
          <w:tcPr>
            <w:tcW w:w="984" w:type="pct"/>
          </w:tcPr>
          <w:p w:rsidR="00477AF3" w:rsidRPr="008C3B24" w:rsidRDefault="00477AF3" w:rsidP="008C3B24">
            <w:pPr>
              <w:rPr>
                <w:szCs w:val="18"/>
              </w:rPr>
            </w:pPr>
            <w:r w:rsidRPr="008C3B24">
              <w:rPr>
                <w:szCs w:val="18"/>
              </w:rPr>
              <w:t>OCTET STRING</w:t>
            </w:r>
          </w:p>
        </w:tc>
        <w:tc>
          <w:tcPr>
            <w:tcW w:w="933" w:type="pct"/>
          </w:tcPr>
          <w:p w:rsidR="00477AF3" w:rsidRPr="00300E1F" w:rsidRDefault="00477AF3" w:rsidP="001F3121">
            <w:pPr>
              <w:rPr>
                <w:szCs w:val="18"/>
              </w:rPr>
            </w:pPr>
            <w:r w:rsidRPr="00300E1F">
              <w:rPr>
                <w:szCs w:val="18"/>
              </w:rPr>
              <w:t>SIZE(128)</w:t>
            </w:r>
          </w:p>
        </w:tc>
        <w:tc>
          <w:tcPr>
            <w:tcW w:w="488" w:type="pct"/>
          </w:tcPr>
          <w:p w:rsidR="00477AF3" w:rsidRPr="008C3B24" w:rsidRDefault="00477AF3" w:rsidP="00477AF3">
            <w:pPr>
              <w:rPr>
                <w:szCs w:val="18"/>
              </w:rPr>
            </w:pPr>
            <w:r>
              <w:rPr>
                <w:rFonts w:eastAsiaTheme="minorEastAsia" w:hint="eastAsia"/>
                <w:noProof/>
                <w:szCs w:val="18"/>
              </w:rPr>
              <w:t>C</w:t>
            </w:r>
          </w:p>
        </w:tc>
        <w:tc>
          <w:tcPr>
            <w:tcW w:w="1784" w:type="pct"/>
          </w:tcPr>
          <w:p w:rsidR="00477AF3" w:rsidRPr="00300E1F" w:rsidRDefault="00477AF3"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477AF3" w:rsidRPr="008C3B24" w:rsidTr="00477AF3">
        <w:tc>
          <w:tcPr>
            <w:tcW w:w="810" w:type="pct"/>
          </w:tcPr>
          <w:p w:rsidR="00477AF3" w:rsidRPr="008C3B24" w:rsidRDefault="00477AF3" w:rsidP="008C3B24">
            <w:pPr>
              <w:rPr>
                <w:szCs w:val="18"/>
              </w:rPr>
            </w:pPr>
            <w:r w:rsidRPr="008C3B24">
              <w:rPr>
                <w:szCs w:val="18"/>
              </w:rPr>
              <w:t>MGID</w:t>
            </w:r>
          </w:p>
        </w:tc>
        <w:tc>
          <w:tcPr>
            <w:tcW w:w="984" w:type="pct"/>
          </w:tcPr>
          <w:p w:rsidR="00477AF3" w:rsidRPr="008C3B24" w:rsidRDefault="00477AF3" w:rsidP="008C3B24">
            <w:pPr>
              <w:rPr>
                <w:szCs w:val="18"/>
              </w:rPr>
            </w:pPr>
            <w:r w:rsidRPr="008C3B24">
              <w:rPr>
                <w:szCs w:val="18"/>
              </w:rPr>
              <w:t>INTEGER</w:t>
            </w:r>
          </w:p>
        </w:tc>
        <w:tc>
          <w:tcPr>
            <w:tcW w:w="933" w:type="pct"/>
          </w:tcPr>
          <w:p w:rsidR="00477AF3" w:rsidRPr="008C3B24" w:rsidRDefault="00477AF3" w:rsidP="008C3B24">
            <w:pPr>
              <w:rPr>
                <w:szCs w:val="18"/>
              </w:rPr>
            </w:pPr>
            <w:r w:rsidRPr="008C3B24">
              <w:rPr>
                <w:szCs w:val="18"/>
              </w:rPr>
              <w:t>0</w:t>
            </w:r>
            <w:r>
              <w:rPr>
                <w:szCs w:val="18"/>
              </w:rPr>
              <w:t>-</w:t>
            </w:r>
            <w:r w:rsidRPr="008C3B24">
              <w:rPr>
                <w:szCs w:val="18"/>
              </w:rPr>
              <w:t>16</w:t>
            </w:r>
          </w:p>
        </w:tc>
        <w:tc>
          <w:tcPr>
            <w:tcW w:w="488" w:type="pct"/>
          </w:tcPr>
          <w:p w:rsidR="00477AF3" w:rsidRPr="008C3B24" w:rsidRDefault="00477AF3" w:rsidP="00477AF3">
            <w:pPr>
              <w:rPr>
                <w:szCs w:val="18"/>
              </w:rPr>
            </w:pPr>
            <w:r>
              <w:rPr>
                <w:rFonts w:eastAsiaTheme="minorEastAsia" w:hint="eastAsia"/>
                <w:noProof/>
                <w:szCs w:val="18"/>
              </w:rPr>
              <w:t>O</w:t>
            </w:r>
          </w:p>
        </w:tc>
        <w:tc>
          <w:tcPr>
            <w:tcW w:w="1784" w:type="pct"/>
          </w:tcPr>
          <w:p w:rsidR="00477AF3" w:rsidRPr="001B3BBB" w:rsidRDefault="00477AF3" w:rsidP="001B3BBB">
            <w:pPr>
              <w:rPr>
                <w:rFonts w:eastAsiaTheme="minorEastAsia"/>
                <w:szCs w:val="18"/>
              </w:rPr>
            </w:pPr>
            <w:r w:rsidRPr="008C3B24">
              <w:rPr>
                <w:szCs w:val="18"/>
              </w:rPr>
              <w:t>MG</w:t>
            </w:r>
            <w:r w:rsidRPr="008C3B24">
              <w:rPr>
                <w:rFonts w:ascii="宋体" w:eastAsia="宋体" w:hAnsi="宋体" w:cs="宋体" w:hint="eastAsia"/>
                <w:szCs w:val="18"/>
              </w:rPr>
              <w:t>标示，唯一标识</w:t>
            </w:r>
            <w:r w:rsidRPr="008C3B24">
              <w:rPr>
                <w:szCs w:val="18"/>
              </w:rPr>
              <w:t>ONU</w:t>
            </w:r>
            <w:r w:rsidRPr="008C3B24">
              <w:rPr>
                <w:rFonts w:ascii="宋体" w:eastAsia="宋体" w:hAnsi="宋体" w:cs="宋体" w:hint="eastAsia"/>
                <w:szCs w:val="18"/>
              </w:rPr>
              <w:t>上的</w:t>
            </w:r>
            <w:r w:rsidRPr="008C3B24">
              <w:rPr>
                <w:szCs w:val="18"/>
              </w:rPr>
              <w:t>MG</w:t>
            </w:r>
            <w:r w:rsidRPr="008C3B24">
              <w:rPr>
                <w:rFonts w:ascii="宋体" w:eastAsia="宋体" w:hAnsi="宋体" w:cs="宋体" w:hint="eastAsia"/>
                <w:szCs w:val="18"/>
              </w:rPr>
              <w:t>模块</w:t>
            </w:r>
            <w:r>
              <w:rPr>
                <w:rFonts w:eastAsiaTheme="minorEastAsia" w:hint="eastAsia"/>
                <w:szCs w:val="18"/>
              </w:rPr>
              <w:t>，</w:t>
            </w:r>
            <w:r w:rsidRPr="008C3B24">
              <w:rPr>
                <w:rFonts w:ascii="宋体" w:eastAsia="宋体" w:hAnsi="宋体" w:cs="宋体" w:hint="eastAsia"/>
                <w:szCs w:val="18"/>
              </w:rPr>
              <w:t>不选则返回当前在用的所有</w:t>
            </w:r>
            <w:r w:rsidRPr="008C3B24">
              <w:rPr>
                <w:szCs w:val="18"/>
              </w:rPr>
              <w:t>MG</w:t>
            </w:r>
            <w:r w:rsidRPr="008C3B24">
              <w:rPr>
                <w:rFonts w:ascii="宋体" w:eastAsia="宋体" w:hAnsi="宋体" w:cs="宋体" w:hint="eastAsia"/>
                <w:szCs w:val="18"/>
              </w:rPr>
              <w:t>接口信息</w:t>
            </w:r>
          </w:p>
        </w:tc>
      </w:tr>
    </w:tbl>
    <w:p w:rsidR="00772FC2" w:rsidRPr="009E44FF" w:rsidRDefault="00772FC2" w:rsidP="00772FC2">
      <w:pPr>
        <w:spacing w:line="360" w:lineRule="auto"/>
        <w:rPr>
          <w:b/>
          <w:bCs/>
          <w:szCs w:val="21"/>
        </w:rPr>
      </w:pPr>
    </w:p>
    <w:p w:rsidR="00000000" w:rsidRDefault="00772FC2" w:rsidP="00CE4D8A">
      <w:pPr>
        <w:spacing w:beforeLines="50"/>
        <w:ind w:firstLine="420"/>
        <w:pPrChange w:id="522" w:author="CMDI-LVLIANGDONG" w:date="2015-07-22T10:29:00Z">
          <w:pPr>
            <w:spacing w:beforeLines="50"/>
            <w:ind w:firstLine="420"/>
          </w:pPr>
        </w:pPrChange>
      </w:pPr>
      <w:r w:rsidRPr="00EC3C32">
        <w:t>响应格式</w:t>
      </w:r>
    </w:p>
    <w:p w:rsidR="00772FC2" w:rsidRPr="009E44FF" w:rsidRDefault="00772FC2" w:rsidP="00C9730D">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000000" w:rsidRDefault="00772FC2" w:rsidP="00CE4D8A">
      <w:pPr>
        <w:spacing w:beforeLines="50"/>
        <w:ind w:firstLine="420"/>
        <w:pPrChange w:id="523" w:author="CMDI-LVLIANGDONG" w:date="2015-07-22T10:29:00Z">
          <w:pPr>
            <w:spacing w:beforeLines="50"/>
            <w:ind w:firstLine="420"/>
          </w:pPr>
        </w:pPrChange>
      </w:pPr>
      <w:r w:rsidRPr="00EC3C32">
        <w:t>输出参数</w:t>
      </w:r>
    </w:p>
    <w:tbl>
      <w:tblPr>
        <w:tblStyle w:val="afffffd"/>
        <w:tblW w:w="7862" w:type="dxa"/>
        <w:tblLayout w:type="fixed"/>
        <w:tblLook w:val="01E0"/>
      </w:tblPr>
      <w:tblGrid>
        <w:gridCol w:w="1243"/>
        <w:gridCol w:w="1557"/>
        <w:gridCol w:w="1738"/>
        <w:gridCol w:w="670"/>
        <w:gridCol w:w="2654"/>
      </w:tblGrid>
      <w:tr w:rsidR="005A4117" w:rsidRPr="008C3B24" w:rsidTr="00477AF3">
        <w:trPr>
          <w:cnfStyle w:val="100000000000"/>
        </w:trPr>
        <w:tc>
          <w:tcPr>
            <w:tcW w:w="791" w:type="pct"/>
          </w:tcPr>
          <w:p w:rsidR="005A4117" w:rsidRPr="008C3B24" w:rsidRDefault="005A4117" w:rsidP="008C3B24">
            <w:pPr>
              <w:rPr>
                <w:szCs w:val="18"/>
              </w:rPr>
            </w:pPr>
            <w:r w:rsidRPr="008C3B24">
              <w:rPr>
                <w:szCs w:val="18"/>
              </w:rPr>
              <w:t>参数名称</w:t>
            </w:r>
          </w:p>
        </w:tc>
        <w:tc>
          <w:tcPr>
            <w:tcW w:w="990" w:type="pct"/>
          </w:tcPr>
          <w:p w:rsidR="005A4117" w:rsidRPr="008C3B24" w:rsidRDefault="005A4117" w:rsidP="008C3B24">
            <w:pPr>
              <w:rPr>
                <w:szCs w:val="18"/>
              </w:rPr>
            </w:pPr>
            <w:r w:rsidRPr="008C3B24">
              <w:rPr>
                <w:szCs w:val="18"/>
              </w:rPr>
              <w:t>数据类型</w:t>
            </w:r>
          </w:p>
        </w:tc>
        <w:tc>
          <w:tcPr>
            <w:tcW w:w="1105" w:type="pct"/>
          </w:tcPr>
          <w:p w:rsidR="005A4117" w:rsidRPr="008C3B24" w:rsidRDefault="005A4117" w:rsidP="008C3B24">
            <w:pPr>
              <w:rPr>
                <w:szCs w:val="18"/>
              </w:rPr>
            </w:pPr>
            <w:r w:rsidRPr="008C3B24">
              <w:rPr>
                <w:szCs w:val="18"/>
              </w:rPr>
              <w:t>取值范围</w:t>
            </w:r>
          </w:p>
        </w:tc>
        <w:tc>
          <w:tcPr>
            <w:tcW w:w="426" w:type="pct"/>
          </w:tcPr>
          <w:p w:rsidR="005A4117" w:rsidRPr="005A4117" w:rsidRDefault="005A4117" w:rsidP="008C3B24">
            <w:pPr>
              <w:rPr>
                <w:rFonts w:eastAsiaTheme="minorEastAsia"/>
                <w:szCs w:val="18"/>
              </w:rPr>
            </w:pPr>
            <w:r>
              <w:rPr>
                <w:rFonts w:eastAsiaTheme="minorEastAsia" w:hint="eastAsia"/>
                <w:szCs w:val="18"/>
              </w:rPr>
              <w:t>限定</w:t>
            </w:r>
          </w:p>
        </w:tc>
        <w:tc>
          <w:tcPr>
            <w:tcW w:w="1688" w:type="pct"/>
          </w:tcPr>
          <w:p w:rsidR="005A4117" w:rsidRPr="008C3B24" w:rsidRDefault="005A4117" w:rsidP="008C3B24">
            <w:pPr>
              <w:rPr>
                <w:szCs w:val="18"/>
              </w:rPr>
            </w:pPr>
            <w:r w:rsidRPr="008C3B24">
              <w:rPr>
                <w:szCs w:val="18"/>
              </w:rPr>
              <w:t>参数说明</w:t>
            </w:r>
          </w:p>
        </w:tc>
      </w:tr>
      <w:tr w:rsidR="005A4117" w:rsidRPr="008C3B24" w:rsidTr="00477AF3">
        <w:tc>
          <w:tcPr>
            <w:tcW w:w="791" w:type="pct"/>
          </w:tcPr>
          <w:p w:rsidR="005A4117" w:rsidRPr="008C3B24" w:rsidRDefault="005A4117" w:rsidP="008C3B24">
            <w:pPr>
              <w:rPr>
                <w:szCs w:val="18"/>
              </w:rPr>
            </w:pPr>
            <w:r w:rsidRPr="008C3B24">
              <w:rPr>
                <w:szCs w:val="18"/>
              </w:rPr>
              <w:t>MGID</w:t>
            </w:r>
          </w:p>
        </w:tc>
        <w:tc>
          <w:tcPr>
            <w:tcW w:w="990" w:type="pct"/>
          </w:tcPr>
          <w:p w:rsidR="005A4117" w:rsidRPr="008C3B24" w:rsidRDefault="005A4117" w:rsidP="008C3B24">
            <w:pPr>
              <w:rPr>
                <w:szCs w:val="18"/>
              </w:rPr>
            </w:pPr>
            <w:r w:rsidRPr="008C3B24">
              <w:rPr>
                <w:szCs w:val="18"/>
              </w:rPr>
              <w:t>INTEGER</w:t>
            </w:r>
          </w:p>
        </w:tc>
        <w:tc>
          <w:tcPr>
            <w:tcW w:w="1105" w:type="pct"/>
          </w:tcPr>
          <w:p w:rsidR="005A4117" w:rsidRPr="008C3B24" w:rsidRDefault="005A4117" w:rsidP="008C3B24">
            <w:pPr>
              <w:rPr>
                <w:szCs w:val="18"/>
              </w:rPr>
            </w:pPr>
            <w:r w:rsidRPr="008C3B24">
              <w:rPr>
                <w:szCs w:val="18"/>
              </w:rPr>
              <w:t>0</w:t>
            </w:r>
            <w:r>
              <w:rPr>
                <w:szCs w:val="18"/>
              </w:rPr>
              <w:t>-</w:t>
            </w:r>
            <w:r w:rsidRPr="008C3B24">
              <w:rPr>
                <w:szCs w:val="18"/>
              </w:rPr>
              <w:t>16</w:t>
            </w:r>
          </w:p>
        </w:tc>
        <w:tc>
          <w:tcPr>
            <w:tcW w:w="426" w:type="pct"/>
          </w:tcPr>
          <w:p w:rsidR="005A4117" w:rsidRPr="008C3B24" w:rsidRDefault="005A4117" w:rsidP="008C3B24">
            <w:pPr>
              <w:rPr>
                <w:szCs w:val="18"/>
              </w:rPr>
            </w:pPr>
            <w:r>
              <w:rPr>
                <w:rFonts w:eastAsiaTheme="minorEastAsia" w:hint="eastAsia"/>
                <w:noProof/>
                <w:szCs w:val="18"/>
              </w:rPr>
              <w:t>M</w:t>
            </w:r>
          </w:p>
        </w:tc>
        <w:tc>
          <w:tcPr>
            <w:tcW w:w="1688" w:type="pct"/>
          </w:tcPr>
          <w:p w:rsidR="005A4117" w:rsidRPr="008C3B24" w:rsidRDefault="005A4117" w:rsidP="008C3B24">
            <w:pPr>
              <w:rPr>
                <w:szCs w:val="18"/>
              </w:rPr>
            </w:pPr>
            <w:r w:rsidRPr="008C3B24">
              <w:rPr>
                <w:szCs w:val="18"/>
              </w:rPr>
              <w:t>MG标示，唯一标识ONU上的MG模块 可选</w:t>
            </w:r>
          </w:p>
        </w:tc>
      </w:tr>
      <w:tr w:rsidR="005A4117" w:rsidRPr="008C3B24" w:rsidTr="00477AF3">
        <w:tc>
          <w:tcPr>
            <w:tcW w:w="791" w:type="pct"/>
          </w:tcPr>
          <w:p w:rsidR="005A4117" w:rsidRPr="008C3B24" w:rsidRDefault="005A4117" w:rsidP="008C3B24">
            <w:pPr>
              <w:rPr>
                <w:szCs w:val="18"/>
              </w:rPr>
            </w:pPr>
            <w:r w:rsidRPr="008C3B24">
              <w:rPr>
                <w:szCs w:val="18"/>
              </w:rPr>
              <w:t>OperState</w:t>
            </w:r>
          </w:p>
        </w:tc>
        <w:tc>
          <w:tcPr>
            <w:tcW w:w="990" w:type="pct"/>
          </w:tcPr>
          <w:p w:rsidR="005A4117" w:rsidRPr="008C3B24" w:rsidRDefault="005A4117" w:rsidP="008C3B24">
            <w:pPr>
              <w:rPr>
                <w:szCs w:val="18"/>
              </w:rPr>
            </w:pPr>
            <w:r w:rsidRPr="008C3B24">
              <w:rPr>
                <w:szCs w:val="18"/>
              </w:rPr>
              <w:t>OCTET STRING</w:t>
            </w:r>
          </w:p>
        </w:tc>
        <w:tc>
          <w:tcPr>
            <w:tcW w:w="1105" w:type="pct"/>
          </w:tcPr>
          <w:p w:rsidR="005A4117" w:rsidRPr="008C3B24" w:rsidRDefault="005A4117" w:rsidP="008C3B24">
            <w:pPr>
              <w:rPr>
                <w:szCs w:val="18"/>
              </w:rPr>
            </w:pPr>
            <w:r w:rsidRPr="008C3B24">
              <w:rPr>
                <w:szCs w:val="18"/>
              </w:rPr>
              <w:t>Registering</w:t>
            </w:r>
          </w:p>
          <w:p w:rsidR="005A4117" w:rsidRPr="008C3B24" w:rsidRDefault="005A4117" w:rsidP="008C3B24">
            <w:pPr>
              <w:rPr>
                <w:szCs w:val="18"/>
              </w:rPr>
            </w:pPr>
            <w:r w:rsidRPr="008C3B24">
              <w:rPr>
                <w:szCs w:val="18"/>
              </w:rPr>
              <w:t>UP</w:t>
            </w:r>
          </w:p>
          <w:p w:rsidR="005A4117" w:rsidRPr="008C3B24" w:rsidRDefault="005A4117" w:rsidP="008C3B24">
            <w:pPr>
              <w:rPr>
                <w:szCs w:val="18"/>
              </w:rPr>
            </w:pPr>
            <w:r w:rsidRPr="008C3B24">
              <w:rPr>
                <w:szCs w:val="18"/>
              </w:rPr>
              <w:t>Fault</w:t>
            </w:r>
          </w:p>
          <w:p w:rsidR="005A4117" w:rsidRPr="008C3B24" w:rsidRDefault="005A4117" w:rsidP="008C3B24">
            <w:pPr>
              <w:rPr>
                <w:szCs w:val="18"/>
              </w:rPr>
            </w:pPr>
            <w:r w:rsidRPr="008C3B24">
              <w:rPr>
                <w:szCs w:val="18"/>
              </w:rPr>
              <w:t>Deregistered</w:t>
            </w:r>
          </w:p>
          <w:p w:rsidR="005A4117" w:rsidRPr="008C3B24" w:rsidRDefault="005A4117" w:rsidP="008C3B24">
            <w:pPr>
              <w:rPr>
                <w:szCs w:val="18"/>
              </w:rPr>
            </w:pPr>
            <w:r w:rsidRPr="008C3B24">
              <w:rPr>
                <w:szCs w:val="18"/>
              </w:rPr>
              <w:t>Restarting</w:t>
            </w:r>
          </w:p>
          <w:p w:rsidR="005A4117" w:rsidRPr="008C3B24" w:rsidRDefault="005A4117" w:rsidP="008C3B24">
            <w:pPr>
              <w:rPr>
                <w:szCs w:val="18"/>
              </w:rPr>
            </w:pPr>
            <w:r w:rsidRPr="008C3B24">
              <w:rPr>
                <w:szCs w:val="18"/>
              </w:rPr>
              <w:t>Other</w:t>
            </w:r>
          </w:p>
        </w:tc>
        <w:tc>
          <w:tcPr>
            <w:tcW w:w="426" w:type="pct"/>
          </w:tcPr>
          <w:p w:rsidR="005A4117" w:rsidRPr="00C42E01" w:rsidRDefault="005A4117" w:rsidP="00C42E01">
            <w:pPr>
              <w:rPr>
                <w:rFonts w:eastAsiaTheme="minorEastAsia"/>
                <w:szCs w:val="18"/>
              </w:rPr>
            </w:pPr>
            <w:r>
              <w:rPr>
                <w:rFonts w:eastAsiaTheme="minorEastAsia" w:hint="eastAsia"/>
                <w:noProof/>
                <w:szCs w:val="18"/>
              </w:rPr>
              <w:t>M</w:t>
            </w:r>
          </w:p>
        </w:tc>
        <w:tc>
          <w:tcPr>
            <w:tcW w:w="1688" w:type="pct"/>
          </w:tcPr>
          <w:p w:rsidR="005A4117" w:rsidRDefault="005A4117" w:rsidP="00C42E01">
            <w:pPr>
              <w:rPr>
                <w:rFonts w:eastAsiaTheme="minorEastAsia"/>
                <w:szCs w:val="18"/>
              </w:rPr>
            </w:pPr>
            <w:r w:rsidRPr="00C42E01">
              <w:rPr>
                <w:rFonts w:eastAsiaTheme="minorEastAsia"/>
                <w:szCs w:val="18"/>
              </w:rPr>
              <w:t>操作状态</w:t>
            </w:r>
          </w:p>
          <w:p w:rsidR="005A4117" w:rsidRPr="00C42E01" w:rsidRDefault="005A4117" w:rsidP="00C42E01">
            <w:pPr>
              <w:rPr>
                <w:szCs w:val="18"/>
              </w:rPr>
            </w:pPr>
            <w:r w:rsidRPr="00C42E01">
              <w:rPr>
                <w:rFonts w:hint="eastAsia"/>
                <w:szCs w:val="18"/>
              </w:rPr>
              <w:t>Registering</w:t>
            </w:r>
            <w:r w:rsidRPr="00C42E01">
              <w:rPr>
                <w:rFonts w:ascii="宋体" w:eastAsia="宋体" w:hAnsi="宋体" w:cs="宋体" w:hint="eastAsia"/>
                <w:szCs w:val="18"/>
              </w:rPr>
              <w:t>：正在注册</w:t>
            </w:r>
          </w:p>
          <w:p w:rsidR="005A4117" w:rsidRPr="00C42E01" w:rsidRDefault="005A4117" w:rsidP="00C42E01">
            <w:pPr>
              <w:rPr>
                <w:szCs w:val="18"/>
              </w:rPr>
            </w:pPr>
            <w:r w:rsidRPr="00C42E01">
              <w:rPr>
                <w:rFonts w:hint="eastAsia"/>
                <w:szCs w:val="18"/>
              </w:rPr>
              <w:t>UP</w:t>
            </w:r>
            <w:r w:rsidRPr="00C42E01">
              <w:rPr>
                <w:rFonts w:ascii="宋体" w:eastAsia="宋体" w:hAnsi="宋体" w:cs="宋体" w:hint="eastAsia"/>
                <w:szCs w:val="18"/>
              </w:rPr>
              <w:t>：注册成功</w:t>
            </w:r>
          </w:p>
          <w:p w:rsidR="005A4117" w:rsidRPr="00C42E01" w:rsidRDefault="005A4117" w:rsidP="00C42E01">
            <w:pPr>
              <w:rPr>
                <w:szCs w:val="18"/>
              </w:rPr>
            </w:pPr>
            <w:r w:rsidRPr="00C42E01">
              <w:rPr>
                <w:rFonts w:hint="eastAsia"/>
                <w:szCs w:val="18"/>
              </w:rPr>
              <w:t>Fault</w:t>
            </w:r>
            <w:r w:rsidRPr="00C42E01">
              <w:rPr>
                <w:rFonts w:ascii="宋体" w:eastAsia="宋体" w:hAnsi="宋体" w:cs="宋体" w:hint="eastAsia"/>
                <w:szCs w:val="18"/>
              </w:rPr>
              <w:t>：</w:t>
            </w:r>
            <w:r w:rsidRPr="00C42E01">
              <w:rPr>
                <w:szCs w:val="18"/>
              </w:rPr>
              <w:t>IAD</w:t>
            </w:r>
            <w:r w:rsidRPr="00C42E01">
              <w:rPr>
                <w:rFonts w:ascii="宋体" w:eastAsia="宋体" w:hAnsi="宋体" w:cs="宋体" w:hint="eastAsia"/>
                <w:szCs w:val="18"/>
              </w:rPr>
              <w:t>故障</w:t>
            </w:r>
          </w:p>
          <w:p w:rsidR="005A4117" w:rsidRPr="00C42E01" w:rsidRDefault="005A4117" w:rsidP="00C42E01">
            <w:pPr>
              <w:rPr>
                <w:szCs w:val="18"/>
              </w:rPr>
            </w:pPr>
            <w:r w:rsidRPr="00C42E01">
              <w:rPr>
                <w:rFonts w:hint="eastAsia"/>
                <w:szCs w:val="18"/>
              </w:rPr>
              <w:t>Deregistered</w:t>
            </w:r>
            <w:r w:rsidRPr="00C42E01">
              <w:rPr>
                <w:rFonts w:ascii="宋体" w:eastAsia="宋体" w:hAnsi="宋体" w:cs="宋体" w:hint="eastAsia"/>
                <w:szCs w:val="18"/>
              </w:rPr>
              <w:t>：注销</w:t>
            </w:r>
          </w:p>
          <w:p w:rsidR="005A4117" w:rsidRPr="00C42E01" w:rsidRDefault="005A4117" w:rsidP="00C42E01">
            <w:pPr>
              <w:rPr>
                <w:szCs w:val="18"/>
              </w:rPr>
            </w:pPr>
            <w:r w:rsidRPr="00C42E01">
              <w:rPr>
                <w:rFonts w:hint="eastAsia"/>
                <w:szCs w:val="18"/>
              </w:rPr>
              <w:t>Restarting</w:t>
            </w:r>
            <w:r w:rsidRPr="00C42E01">
              <w:rPr>
                <w:rFonts w:ascii="宋体" w:eastAsia="宋体" w:hAnsi="宋体" w:cs="宋体" w:hint="eastAsia"/>
                <w:szCs w:val="18"/>
              </w:rPr>
              <w:t>：</w:t>
            </w:r>
            <w:r w:rsidRPr="00C42E01">
              <w:rPr>
                <w:szCs w:val="18"/>
              </w:rPr>
              <w:t>IAD</w:t>
            </w:r>
            <w:r w:rsidRPr="00C42E01">
              <w:rPr>
                <w:rFonts w:ascii="宋体" w:eastAsia="宋体" w:hAnsi="宋体" w:cs="宋体" w:hint="eastAsia"/>
                <w:szCs w:val="18"/>
              </w:rPr>
              <w:t>正在重启</w:t>
            </w:r>
          </w:p>
          <w:p w:rsidR="005A4117" w:rsidRPr="008C3B24" w:rsidRDefault="005A4117" w:rsidP="00C42E01">
            <w:pPr>
              <w:rPr>
                <w:szCs w:val="18"/>
              </w:rPr>
            </w:pPr>
            <w:r w:rsidRPr="00C42E01">
              <w:rPr>
                <w:rFonts w:hint="eastAsia"/>
                <w:szCs w:val="18"/>
              </w:rPr>
              <w:t>Other</w:t>
            </w:r>
            <w:r w:rsidRPr="00C42E01">
              <w:rPr>
                <w:rFonts w:ascii="宋体" w:eastAsia="宋体" w:hAnsi="宋体" w:cs="宋体" w:hint="eastAsia"/>
                <w:szCs w:val="18"/>
              </w:rPr>
              <w:t>：其</w:t>
            </w:r>
            <w:r w:rsidRPr="00C42E01">
              <w:rPr>
                <w:rFonts w:hint="eastAsia"/>
                <w:szCs w:val="18"/>
              </w:rPr>
              <w:t>他</w:t>
            </w:r>
          </w:p>
        </w:tc>
      </w:tr>
    </w:tbl>
    <w:p w:rsidR="00F778B3" w:rsidRPr="009E44FF" w:rsidRDefault="00F778B3" w:rsidP="00F778B3">
      <w:pPr>
        <w:pStyle w:val="07411"/>
        <w:ind w:left="420" w:right="210"/>
        <w:rPr>
          <w:rFonts w:cs="Times New Roman"/>
        </w:rPr>
      </w:pPr>
    </w:p>
    <w:p w:rsidR="004F7E6F" w:rsidRPr="00980B53" w:rsidRDefault="004F7E6F" w:rsidP="00980B53">
      <w:pPr>
        <w:pStyle w:val="TimesNewRoman05"/>
        <w:ind w:left="0"/>
        <w:rPr>
          <w:rFonts w:cs="Times New Roman"/>
        </w:rPr>
      </w:pPr>
      <w:bookmarkStart w:id="524" w:name="_Toc422211198"/>
      <w:r w:rsidRPr="00980B53">
        <w:rPr>
          <w:rFonts w:cs="Times New Roman"/>
        </w:rPr>
        <w:t>保护管理功能</w:t>
      </w:r>
      <w:bookmarkEnd w:id="524"/>
    </w:p>
    <w:p w:rsidR="00000000" w:rsidRDefault="006B0648" w:rsidP="00CE4D8A">
      <w:pPr>
        <w:pStyle w:val="TimesNewRoman050"/>
        <w:spacing w:afterLines="50"/>
        <w:ind w:left="0"/>
        <w:rPr>
          <w:rFonts w:cs="Times New Roman"/>
        </w:rPr>
        <w:pPrChange w:id="525" w:author="CMDI-LVLIANGDONG" w:date="2015-07-22T10:29:00Z">
          <w:pPr>
            <w:pStyle w:val="TimesNewRoman050"/>
            <w:spacing w:afterLines="50"/>
            <w:ind w:left="0"/>
          </w:pPr>
        </w:pPrChange>
      </w:pPr>
      <w:bookmarkStart w:id="526" w:name="_Toc421546472"/>
      <w:bookmarkStart w:id="527" w:name="_Toc422211199"/>
      <w:r w:rsidRPr="00B32D33">
        <w:rPr>
          <w:rFonts w:cs="Times New Roman"/>
        </w:rPr>
        <w:t>概述</w:t>
      </w:r>
      <w:bookmarkEnd w:id="526"/>
      <w:bookmarkEnd w:id="527"/>
    </w:p>
    <w:p w:rsidR="006B0648" w:rsidRPr="00922168" w:rsidRDefault="006B0648" w:rsidP="00922168">
      <w:pPr>
        <w:spacing w:line="360" w:lineRule="auto"/>
        <w:ind w:firstLine="420"/>
        <w:rPr>
          <w:szCs w:val="21"/>
        </w:rPr>
      </w:pPr>
      <w:r w:rsidRPr="00922168">
        <w:rPr>
          <w:szCs w:val="21"/>
        </w:rPr>
        <w:t>本规范中此接口主要完成</w:t>
      </w:r>
      <w:r w:rsidRPr="00922168">
        <w:rPr>
          <w:rFonts w:hint="eastAsia"/>
          <w:szCs w:val="21"/>
        </w:rPr>
        <w:t>NMS</w:t>
      </w:r>
      <w:r w:rsidRPr="00922168">
        <w:rPr>
          <w:rFonts w:hint="eastAsia"/>
          <w:szCs w:val="21"/>
        </w:rPr>
        <w:t>对网元保护组信息的管理。</w:t>
      </w:r>
    </w:p>
    <w:p w:rsidR="00F778B3" w:rsidRPr="00B05DB9" w:rsidRDefault="00FF3F36" w:rsidP="00B05DB9">
      <w:pPr>
        <w:pStyle w:val="TimesNewRoman050"/>
        <w:ind w:left="0"/>
        <w:rPr>
          <w:rFonts w:cs="Times New Roman"/>
        </w:rPr>
      </w:pPr>
      <w:bookmarkStart w:id="528" w:name="_Toc422211200"/>
      <w:r>
        <w:rPr>
          <w:rFonts w:cs="Times New Roman"/>
        </w:rPr>
        <w:t>查询保护组信息</w:t>
      </w:r>
      <w:bookmarkEnd w:id="528"/>
    </w:p>
    <w:p w:rsidR="008540B1" w:rsidRPr="00EC3C32" w:rsidRDefault="008540B1" w:rsidP="00CE4D8A">
      <w:pPr>
        <w:spacing w:beforeLines="50"/>
        <w:ind w:firstLine="420"/>
      </w:pPr>
      <w:r w:rsidRPr="00EC3C32">
        <w:t>功能描述</w:t>
      </w:r>
    </w:p>
    <w:p w:rsidR="008540B1" w:rsidRPr="009E44FF" w:rsidRDefault="008540B1" w:rsidP="00C9730D">
      <w:pPr>
        <w:spacing w:line="360" w:lineRule="auto"/>
        <w:ind w:left="420" w:firstLine="420"/>
        <w:rPr>
          <w:szCs w:val="21"/>
        </w:rPr>
      </w:pPr>
      <w:r w:rsidRPr="009E44FF">
        <w:rPr>
          <w:szCs w:val="21"/>
        </w:rPr>
        <w:t>该命令用于查询</w:t>
      </w:r>
      <w:r w:rsidRPr="009E44FF">
        <w:rPr>
          <w:szCs w:val="21"/>
        </w:rPr>
        <w:t>OLT</w:t>
      </w:r>
      <w:r w:rsidRPr="009E44FF">
        <w:rPr>
          <w:szCs w:val="21"/>
        </w:rPr>
        <w:t>上</w:t>
      </w:r>
      <w:r w:rsidRPr="009E44FF">
        <w:rPr>
          <w:szCs w:val="21"/>
        </w:rPr>
        <w:t>PON</w:t>
      </w:r>
      <w:r w:rsidRPr="009E44FF">
        <w:rPr>
          <w:szCs w:val="21"/>
        </w:rPr>
        <w:t>保护组配置信息。</w:t>
      </w:r>
    </w:p>
    <w:p w:rsidR="008540B1" w:rsidRPr="00EC3C32" w:rsidRDefault="008540B1" w:rsidP="00CE4D8A">
      <w:pPr>
        <w:spacing w:beforeLines="50"/>
        <w:ind w:firstLine="420"/>
      </w:pPr>
      <w:r w:rsidRPr="00EC3C32">
        <w:t>命令格式</w:t>
      </w:r>
    </w:p>
    <w:p w:rsidR="008540B1" w:rsidRPr="009E44FF" w:rsidRDefault="008540B1" w:rsidP="00C9730D">
      <w:pPr>
        <w:spacing w:line="360" w:lineRule="auto"/>
        <w:ind w:left="420" w:firstLine="420"/>
        <w:rPr>
          <w:szCs w:val="21"/>
        </w:rPr>
      </w:pPr>
      <w:r w:rsidRPr="009E44FF">
        <w:rPr>
          <w:szCs w:val="21"/>
        </w:rPr>
        <w:t>LST-</w:t>
      </w:r>
      <w:r w:rsidR="006D559D">
        <w:rPr>
          <w:szCs w:val="21"/>
        </w:rPr>
        <w:t>P</w:t>
      </w:r>
      <w:r w:rsidR="00C51891">
        <w:rPr>
          <w:rFonts w:hint="eastAsia"/>
          <w:szCs w:val="21"/>
        </w:rPr>
        <w:t>S</w:t>
      </w:r>
      <w:r w:rsidR="00BD0EE6" w:rsidRPr="009E44FF">
        <w:rPr>
          <w:szCs w:val="21"/>
        </w:rPr>
        <w:t>G</w:t>
      </w:r>
      <w:r w:rsidR="006D559D">
        <w:rPr>
          <w:szCs w:val="21"/>
        </w:rPr>
        <w:t>::OLTID=olt_name:CTAG::[</w:t>
      </w:r>
      <w:r w:rsidR="006D559D">
        <w:rPr>
          <w:rFonts w:hint="eastAsia"/>
          <w:szCs w:val="21"/>
        </w:rPr>
        <w:t>P</w:t>
      </w:r>
      <w:r w:rsidR="00C51891">
        <w:rPr>
          <w:rFonts w:hint="eastAsia"/>
          <w:szCs w:val="21"/>
        </w:rPr>
        <w:t>S</w:t>
      </w:r>
      <w:r w:rsidR="006D559D">
        <w:rPr>
          <w:rFonts w:hint="eastAsia"/>
          <w:szCs w:val="21"/>
        </w:rPr>
        <w:t>G</w:t>
      </w:r>
      <w:r w:rsidRPr="009E44FF">
        <w:rPr>
          <w:szCs w:val="21"/>
        </w:rPr>
        <w:t>ID=group-id];</w:t>
      </w:r>
    </w:p>
    <w:p w:rsidR="008540B1" w:rsidRPr="00EC3C32" w:rsidRDefault="008540B1" w:rsidP="00CE4D8A">
      <w:pPr>
        <w:spacing w:beforeLines="50"/>
        <w:ind w:firstLine="420"/>
      </w:pPr>
      <w:r w:rsidRPr="00EC3C32">
        <w:t>输入参数</w:t>
      </w:r>
    </w:p>
    <w:tbl>
      <w:tblPr>
        <w:tblStyle w:val="afffffd"/>
        <w:tblW w:w="7763" w:type="dxa"/>
        <w:tblLayout w:type="fixed"/>
        <w:tblLook w:val="01E0"/>
      </w:tblPr>
      <w:tblGrid>
        <w:gridCol w:w="1122"/>
        <w:gridCol w:w="1640"/>
        <w:gridCol w:w="1298"/>
        <w:gridCol w:w="814"/>
        <w:gridCol w:w="2889"/>
      </w:tblGrid>
      <w:tr w:rsidR="005A4117" w:rsidRPr="00F71588" w:rsidTr="00477AF3">
        <w:trPr>
          <w:cnfStyle w:val="100000000000"/>
        </w:trPr>
        <w:tc>
          <w:tcPr>
            <w:tcW w:w="723" w:type="pct"/>
          </w:tcPr>
          <w:p w:rsidR="005A4117" w:rsidRPr="00F71588" w:rsidRDefault="005A4117" w:rsidP="00F71588">
            <w:pPr>
              <w:rPr>
                <w:szCs w:val="18"/>
              </w:rPr>
            </w:pPr>
            <w:r w:rsidRPr="00F71588">
              <w:rPr>
                <w:szCs w:val="18"/>
              </w:rPr>
              <w:lastRenderedPageBreak/>
              <w:t>参数名称</w:t>
            </w:r>
          </w:p>
        </w:tc>
        <w:tc>
          <w:tcPr>
            <w:tcW w:w="1056" w:type="pct"/>
          </w:tcPr>
          <w:p w:rsidR="005A4117" w:rsidRPr="00F71588" w:rsidRDefault="005A4117" w:rsidP="00F71588">
            <w:pPr>
              <w:rPr>
                <w:szCs w:val="18"/>
              </w:rPr>
            </w:pPr>
            <w:r w:rsidRPr="00F71588">
              <w:rPr>
                <w:szCs w:val="18"/>
              </w:rPr>
              <w:t>数据类型</w:t>
            </w:r>
          </w:p>
        </w:tc>
        <w:tc>
          <w:tcPr>
            <w:tcW w:w="836" w:type="pct"/>
          </w:tcPr>
          <w:p w:rsidR="005A4117" w:rsidRPr="00F71588" w:rsidRDefault="005A4117" w:rsidP="00F71588">
            <w:pPr>
              <w:rPr>
                <w:szCs w:val="18"/>
              </w:rPr>
            </w:pPr>
            <w:r w:rsidRPr="00F71588">
              <w:rPr>
                <w:szCs w:val="18"/>
              </w:rPr>
              <w:t>取值范围</w:t>
            </w:r>
          </w:p>
        </w:tc>
        <w:tc>
          <w:tcPr>
            <w:tcW w:w="524" w:type="pct"/>
          </w:tcPr>
          <w:p w:rsidR="005A4117" w:rsidRPr="005A4117" w:rsidRDefault="005A4117" w:rsidP="00F71588">
            <w:pPr>
              <w:rPr>
                <w:rFonts w:eastAsiaTheme="minorEastAsia"/>
                <w:szCs w:val="18"/>
              </w:rPr>
            </w:pPr>
            <w:r>
              <w:rPr>
                <w:rFonts w:eastAsiaTheme="minorEastAsia" w:hint="eastAsia"/>
                <w:szCs w:val="18"/>
              </w:rPr>
              <w:t>限定</w:t>
            </w:r>
          </w:p>
        </w:tc>
        <w:tc>
          <w:tcPr>
            <w:tcW w:w="1861" w:type="pct"/>
          </w:tcPr>
          <w:p w:rsidR="005A4117" w:rsidRPr="00F71588" w:rsidRDefault="005A4117" w:rsidP="00F71588">
            <w:pPr>
              <w:rPr>
                <w:szCs w:val="18"/>
              </w:rPr>
            </w:pPr>
            <w:r w:rsidRPr="00F71588">
              <w:rPr>
                <w:szCs w:val="18"/>
              </w:rPr>
              <w:t>参数说明</w:t>
            </w:r>
          </w:p>
        </w:tc>
      </w:tr>
      <w:tr w:rsidR="005A4117" w:rsidRPr="00F71588" w:rsidTr="00477AF3">
        <w:trPr>
          <w:trHeight w:val="252"/>
        </w:trPr>
        <w:tc>
          <w:tcPr>
            <w:tcW w:w="723" w:type="pct"/>
          </w:tcPr>
          <w:p w:rsidR="005A4117" w:rsidRPr="00F71588" w:rsidRDefault="005A4117" w:rsidP="00F71588">
            <w:pPr>
              <w:rPr>
                <w:szCs w:val="18"/>
              </w:rPr>
            </w:pPr>
            <w:r>
              <w:rPr>
                <w:rFonts w:hint="eastAsia"/>
                <w:szCs w:val="18"/>
              </w:rPr>
              <w:t>OLTID</w:t>
            </w:r>
          </w:p>
        </w:tc>
        <w:tc>
          <w:tcPr>
            <w:tcW w:w="1056" w:type="pct"/>
          </w:tcPr>
          <w:p w:rsidR="005A4117" w:rsidRPr="00F71588" w:rsidRDefault="005A4117" w:rsidP="00F71588">
            <w:pPr>
              <w:rPr>
                <w:szCs w:val="18"/>
              </w:rPr>
            </w:pPr>
            <w:r>
              <w:rPr>
                <w:szCs w:val="18"/>
              </w:rPr>
              <w:t>OCTET STRING</w:t>
            </w:r>
          </w:p>
        </w:tc>
        <w:tc>
          <w:tcPr>
            <w:tcW w:w="836" w:type="pct"/>
          </w:tcPr>
          <w:p w:rsidR="005A4117" w:rsidRPr="00F71588" w:rsidRDefault="005A4117" w:rsidP="00F71588">
            <w:pPr>
              <w:rPr>
                <w:szCs w:val="18"/>
              </w:rPr>
            </w:pPr>
            <w:r w:rsidRPr="00F71588">
              <w:rPr>
                <w:szCs w:val="18"/>
              </w:rPr>
              <w:t>SIZE</w:t>
            </w:r>
            <w:r>
              <w:rPr>
                <w:szCs w:val="18"/>
              </w:rPr>
              <w:t>(</w:t>
            </w:r>
            <w:r w:rsidRPr="00F71588">
              <w:rPr>
                <w:szCs w:val="18"/>
              </w:rPr>
              <w:t>100)</w:t>
            </w:r>
          </w:p>
        </w:tc>
        <w:tc>
          <w:tcPr>
            <w:tcW w:w="524" w:type="pct"/>
          </w:tcPr>
          <w:p w:rsidR="005A4117" w:rsidRPr="005A4117" w:rsidRDefault="005A4117" w:rsidP="0076263C">
            <w:pPr>
              <w:rPr>
                <w:rFonts w:eastAsiaTheme="minorEastAsia"/>
                <w:szCs w:val="18"/>
              </w:rPr>
            </w:pPr>
            <w:r>
              <w:rPr>
                <w:rFonts w:eastAsiaTheme="minorEastAsia" w:hint="eastAsia"/>
                <w:szCs w:val="18"/>
              </w:rPr>
              <w:t>M</w:t>
            </w:r>
          </w:p>
        </w:tc>
        <w:tc>
          <w:tcPr>
            <w:tcW w:w="1861" w:type="pct"/>
          </w:tcPr>
          <w:p w:rsidR="005A4117" w:rsidRPr="00F71588" w:rsidRDefault="005A4117" w:rsidP="0076263C">
            <w:pPr>
              <w:rPr>
                <w:szCs w:val="18"/>
              </w:rPr>
            </w:pPr>
            <w:r w:rsidRPr="00F71588">
              <w:rPr>
                <w:szCs w:val="18"/>
              </w:rPr>
              <w:t>OLT</w:t>
            </w:r>
            <w:r w:rsidRPr="00F71588">
              <w:rPr>
                <w:rFonts w:ascii="宋体" w:eastAsia="宋体" w:hAnsi="宋体" w:cs="宋体" w:hint="eastAsia"/>
                <w:szCs w:val="18"/>
              </w:rPr>
              <w:t>网元的</w:t>
            </w:r>
            <w:r w:rsidRPr="00F71588">
              <w:rPr>
                <w:szCs w:val="18"/>
              </w:rPr>
              <w:t xml:space="preserve"> IP</w:t>
            </w:r>
            <w:r w:rsidRPr="00F71588">
              <w:rPr>
                <w:rFonts w:ascii="宋体" w:eastAsia="宋体" w:hAnsi="宋体" w:cs="宋体" w:hint="eastAsia"/>
                <w:szCs w:val="18"/>
              </w:rPr>
              <w:t>地址</w:t>
            </w:r>
            <w:r>
              <w:rPr>
                <w:rFonts w:ascii="宋体" w:eastAsia="宋体" w:hAnsi="宋体" w:cs="宋体" w:hint="eastAsia"/>
                <w:szCs w:val="18"/>
              </w:rPr>
              <w:t>或名称</w:t>
            </w:r>
          </w:p>
        </w:tc>
      </w:tr>
      <w:tr w:rsidR="005A4117" w:rsidRPr="00F71588" w:rsidTr="00477AF3">
        <w:tc>
          <w:tcPr>
            <w:tcW w:w="723" w:type="pct"/>
          </w:tcPr>
          <w:p w:rsidR="005A4117" w:rsidRPr="00F71588" w:rsidRDefault="005A4117" w:rsidP="00F71588">
            <w:pPr>
              <w:rPr>
                <w:szCs w:val="18"/>
              </w:rPr>
            </w:pPr>
            <w:r>
              <w:rPr>
                <w:rFonts w:eastAsiaTheme="minorEastAsia" w:hint="eastAsia"/>
                <w:szCs w:val="18"/>
              </w:rPr>
              <w:t>PSG</w:t>
            </w:r>
            <w:r w:rsidRPr="00F71588">
              <w:rPr>
                <w:szCs w:val="18"/>
              </w:rPr>
              <w:t>ID</w:t>
            </w:r>
          </w:p>
        </w:tc>
        <w:tc>
          <w:tcPr>
            <w:tcW w:w="1056" w:type="pct"/>
          </w:tcPr>
          <w:p w:rsidR="005A4117" w:rsidRPr="00F71588" w:rsidRDefault="005A4117" w:rsidP="00F71588">
            <w:pPr>
              <w:rPr>
                <w:szCs w:val="18"/>
              </w:rPr>
            </w:pPr>
            <w:r>
              <w:rPr>
                <w:szCs w:val="18"/>
              </w:rPr>
              <w:t>OCTET STRING</w:t>
            </w:r>
          </w:p>
        </w:tc>
        <w:tc>
          <w:tcPr>
            <w:tcW w:w="836" w:type="pct"/>
          </w:tcPr>
          <w:p w:rsidR="005A4117" w:rsidRPr="00F71588" w:rsidRDefault="005A4117" w:rsidP="00F71588">
            <w:pPr>
              <w:rPr>
                <w:szCs w:val="18"/>
              </w:rPr>
            </w:pPr>
            <w:r>
              <w:rPr>
                <w:szCs w:val="18"/>
              </w:rPr>
              <w:t>SIZE(</w:t>
            </w:r>
            <w:r>
              <w:rPr>
                <w:rFonts w:eastAsiaTheme="minorEastAsia" w:hint="eastAsia"/>
                <w:szCs w:val="18"/>
              </w:rPr>
              <w:t>511</w:t>
            </w:r>
            <w:r w:rsidRPr="00F71588">
              <w:rPr>
                <w:szCs w:val="18"/>
              </w:rPr>
              <w:t>)</w:t>
            </w:r>
          </w:p>
        </w:tc>
        <w:tc>
          <w:tcPr>
            <w:tcW w:w="524" w:type="pct"/>
          </w:tcPr>
          <w:p w:rsidR="005A4117" w:rsidRPr="00F71588" w:rsidRDefault="005A4117" w:rsidP="00F71588">
            <w:pPr>
              <w:rPr>
                <w:szCs w:val="18"/>
              </w:rPr>
            </w:pPr>
            <w:r>
              <w:rPr>
                <w:rFonts w:eastAsiaTheme="minorEastAsia" w:hint="eastAsia"/>
                <w:szCs w:val="18"/>
              </w:rPr>
              <w:t>O</w:t>
            </w:r>
          </w:p>
        </w:tc>
        <w:tc>
          <w:tcPr>
            <w:tcW w:w="1861" w:type="pct"/>
          </w:tcPr>
          <w:p w:rsidR="005A4117" w:rsidRPr="00F71588" w:rsidRDefault="005A4117" w:rsidP="00F71588">
            <w:pPr>
              <w:rPr>
                <w:szCs w:val="18"/>
              </w:rPr>
            </w:pPr>
            <w:r w:rsidRPr="00F71588">
              <w:rPr>
                <w:szCs w:val="18"/>
              </w:rPr>
              <w:t>保护组标识</w:t>
            </w:r>
          </w:p>
        </w:tc>
      </w:tr>
    </w:tbl>
    <w:p w:rsidR="00000000" w:rsidRDefault="008540B1" w:rsidP="00CE4D8A">
      <w:pPr>
        <w:spacing w:beforeLines="50"/>
        <w:ind w:firstLine="420"/>
        <w:pPrChange w:id="529" w:author="CMDI-LVLIANGDONG" w:date="2015-07-22T10:29:00Z">
          <w:pPr>
            <w:spacing w:beforeLines="50"/>
            <w:ind w:firstLine="420"/>
          </w:pPr>
        </w:pPrChange>
      </w:pPr>
      <w:r w:rsidRPr="00EC3C32">
        <w:t>响应格式</w:t>
      </w:r>
    </w:p>
    <w:p w:rsidR="008540B1" w:rsidRDefault="008540B1" w:rsidP="00C9730D">
      <w:pPr>
        <w:spacing w:line="360" w:lineRule="auto"/>
        <w:ind w:left="420" w:firstLine="420"/>
        <w:rPr>
          <w:szCs w:val="21"/>
        </w:rPr>
      </w:pPr>
      <w:r w:rsidRPr="009E44FF">
        <w:rPr>
          <w:szCs w:val="21"/>
        </w:rPr>
        <w:t>命令应答格式见</w:t>
      </w:r>
      <w:r w:rsidRPr="009E44FF">
        <w:rPr>
          <w:szCs w:val="21"/>
        </w:rPr>
        <w:t>4.2.2.2</w:t>
      </w:r>
      <w:r w:rsidRPr="009E44FF">
        <w:rPr>
          <w:szCs w:val="21"/>
        </w:rPr>
        <w:t>章节</w:t>
      </w:r>
    </w:p>
    <w:p w:rsidR="00000000" w:rsidRDefault="008540B1" w:rsidP="00CE4D8A">
      <w:pPr>
        <w:spacing w:beforeLines="50"/>
        <w:ind w:firstLine="420"/>
        <w:pPrChange w:id="530" w:author="CMDI-LVLIANGDONG" w:date="2015-07-22T10:29:00Z">
          <w:pPr>
            <w:spacing w:beforeLines="50"/>
            <w:ind w:firstLine="420"/>
          </w:pPr>
        </w:pPrChange>
      </w:pPr>
      <w:r w:rsidRPr="00EC3C32">
        <w:t>输出参数</w:t>
      </w:r>
    </w:p>
    <w:p w:rsidR="008540B1" w:rsidRPr="00C9730D" w:rsidRDefault="008540B1" w:rsidP="00C9730D">
      <w:pPr>
        <w:spacing w:line="360" w:lineRule="auto"/>
        <w:ind w:left="420" w:firstLine="420"/>
        <w:rPr>
          <w:szCs w:val="21"/>
        </w:rPr>
      </w:pPr>
      <w:r w:rsidRPr="00C9730D">
        <w:rPr>
          <w:szCs w:val="21"/>
        </w:rPr>
        <w:t>应答参数表名称：</w:t>
      </w:r>
      <w:r w:rsidRPr="00C9730D">
        <w:rPr>
          <w:szCs w:val="21"/>
        </w:rPr>
        <w:t>Protection Group information</w:t>
      </w:r>
    </w:p>
    <w:tbl>
      <w:tblPr>
        <w:tblStyle w:val="afffffd"/>
        <w:tblW w:w="8330" w:type="dxa"/>
        <w:tblLayout w:type="fixed"/>
        <w:tblLook w:val="01E0"/>
      </w:tblPr>
      <w:tblGrid>
        <w:gridCol w:w="2122"/>
        <w:gridCol w:w="1733"/>
        <w:gridCol w:w="1414"/>
        <w:gridCol w:w="740"/>
        <w:gridCol w:w="2321"/>
      </w:tblGrid>
      <w:tr w:rsidR="005A4117" w:rsidRPr="00F71588" w:rsidTr="00477AF3">
        <w:trPr>
          <w:cnfStyle w:val="100000000000"/>
        </w:trPr>
        <w:tc>
          <w:tcPr>
            <w:tcW w:w="1274" w:type="pct"/>
          </w:tcPr>
          <w:p w:rsidR="005A4117" w:rsidRPr="00F71588" w:rsidRDefault="005A4117" w:rsidP="00F71588">
            <w:pPr>
              <w:rPr>
                <w:szCs w:val="18"/>
              </w:rPr>
            </w:pPr>
            <w:r w:rsidRPr="00F71588">
              <w:rPr>
                <w:szCs w:val="18"/>
              </w:rPr>
              <w:t>参数名称</w:t>
            </w:r>
          </w:p>
        </w:tc>
        <w:tc>
          <w:tcPr>
            <w:tcW w:w="1040" w:type="pct"/>
          </w:tcPr>
          <w:p w:rsidR="005A4117" w:rsidRPr="00F71588" w:rsidRDefault="005A4117" w:rsidP="00F71588">
            <w:pPr>
              <w:rPr>
                <w:szCs w:val="18"/>
              </w:rPr>
            </w:pPr>
            <w:r w:rsidRPr="00F71588">
              <w:rPr>
                <w:szCs w:val="18"/>
              </w:rPr>
              <w:t>数据类型</w:t>
            </w:r>
          </w:p>
        </w:tc>
        <w:tc>
          <w:tcPr>
            <w:tcW w:w="849" w:type="pct"/>
          </w:tcPr>
          <w:p w:rsidR="005A4117" w:rsidRPr="00F71588" w:rsidRDefault="005A4117" w:rsidP="00F71588">
            <w:pPr>
              <w:rPr>
                <w:szCs w:val="18"/>
              </w:rPr>
            </w:pPr>
            <w:r w:rsidRPr="00F71588">
              <w:rPr>
                <w:szCs w:val="18"/>
              </w:rPr>
              <w:t>取值范围</w:t>
            </w:r>
          </w:p>
        </w:tc>
        <w:tc>
          <w:tcPr>
            <w:tcW w:w="444" w:type="pct"/>
          </w:tcPr>
          <w:p w:rsidR="005A4117" w:rsidRPr="005A4117" w:rsidRDefault="005A4117" w:rsidP="00F71588">
            <w:pPr>
              <w:rPr>
                <w:rFonts w:eastAsiaTheme="minorEastAsia"/>
                <w:szCs w:val="18"/>
              </w:rPr>
            </w:pPr>
            <w:r>
              <w:rPr>
                <w:rFonts w:eastAsiaTheme="minorEastAsia" w:hint="eastAsia"/>
                <w:szCs w:val="18"/>
              </w:rPr>
              <w:t>限定</w:t>
            </w:r>
          </w:p>
        </w:tc>
        <w:tc>
          <w:tcPr>
            <w:tcW w:w="1393" w:type="pct"/>
          </w:tcPr>
          <w:p w:rsidR="005A4117" w:rsidRPr="00F71588" w:rsidRDefault="005A4117" w:rsidP="00F71588">
            <w:pPr>
              <w:rPr>
                <w:szCs w:val="18"/>
              </w:rPr>
            </w:pPr>
            <w:r w:rsidRPr="00F71588">
              <w:rPr>
                <w:szCs w:val="18"/>
              </w:rPr>
              <w:t>参数说明</w:t>
            </w:r>
          </w:p>
        </w:tc>
      </w:tr>
      <w:tr w:rsidR="005A4117" w:rsidRPr="00F71588" w:rsidTr="00477AF3">
        <w:tc>
          <w:tcPr>
            <w:tcW w:w="1274" w:type="pct"/>
          </w:tcPr>
          <w:p w:rsidR="005A4117" w:rsidRPr="00F71588" w:rsidRDefault="005A4117" w:rsidP="00F71588">
            <w:pPr>
              <w:rPr>
                <w:szCs w:val="18"/>
              </w:rPr>
            </w:pPr>
            <w:r>
              <w:rPr>
                <w:rFonts w:eastAsiaTheme="minorEastAsia" w:hint="eastAsia"/>
                <w:szCs w:val="18"/>
              </w:rPr>
              <w:t>PSG</w:t>
            </w:r>
            <w:r w:rsidRPr="00F71588">
              <w:rPr>
                <w:szCs w:val="18"/>
              </w:rPr>
              <w:t>ID</w:t>
            </w:r>
          </w:p>
        </w:tc>
        <w:tc>
          <w:tcPr>
            <w:tcW w:w="1040" w:type="pct"/>
          </w:tcPr>
          <w:p w:rsidR="005A4117" w:rsidRPr="00F71588" w:rsidRDefault="005A4117" w:rsidP="00F71588">
            <w:pPr>
              <w:rPr>
                <w:szCs w:val="18"/>
              </w:rPr>
            </w:pPr>
            <w:r>
              <w:rPr>
                <w:szCs w:val="18"/>
              </w:rPr>
              <w:t>OCTET STRING</w:t>
            </w:r>
          </w:p>
        </w:tc>
        <w:tc>
          <w:tcPr>
            <w:tcW w:w="849" w:type="pct"/>
          </w:tcPr>
          <w:p w:rsidR="005A4117" w:rsidRPr="00F71588" w:rsidRDefault="005A4117" w:rsidP="006D559D">
            <w:pPr>
              <w:rPr>
                <w:szCs w:val="18"/>
              </w:rPr>
            </w:pPr>
            <w:r>
              <w:rPr>
                <w:szCs w:val="18"/>
              </w:rPr>
              <w:t>SIZE(</w:t>
            </w:r>
            <w:r>
              <w:rPr>
                <w:rFonts w:eastAsiaTheme="minorEastAsia" w:hint="eastAsia"/>
                <w:szCs w:val="18"/>
              </w:rPr>
              <w:t>511</w:t>
            </w:r>
            <w:r w:rsidRPr="00F71588">
              <w:rPr>
                <w:szCs w:val="18"/>
              </w:rPr>
              <w:t>)</w:t>
            </w:r>
          </w:p>
        </w:tc>
        <w:tc>
          <w:tcPr>
            <w:tcW w:w="444" w:type="pct"/>
          </w:tcPr>
          <w:p w:rsidR="005A4117" w:rsidRPr="00F71588" w:rsidRDefault="005A4117" w:rsidP="00F71588">
            <w:pPr>
              <w:rPr>
                <w:szCs w:val="18"/>
              </w:rPr>
            </w:pPr>
            <w:r>
              <w:rPr>
                <w:rFonts w:eastAsiaTheme="minorEastAsia" w:hint="eastAsia"/>
                <w:szCs w:val="18"/>
              </w:rPr>
              <w:t>M</w:t>
            </w:r>
          </w:p>
        </w:tc>
        <w:tc>
          <w:tcPr>
            <w:tcW w:w="1393" w:type="pct"/>
          </w:tcPr>
          <w:p w:rsidR="005A4117" w:rsidRPr="00F71588" w:rsidRDefault="005A4117" w:rsidP="00F71588">
            <w:pPr>
              <w:rPr>
                <w:szCs w:val="18"/>
              </w:rPr>
            </w:pPr>
            <w:r w:rsidRPr="00F71588">
              <w:rPr>
                <w:szCs w:val="18"/>
              </w:rPr>
              <w:t>保护组名称</w:t>
            </w:r>
          </w:p>
        </w:tc>
      </w:tr>
      <w:tr w:rsidR="005A4117" w:rsidRPr="00F71588" w:rsidTr="00477AF3">
        <w:tc>
          <w:tcPr>
            <w:tcW w:w="1274" w:type="pct"/>
          </w:tcPr>
          <w:p w:rsidR="005A4117" w:rsidRPr="00F71588" w:rsidRDefault="005A4117" w:rsidP="00F71588">
            <w:pPr>
              <w:rPr>
                <w:szCs w:val="18"/>
              </w:rPr>
            </w:pPr>
            <w:r w:rsidRPr="00F71588">
              <w:rPr>
                <w:szCs w:val="18"/>
              </w:rPr>
              <w:t>TYPE</w:t>
            </w:r>
          </w:p>
        </w:tc>
        <w:tc>
          <w:tcPr>
            <w:tcW w:w="1040" w:type="pct"/>
          </w:tcPr>
          <w:p w:rsidR="005A4117" w:rsidRPr="00F71588" w:rsidRDefault="005A4117" w:rsidP="00F71588">
            <w:pPr>
              <w:rPr>
                <w:szCs w:val="18"/>
              </w:rPr>
            </w:pPr>
            <w:r>
              <w:rPr>
                <w:szCs w:val="18"/>
              </w:rPr>
              <w:t>OCTET STRING</w:t>
            </w:r>
          </w:p>
        </w:tc>
        <w:tc>
          <w:tcPr>
            <w:tcW w:w="849" w:type="pct"/>
          </w:tcPr>
          <w:p w:rsidR="005A4117" w:rsidRPr="0056557D" w:rsidRDefault="005A4117" w:rsidP="0056557D">
            <w:pPr>
              <w:rPr>
                <w:szCs w:val="18"/>
              </w:rPr>
            </w:pPr>
            <w:r w:rsidRPr="0056557D">
              <w:rPr>
                <w:szCs w:val="18"/>
              </w:rPr>
              <w:t>eth-nni-port</w:t>
            </w:r>
          </w:p>
          <w:p w:rsidR="005A4117" w:rsidRPr="00F71588" w:rsidRDefault="005A4117" w:rsidP="0056557D">
            <w:pPr>
              <w:rPr>
                <w:szCs w:val="18"/>
              </w:rPr>
            </w:pPr>
            <w:r w:rsidRPr="0056557D">
              <w:rPr>
                <w:rFonts w:hint="eastAsia"/>
                <w:szCs w:val="18"/>
              </w:rPr>
              <w:t>x</w:t>
            </w:r>
            <w:r w:rsidRPr="0056557D">
              <w:rPr>
                <w:szCs w:val="18"/>
              </w:rPr>
              <w:t>pon-uni-port</w:t>
            </w:r>
          </w:p>
        </w:tc>
        <w:tc>
          <w:tcPr>
            <w:tcW w:w="444" w:type="pct"/>
          </w:tcPr>
          <w:p w:rsidR="005A4117" w:rsidRPr="00F71588" w:rsidRDefault="005A4117" w:rsidP="00F71588">
            <w:pPr>
              <w:rPr>
                <w:szCs w:val="18"/>
              </w:rPr>
            </w:pPr>
            <w:r>
              <w:rPr>
                <w:rFonts w:eastAsiaTheme="minorEastAsia" w:hint="eastAsia"/>
                <w:szCs w:val="18"/>
              </w:rPr>
              <w:t>M</w:t>
            </w:r>
          </w:p>
        </w:tc>
        <w:tc>
          <w:tcPr>
            <w:tcW w:w="1393" w:type="pct"/>
          </w:tcPr>
          <w:p w:rsidR="005A4117" w:rsidRPr="00F71588" w:rsidRDefault="005A4117" w:rsidP="00F71588">
            <w:pPr>
              <w:rPr>
                <w:szCs w:val="18"/>
              </w:rPr>
            </w:pPr>
            <w:r w:rsidRPr="00F71588">
              <w:rPr>
                <w:szCs w:val="18"/>
              </w:rPr>
              <w:t>保护组类型</w:t>
            </w:r>
          </w:p>
        </w:tc>
      </w:tr>
      <w:tr w:rsidR="005A4117" w:rsidRPr="00F71588" w:rsidTr="00477AF3">
        <w:tc>
          <w:tcPr>
            <w:tcW w:w="1274" w:type="pct"/>
          </w:tcPr>
          <w:p w:rsidR="005A4117" w:rsidRPr="00F71588" w:rsidRDefault="005A4117" w:rsidP="00F71588">
            <w:pPr>
              <w:rPr>
                <w:szCs w:val="18"/>
              </w:rPr>
            </w:pPr>
            <w:r w:rsidRPr="00F71588">
              <w:rPr>
                <w:szCs w:val="18"/>
              </w:rPr>
              <w:t>REVERTIVE</w:t>
            </w:r>
          </w:p>
        </w:tc>
        <w:tc>
          <w:tcPr>
            <w:tcW w:w="1040" w:type="pct"/>
          </w:tcPr>
          <w:p w:rsidR="005A4117" w:rsidRPr="00F71588" w:rsidRDefault="005A4117" w:rsidP="00F71588">
            <w:pPr>
              <w:rPr>
                <w:szCs w:val="18"/>
              </w:rPr>
            </w:pPr>
            <w:r>
              <w:rPr>
                <w:szCs w:val="18"/>
              </w:rPr>
              <w:t>OCTET STRING</w:t>
            </w:r>
          </w:p>
        </w:tc>
        <w:tc>
          <w:tcPr>
            <w:tcW w:w="849" w:type="pct"/>
          </w:tcPr>
          <w:p w:rsidR="005A4117" w:rsidRPr="00F71588" w:rsidRDefault="005A4117" w:rsidP="00F71588">
            <w:pPr>
              <w:rPr>
                <w:szCs w:val="18"/>
              </w:rPr>
            </w:pPr>
            <w:r w:rsidRPr="00F71588">
              <w:rPr>
                <w:szCs w:val="18"/>
              </w:rPr>
              <w:t>revertive</w:t>
            </w:r>
          </w:p>
          <w:p w:rsidR="005A4117" w:rsidRPr="00F71588" w:rsidRDefault="005A4117" w:rsidP="00F71588">
            <w:pPr>
              <w:rPr>
                <w:szCs w:val="18"/>
              </w:rPr>
            </w:pPr>
            <w:r w:rsidRPr="00F71588">
              <w:rPr>
                <w:szCs w:val="18"/>
              </w:rPr>
              <w:t>non-revertive</w:t>
            </w:r>
          </w:p>
        </w:tc>
        <w:tc>
          <w:tcPr>
            <w:tcW w:w="444" w:type="pct"/>
          </w:tcPr>
          <w:p w:rsidR="005A4117" w:rsidRPr="00F71588" w:rsidRDefault="005A4117" w:rsidP="00F71588">
            <w:pPr>
              <w:rPr>
                <w:szCs w:val="18"/>
              </w:rPr>
            </w:pPr>
            <w:r>
              <w:rPr>
                <w:rFonts w:eastAsiaTheme="minorEastAsia" w:hint="eastAsia"/>
                <w:szCs w:val="18"/>
              </w:rPr>
              <w:t>M</w:t>
            </w:r>
          </w:p>
        </w:tc>
        <w:tc>
          <w:tcPr>
            <w:tcW w:w="1393" w:type="pct"/>
          </w:tcPr>
          <w:p w:rsidR="005A4117" w:rsidRDefault="005A4117" w:rsidP="00F71588">
            <w:pPr>
              <w:rPr>
                <w:rFonts w:eastAsiaTheme="minorEastAsia"/>
                <w:szCs w:val="18"/>
              </w:rPr>
            </w:pPr>
            <w:r w:rsidRPr="00F71588">
              <w:rPr>
                <w:szCs w:val="18"/>
              </w:rPr>
              <w:t>保护组复原标识</w:t>
            </w:r>
          </w:p>
          <w:p w:rsidR="005A4117" w:rsidRPr="005D4068" w:rsidRDefault="005A4117" w:rsidP="005D4068">
            <w:pPr>
              <w:rPr>
                <w:rFonts w:eastAsiaTheme="minorEastAsia"/>
                <w:szCs w:val="18"/>
              </w:rPr>
            </w:pPr>
            <w:r>
              <w:rPr>
                <w:szCs w:val="18"/>
              </w:rPr>
              <w:t>revertive</w:t>
            </w:r>
            <w:r>
              <w:rPr>
                <w:rFonts w:eastAsiaTheme="minorEastAsia" w:hint="eastAsia"/>
                <w:szCs w:val="18"/>
              </w:rPr>
              <w:t>：复原</w:t>
            </w:r>
          </w:p>
          <w:p w:rsidR="005A4117" w:rsidRPr="005D4068" w:rsidRDefault="005A4117" w:rsidP="005D4068">
            <w:pPr>
              <w:rPr>
                <w:rFonts w:eastAsiaTheme="minorEastAsia"/>
                <w:szCs w:val="18"/>
              </w:rPr>
            </w:pPr>
            <w:r w:rsidRPr="00F71588">
              <w:rPr>
                <w:szCs w:val="18"/>
              </w:rPr>
              <w:t>non-revertive</w:t>
            </w:r>
            <w:r>
              <w:rPr>
                <w:rFonts w:eastAsiaTheme="minorEastAsia" w:hint="eastAsia"/>
                <w:szCs w:val="18"/>
              </w:rPr>
              <w:t>：不复原</w:t>
            </w:r>
          </w:p>
        </w:tc>
      </w:tr>
      <w:tr w:rsidR="005A4117" w:rsidRPr="00F71588" w:rsidTr="00477AF3">
        <w:tc>
          <w:tcPr>
            <w:tcW w:w="1274" w:type="pct"/>
          </w:tcPr>
          <w:p w:rsidR="005A4117" w:rsidRPr="00F71588" w:rsidRDefault="005A4117" w:rsidP="00F71588">
            <w:pPr>
              <w:rPr>
                <w:szCs w:val="18"/>
              </w:rPr>
            </w:pPr>
            <w:r w:rsidRPr="00F71588">
              <w:rPr>
                <w:szCs w:val="18"/>
              </w:rPr>
              <w:t>STATUS</w:t>
            </w:r>
          </w:p>
        </w:tc>
        <w:tc>
          <w:tcPr>
            <w:tcW w:w="1040" w:type="pct"/>
          </w:tcPr>
          <w:p w:rsidR="005A4117" w:rsidRPr="00F71588" w:rsidRDefault="005A4117" w:rsidP="00F71588">
            <w:pPr>
              <w:rPr>
                <w:szCs w:val="18"/>
              </w:rPr>
            </w:pPr>
            <w:r>
              <w:rPr>
                <w:szCs w:val="18"/>
              </w:rPr>
              <w:t>OCTET STRING</w:t>
            </w:r>
          </w:p>
        </w:tc>
        <w:tc>
          <w:tcPr>
            <w:tcW w:w="849" w:type="pct"/>
          </w:tcPr>
          <w:p w:rsidR="005A4117" w:rsidRPr="00751477" w:rsidRDefault="005A4117" w:rsidP="00F71588">
            <w:pPr>
              <w:rPr>
                <w:rFonts w:eastAsiaTheme="minorEastAsia"/>
                <w:szCs w:val="18"/>
              </w:rPr>
            </w:pPr>
            <w:r w:rsidRPr="00F71588">
              <w:rPr>
                <w:szCs w:val="18"/>
              </w:rPr>
              <w:t>Idle</w:t>
            </w:r>
          </w:p>
          <w:p w:rsidR="005A4117" w:rsidRPr="00F71588" w:rsidRDefault="005A4117" w:rsidP="00F71588">
            <w:pPr>
              <w:rPr>
                <w:szCs w:val="18"/>
              </w:rPr>
            </w:pPr>
            <w:r w:rsidRPr="00F71588">
              <w:rPr>
                <w:szCs w:val="18"/>
              </w:rPr>
              <w:t>Switched</w:t>
            </w:r>
          </w:p>
        </w:tc>
        <w:tc>
          <w:tcPr>
            <w:tcW w:w="444" w:type="pct"/>
          </w:tcPr>
          <w:p w:rsidR="005A4117" w:rsidRPr="00F71588" w:rsidRDefault="005A4117" w:rsidP="00F71588">
            <w:pPr>
              <w:rPr>
                <w:szCs w:val="18"/>
              </w:rPr>
            </w:pPr>
            <w:r>
              <w:rPr>
                <w:rFonts w:eastAsiaTheme="minorEastAsia" w:hint="eastAsia"/>
                <w:szCs w:val="18"/>
              </w:rPr>
              <w:t>M</w:t>
            </w:r>
          </w:p>
        </w:tc>
        <w:tc>
          <w:tcPr>
            <w:tcW w:w="1393" w:type="pct"/>
          </w:tcPr>
          <w:p w:rsidR="005A4117" w:rsidRDefault="005A4117" w:rsidP="00F71588">
            <w:pPr>
              <w:rPr>
                <w:rFonts w:eastAsiaTheme="minorEastAsia"/>
                <w:szCs w:val="18"/>
              </w:rPr>
            </w:pPr>
            <w:r w:rsidRPr="00F71588">
              <w:rPr>
                <w:szCs w:val="18"/>
              </w:rPr>
              <w:t>保护组倒换状态</w:t>
            </w:r>
          </w:p>
          <w:p w:rsidR="005A4117" w:rsidRPr="00B00A90" w:rsidRDefault="005A4117" w:rsidP="00B00A90">
            <w:pPr>
              <w:rPr>
                <w:rFonts w:eastAsiaTheme="minorEastAsia"/>
                <w:szCs w:val="18"/>
              </w:rPr>
            </w:pPr>
            <w:r w:rsidRPr="00F71588">
              <w:rPr>
                <w:szCs w:val="18"/>
              </w:rPr>
              <w:t>Idle</w:t>
            </w:r>
            <w:r>
              <w:rPr>
                <w:rFonts w:eastAsiaTheme="minorEastAsia" w:hint="eastAsia"/>
                <w:szCs w:val="18"/>
              </w:rPr>
              <w:t>：空闲</w:t>
            </w:r>
          </w:p>
          <w:p w:rsidR="005A4117" w:rsidRDefault="005A4117" w:rsidP="00B00A90">
            <w:pPr>
              <w:rPr>
                <w:rFonts w:eastAsiaTheme="minorEastAsia"/>
                <w:szCs w:val="18"/>
              </w:rPr>
            </w:pPr>
            <w:r w:rsidRPr="00F71588">
              <w:rPr>
                <w:szCs w:val="18"/>
              </w:rPr>
              <w:t>Switched</w:t>
            </w:r>
            <w:r>
              <w:rPr>
                <w:rFonts w:eastAsiaTheme="minorEastAsia" w:hint="eastAsia"/>
                <w:szCs w:val="18"/>
              </w:rPr>
              <w:t>：已倒换</w:t>
            </w:r>
          </w:p>
          <w:p w:rsidR="00B51BB3" w:rsidRPr="00B00A90" w:rsidRDefault="00477AF3" w:rsidP="00B00A90">
            <w:pPr>
              <w:rPr>
                <w:rFonts w:eastAsiaTheme="minorEastAsia"/>
                <w:szCs w:val="18"/>
              </w:rPr>
            </w:pPr>
            <w:r w:rsidRPr="00AA758C">
              <w:rPr>
                <w:rFonts w:hint="eastAsia"/>
                <w:color w:val="4F81BD" w:themeColor="accent1"/>
              </w:rPr>
              <w:t>动态属性，全网数据同步不需要</w:t>
            </w:r>
          </w:p>
        </w:tc>
      </w:tr>
      <w:tr w:rsidR="005A4117" w:rsidRPr="00F71588" w:rsidTr="00477AF3">
        <w:tc>
          <w:tcPr>
            <w:tcW w:w="1274" w:type="pct"/>
          </w:tcPr>
          <w:p w:rsidR="005A4117" w:rsidRPr="00F71588" w:rsidRDefault="005A4117" w:rsidP="00F71588">
            <w:pPr>
              <w:rPr>
                <w:szCs w:val="18"/>
              </w:rPr>
            </w:pPr>
            <w:r w:rsidRPr="00F71588">
              <w:rPr>
                <w:szCs w:val="18"/>
              </w:rPr>
              <w:t>RESTOREWAITTIME</w:t>
            </w:r>
          </w:p>
        </w:tc>
        <w:tc>
          <w:tcPr>
            <w:tcW w:w="1040" w:type="pct"/>
          </w:tcPr>
          <w:p w:rsidR="005A4117" w:rsidRPr="00F71588" w:rsidRDefault="005A4117" w:rsidP="00F71588">
            <w:pPr>
              <w:rPr>
                <w:szCs w:val="18"/>
              </w:rPr>
            </w:pPr>
            <w:r>
              <w:rPr>
                <w:szCs w:val="18"/>
              </w:rPr>
              <w:t>OCTET STRING</w:t>
            </w:r>
          </w:p>
        </w:tc>
        <w:tc>
          <w:tcPr>
            <w:tcW w:w="849" w:type="pct"/>
          </w:tcPr>
          <w:p w:rsidR="005A4117" w:rsidRPr="00F71588" w:rsidRDefault="005A4117" w:rsidP="00FF4EF7">
            <w:pPr>
              <w:rPr>
                <w:szCs w:val="18"/>
              </w:rPr>
            </w:pPr>
            <w:r>
              <w:rPr>
                <w:szCs w:val="18"/>
              </w:rPr>
              <w:t>SIZE(</w:t>
            </w:r>
            <w:r>
              <w:rPr>
                <w:rFonts w:eastAsiaTheme="minorEastAsia" w:hint="eastAsia"/>
                <w:szCs w:val="18"/>
              </w:rPr>
              <w:t>128</w:t>
            </w:r>
            <w:r w:rsidRPr="00F71588">
              <w:rPr>
                <w:szCs w:val="18"/>
              </w:rPr>
              <w:t>)</w:t>
            </w:r>
          </w:p>
        </w:tc>
        <w:tc>
          <w:tcPr>
            <w:tcW w:w="444" w:type="pct"/>
          </w:tcPr>
          <w:p w:rsidR="005A4117" w:rsidRPr="00F71588" w:rsidRDefault="005A4117" w:rsidP="00F71588">
            <w:pPr>
              <w:rPr>
                <w:szCs w:val="18"/>
              </w:rPr>
            </w:pPr>
            <w:r>
              <w:rPr>
                <w:rFonts w:eastAsiaTheme="minorEastAsia" w:hint="eastAsia"/>
                <w:szCs w:val="18"/>
              </w:rPr>
              <w:t>M</w:t>
            </w:r>
          </w:p>
        </w:tc>
        <w:tc>
          <w:tcPr>
            <w:tcW w:w="1393" w:type="pct"/>
          </w:tcPr>
          <w:p w:rsidR="005A4117" w:rsidRDefault="005A4117" w:rsidP="00F71588">
            <w:pPr>
              <w:rPr>
                <w:rFonts w:eastAsiaTheme="minorEastAsia"/>
                <w:szCs w:val="18"/>
              </w:rPr>
            </w:pPr>
            <w:r w:rsidRPr="00F71588">
              <w:rPr>
                <w:szCs w:val="18"/>
              </w:rPr>
              <w:t>保护组恢复等待时间</w:t>
            </w:r>
          </w:p>
          <w:p w:rsidR="005A4117" w:rsidRPr="00DE0C27" w:rsidRDefault="005A4117" w:rsidP="00DE0C27">
            <w:pPr>
              <w:rPr>
                <w:rFonts w:eastAsiaTheme="minorEastAsia"/>
                <w:szCs w:val="18"/>
              </w:rPr>
            </w:pPr>
            <w:r w:rsidRPr="00DE0C27">
              <w:rPr>
                <w:rFonts w:eastAsiaTheme="minorEastAsia"/>
                <w:szCs w:val="18"/>
              </w:rPr>
              <w:t>单位：秒</w:t>
            </w:r>
          </w:p>
          <w:p w:rsidR="005A4117" w:rsidRPr="00DE0C27" w:rsidRDefault="005A4117" w:rsidP="00DE0C27">
            <w:pPr>
              <w:rPr>
                <w:rFonts w:eastAsiaTheme="minorEastAsia"/>
                <w:szCs w:val="18"/>
              </w:rPr>
            </w:pPr>
            <w:r w:rsidRPr="00DE0C27">
              <w:rPr>
                <w:rFonts w:eastAsiaTheme="minorEastAsia"/>
                <w:szCs w:val="18"/>
              </w:rPr>
              <w:t>-1</w:t>
            </w:r>
            <w:r w:rsidRPr="00DE0C27">
              <w:rPr>
                <w:rFonts w:eastAsiaTheme="minorEastAsia"/>
                <w:szCs w:val="18"/>
              </w:rPr>
              <w:t>表示保护组恢复等待时间未知。</w:t>
            </w:r>
          </w:p>
        </w:tc>
      </w:tr>
      <w:tr w:rsidR="005A4117" w:rsidRPr="00F71588" w:rsidTr="00477AF3">
        <w:tc>
          <w:tcPr>
            <w:tcW w:w="1274" w:type="pct"/>
          </w:tcPr>
          <w:p w:rsidR="005A4117" w:rsidRPr="00F71588" w:rsidRDefault="005A4117" w:rsidP="00F71588">
            <w:pPr>
              <w:rPr>
                <w:szCs w:val="18"/>
              </w:rPr>
            </w:pPr>
            <w:r w:rsidRPr="00F71588">
              <w:rPr>
                <w:szCs w:val="18"/>
              </w:rPr>
              <w:t>ALARMTIME</w:t>
            </w:r>
          </w:p>
        </w:tc>
        <w:tc>
          <w:tcPr>
            <w:tcW w:w="1040" w:type="pct"/>
          </w:tcPr>
          <w:p w:rsidR="005A4117" w:rsidRPr="00F71588" w:rsidRDefault="005A4117" w:rsidP="00F71588">
            <w:pPr>
              <w:rPr>
                <w:szCs w:val="18"/>
              </w:rPr>
            </w:pPr>
            <w:r>
              <w:rPr>
                <w:szCs w:val="18"/>
              </w:rPr>
              <w:t>OCTET STRING</w:t>
            </w:r>
          </w:p>
        </w:tc>
        <w:tc>
          <w:tcPr>
            <w:tcW w:w="849" w:type="pct"/>
          </w:tcPr>
          <w:p w:rsidR="005A4117" w:rsidRPr="00F71588" w:rsidRDefault="005A4117" w:rsidP="00FF4EF7">
            <w:pPr>
              <w:rPr>
                <w:szCs w:val="18"/>
              </w:rPr>
            </w:pPr>
            <w:r>
              <w:rPr>
                <w:szCs w:val="18"/>
              </w:rPr>
              <w:t>SIZE(</w:t>
            </w:r>
            <w:r>
              <w:rPr>
                <w:rFonts w:eastAsiaTheme="minorEastAsia" w:hint="eastAsia"/>
                <w:szCs w:val="18"/>
              </w:rPr>
              <w:t>128</w:t>
            </w:r>
            <w:r w:rsidRPr="00F71588">
              <w:rPr>
                <w:szCs w:val="18"/>
              </w:rPr>
              <w:t>)</w:t>
            </w:r>
          </w:p>
        </w:tc>
        <w:tc>
          <w:tcPr>
            <w:tcW w:w="444" w:type="pct"/>
          </w:tcPr>
          <w:p w:rsidR="005A4117" w:rsidRPr="00F71588" w:rsidRDefault="005A4117" w:rsidP="00DE0C27">
            <w:pPr>
              <w:rPr>
                <w:szCs w:val="18"/>
              </w:rPr>
            </w:pPr>
            <w:r>
              <w:rPr>
                <w:rFonts w:eastAsiaTheme="minorEastAsia" w:hint="eastAsia"/>
                <w:szCs w:val="18"/>
              </w:rPr>
              <w:t>M</w:t>
            </w:r>
          </w:p>
        </w:tc>
        <w:tc>
          <w:tcPr>
            <w:tcW w:w="1393" w:type="pct"/>
          </w:tcPr>
          <w:p w:rsidR="005A4117" w:rsidRPr="00DE0C27" w:rsidRDefault="005A4117" w:rsidP="00DE0C27">
            <w:pPr>
              <w:rPr>
                <w:szCs w:val="18"/>
              </w:rPr>
            </w:pPr>
            <w:r w:rsidRPr="00F71588">
              <w:rPr>
                <w:szCs w:val="18"/>
              </w:rPr>
              <w:t>保护组告警持续时间</w:t>
            </w:r>
            <w:r w:rsidRPr="00DE0C27">
              <w:rPr>
                <w:rFonts w:ascii="宋体" w:eastAsia="宋体" w:hAnsi="宋体" w:cs="宋体" w:hint="eastAsia"/>
                <w:szCs w:val="18"/>
              </w:rPr>
              <w:t>单位：毫秒</w:t>
            </w:r>
          </w:p>
          <w:p w:rsidR="005A4117" w:rsidRPr="00F71588" w:rsidRDefault="005A4117" w:rsidP="00DE0C27">
            <w:pPr>
              <w:rPr>
                <w:szCs w:val="18"/>
              </w:rPr>
            </w:pPr>
            <w:r w:rsidRPr="00DE0C27">
              <w:rPr>
                <w:rFonts w:ascii="宋体" w:eastAsia="宋体" w:hAnsi="宋体" w:cs="宋体" w:hint="eastAsia"/>
                <w:szCs w:val="18"/>
              </w:rPr>
              <w:t>－</w:t>
            </w:r>
            <w:r w:rsidRPr="00DE0C27">
              <w:rPr>
                <w:szCs w:val="18"/>
              </w:rPr>
              <w:t>1</w:t>
            </w:r>
            <w:r w:rsidRPr="00DE0C27">
              <w:rPr>
                <w:rFonts w:ascii="宋体" w:eastAsia="宋体" w:hAnsi="宋体" w:cs="宋体" w:hint="eastAsia"/>
                <w:szCs w:val="18"/>
              </w:rPr>
              <w:t>表示保护组告警持续时间未知</w:t>
            </w:r>
            <w:r w:rsidRPr="00DE0C27">
              <w:rPr>
                <w:szCs w:val="18"/>
              </w:rPr>
              <w:t>。</w:t>
            </w:r>
          </w:p>
        </w:tc>
      </w:tr>
      <w:tr w:rsidR="005A4117" w:rsidRPr="00F71588" w:rsidTr="00477AF3">
        <w:tc>
          <w:tcPr>
            <w:tcW w:w="1274" w:type="pct"/>
          </w:tcPr>
          <w:p w:rsidR="005A4117" w:rsidRPr="0056557D" w:rsidRDefault="005A4117" w:rsidP="005D4068">
            <w:pPr>
              <w:pStyle w:val="afffffa"/>
              <w:rPr>
                <w:rFonts w:ascii="Times New Roman" w:hAnsi="Times New Roman" w:cs="Times New Roman"/>
                <w:sz w:val="18"/>
                <w:szCs w:val="18"/>
              </w:rPr>
            </w:pPr>
            <w:r w:rsidRPr="0056557D">
              <w:rPr>
                <w:rFonts w:ascii="Times New Roman" w:hAnsi="Times New Roman" w:cs="Times New Roman"/>
                <w:sz w:val="18"/>
                <w:szCs w:val="18"/>
              </w:rPr>
              <w:t>WORKMEMBER</w:t>
            </w:r>
          </w:p>
        </w:tc>
        <w:tc>
          <w:tcPr>
            <w:tcW w:w="1040" w:type="pct"/>
          </w:tcPr>
          <w:p w:rsidR="005A4117" w:rsidRPr="00F71588" w:rsidRDefault="005A4117" w:rsidP="00F71588">
            <w:pPr>
              <w:rPr>
                <w:szCs w:val="18"/>
              </w:rPr>
            </w:pPr>
            <w:r>
              <w:rPr>
                <w:szCs w:val="18"/>
              </w:rPr>
              <w:t>OCTET STRING</w:t>
            </w:r>
          </w:p>
        </w:tc>
        <w:tc>
          <w:tcPr>
            <w:tcW w:w="849" w:type="pct"/>
          </w:tcPr>
          <w:p w:rsidR="005A4117" w:rsidRPr="00F71588" w:rsidRDefault="005A4117" w:rsidP="00BA665B">
            <w:pPr>
              <w:rPr>
                <w:szCs w:val="18"/>
              </w:rPr>
            </w:pPr>
            <w:r>
              <w:rPr>
                <w:szCs w:val="18"/>
              </w:rPr>
              <w:t>SIZE(</w:t>
            </w:r>
            <w:r>
              <w:rPr>
                <w:rFonts w:eastAsiaTheme="minorEastAsia" w:hint="eastAsia"/>
                <w:szCs w:val="18"/>
              </w:rPr>
              <w:t>128</w:t>
            </w:r>
            <w:r w:rsidRPr="00F71588">
              <w:rPr>
                <w:szCs w:val="18"/>
              </w:rPr>
              <w:t>)</w:t>
            </w:r>
          </w:p>
        </w:tc>
        <w:tc>
          <w:tcPr>
            <w:tcW w:w="444" w:type="pct"/>
          </w:tcPr>
          <w:p w:rsidR="005A4117" w:rsidRPr="00F71588" w:rsidRDefault="005A4117" w:rsidP="00F71588">
            <w:pPr>
              <w:rPr>
                <w:szCs w:val="18"/>
              </w:rPr>
            </w:pPr>
            <w:r>
              <w:rPr>
                <w:rFonts w:eastAsiaTheme="minorEastAsia" w:hint="eastAsia"/>
                <w:szCs w:val="18"/>
              </w:rPr>
              <w:t>M</w:t>
            </w:r>
          </w:p>
        </w:tc>
        <w:tc>
          <w:tcPr>
            <w:tcW w:w="1393" w:type="pct"/>
          </w:tcPr>
          <w:p w:rsidR="005A4117" w:rsidRPr="00F71588" w:rsidRDefault="005A4117" w:rsidP="00F71588">
            <w:pPr>
              <w:rPr>
                <w:szCs w:val="18"/>
              </w:rPr>
            </w:pPr>
            <w:r w:rsidRPr="00F71588">
              <w:rPr>
                <w:szCs w:val="18"/>
              </w:rPr>
              <w:t>被保护的终端点信息</w:t>
            </w:r>
          </w:p>
        </w:tc>
      </w:tr>
      <w:tr w:rsidR="005A4117" w:rsidRPr="00F71588" w:rsidTr="00477AF3">
        <w:tc>
          <w:tcPr>
            <w:tcW w:w="1274" w:type="pct"/>
          </w:tcPr>
          <w:p w:rsidR="005A4117" w:rsidRPr="0056557D" w:rsidRDefault="005A4117" w:rsidP="005D4068">
            <w:pPr>
              <w:pStyle w:val="afffffa"/>
              <w:rPr>
                <w:rFonts w:ascii="Times New Roman" w:hAnsi="Times New Roman" w:cs="Times New Roman"/>
                <w:sz w:val="18"/>
                <w:szCs w:val="18"/>
              </w:rPr>
            </w:pPr>
            <w:r w:rsidRPr="0056557D">
              <w:rPr>
                <w:rFonts w:ascii="Times New Roman" w:hAnsi="Times New Roman" w:cs="Times New Roman"/>
                <w:sz w:val="18"/>
                <w:szCs w:val="18"/>
              </w:rPr>
              <w:t>PROTECTMEMBER</w:t>
            </w:r>
          </w:p>
        </w:tc>
        <w:tc>
          <w:tcPr>
            <w:tcW w:w="1040" w:type="pct"/>
          </w:tcPr>
          <w:p w:rsidR="005A4117" w:rsidRPr="00F71588" w:rsidRDefault="005A4117" w:rsidP="00F71588">
            <w:pPr>
              <w:rPr>
                <w:szCs w:val="18"/>
              </w:rPr>
            </w:pPr>
            <w:r>
              <w:rPr>
                <w:szCs w:val="18"/>
              </w:rPr>
              <w:t>OCTET STRING</w:t>
            </w:r>
          </w:p>
        </w:tc>
        <w:tc>
          <w:tcPr>
            <w:tcW w:w="849" w:type="pct"/>
          </w:tcPr>
          <w:p w:rsidR="005A4117" w:rsidRPr="00F71588" w:rsidRDefault="005A4117" w:rsidP="00BA665B">
            <w:pPr>
              <w:rPr>
                <w:szCs w:val="18"/>
              </w:rPr>
            </w:pPr>
            <w:r>
              <w:rPr>
                <w:szCs w:val="18"/>
              </w:rPr>
              <w:t>SIZE(</w:t>
            </w:r>
            <w:r>
              <w:rPr>
                <w:rFonts w:eastAsiaTheme="minorEastAsia" w:hint="eastAsia"/>
                <w:szCs w:val="18"/>
              </w:rPr>
              <w:t>128</w:t>
            </w:r>
            <w:r w:rsidRPr="00F71588">
              <w:rPr>
                <w:szCs w:val="18"/>
              </w:rPr>
              <w:t>)</w:t>
            </w:r>
          </w:p>
        </w:tc>
        <w:tc>
          <w:tcPr>
            <w:tcW w:w="444" w:type="pct"/>
          </w:tcPr>
          <w:p w:rsidR="005A4117" w:rsidRPr="00F71588" w:rsidRDefault="005A4117" w:rsidP="00F71588">
            <w:pPr>
              <w:rPr>
                <w:szCs w:val="18"/>
              </w:rPr>
            </w:pPr>
            <w:r>
              <w:rPr>
                <w:rFonts w:eastAsiaTheme="minorEastAsia" w:hint="eastAsia"/>
                <w:szCs w:val="18"/>
              </w:rPr>
              <w:t>M</w:t>
            </w:r>
          </w:p>
        </w:tc>
        <w:tc>
          <w:tcPr>
            <w:tcW w:w="1393" w:type="pct"/>
          </w:tcPr>
          <w:p w:rsidR="005A4117" w:rsidRPr="00F71588" w:rsidRDefault="005A4117" w:rsidP="00F71588">
            <w:pPr>
              <w:rPr>
                <w:szCs w:val="18"/>
              </w:rPr>
            </w:pPr>
            <w:r w:rsidRPr="00F71588">
              <w:rPr>
                <w:szCs w:val="18"/>
              </w:rPr>
              <w:t>用来保护的终端点信息</w:t>
            </w:r>
          </w:p>
        </w:tc>
      </w:tr>
    </w:tbl>
    <w:p w:rsidR="00F778B3" w:rsidRPr="009E44FF" w:rsidRDefault="00F778B3" w:rsidP="00F778B3">
      <w:pPr>
        <w:pStyle w:val="07411"/>
        <w:ind w:left="420" w:right="210"/>
        <w:rPr>
          <w:rFonts w:cs="Times New Roman"/>
        </w:rPr>
      </w:pPr>
    </w:p>
    <w:p w:rsidR="00000000" w:rsidRDefault="00C355DC" w:rsidP="00CE4D8A">
      <w:pPr>
        <w:pStyle w:val="TimesNewRoman05"/>
        <w:spacing w:afterLines="50"/>
        <w:ind w:left="0"/>
        <w:rPr>
          <w:rFonts w:cs="Times New Roman"/>
        </w:rPr>
        <w:pPrChange w:id="531" w:author="CMDI-LVLIANGDONG" w:date="2015-07-22T10:29:00Z">
          <w:pPr>
            <w:pStyle w:val="TimesNewRoman05"/>
            <w:spacing w:afterLines="50"/>
            <w:ind w:left="0"/>
          </w:pPr>
        </w:pPrChange>
      </w:pPr>
      <w:bookmarkStart w:id="532" w:name="_Toc422211201"/>
      <w:bookmarkStart w:id="533" w:name="_Toc388975619"/>
      <w:r w:rsidRPr="00980B53">
        <w:rPr>
          <w:rFonts w:cs="Times New Roman"/>
        </w:rPr>
        <w:t>配置信息同步</w:t>
      </w:r>
      <w:bookmarkEnd w:id="532"/>
      <w:r w:rsidR="001F5639" w:rsidRPr="00980B53">
        <w:rPr>
          <w:rFonts w:cs="Times New Roman"/>
        </w:rPr>
        <w:fldChar w:fldCharType="begin"/>
      </w:r>
      <w:r w:rsidR="00AB69F7" w:rsidRPr="00980B53">
        <w:rPr>
          <w:rFonts w:cs="Times New Roman"/>
        </w:rPr>
        <w:instrText>HYPERLINK "file:///D:\\tangrui\\VSS_interface\\</w:instrText>
      </w:r>
      <w:r w:rsidR="00AB69F7" w:rsidRPr="00980B53">
        <w:rPr>
          <w:rFonts w:cs="Times New Roman"/>
        </w:rPr>
        <w:instrText>公共技术资料</w:instrText>
      </w:r>
      <w:r w:rsidR="00AB69F7" w:rsidRPr="00980B53">
        <w:rPr>
          <w:rFonts w:cs="Times New Roman"/>
        </w:rPr>
        <w:instrText>\\</w:instrText>
      </w:r>
      <w:r w:rsidR="00AB69F7" w:rsidRPr="00980B53">
        <w:rPr>
          <w:rFonts w:cs="Times New Roman"/>
        </w:rPr>
        <w:instrText>标准文档</w:instrText>
      </w:r>
      <w:r w:rsidR="00AB69F7" w:rsidRPr="00980B53">
        <w:rPr>
          <w:rFonts w:cs="Times New Roman"/>
        </w:rPr>
        <w:instrText>\\MTNM\\mtnm35-09\\TMF814_v3.2\\TMF814_Documentation\\html\\interfacemanaged_element_manager_1_1_managed_element_mgr___i.html" \l "78120fb3ac775cf876f7359ae0c6d2c8"</w:instrText>
      </w:r>
      <w:r w:rsidR="001F5639" w:rsidRPr="00980B53">
        <w:rPr>
          <w:rFonts w:cs="Times New Roman"/>
        </w:rPr>
        <w:fldChar w:fldCharType="end"/>
      </w:r>
      <w:bookmarkEnd w:id="533"/>
    </w:p>
    <w:p w:rsidR="00046CF4" w:rsidRDefault="00046CF4" w:rsidP="00046CF4">
      <w:pPr>
        <w:spacing w:line="360" w:lineRule="auto"/>
        <w:ind w:firstLine="420"/>
        <w:rPr>
          <w:szCs w:val="21"/>
        </w:rPr>
      </w:pPr>
      <w:r>
        <w:rPr>
          <w:rFonts w:hint="eastAsia"/>
          <w:szCs w:val="21"/>
        </w:rPr>
        <w:t>要求：</w:t>
      </w:r>
    </w:p>
    <w:p w:rsidR="00187B44" w:rsidRPr="008D2AD1" w:rsidRDefault="00187B44" w:rsidP="00187B44">
      <w:pPr>
        <w:ind w:leftChars="200" w:left="420" w:firstLineChars="196" w:firstLine="412"/>
        <w:rPr>
          <w:color w:val="000000"/>
        </w:rPr>
      </w:pPr>
      <w:bookmarkStart w:id="534" w:name="_Toc400632720"/>
      <w:r w:rsidRPr="00DD559B">
        <w:rPr>
          <w:rFonts w:hint="eastAsia"/>
        </w:rPr>
        <w:t>采用</w:t>
      </w:r>
      <w:r>
        <w:rPr>
          <w:rFonts w:hint="eastAsia"/>
        </w:rPr>
        <w:t>FTP</w:t>
      </w:r>
      <w:r>
        <w:rPr>
          <w:rFonts w:hint="eastAsia"/>
        </w:rPr>
        <w:t>文件接口方式定期生成</w:t>
      </w:r>
      <w:r>
        <w:rPr>
          <w:rFonts w:hint="eastAsia"/>
        </w:rPr>
        <w:t>XML</w:t>
      </w:r>
      <w:r>
        <w:rPr>
          <w:rFonts w:hint="eastAsia"/>
        </w:rPr>
        <w:t>文件</w:t>
      </w:r>
      <w:r w:rsidRPr="00247233">
        <w:rPr>
          <w:rFonts w:hint="eastAsia"/>
          <w:color w:val="000000"/>
        </w:rPr>
        <w:t>，</w:t>
      </w:r>
      <w:r w:rsidRPr="002E036A">
        <w:rPr>
          <w:rFonts w:hint="eastAsia"/>
          <w:color w:val="000000"/>
        </w:rPr>
        <w:t>配置数据文件准备周期为</w:t>
      </w:r>
      <w:r w:rsidRPr="002E036A">
        <w:rPr>
          <w:color w:val="000000"/>
        </w:rPr>
        <w:t>24</w:t>
      </w:r>
      <w:r w:rsidRPr="002E036A">
        <w:rPr>
          <w:rFonts w:hint="eastAsia"/>
          <w:color w:val="000000"/>
        </w:rPr>
        <w:t>小时，保留</w:t>
      </w:r>
      <w:r w:rsidRPr="002E036A">
        <w:rPr>
          <w:color w:val="000000"/>
        </w:rPr>
        <w:t>3</w:t>
      </w:r>
      <w:r w:rsidRPr="002E036A">
        <w:rPr>
          <w:rFonts w:hint="eastAsia"/>
          <w:color w:val="000000"/>
        </w:rPr>
        <w:t>个周期的配置数据文件；</w:t>
      </w:r>
    </w:p>
    <w:p w:rsidR="00187B44" w:rsidRDefault="00187B44" w:rsidP="00187B44">
      <w:pPr>
        <w:ind w:left="420" w:firstLine="420"/>
      </w:pPr>
      <w:r w:rsidRPr="007B2226">
        <w:rPr>
          <w:rFonts w:hint="eastAsia"/>
        </w:rPr>
        <w:t>文件命名</w:t>
      </w:r>
      <w:r>
        <w:rPr>
          <w:rFonts w:hint="eastAsia"/>
        </w:rPr>
        <w:t>参见《中国</w:t>
      </w:r>
      <w:r w:rsidRPr="00A61245">
        <w:rPr>
          <w:rFonts w:hint="eastAsia"/>
        </w:rPr>
        <w:t>移动</w:t>
      </w:r>
      <w:r w:rsidRPr="00A61245">
        <w:rPr>
          <w:rFonts w:hint="eastAsia"/>
        </w:rPr>
        <w:t>PON</w:t>
      </w:r>
      <w:r w:rsidRPr="00A61245">
        <w:rPr>
          <w:rFonts w:hint="eastAsia"/>
        </w:rPr>
        <w:t>北向接口技术规范</w:t>
      </w:r>
      <w:r w:rsidRPr="00A61245">
        <w:rPr>
          <w:rFonts w:hint="eastAsia"/>
        </w:rPr>
        <w:t xml:space="preserve"> </w:t>
      </w:r>
      <w:r w:rsidRPr="00A61245">
        <w:rPr>
          <w:rFonts w:hint="eastAsia"/>
        </w:rPr>
        <w:t>接口协议定义</w:t>
      </w:r>
      <w:r>
        <w:rPr>
          <w:rFonts w:hint="eastAsia"/>
        </w:rPr>
        <w:t>》附录</w:t>
      </w:r>
      <w:r>
        <w:rPr>
          <w:rFonts w:hint="eastAsia"/>
        </w:rPr>
        <w:t>B</w:t>
      </w:r>
      <w:r>
        <w:rPr>
          <w:rFonts w:hint="eastAsia"/>
        </w:rPr>
        <w:t>。</w:t>
      </w:r>
    </w:p>
    <w:p w:rsidR="00AC29C8" w:rsidRDefault="00187B44" w:rsidP="00AC29C8">
      <w:pPr>
        <w:ind w:left="420" w:firstLine="420"/>
      </w:pPr>
      <w:r>
        <w:rPr>
          <w:rFonts w:hint="eastAsia"/>
        </w:rPr>
        <w:t>文件准备好后上报通知。</w:t>
      </w:r>
    </w:p>
    <w:p w:rsidR="004F7E6F" w:rsidRPr="00980B53" w:rsidRDefault="004F7E6F" w:rsidP="00187B44">
      <w:pPr>
        <w:pStyle w:val="af2"/>
        <w:spacing w:before="156" w:after="156"/>
      </w:pPr>
      <w:bookmarkStart w:id="535" w:name="_Toc422211202"/>
      <w:r w:rsidRPr="00980B53">
        <w:t>故障管理</w:t>
      </w:r>
      <w:bookmarkEnd w:id="534"/>
      <w:bookmarkEnd w:id="535"/>
    </w:p>
    <w:p w:rsidR="00000000" w:rsidRDefault="00AD0A4A" w:rsidP="00CE4D8A">
      <w:pPr>
        <w:pStyle w:val="af3"/>
        <w:spacing w:before="156" w:afterLines="50"/>
        <w:ind w:left="0"/>
        <w:pPrChange w:id="536" w:author="CMDI-LVLIANGDONG" w:date="2015-07-22T10:29:00Z">
          <w:pPr>
            <w:pStyle w:val="af3"/>
            <w:spacing w:before="156" w:afterLines="50"/>
            <w:ind w:left="0"/>
          </w:pPr>
        </w:pPrChange>
      </w:pPr>
      <w:bookmarkStart w:id="537" w:name="_Toc421545027"/>
      <w:bookmarkStart w:id="538" w:name="_Toc421611539"/>
      <w:bookmarkStart w:id="539" w:name="_Toc400632721"/>
      <w:bookmarkStart w:id="540" w:name="_Toc421546487"/>
      <w:bookmarkStart w:id="541" w:name="_Toc422211203"/>
      <w:bookmarkStart w:id="542" w:name="_Toc381347449"/>
      <w:bookmarkStart w:id="543" w:name="_Toc400632725"/>
      <w:bookmarkEnd w:id="537"/>
      <w:bookmarkEnd w:id="538"/>
      <w:r w:rsidRPr="00713E5E">
        <w:rPr>
          <w:rFonts w:hint="eastAsia"/>
        </w:rPr>
        <w:lastRenderedPageBreak/>
        <w:t>概述</w:t>
      </w:r>
      <w:bookmarkEnd w:id="539"/>
      <w:bookmarkEnd w:id="540"/>
      <w:bookmarkEnd w:id="541"/>
    </w:p>
    <w:p w:rsidR="00AD0A4A" w:rsidRPr="00AD0A4A" w:rsidRDefault="00AD0A4A" w:rsidP="00713E5E">
      <w:pPr>
        <w:spacing w:line="360" w:lineRule="auto"/>
        <w:ind w:firstLine="420"/>
        <w:rPr>
          <w:szCs w:val="21"/>
        </w:rPr>
      </w:pPr>
      <w:r w:rsidRPr="00AD0A4A">
        <w:rPr>
          <w:rFonts w:hint="eastAsia"/>
          <w:szCs w:val="21"/>
        </w:rPr>
        <w:t>本章节对</w:t>
      </w:r>
      <w:r w:rsidRPr="00AD0A4A">
        <w:rPr>
          <w:rFonts w:hint="eastAsia"/>
          <w:szCs w:val="21"/>
        </w:rPr>
        <w:t>PON</w:t>
      </w:r>
      <w:r w:rsidRPr="00AD0A4A">
        <w:rPr>
          <w:rFonts w:hint="eastAsia"/>
          <w:szCs w:val="21"/>
        </w:rPr>
        <w:t>网络中故障管理部分的信息模型进行规范。</w:t>
      </w:r>
    </w:p>
    <w:p w:rsidR="00713E5E" w:rsidRDefault="00713E5E" w:rsidP="00834A2F">
      <w:pPr>
        <w:pStyle w:val="af3"/>
        <w:spacing w:before="156"/>
        <w:ind w:left="0"/>
      </w:pPr>
      <w:bookmarkStart w:id="544" w:name="_Toc422211204"/>
      <w:r>
        <w:rPr>
          <w:rFonts w:hint="eastAsia"/>
        </w:rPr>
        <w:t>故障管理功能</w:t>
      </w:r>
      <w:bookmarkEnd w:id="544"/>
    </w:p>
    <w:p w:rsidR="006D511D" w:rsidRPr="00980B53" w:rsidRDefault="006D511D" w:rsidP="00713E5E">
      <w:pPr>
        <w:pStyle w:val="af4"/>
        <w:spacing w:before="156"/>
        <w:ind w:left="0"/>
      </w:pPr>
      <w:bookmarkStart w:id="545" w:name="_Toc422211205"/>
      <w:r w:rsidRPr="00980B53">
        <w:t>查询告警</w:t>
      </w:r>
      <w:bookmarkEnd w:id="545"/>
    </w:p>
    <w:p w:rsidR="0029506D" w:rsidRPr="00EC3C32" w:rsidRDefault="0029506D" w:rsidP="00CE4D8A">
      <w:pPr>
        <w:spacing w:beforeLines="50"/>
        <w:ind w:firstLine="420"/>
      </w:pPr>
      <w:r w:rsidRPr="00EC3C32">
        <w:t>功能描述</w:t>
      </w:r>
    </w:p>
    <w:p w:rsidR="0029506D" w:rsidRPr="009E44FF" w:rsidRDefault="0052026A" w:rsidP="00C9730D">
      <w:pPr>
        <w:spacing w:line="360" w:lineRule="auto"/>
        <w:ind w:left="420" w:firstLine="420"/>
        <w:rPr>
          <w:szCs w:val="21"/>
        </w:rPr>
      </w:pPr>
      <w:r w:rsidRPr="009E44FF">
        <w:rPr>
          <w:szCs w:val="21"/>
        </w:rPr>
        <w:t>从</w:t>
      </w:r>
      <w:r w:rsidRPr="009E44FF">
        <w:rPr>
          <w:szCs w:val="21"/>
        </w:rPr>
        <w:t>EMS</w:t>
      </w:r>
      <w:r w:rsidRPr="009E44FF">
        <w:rPr>
          <w:szCs w:val="21"/>
        </w:rPr>
        <w:t>获取告警。</w:t>
      </w:r>
    </w:p>
    <w:p w:rsidR="0029506D" w:rsidRPr="00EC3C32" w:rsidRDefault="0029506D" w:rsidP="00CE4D8A">
      <w:pPr>
        <w:spacing w:beforeLines="50"/>
        <w:ind w:firstLine="420"/>
      </w:pPr>
      <w:r w:rsidRPr="00EC3C32">
        <w:t>命令格式</w:t>
      </w:r>
    </w:p>
    <w:p w:rsidR="0029506D" w:rsidRPr="009E44FF" w:rsidRDefault="0029506D" w:rsidP="000B74D6">
      <w:pPr>
        <w:spacing w:line="360" w:lineRule="auto"/>
        <w:ind w:left="420" w:firstLine="420"/>
        <w:rPr>
          <w:szCs w:val="21"/>
        </w:rPr>
      </w:pPr>
      <w:r w:rsidRPr="009E44FF">
        <w:rPr>
          <w:szCs w:val="21"/>
        </w:rPr>
        <w:t>LST-ALARM::[ONUIP=onu-name]|([OLTID=olt-name][,PONID=ponport_location,ONUIDTYPE=id-type,ONUID=onu-index]):CTAG::BEGINTIME=begin-time[,ENDTIME=end-time][,FAULTFLAG=flag];</w:t>
      </w:r>
    </w:p>
    <w:p w:rsidR="0029506D" w:rsidRPr="00EC3C32" w:rsidRDefault="0029506D" w:rsidP="00CE4D8A">
      <w:pPr>
        <w:spacing w:beforeLines="50"/>
        <w:ind w:firstLine="420"/>
      </w:pPr>
      <w:r w:rsidRPr="00EC3C32">
        <w:t>输入参数</w:t>
      </w:r>
    </w:p>
    <w:tbl>
      <w:tblPr>
        <w:tblStyle w:val="afffffd"/>
        <w:tblW w:w="8713" w:type="dxa"/>
        <w:tblInd w:w="467" w:type="dxa"/>
        <w:tblLayout w:type="fixed"/>
        <w:tblLook w:val="01E0"/>
      </w:tblPr>
      <w:tblGrid>
        <w:gridCol w:w="1276"/>
        <w:gridCol w:w="1559"/>
        <w:gridCol w:w="2198"/>
        <w:gridCol w:w="845"/>
        <w:gridCol w:w="2835"/>
      </w:tblGrid>
      <w:tr w:rsidR="00477AF3" w:rsidRPr="00F71588" w:rsidTr="00477AF3">
        <w:trPr>
          <w:cnfStyle w:val="100000000000"/>
        </w:trPr>
        <w:tc>
          <w:tcPr>
            <w:tcW w:w="1276" w:type="dxa"/>
          </w:tcPr>
          <w:p w:rsidR="00477AF3" w:rsidRPr="00F71588" w:rsidRDefault="00477AF3" w:rsidP="00F71588">
            <w:pPr>
              <w:rPr>
                <w:szCs w:val="18"/>
              </w:rPr>
            </w:pPr>
            <w:r w:rsidRPr="00F71588">
              <w:rPr>
                <w:rFonts w:ascii="宋体" w:eastAsia="宋体" w:hAnsi="宋体" w:cs="宋体" w:hint="eastAsia"/>
                <w:szCs w:val="18"/>
              </w:rPr>
              <w:t>参数名</w:t>
            </w:r>
          </w:p>
        </w:tc>
        <w:tc>
          <w:tcPr>
            <w:tcW w:w="1559" w:type="dxa"/>
          </w:tcPr>
          <w:p w:rsidR="00477AF3" w:rsidRPr="00F71588" w:rsidRDefault="00477AF3" w:rsidP="00F71588">
            <w:pPr>
              <w:rPr>
                <w:szCs w:val="18"/>
              </w:rPr>
            </w:pPr>
            <w:r w:rsidRPr="00F71588">
              <w:rPr>
                <w:rFonts w:ascii="宋体" w:eastAsia="宋体" w:hAnsi="宋体" w:cs="宋体" w:hint="eastAsia"/>
                <w:szCs w:val="18"/>
              </w:rPr>
              <w:t>数据类型</w:t>
            </w:r>
          </w:p>
        </w:tc>
        <w:tc>
          <w:tcPr>
            <w:tcW w:w="2198" w:type="dxa"/>
          </w:tcPr>
          <w:p w:rsidR="00477AF3" w:rsidRPr="00F71588" w:rsidRDefault="00477AF3" w:rsidP="00F71588">
            <w:pPr>
              <w:rPr>
                <w:szCs w:val="18"/>
              </w:rPr>
            </w:pPr>
            <w:r w:rsidRPr="00F71588">
              <w:rPr>
                <w:rFonts w:ascii="宋体" w:eastAsia="宋体" w:hAnsi="宋体" w:cs="宋体" w:hint="eastAsia"/>
                <w:szCs w:val="18"/>
              </w:rPr>
              <w:t>取值范围</w:t>
            </w:r>
          </w:p>
        </w:tc>
        <w:tc>
          <w:tcPr>
            <w:tcW w:w="845" w:type="dxa"/>
          </w:tcPr>
          <w:p w:rsidR="00477AF3" w:rsidRPr="002168C2" w:rsidRDefault="00477AF3" w:rsidP="00477AF3">
            <w:pPr>
              <w:rPr>
                <w:rFonts w:eastAsiaTheme="minorEastAsia"/>
                <w:szCs w:val="18"/>
              </w:rPr>
            </w:pPr>
            <w:r>
              <w:rPr>
                <w:rFonts w:eastAsiaTheme="minorEastAsia" w:hint="eastAsia"/>
                <w:szCs w:val="18"/>
              </w:rPr>
              <w:t>限定</w:t>
            </w:r>
          </w:p>
        </w:tc>
        <w:tc>
          <w:tcPr>
            <w:tcW w:w="2835" w:type="dxa"/>
          </w:tcPr>
          <w:p w:rsidR="00477AF3" w:rsidRPr="00F71588" w:rsidRDefault="00477AF3" w:rsidP="00F71588">
            <w:pPr>
              <w:rPr>
                <w:szCs w:val="18"/>
              </w:rPr>
            </w:pPr>
            <w:r w:rsidRPr="00F71588">
              <w:rPr>
                <w:rFonts w:ascii="宋体" w:eastAsia="宋体" w:hAnsi="宋体" w:cs="宋体" w:hint="eastAsia"/>
                <w:szCs w:val="18"/>
              </w:rPr>
              <w:t>参数说明</w:t>
            </w:r>
          </w:p>
        </w:tc>
      </w:tr>
      <w:tr w:rsidR="00477AF3" w:rsidRPr="00F71588" w:rsidTr="00477AF3">
        <w:tc>
          <w:tcPr>
            <w:tcW w:w="1276" w:type="dxa"/>
          </w:tcPr>
          <w:p w:rsidR="00477AF3" w:rsidRPr="00F71588" w:rsidDel="00AC6F96" w:rsidRDefault="00477AF3" w:rsidP="00F71588">
            <w:pPr>
              <w:rPr>
                <w:szCs w:val="18"/>
              </w:rPr>
            </w:pPr>
            <w:r w:rsidRPr="00F71588">
              <w:rPr>
                <w:szCs w:val="18"/>
              </w:rPr>
              <w:t>ONUIP</w:t>
            </w:r>
          </w:p>
        </w:tc>
        <w:tc>
          <w:tcPr>
            <w:tcW w:w="1559" w:type="dxa"/>
          </w:tcPr>
          <w:p w:rsidR="00477AF3" w:rsidRPr="00F71588" w:rsidRDefault="00477AF3" w:rsidP="00F71588">
            <w:pPr>
              <w:rPr>
                <w:szCs w:val="18"/>
              </w:rPr>
            </w:pPr>
            <w:r w:rsidRPr="00F71588">
              <w:rPr>
                <w:szCs w:val="18"/>
              </w:rPr>
              <w:t>OCTET STRING</w:t>
            </w:r>
          </w:p>
        </w:tc>
        <w:tc>
          <w:tcPr>
            <w:tcW w:w="2198" w:type="dxa"/>
          </w:tcPr>
          <w:p w:rsidR="00477AF3" w:rsidRPr="00F71588" w:rsidRDefault="00477AF3" w:rsidP="00F71588">
            <w:pPr>
              <w:rPr>
                <w:szCs w:val="18"/>
              </w:rPr>
            </w:pPr>
            <w:r w:rsidRPr="00F71588">
              <w:rPr>
                <w:szCs w:val="18"/>
              </w:rPr>
              <w:t>SIZE(128)</w:t>
            </w:r>
          </w:p>
        </w:tc>
        <w:tc>
          <w:tcPr>
            <w:tcW w:w="845" w:type="dxa"/>
          </w:tcPr>
          <w:p w:rsidR="00477AF3" w:rsidRPr="002168C2" w:rsidRDefault="00477AF3" w:rsidP="00477AF3">
            <w:pPr>
              <w:rPr>
                <w:rFonts w:eastAsiaTheme="minorEastAsia"/>
                <w:szCs w:val="18"/>
              </w:rPr>
            </w:pPr>
            <w:r>
              <w:rPr>
                <w:rFonts w:eastAsiaTheme="minorEastAsia" w:hint="eastAsia"/>
                <w:noProof/>
                <w:szCs w:val="18"/>
              </w:rPr>
              <w:t>C</w:t>
            </w:r>
          </w:p>
        </w:tc>
        <w:tc>
          <w:tcPr>
            <w:tcW w:w="2835" w:type="dxa"/>
          </w:tcPr>
          <w:p w:rsidR="00477AF3" w:rsidRPr="00F71588" w:rsidRDefault="00477AF3" w:rsidP="00F71588">
            <w:pPr>
              <w:rPr>
                <w:szCs w:val="18"/>
              </w:rPr>
            </w:pPr>
            <w:r w:rsidRPr="00F71588">
              <w:rPr>
                <w:rFonts w:ascii="宋体" w:eastAsia="宋体" w:hAnsi="宋体" w:cs="宋体" w:hint="eastAsia"/>
                <w:szCs w:val="18"/>
              </w:rPr>
              <w:t>具有管理</w:t>
            </w:r>
            <w:r w:rsidRPr="00F71588">
              <w:rPr>
                <w:szCs w:val="18"/>
              </w:rPr>
              <w:t>IP</w:t>
            </w:r>
            <w:r w:rsidRPr="00F71588">
              <w:rPr>
                <w:rFonts w:ascii="宋体" w:eastAsia="宋体" w:hAnsi="宋体" w:cs="宋体" w:hint="eastAsia"/>
                <w:szCs w:val="18"/>
              </w:rPr>
              <w:t>的</w:t>
            </w:r>
            <w:r w:rsidRPr="00F71588">
              <w:rPr>
                <w:szCs w:val="18"/>
              </w:rPr>
              <w:t>ONU</w:t>
            </w:r>
            <w:r w:rsidRPr="00F71588">
              <w:rPr>
                <w:rFonts w:ascii="宋体" w:eastAsia="宋体" w:hAnsi="宋体" w:cs="宋体" w:hint="eastAsia"/>
                <w:szCs w:val="18"/>
              </w:rPr>
              <w:t>的</w:t>
            </w:r>
            <w:r w:rsidRPr="00F71588">
              <w:rPr>
                <w:szCs w:val="18"/>
              </w:rPr>
              <w:t>IP</w:t>
            </w:r>
            <w:r w:rsidRPr="00F71588">
              <w:rPr>
                <w:rFonts w:ascii="宋体" w:eastAsia="宋体" w:hAnsi="宋体" w:cs="宋体" w:hint="eastAsia"/>
                <w:szCs w:val="18"/>
              </w:rPr>
              <w:t>地址或名称</w:t>
            </w:r>
          </w:p>
        </w:tc>
      </w:tr>
      <w:tr w:rsidR="00477AF3" w:rsidRPr="00F71588" w:rsidTr="00477AF3">
        <w:tc>
          <w:tcPr>
            <w:tcW w:w="1276" w:type="dxa"/>
          </w:tcPr>
          <w:p w:rsidR="00477AF3" w:rsidRPr="00F71588" w:rsidDel="00AC6F96" w:rsidRDefault="00477AF3" w:rsidP="00F71588">
            <w:pPr>
              <w:rPr>
                <w:szCs w:val="18"/>
              </w:rPr>
            </w:pPr>
            <w:r w:rsidRPr="00F71588">
              <w:rPr>
                <w:szCs w:val="18"/>
              </w:rPr>
              <w:t>OLTID</w:t>
            </w:r>
          </w:p>
        </w:tc>
        <w:tc>
          <w:tcPr>
            <w:tcW w:w="1559" w:type="dxa"/>
          </w:tcPr>
          <w:p w:rsidR="00477AF3" w:rsidRPr="00F71588" w:rsidRDefault="00477AF3" w:rsidP="00F71588">
            <w:pPr>
              <w:rPr>
                <w:szCs w:val="18"/>
              </w:rPr>
            </w:pPr>
            <w:r w:rsidRPr="00F71588">
              <w:rPr>
                <w:szCs w:val="18"/>
              </w:rPr>
              <w:t>OCTET STRING</w:t>
            </w:r>
          </w:p>
        </w:tc>
        <w:tc>
          <w:tcPr>
            <w:tcW w:w="2198" w:type="dxa"/>
          </w:tcPr>
          <w:p w:rsidR="00477AF3" w:rsidRPr="00F71588" w:rsidRDefault="00477AF3" w:rsidP="00F71588">
            <w:pPr>
              <w:rPr>
                <w:szCs w:val="18"/>
              </w:rPr>
            </w:pPr>
            <w:r w:rsidRPr="00F71588">
              <w:rPr>
                <w:szCs w:val="18"/>
              </w:rPr>
              <w:t>SIZE(128)</w:t>
            </w:r>
          </w:p>
        </w:tc>
        <w:tc>
          <w:tcPr>
            <w:tcW w:w="845" w:type="dxa"/>
          </w:tcPr>
          <w:p w:rsidR="00477AF3" w:rsidRPr="00F71588" w:rsidRDefault="00477AF3" w:rsidP="00477AF3">
            <w:pPr>
              <w:rPr>
                <w:szCs w:val="18"/>
              </w:rPr>
            </w:pPr>
            <w:r>
              <w:rPr>
                <w:rFonts w:eastAsiaTheme="minorEastAsia" w:hint="eastAsia"/>
                <w:noProof/>
                <w:szCs w:val="18"/>
              </w:rPr>
              <w:t>C</w:t>
            </w:r>
          </w:p>
        </w:tc>
        <w:tc>
          <w:tcPr>
            <w:tcW w:w="2835" w:type="dxa"/>
          </w:tcPr>
          <w:p w:rsidR="00477AF3" w:rsidRPr="00F71588" w:rsidRDefault="00477AF3" w:rsidP="00F71588">
            <w:pPr>
              <w:rPr>
                <w:szCs w:val="18"/>
              </w:rPr>
            </w:pPr>
            <w:r w:rsidRPr="00F71588">
              <w:rPr>
                <w:szCs w:val="18"/>
              </w:rPr>
              <w:t>OLT IP</w:t>
            </w:r>
            <w:r w:rsidRPr="00F71588">
              <w:rPr>
                <w:rFonts w:ascii="宋体" w:eastAsia="宋体" w:hAnsi="宋体" w:cs="宋体" w:hint="eastAsia"/>
                <w:szCs w:val="18"/>
              </w:rPr>
              <w:t>地址或名称</w:t>
            </w:r>
          </w:p>
        </w:tc>
      </w:tr>
      <w:tr w:rsidR="00477AF3" w:rsidRPr="00F71588" w:rsidTr="00477AF3">
        <w:tc>
          <w:tcPr>
            <w:tcW w:w="1276" w:type="dxa"/>
          </w:tcPr>
          <w:p w:rsidR="00477AF3" w:rsidRPr="00F71588" w:rsidDel="00AC6F96" w:rsidRDefault="00477AF3" w:rsidP="00F71588">
            <w:pPr>
              <w:rPr>
                <w:szCs w:val="18"/>
              </w:rPr>
            </w:pPr>
            <w:r w:rsidRPr="00F71588">
              <w:rPr>
                <w:szCs w:val="18"/>
              </w:rPr>
              <w:t>PONID</w:t>
            </w:r>
          </w:p>
        </w:tc>
        <w:tc>
          <w:tcPr>
            <w:tcW w:w="1559" w:type="dxa"/>
          </w:tcPr>
          <w:p w:rsidR="00477AF3" w:rsidRPr="00F71588" w:rsidRDefault="00477AF3" w:rsidP="00F71588">
            <w:pPr>
              <w:rPr>
                <w:szCs w:val="18"/>
              </w:rPr>
            </w:pPr>
            <w:r w:rsidRPr="00F71588">
              <w:rPr>
                <w:szCs w:val="18"/>
              </w:rPr>
              <w:t xml:space="preserve">OCTET STRING </w:t>
            </w:r>
          </w:p>
        </w:tc>
        <w:tc>
          <w:tcPr>
            <w:tcW w:w="2198" w:type="dxa"/>
          </w:tcPr>
          <w:p w:rsidR="00477AF3" w:rsidRPr="00F71588" w:rsidRDefault="00477AF3" w:rsidP="00F71588">
            <w:pPr>
              <w:rPr>
                <w:szCs w:val="18"/>
              </w:rPr>
            </w:pPr>
            <w:r w:rsidRPr="00F71588">
              <w:rPr>
                <w:szCs w:val="18"/>
              </w:rPr>
              <w:t>SIZE(128)</w:t>
            </w:r>
          </w:p>
          <w:p w:rsidR="00477AF3" w:rsidRPr="00F71588" w:rsidRDefault="00477AF3" w:rsidP="00F71588">
            <w:pPr>
              <w:rPr>
                <w:szCs w:val="18"/>
              </w:rPr>
            </w:pPr>
          </w:p>
        </w:tc>
        <w:tc>
          <w:tcPr>
            <w:tcW w:w="845" w:type="dxa"/>
          </w:tcPr>
          <w:p w:rsidR="00477AF3" w:rsidRPr="00F71588" w:rsidRDefault="00477AF3" w:rsidP="00477AF3">
            <w:pPr>
              <w:rPr>
                <w:szCs w:val="18"/>
              </w:rPr>
            </w:pPr>
            <w:r>
              <w:rPr>
                <w:rFonts w:eastAsiaTheme="minorEastAsia" w:hint="eastAsia"/>
                <w:noProof/>
                <w:szCs w:val="18"/>
              </w:rPr>
              <w:t>C</w:t>
            </w:r>
          </w:p>
        </w:tc>
        <w:tc>
          <w:tcPr>
            <w:tcW w:w="2835" w:type="dxa"/>
          </w:tcPr>
          <w:p w:rsidR="00477AF3" w:rsidRPr="00F71588" w:rsidRDefault="00477AF3" w:rsidP="00F71588">
            <w:pPr>
              <w:rPr>
                <w:szCs w:val="18"/>
              </w:rPr>
            </w:pPr>
            <w:r w:rsidRPr="00477AF3">
              <w:rPr>
                <w:rFonts w:hint="eastAsia"/>
                <w:szCs w:val="18"/>
              </w:rPr>
              <w:t>PON口定位信息。格式为</w:t>
            </w:r>
            <w:r w:rsidRPr="00477AF3">
              <w:rPr>
                <w:szCs w:val="18"/>
              </w:rPr>
              <w:t>“</w:t>
            </w:r>
            <w:r w:rsidRPr="00477AF3">
              <w:rPr>
                <w:rFonts w:hint="eastAsia"/>
                <w:szCs w:val="18"/>
              </w:rPr>
              <w:t>机架-框-槽-端口号</w:t>
            </w:r>
            <w:r w:rsidRPr="00477AF3">
              <w:rPr>
                <w:szCs w:val="18"/>
              </w:rPr>
              <w:t>”</w:t>
            </w:r>
            <w:r w:rsidRPr="00477AF3">
              <w:rPr>
                <w:rFonts w:hint="eastAsia"/>
                <w:szCs w:val="18"/>
              </w:rPr>
              <w:t>，没有则使用NA代替，如0框0槽0端口为NA-0-0-0。</w:t>
            </w:r>
          </w:p>
        </w:tc>
      </w:tr>
      <w:tr w:rsidR="00477AF3" w:rsidRPr="00F71588" w:rsidTr="00477AF3">
        <w:tc>
          <w:tcPr>
            <w:tcW w:w="1276" w:type="dxa"/>
          </w:tcPr>
          <w:p w:rsidR="00477AF3" w:rsidRPr="00F71588" w:rsidRDefault="00477AF3" w:rsidP="00F71588">
            <w:pPr>
              <w:rPr>
                <w:szCs w:val="18"/>
              </w:rPr>
            </w:pPr>
            <w:r w:rsidRPr="00F71588">
              <w:rPr>
                <w:szCs w:val="18"/>
              </w:rPr>
              <w:t>ONUIDTYPE</w:t>
            </w:r>
          </w:p>
        </w:tc>
        <w:tc>
          <w:tcPr>
            <w:tcW w:w="1559" w:type="dxa"/>
          </w:tcPr>
          <w:p w:rsidR="00477AF3" w:rsidRPr="00F71588" w:rsidRDefault="00477AF3" w:rsidP="00F71588">
            <w:pPr>
              <w:rPr>
                <w:szCs w:val="18"/>
              </w:rPr>
            </w:pPr>
            <w:r w:rsidRPr="00F71588">
              <w:rPr>
                <w:szCs w:val="18"/>
              </w:rPr>
              <w:t>OCTET STRING</w:t>
            </w:r>
          </w:p>
        </w:tc>
        <w:tc>
          <w:tcPr>
            <w:tcW w:w="2198" w:type="dxa"/>
          </w:tcPr>
          <w:p w:rsidR="00477AF3" w:rsidRPr="00300E1F" w:rsidRDefault="00477AF3" w:rsidP="001F3121">
            <w:pPr>
              <w:rPr>
                <w:szCs w:val="18"/>
              </w:rPr>
            </w:pPr>
            <w:r>
              <w:rPr>
                <w:szCs w:val="18"/>
              </w:rPr>
              <w:t>ONU_NAME</w:t>
            </w:r>
          </w:p>
          <w:p w:rsidR="00477AF3" w:rsidRPr="00300E1F" w:rsidRDefault="00477AF3" w:rsidP="001F3121">
            <w:pPr>
              <w:rPr>
                <w:szCs w:val="18"/>
              </w:rPr>
            </w:pPr>
            <w:r>
              <w:rPr>
                <w:szCs w:val="18"/>
              </w:rPr>
              <w:t>MAC</w:t>
            </w:r>
          </w:p>
          <w:p w:rsidR="00477AF3" w:rsidRDefault="00477AF3" w:rsidP="001F3121">
            <w:pPr>
              <w:rPr>
                <w:rFonts w:eastAsiaTheme="minorEastAsia"/>
                <w:szCs w:val="18"/>
              </w:rPr>
            </w:pPr>
            <w:r>
              <w:rPr>
                <w:szCs w:val="18"/>
              </w:rPr>
              <w:t>LOID</w:t>
            </w:r>
          </w:p>
          <w:p w:rsidR="00477AF3" w:rsidRPr="00931FE4" w:rsidRDefault="00477AF3" w:rsidP="001F3121">
            <w:pPr>
              <w:rPr>
                <w:rFonts w:eastAsiaTheme="minorEastAsia"/>
                <w:szCs w:val="18"/>
              </w:rPr>
            </w:pPr>
            <w:r>
              <w:rPr>
                <w:rFonts w:eastAsiaTheme="minorEastAsia" w:hint="eastAsia"/>
                <w:szCs w:val="18"/>
              </w:rPr>
              <w:t>PASSWORD</w:t>
            </w:r>
          </w:p>
          <w:p w:rsidR="00477AF3" w:rsidRPr="00300E1F" w:rsidRDefault="00477AF3" w:rsidP="001F3121">
            <w:pPr>
              <w:rPr>
                <w:szCs w:val="18"/>
              </w:rPr>
            </w:pPr>
            <w:r w:rsidRPr="00300E1F">
              <w:rPr>
                <w:szCs w:val="18"/>
              </w:rPr>
              <w:t>ONU_NUMBER</w:t>
            </w:r>
          </w:p>
        </w:tc>
        <w:tc>
          <w:tcPr>
            <w:tcW w:w="845" w:type="dxa"/>
          </w:tcPr>
          <w:p w:rsidR="00477AF3" w:rsidRPr="00F71588" w:rsidRDefault="00477AF3" w:rsidP="00477AF3">
            <w:pPr>
              <w:rPr>
                <w:szCs w:val="18"/>
              </w:rPr>
            </w:pPr>
            <w:r>
              <w:rPr>
                <w:rFonts w:eastAsiaTheme="minorEastAsia" w:hint="eastAsia"/>
                <w:noProof/>
                <w:szCs w:val="18"/>
              </w:rPr>
              <w:t>C</w:t>
            </w:r>
          </w:p>
        </w:tc>
        <w:tc>
          <w:tcPr>
            <w:tcW w:w="2835" w:type="dxa"/>
          </w:tcPr>
          <w:p w:rsidR="00477AF3" w:rsidRPr="006B594E" w:rsidRDefault="00477AF3"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477AF3" w:rsidRPr="00F71588" w:rsidTr="00477AF3">
        <w:tc>
          <w:tcPr>
            <w:tcW w:w="1276" w:type="dxa"/>
          </w:tcPr>
          <w:p w:rsidR="00477AF3" w:rsidRPr="00F71588" w:rsidDel="00AC6F96" w:rsidRDefault="00477AF3" w:rsidP="00F71588">
            <w:pPr>
              <w:rPr>
                <w:szCs w:val="18"/>
              </w:rPr>
            </w:pPr>
            <w:r w:rsidRPr="00F71588">
              <w:rPr>
                <w:szCs w:val="18"/>
              </w:rPr>
              <w:t>ONUID</w:t>
            </w:r>
          </w:p>
        </w:tc>
        <w:tc>
          <w:tcPr>
            <w:tcW w:w="1559" w:type="dxa"/>
          </w:tcPr>
          <w:p w:rsidR="00477AF3" w:rsidRPr="00F71588" w:rsidRDefault="00477AF3" w:rsidP="00F71588">
            <w:pPr>
              <w:rPr>
                <w:szCs w:val="18"/>
              </w:rPr>
            </w:pPr>
            <w:r w:rsidRPr="00F71588">
              <w:rPr>
                <w:szCs w:val="18"/>
              </w:rPr>
              <w:t>OCTET STRING</w:t>
            </w:r>
          </w:p>
        </w:tc>
        <w:tc>
          <w:tcPr>
            <w:tcW w:w="2198" w:type="dxa"/>
          </w:tcPr>
          <w:p w:rsidR="00477AF3" w:rsidRPr="00300E1F" w:rsidRDefault="00477AF3" w:rsidP="001F3121">
            <w:pPr>
              <w:rPr>
                <w:szCs w:val="18"/>
              </w:rPr>
            </w:pPr>
            <w:r w:rsidRPr="00300E1F">
              <w:rPr>
                <w:szCs w:val="18"/>
              </w:rPr>
              <w:t>SIZE(128)</w:t>
            </w:r>
          </w:p>
        </w:tc>
        <w:tc>
          <w:tcPr>
            <w:tcW w:w="845" w:type="dxa"/>
          </w:tcPr>
          <w:p w:rsidR="00477AF3" w:rsidRPr="00F71588" w:rsidRDefault="00477AF3" w:rsidP="00477AF3">
            <w:pPr>
              <w:rPr>
                <w:szCs w:val="18"/>
              </w:rPr>
            </w:pPr>
            <w:r>
              <w:rPr>
                <w:rFonts w:eastAsiaTheme="minorEastAsia" w:hint="eastAsia"/>
                <w:noProof/>
                <w:szCs w:val="18"/>
              </w:rPr>
              <w:t>C</w:t>
            </w:r>
          </w:p>
        </w:tc>
        <w:tc>
          <w:tcPr>
            <w:tcW w:w="2835" w:type="dxa"/>
          </w:tcPr>
          <w:p w:rsidR="00477AF3" w:rsidRPr="00300E1F" w:rsidRDefault="00477AF3"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477AF3" w:rsidRPr="00F71588" w:rsidTr="00477AF3">
        <w:tc>
          <w:tcPr>
            <w:tcW w:w="1276" w:type="dxa"/>
          </w:tcPr>
          <w:p w:rsidR="00477AF3" w:rsidRPr="00F71588" w:rsidRDefault="00477AF3" w:rsidP="00F71588">
            <w:pPr>
              <w:rPr>
                <w:szCs w:val="18"/>
              </w:rPr>
            </w:pPr>
            <w:r w:rsidRPr="00F71588">
              <w:rPr>
                <w:szCs w:val="18"/>
              </w:rPr>
              <w:t>BEGINTIME</w:t>
            </w:r>
          </w:p>
        </w:tc>
        <w:tc>
          <w:tcPr>
            <w:tcW w:w="1559" w:type="dxa"/>
          </w:tcPr>
          <w:p w:rsidR="00477AF3" w:rsidRPr="00F71588" w:rsidRDefault="00477AF3" w:rsidP="00F71588">
            <w:pPr>
              <w:rPr>
                <w:szCs w:val="18"/>
              </w:rPr>
            </w:pPr>
            <w:r>
              <w:rPr>
                <w:szCs w:val="18"/>
              </w:rPr>
              <w:t>OCTET STRING</w:t>
            </w:r>
          </w:p>
        </w:tc>
        <w:tc>
          <w:tcPr>
            <w:tcW w:w="2198" w:type="dxa"/>
          </w:tcPr>
          <w:p w:rsidR="00477AF3" w:rsidRPr="00F71588" w:rsidRDefault="00477AF3" w:rsidP="00F71588">
            <w:pPr>
              <w:rPr>
                <w:szCs w:val="18"/>
              </w:rPr>
            </w:pPr>
            <w:r w:rsidRPr="00F71588">
              <w:rPr>
                <w:szCs w:val="18"/>
              </w:rPr>
              <w:t>SIZE(32)</w:t>
            </w:r>
          </w:p>
        </w:tc>
        <w:tc>
          <w:tcPr>
            <w:tcW w:w="845" w:type="dxa"/>
          </w:tcPr>
          <w:p w:rsidR="00477AF3" w:rsidRPr="00F71588" w:rsidRDefault="00477AF3" w:rsidP="00477AF3">
            <w:pPr>
              <w:rPr>
                <w:szCs w:val="18"/>
              </w:rPr>
            </w:pPr>
            <w:r>
              <w:rPr>
                <w:rFonts w:eastAsiaTheme="minorEastAsia" w:hint="eastAsia"/>
                <w:szCs w:val="18"/>
              </w:rPr>
              <w:t>M</w:t>
            </w:r>
          </w:p>
        </w:tc>
        <w:tc>
          <w:tcPr>
            <w:tcW w:w="2835" w:type="dxa"/>
          </w:tcPr>
          <w:p w:rsidR="00477AF3" w:rsidRPr="00F71588" w:rsidRDefault="00477AF3" w:rsidP="00F71588">
            <w:pPr>
              <w:rPr>
                <w:szCs w:val="18"/>
              </w:rPr>
            </w:pPr>
            <w:r w:rsidRPr="00F71588">
              <w:rPr>
                <w:rFonts w:ascii="宋体" w:eastAsia="宋体" w:hAnsi="宋体" w:cs="宋体" w:hint="eastAsia"/>
                <w:szCs w:val="18"/>
              </w:rPr>
              <w:t>起始时间</w:t>
            </w:r>
            <w:r w:rsidRPr="00F71588">
              <w:rPr>
                <w:szCs w:val="18"/>
              </w:rPr>
              <w:t xml:space="preserve"> </w:t>
            </w:r>
            <w:r w:rsidRPr="00F71588">
              <w:rPr>
                <w:rFonts w:ascii="宋体" w:eastAsia="宋体" w:hAnsi="宋体" w:cs="宋体" w:hint="eastAsia"/>
                <w:szCs w:val="18"/>
              </w:rPr>
              <w:t>格式</w:t>
            </w:r>
            <w:r w:rsidRPr="00F71588">
              <w:rPr>
                <w:szCs w:val="18"/>
              </w:rPr>
              <w:t>(</w:t>
            </w:r>
            <w:r w:rsidRPr="00F71588">
              <w:rPr>
                <w:rFonts w:ascii="宋体" w:eastAsia="宋体" w:hAnsi="宋体" w:cs="宋体" w:hint="eastAsia"/>
                <w:szCs w:val="18"/>
              </w:rPr>
              <w:t>北京时间</w:t>
            </w:r>
            <w:r w:rsidRPr="00F71588">
              <w:rPr>
                <w:szCs w:val="18"/>
              </w:rPr>
              <w:t>)</w:t>
            </w:r>
          </w:p>
          <w:p w:rsidR="00477AF3" w:rsidRPr="00F71588" w:rsidRDefault="00477AF3" w:rsidP="00F71588">
            <w:pPr>
              <w:rPr>
                <w:szCs w:val="18"/>
              </w:rPr>
            </w:pPr>
            <w:r w:rsidRPr="00F71588">
              <w:rPr>
                <w:szCs w:val="18"/>
              </w:rPr>
              <w:t>YYYY-MM-DD HH-MM-SS</w:t>
            </w:r>
          </w:p>
        </w:tc>
      </w:tr>
      <w:tr w:rsidR="00477AF3" w:rsidRPr="00F71588" w:rsidTr="00477AF3">
        <w:tc>
          <w:tcPr>
            <w:tcW w:w="1276" w:type="dxa"/>
          </w:tcPr>
          <w:p w:rsidR="00477AF3" w:rsidRPr="00F71588" w:rsidRDefault="00477AF3" w:rsidP="00F71588">
            <w:pPr>
              <w:rPr>
                <w:szCs w:val="18"/>
              </w:rPr>
            </w:pPr>
            <w:r w:rsidRPr="00F71588">
              <w:rPr>
                <w:szCs w:val="18"/>
              </w:rPr>
              <w:t>ENDTIME</w:t>
            </w:r>
          </w:p>
        </w:tc>
        <w:tc>
          <w:tcPr>
            <w:tcW w:w="1559" w:type="dxa"/>
          </w:tcPr>
          <w:p w:rsidR="00477AF3" w:rsidRPr="00F71588" w:rsidRDefault="00477AF3" w:rsidP="00F71588">
            <w:pPr>
              <w:rPr>
                <w:szCs w:val="18"/>
              </w:rPr>
            </w:pPr>
            <w:r>
              <w:rPr>
                <w:szCs w:val="18"/>
              </w:rPr>
              <w:t>OCTET STRING</w:t>
            </w:r>
          </w:p>
        </w:tc>
        <w:tc>
          <w:tcPr>
            <w:tcW w:w="2198" w:type="dxa"/>
          </w:tcPr>
          <w:p w:rsidR="00477AF3" w:rsidRPr="00F71588" w:rsidRDefault="00477AF3" w:rsidP="00F71588">
            <w:pPr>
              <w:rPr>
                <w:szCs w:val="18"/>
              </w:rPr>
            </w:pPr>
            <w:r w:rsidRPr="00F71588">
              <w:rPr>
                <w:szCs w:val="18"/>
              </w:rPr>
              <w:t>SIZE(32)</w:t>
            </w:r>
          </w:p>
        </w:tc>
        <w:tc>
          <w:tcPr>
            <w:tcW w:w="845" w:type="dxa"/>
          </w:tcPr>
          <w:p w:rsidR="00477AF3" w:rsidRPr="00F71588" w:rsidRDefault="00477AF3" w:rsidP="00477AF3">
            <w:pPr>
              <w:rPr>
                <w:szCs w:val="18"/>
              </w:rPr>
            </w:pPr>
            <w:r>
              <w:rPr>
                <w:rFonts w:eastAsiaTheme="minorEastAsia" w:hint="eastAsia"/>
                <w:szCs w:val="18"/>
              </w:rPr>
              <w:t>O</w:t>
            </w:r>
          </w:p>
        </w:tc>
        <w:tc>
          <w:tcPr>
            <w:tcW w:w="2835" w:type="dxa"/>
          </w:tcPr>
          <w:p w:rsidR="00477AF3" w:rsidRPr="00F71588" w:rsidRDefault="00477AF3" w:rsidP="00F71588">
            <w:pPr>
              <w:rPr>
                <w:szCs w:val="18"/>
              </w:rPr>
            </w:pPr>
            <w:r w:rsidRPr="00F71588">
              <w:rPr>
                <w:rFonts w:ascii="宋体" w:eastAsia="宋体" w:hAnsi="宋体" w:cs="宋体" w:hint="eastAsia"/>
                <w:szCs w:val="18"/>
              </w:rPr>
              <w:t>终止时间格式</w:t>
            </w:r>
            <w:r w:rsidRPr="00F71588">
              <w:rPr>
                <w:szCs w:val="18"/>
              </w:rPr>
              <w:t>(</w:t>
            </w:r>
            <w:r w:rsidRPr="00F71588">
              <w:rPr>
                <w:rFonts w:ascii="宋体" w:eastAsia="宋体" w:hAnsi="宋体" w:cs="宋体" w:hint="eastAsia"/>
                <w:szCs w:val="18"/>
              </w:rPr>
              <w:t>北京时间</w:t>
            </w:r>
            <w:r w:rsidRPr="00F71588">
              <w:rPr>
                <w:szCs w:val="18"/>
              </w:rPr>
              <w:t>)</w:t>
            </w:r>
          </w:p>
          <w:p w:rsidR="00477AF3" w:rsidRPr="00F71588" w:rsidRDefault="00477AF3" w:rsidP="00F71588">
            <w:pPr>
              <w:rPr>
                <w:szCs w:val="18"/>
              </w:rPr>
            </w:pPr>
            <w:r w:rsidRPr="00F71588">
              <w:rPr>
                <w:szCs w:val="18"/>
              </w:rPr>
              <w:t>YYYY-MM-DD HH-MM-SS</w:t>
            </w:r>
          </w:p>
        </w:tc>
      </w:tr>
      <w:tr w:rsidR="00477AF3" w:rsidRPr="00F71588" w:rsidTr="00477AF3">
        <w:tc>
          <w:tcPr>
            <w:tcW w:w="1276" w:type="dxa"/>
          </w:tcPr>
          <w:p w:rsidR="00477AF3" w:rsidRPr="00F71588" w:rsidRDefault="00477AF3" w:rsidP="00F71588">
            <w:pPr>
              <w:rPr>
                <w:szCs w:val="18"/>
              </w:rPr>
            </w:pPr>
            <w:r w:rsidRPr="00F71588">
              <w:rPr>
                <w:szCs w:val="18"/>
              </w:rPr>
              <w:t>FAULTFLAG</w:t>
            </w:r>
          </w:p>
        </w:tc>
        <w:tc>
          <w:tcPr>
            <w:tcW w:w="1559" w:type="dxa"/>
          </w:tcPr>
          <w:p w:rsidR="00477AF3" w:rsidRPr="00F71588" w:rsidRDefault="00477AF3" w:rsidP="00F71588">
            <w:pPr>
              <w:rPr>
                <w:szCs w:val="18"/>
              </w:rPr>
            </w:pPr>
            <w:r>
              <w:rPr>
                <w:szCs w:val="18"/>
              </w:rPr>
              <w:t>OCTET STRING</w:t>
            </w:r>
          </w:p>
        </w:tc>
        <w:tc>
          <w:tcPr>
            <w:tcW w:w="2198" w:type="dxa"/>
          </w:tcPr>
          <w:p w:rsidR="00477AF3" w:rsidRPr="00F71588" w:rsidRDefault="00477AF3" w:rsidP="00F71588">
            <w:pPr>
              <w:rPr>
                <w:szCs w:val="18"/>
              </w:rPr>
            </w:pPr>
            <w:r w:rsidRPr="00F71588">
              <w:rPr>
                <w:szCs w:val="18"/>
              </w:rPr>
              <w:t>Fault-Only</w:t>
            </w:r>
            <w:r w:rsidRPr="00F71588">
              <w:rPr>
                <w:rFonts w:ascii="宋体" w:eastAsia="宋体" w:hAnsi="宋体" w:cs="宋体" w:hint="eastAsia"/>
                <w:szCs w:val="18"/>
              </w:rPr>
              <w:t>故障</w:t>
            </w:r>
          </w:p>
          <w:p w:rsidR="00477AF3" w:rsidRPr="00F71588" w:rsidRDefault="00477AF3" w:rsidP="00F71588">
            <w:pPr>
              <w:rPr>
                <w:szCs w:val="18"/>
              </w:rPr>
            </w:pPr>
            <w:r w:rsidRPr="00F71588">
              <w:rPr>
                <w:szCs w:val="18"/>
              </w:rPr>
              <w:t>ALL</w:t>
            </w:r>
          </w:p>
        </w:tc>
        <w:tc>
          <w:tcPr>
            <w:tcW w:w="845" w:type="dxa"/>
          </w:tcPr>
          <w:p w:rsidR="00477AF3" w:rsidRPr="00F71588" w:rsidRDefault="00477AF3" w:rsidP="00477AF3">
            <w:pPr>
              <w:rPr>
                <w:szCs w:val="18"/>
              </w:rPr>
            </w:pPr>
            <w:r>
              <w:rPr>
                <w:rFonts w:eastAsiaTheme="minorEastAsia" w:hint="eastAsia"/>
                <w:szCs w:val="18"/>
              </w:rPr>
              <w:t>O</w:t>
            </w:r>
          </w:p>
        </w:tc>
        <w:tc>
          <w:tcPr>
            <w:tcW w:w="2835" w:type="dxa"/>
          </w:tcPr>
          <w:p w:rsidR="00477AF3" w:rsidRPr="00F71588" w:rsidRDefault="00477AF3" w:rsidP="00F71588">
            <w:pPr>
              <w:rPr>
                <w:szCs w:val="18"/>
              </w:rPr>
            </w:pPr>
            <w:r w:rsidRPr="00F71588">
              <w:rPr>
                <w:rFonts w:ascii="宋体" w:eastAsia="宋体" w:hAnsi="宋体" w:cs="宋体" w:hint="eastAsia"/>
                <w:szCs w:val="18"/>
              </w:rPr>
              <w:t>告警状态，缺省为</w:t>
            </w:r>
            <w:r w:rsidRPr="00F71588">
              <w:rPr>
                <w:szCs w:val="18"/>
              </w:rPr>
              <w:t>Fault-Only</w:t>
            </w:r>
          </w:p>
          <w:p w:rsidR="00477AF3" w:rsidRPr="00F71588" w:rsidRDefault="00477AF3" w:rsidP="00F71588">
            <w:pPr>
              <w:rPr>
                <w:szCs w:val="18"/>
              </w:rPr>
            </w:pPr>
            <w:r w:rsidRPr="00F71588">
              <w:rPr>
                <w:szCs w:val="18"/>
              </w:rPr>
              <w:t xml:space="preserve">Fault-Only </w:t>
            </w:r>
            <w:r w:rsidRPr="00F71588">
              <w:rPr>
                <w:rFonts w:ascii="宋体" w:eastAsia="宋体" w:hAnsi="宋体" w:cs="宋体" w:hint="eastAsia"/>
                <w:szCs w:val="18"/>
              </w:rPr>
              <w:t>包含事件，不包含已恢复告警</w:t>
            </w:r>
          </w:p>
        </w:tc>
      </w:tr>
    </w:tbl>
    <w:p w:rsidR="0029506D" w:rsidRPr="009E44FF" w:rsidRDefault="0029506D" w:rsidP="0029506D">
      <w:pPr>
        <w:rPr>
          <w:szCs w:val="21"/>
        </w:rPr>
      </w:pPr>
    </w:p>
    <w:p w:rsidR="0029506D" w:rsidRPr="00EC3C32" w:rsidRDefault="0029506D" w:rsidP="00CE4D8A">
      <w:pPr>
        <w:spacing w:beforeLines="50"/>
        <w:ind w:firstLine="420"/>
      </w:pPr>
      <w:r w:rsidRPr="00EC3C32">
        <w:t>响应格式</w:t>
      </w:r>
    </w:p>
    <w:p w:rsidR="0029506D" w:rsidRPr="009E44FF" w:rsidRDefault="0029506D" w:rsidP="00C9730D">
      <w:pPr>
        <w:spacing w:line="360" w:lineRule="auto"/>
        <w:ind w:left="420" w:firstLine="420"/>
        <w:rPr>
          <w:szCs w:val="21"/>
        </w:rPr>
      </w:pPr>
      <w:r w:rsidRPr="009E44FF">
        <w:rPr>
          <w:szCs w:val="21"/>
        </w:rPr>
        <w:lastRenderedPageBreak/>
        <w:t>符合</w:t>
      </w:r>
      <w:hyperlink w:anchor="c_tl1_0012" w:tooltip=" " w:history="1">
        <w:r w:rsidRPr="009E44FF">
          <w:rPr>
            <w:szCs w:val="21"/>
          </w:rPr>
          <w:t>“</w:t>
        </w:r>
        <w:r w:rsidR="00C868AD">
          <w:rPr>
            <w:szCs w:val="21"/>
          </w:rPr>
          <w:t>10.4</w:t>
        </w:r>
        <w:r w:rsidRPr="009E44FF">
          <w:rPr>
            <w:szCs w:val="21"/>
          </w:rPr>
          <w:t>响应消息的格式说明</w:t>
        </w:r>
        <w:r w:rsidRPr="009E44FF">
          <w:rPr>
            <w:szCs w:val="21"/>
          </w:rPr>
          <w:t>”</w:t>
        </w:r>
      </w:hyperlink>
      <w:r w:rsidRPr="009E44FF">
        <w:rPr>
          <w:szCs w:val="21"/>
        </w:rPr>
        <w:t>中的查询类命令应答格式。</w:t>
      </w:r>
    </w:p>
    <w:p w:rsidR="0029506D" w:rsidRPr="00EC3C32" w:rsidRDefault="0029506D" w:rsidP="00CE4D8A">
      <w:pPr>
        <w:spacing w:beforeLines="50"/>
        <w:ind w:firstLine="420"/>
      </w:pPr>
      <w:r w:rsidRPr="00EC3C32">
        <w:t>输出参数</w:t>
      </w:r>
    </w:p>
    <w:tbl>
      <w:tblPr>
        <w:tblStyle w:val="afffffd"/>
        <w:tblW w:w="8683" w:type="dxa"/>
        <w:tblInd w:w="-140" w:type="dxa"/>
        <w:tblLayout w:type="fixed"/>
        <w:tblLook w:val="01E0"/>
      </w:tblPr>
      <w:tblGrid>
        <w:gridCol w:w="1648"/>
        <w:gridCol w:w="1314"/>
        <w:gridCol w:w="2031"/>
        <w:gridCol w:w="767"/>
        <w:gridCol w:w="2923"/>
      </w:tblGrid>
      <w:tr w:rsidR="004502C0" w:rsidRPr="00F71588" w:rsidTr="00477AF3">
        <w:trPr>
          <w:cnfStyle w:val="100000000000"/>
        </w:trPr>
        <w:tc>
          <w:tcPr>
            <w:tcW w:w="1648" w:type="dxa"/>
          </w:tcPr>
          <w:p w:rsidR="004502C0" w:rsidRPr="00F71588" w:rsidRDefault="004502C0" w:rsidP="00F71588">
            <w:pPr>
              <w:rPr>
                <w:szCs w:val="18"/>
              </w:rPr>
            </w:pPr>
            <w:r w:rsidRPr="00F71588">
              <w:rPr>
                <w:szCs w:val="18"/>
              </w:rPr>
              <w:t>参数名</w:t>
            </w:r>
          </w:p>
        </w:tc>
        <w:tc>
          <w:tcPr>
            <w:tcW w:w="1314" w:type="dxa"/>
          </w:tcPr>
          <w:p w:rsidR="004502C0" w:rsidRPr="00F71588" w:rsidRDefault="004502C0" w:rsidP="00F71588">
            <w:pPr>
              <w:rPr>
                <w:szCs w:val="18"/>
              </w:rPr>
            </w:pPr>
            <w:r w:rsidRPr="00F71588">
              <w:rPr>
                <w:szCs w:val="18"/>
              </w:rPr>
              <w:t>数据类型</w:t>
            </w:r>
          </w:p>
        </w:tc>
        <w:tc>
          <w:tcPr>
            <w:tcW w:w="2031" w:type="dxa"/>
          </w:tcPr>
          <w:p w:rsidR="004502C0" w:rsidRPr="00F71588" w:rsidRDefault="004502C0" w:rsidP="00F71588">
            <w:pPr>
              <w:rPr>
                <w:szCs w:val="18"/>
              </w:rPr>
            </w:pPr>
            <w:r w:rsidRPr="00F71588">
              <w:rPr>
                <w:szCs w:val="18"/>
              </w:rPr>
              <w:t>取值范围</w:t>
            </w:r>
          </w:p>
        </w:tc>
        <w:tc>
          <w:tcPr>
            <w:tcW w:w="767" w:type="dxa"/>
          </w:tcPr>
          <w:p w:rsidR="004502C0" w:rsidRDefault="004502C0" w:rsidP="00F71588">
            <w:pPr>
              <w:rPr>
                <w:rFonts w:eastAsiaTheme="minorEastAsia"/>
                <w:szCs w:val="18"/>
              </w:rPr>
            </w:pPr>
            <w:r>
              <w:rPr>
                <w:rFonts w:eastAsiaTheme="minorEastAsia" w:hint="eastAsia"/>
                <w:szCs w:val="18"/>
              </w:rPr>
              <w:t>限定</w:t>
            </w:r>
          </w:p>
        </w:tc>
        <w:tc>
          <w:tcPr>
            <w:tcW w:w="2923" w:type="dxa"/>
          </w:tcPr>
          <w:p w:rsidR="004502C0" w:rsidRPr="004502C0" w:rsidRDefault="004502C0" w:rsidP="00F71588">
            <w:pPr>
              <w:rPr>
                <w:rFonts w:eastAsiaTheme="minorEastAsia"/>
                <w:szCs w:val="18"/>
              </w:rPr>
            </w:pPr>
            <w:r>
              <w:rPr>
                <w:rFonts w:eastAsiaTheme="minorEastAsia" w:hint="eastAsia"/>
                <w:szCs w:val="18"/>
              </w:rPr>
              <w:t>参数说明</w:t>
            </w:r>
          </w:p>
        </w:tc>
      </w:tr>
      <w:tr w:rsidR="004502C0" w:rsidRPr="00F71588" w:rsidTr="00477AF3">
        <w:tc>
          <w:tcPr>
            <w:tcW w:w="1648" w:type="dxa"/>
          </w:tcPr>
          <w:p w:rsidR="004502C0" w:rsidRPr="00F71588" w:rsidRDefault="004502C0" w:rsidP="00F71588">
            <w:pPr>
              <w:rPr>
                <w:szCs w:val="18"/>
              </w:rPr>
            </w:pPr>
            <w:r w:rsidRPr="00F71588">
              <w:rPr>
                <w:szCs w:val="18"/>
              </w:rPr>
              <w:t>SERIALID</w:t>
            </w:r>
          </w:p>
        </w:tc>
        <w:tc>
          <w:tcPr>
            <w:tcW w:w="1314" w:type="dxa"/>
          </w:tcPr>
          <w:p w:rsidR="004502C0" w:rsidRPr="00F71588" w:rsidRDefault="004502C0" w:rsidP="00F71588">
            <w:pPr>
              <w:rPr>
                <w:szCs w:val="18"/>
              </w:rPr>
            </w:pPr>
            <w:r>
              <w:rPr>
                <w:szCs w:val="18"/>
              </w:rPr>
              <w:t>OCTET STRING</w:t>
            </w:r>
          </w:p>
        </w:tc>
        <w:tc>
          <w:tcPr>
            <w:tcW w:w="2031" w:type="dxa"/>
          </w:tcPr>
          <w:p w:rsidR="004502C0" w:rsidRPr="00F71588" w:rsidRDefault="004502C0" w:rsidP="00F71588">
            <w:pPr>
              <w:rPr>
                <w:szCs w:val="18"/>
              </w:rPr>
            </w:pPr>
            <w:r w:rsidRPr="00F71588">
              <w:rPr>
                <w:szCs w:val="18"/>
              </w:rPr>
              <w:t>SIZE</w:t>
            </w:r>
            <w:r>
              <w:rPr>
                <w:szCs w:val="18"/>
              </w:rPr>
              <w:t>(</w:t>
            </w:r>
            <w:r w:rsidRPr="00F71588">
              <w:rPr>
                <w:szCs w:val="18"/>
              </w:rPr>
              <w:t>100)</w:t>
            </w:r>
          </w:p>
        </w:tc>
        <w:tc>
          <w:tcPr>
            <w:tcW w:w="767" w:type="dxa"/>
          </w:tcPr>
          <w:p w:rsidR="004502C0" w:rsidRPr="00F71588" w:rsidRDefault="004502C0" w:rsidP="00F71588">
            <w:pPr>
              <w:rPr>
                <w:szCs w:val="18"/>
              </w:rPr>
            </w:pPr>
            <w:r>
              <w:rPr>
                <w:rFonts w:eastAsiaTheme="minorEastAsia" w:hint="eastAsia"/>
                <w:szCs w:val="18"/>
              </w:rPr>
              <w:t>M</w:t>
            </w:r>
          </w:p>
        </w:tc>
        <w:tc>
          <w:tcPr>
            <w:tcW w:w="2923" w:type="dxa"/>
          </w:tcPr>
          <w:p w:rsidR="004502C0" w:rsidRDefault="004502C0" w:rsidP="00F71588">
            <w:pPr>
              <w:rPr>
                <w:rFonts w:eastAsiaTheme="minorEastAsia"/>
                <w:szCs w:val="18"/>
              </w:rPr>
            </w:pPr>
            <w:r w:rsidRPr="00F71588">
              <w:rPr>
                <w:szCs w:val="18"/>
              </w:rPr>
              <w:t>告警流水号</w:t>
            </w:r>
          </w:p>
          <w:p w:rsidR="00967A9F" w:rsidRPr="00967A9F" w:rsidRDefault="00967A9F" w:rsidP="00F71588">
            <w:pPr>
              <w:rPr>
                <w:rFonts w:eastAsiaTheme="minorEastAsia"/>
                <w:szCs w:val="18"/>
              </w:rPr>
            </w:pPr>
            <w:r w:rsidRPr="004A6586">
              <w:t>告警产生和消失的唯一匹配标识，告警产生和消失的</w:t>
            </w:r>
            <w:r>
              <w:rPr>
                <w:rFonts w:ascii="宋体" w:eastAsia="宋体" w:hAnsi="宋体" w:cs="宋体" w:hint="eastAsia"/>
              </w:rPr>
              <w:t>告警流水号</w:t>
            </w:r>
            <w:r w:rsidRPr="004A6586">
              <w:rPr>
                <w:rFonts w:ascii="宋体" w:eastAsia="宋体" w:hAnsi="宋体" w:cs="宋体" w:hint="eastAsia"/>
              </w:rPr>
              <w:t>应一致。一条告警产生、消失后，若再次产生、消失，</w:t>
            </w:r>
            <w:r>
              <w:rPr>
                <w:rFonts w:ascii="宋体" w:eastAsia="宋体" w:hAnsi="宋体" w:cs="宋体" w:hint="eastAsia"/>
              </w:rPr>
              <w:t>告警流水号应发生变化</w:t>
            </w:r>
            <w:r>
              <w:rPr>
                <w:rFonts w:hint="eastAsia"/>
              </w:rPr>
              <w:t>；</w:t>
            </w:r>
          </w:p>
        </w:tc>
      </w:tr>
      <w:tr w:rsidR="004502C0" w:rsidRPr="00F71588" w:rsidTr="00477AF3">
        <w:tc>
          <w:tcPr>
            <w:tcW w:w="1648" w:type="dxa"/>
          </w:tcPr>
          <w:p w:rsidR="004502C0" w:rsidRPr="00F71588" w:rsidRDefault="004502C0" w:rsidP="00F71588">
            <w:pPr>
              <w:rPr>
                <w:szCs w:val="18"/>
              </w:rPr>
            </w:pPr>
            <w:r w:rsidRPr="00F71588">
              <w:rPr>
                <w:szCs w:val="18"/>
              </w:rPr>
              <w:t>ALARMNAME</w:t>
            </w:r>
          </w:p>
        </w:tc>
        <w:tc>
          <w:tcPr>
            <w:tcW w:w="1314" w:type="dxa"/>
          </w:tcPr>
          <w:p w:rsidR="004502C0" w:rsidRPr="00F71588" w:rsidRDefault="004502C0" w:rsidP="00F71588">
            <w:pPr>
              <w:rPr>
                <w:szCs w:val="18"/>
              </w:rPr>
            </w:pPr>
            <w:r>
              <w:rPr>
                <w:szCs w:val="18"/>
              </w:rPr>
              <w:t>OCTET STRING</w:t>
            </w:r>
          </w:p>
        </w:tc>
        <w:tc>
          <w:tcPr>
            <w:tcW w:w="2031" w:type="dxa"/>
          </w:tcPr>
          <w:p w:rsidR="004502C0" w:rsidRPr="00F71588" w:rsidRDefault="004502C0" w:rsidP="00F71588">
            <w:pPr>
              <w:rPr>
                <w:szCs w:val="18"/>
              </w:rPr>
            </w:pPr>
            <w:r w:rsidRPr="00F71588">
              <w:rPr>
                <w:szCs w:val="18"/>
              </w:rPr>
              <w:t>SIZE</w:t>
            </w:r>
            <w:r>
              <w:rPr>
                <w:szCs w:val="18"/>
              </w:rPr>
              <w:t>(</w:t>
            </w:r>
            <w:r w:rsidRPr="00F71588">
              <w:rPr>
                <w:szCs w:val="18"/>
              </w:rPr>
              <w:t>256)</w:t>
            </w:r>
          </w:p>
        </w:tc>
        <w:tc>
          <w:tcPr>
            <w:tcW w:w="767" w:type="dxa"/>
          </w:tcPr>
          <w:p w:rsidR="004502C0" w:rsidRPr="00F71588" w:rsidRDefault="004502C0" w:rsidP="003D6ABF">
            <w:pPr>
              <w:rPr>
                <w:rFonts w:ascii="宋体" w:hAnsi="宋体" w:cs="宋体"/>
                <w:szCs w:val="18"/>
              </w:rPr>
            </w:pPr>
            <w:r>
              <w:rPr>
                <w:rFonts w:eastAsiaTheme="minorEastAsia" w:hint="eastAsia"/>
                <w:szCs w:val="18"/>
              </w:rPr>
              <w:t>M</w:t>
            </w:r>
          </w:p>
        </w:tc>
        <w:tc>
          <w:tcPr>
            <w:tcW w:w="2923" w:type="dxa"/>
          </w:tcPr>
          <w:p w:rsidR="004502C0" w:rsidRDefault="004502C0" w:rsidP="003D6ABF">
            <w:pPr>
              <w:rPr>
                <w:rFonts w:ascii="宋体" w:eastAsia="宋体" w:hAnsi="宋体" w:cs="宋体"/>
                <w:szCs w:val="18"/>
              </w:rPr>
            </w:pPr>
            <w:r w:rsidRPr="00F71588">
              <w:rPr>
                <w:rFonts w:ascii="宋体" w:eastAsia="宋体" w:hAnsi="宋体" w:cs="宋体" w:hint="eastAsia"/>
                <w:szCs w:val="18"/>
              </w:rPr>
              <w:t>告警</w:t>
            </w:r>
            <w:r>
              <w:rPr>
                <w:rFonts w:ascii="宋体" w:eastAsia="宋体" w:hAnsi="宋体" w:cs="宋体" w:hint="eastAsia"/>
                <w:szCs w:val="18"/>
              </w:rPr>
              <w:t>标题</w:t>
            </w:r>
          </w:p>
          <w:p w:rsidR="00AC29C8" w:rsidRPr="00AC29C8" w:rsidRDefault="00AC29C8" w:rsidP="003D6ABF">
            <w:pPr>
              <w:rPr>
                <w:rFonts w:ascii="宋体" w:eastAsia="宋体" w:hAnsi="宋体" w:cs="宋体"/>
                <w:szCs w:val="18"/>
              </w:rPr>
            </w:pPr>
            <w:r w:rsidRPr="00AC29C8">
              <w:rPr>
                <w:rFonts w:ascii="宋体" w:eastAsia="宋体" w:hAnsi="宋体" w:cs="宋体" w:hint="eastAsia"/>
                <w:szCs w:val="18"/>
              </w:rPr>
              <w:t>各厂商在入网时提供《附件</w:t>
            </w:r>
            <w:r w:rsidRPr="00AC29C8">
              <w:rPr>
                <w:rFonts w:ascii="宋体" w:eastAsia="宋体" w:hAnsi="宋体" w:cs="宋体"/>
                <w:szCs w:val="18"/>
              </w:rPr>
              <w:t>6-</w:t>
            </w:r>
            <w:r w:rsidRPr="00AC29C8">
              <w:rPr>
                <w:rFonts w:ascii="宋体" w:eastAsia="宋体" w:hAnsi="宋体" w:cs="宋体" w:hint="eastAsia"/>
                <w:szCs w:val="18"/>
              </w:rPr>
              <w:t>中国移动传输网全量告警数据表》</w:t>
            </w:r>
          </w:p>
        </w:tc>
      </w:tr>
      <w:tr w:rsidR="004502C0" w:rsidRPr="00F71588" w:rsidTr="00477AF3">
        <w:tc>
          <w:tcPr>
            <w:tcW w:w="1648" w:type="dxa"/>
          </w:tcPr>
          <w:p w:rsidR="004502C0" w:rsidRPr="00F71588" w:rsidRDefault="004502C0" w:rsidP="00F71588">
            <w:pPr>
              <w:rPr>
                <w:szCs w:val="18"/>
              </w:rPr>
            </w:pPr>
            <w:r w:rsidRPr="00F71588">
              <w:rPr>
                <w:szCs w:val="18"/>
              </w:rPr>
              <w:t>DIP</w:t>
            </w:r>
          </w:p>
        </w:tc>
        <w:tc>
          <w:tcPr>
            <w:tcW w:w="1314" w:type="dxa"/>
          </w:tcPr>
          <w:p w:rsidR="004502C0" w:rsidRPr="00F71588" w:rsidRDefault="004502C0" w:rsidP="00F71588">
            <w:pPr>
              <w:rPr>
                <w:szCs w:val="18"/>
              </w:rPr>
            </w:pPr>
            <w:r>
              <w:rPr>
                <w:szCs w:val="18"/>
              </w:rPr>
              <w:t>OCTET STRING</w:t>
            </w:r>
          </w:p>
        </w:tc>
        <w:tc>
          <w:tcPr>
            <w:tcW w:w="2031" w:type="dxa"/>
          </w:tcPr>
          <w:p w:rsidR="004502C0" w:rsidRPr="00F71588" w:rsidRDefault="004502C0" w:rsidP="00F71588">
            <w:pPr>
              <w:rPr>
                <w:szCs w:val="18"/>
              </w:rPr>
            </w:pPr>
            <w:r w:rsidRPr="00F71588">
              <w:rPr>
                <w:szCs w:val="18"/>
              </w:rPr>
              <w:t>IP address</w:t>
            </w:r>
          </w:p>
        </w:tc>
        <w:tc>
          <w:tcPr>
            <w:tcW w:w="767" w:type="dxa"/>
          </w:tcPr>
          <w:p w:rsidR="004502C0" w:rsidRPr="00F71588" w:rsidRDefault="004502C0" w:rsidP="00F71588">
            <w:pPr>
              <w:rPr>
                <w:szCs w:val="18"/>
              </w:rPr>
            </w:pPr>
            <w:r>
              <w:rPr>
                <w:rFonts w:eastAsiaTheme="minorEastAsia" w:hint="eastAsia"/>
                <w:szCs w:val="18"/>
              </w:rPr>
              <w:t>M</w:t>
            </w:r>
          </w:p>
        </w:tc>
        <w:tc>
          <w:tcPr>
            <w:tcW w:w="2923" w:type="dxa"/>
          </w:tcPr>
          <w:p w:rsidR="004502C0" w:rsidRPr="00F71588" w:rsidRDefault="004502C0" w:rsidP="00F71588">
            <w:pPr>
              <w:rPr>
                <w:szCs w:val="18"/>
              </w:rPr>
            </w:pPr>
            <w:r w:rsidRPr="00F71588">
              <w:rPr>
                <w:szCs w:val="18"/>
              </w:rPr>
              <w:t>网元IP</w:t>
            </w:r>
          </w:p>
        </w:tc>
      </w:tr>
      <w:tr w:rsidR="004502C0" w:rsidRPr="00F71588" w:rsidTr="00477AF3">
        <w:tc>
          <w:tcPr>
            <w:tcW w:w="1648" w:type="dxa"/>
          </w:tcPr>
          <w:p w:rsidR="004502C0" w:rsidRPr="00F71588" w:rsidRDefault="004502C0" w:rsidP="00F71588">
            <w:pPr>
              <w:rPr>
                <w:szCs w:val="18"/>
              </w:rPr>
            </w:pPr>
            <w:r w:rsidRPr="00F71588">
              <w:rPr>
                <w:szCs w:val="18"/>
              </w:rPr>
              <w:t>DNAME</w:t>
            </w:r>
          </w:p>
        </w:tc>
        <w:tc>
          <w:tcPr>
            <w:tcW w:w="1314" w:type="dxa"/>
          </w:tcPr>
          <w:p w:rsidR="004502C0" w:rsidRPr="00F71588" w:rsidRDefault="004502C0" w:rsidP="00F71588">
            <w:pPr>
              <w:rPr>
                <w:szCs w:val="18"/>
              </w:rPr>
            </w:pPr>
            <w:r>
              <w:rPr>
                <w:szCs w:val="18"/>
              </w:rPr>
              <w:t>OCTET STRING</w:t>
            </w:r>
          </w:p>
        </w:tc>
        <w:tc>
          <w:tcPr>
            <w:tcW w:w="2031" w:type="dxa"/>
          </w:tcPr>
          <w:p w:rsidR="004502C0" w:rsidRPr="00F71588" w:rsidRDefault="004502C0" w:rsidP="00F71588">
            <w:pPr>
              <w:rPr>
                <w:szCs w:val="18"/>
              </w:rPr>
            </w:pPr>
            <w:r>
              <w:rPr>
                <w:szCs w:val="18"/>
              </w:rPr>
              <w:t>SIZE(</w:t>
            </w:r>
            <w:r w:rsidRPr="00F71588">
              <w:rPr>
                <w:szCs w:val="18"/>
              </w:rPr>
              <w:t>100)</w:t>
            </w:r>
          </w:p>
        </w:tc>
        <w:tc>
          <w:tcPr>
            <w:tcW w:w="767" w:type="dxa"/>
          </w:tcPr>
          <w:p w:rsidR="004502C0" w:rsidRPr="00F71588" w:rsidRDefault="004502C0" w:rsidP="00F71588">
            <w:pPr>
              <w:rPr>
                <w:szCs w:val="18"/>
              </w:rPr>
            </w:pPr>
            <w:r>
              <w:rPr>
                <w:rFonts w:eastAsiaTheme="minorEastAsia" w:hint="eastAsia"/>
                <w:szCs w:val="18"/>
              </w:rPr>
              <w:t>M</w:t>
            </w:r>
          </w:p>
        </w:tc>
        <w:tc>
          <w:tcPr>
            <w:tcW w:w="2923" w:type="dxa"/>
          </w:tcPr>
          <w:p w:rsidR="004502C0" w:rsidRPr="00F71588" w:rsidRDefault="004502C0" w:rsidP="00F71588">
            <w:pPr>
              <w:rPr>
                <w:szCs w:val="18"/>
              </w:rPr>
            </w:pPr>
            <w:r w:rsidRPr="00F71588">
              <w:rPr>
                <w:szCs w:val="18"/>
              </w:rPr>
              <w:t>网元名称</w:t>
            </w:r>
          </w:p>
        </w:tc>
      </w:tr>
      <w:tr w:rsidR="004502C0" w:rsidRPr="00F71588" w:rsidTr="00477AF3">
        <w:tc>
          <w:tcPr>
            <w:tcW w:w="1648" w:type="dxa"/>
          </w:tcPr>
          <w:p w:rsidR="004502C0" w:rsidRPr="00F71588" w:rsidRDefault="004502C0" w:rsidP="00F71588">
            <w:pPr>
              <w:rPr>
                <w:szCs w:val="18"/>
              </w:rPr>
            </w:pPr>
            <w:r w:rsidRPr="00F71588">
              <w:rPr>
                <w:szCs w:val="18"/>
              </w:rPr>
              <w:t>DTYPE</w:t>
            </w:r>
          </w:p>
        </w:tc>
        <w:tc>
          <w:tcPr>
            <w:tcW w:w="1314" w:type="dxa"/>
          </w:tcPr>
          <w:p w:rsidR="004502C0" w:rsidRPr="00F71588" w:rsidRDefault="004502C0" w:rsidP="00F71588">
            <w:pPr>
              <w:rPr>
                <w:szCs w:val="18"/>
              </w:rPr>
            </w:pPr>
            <w:r>
              <w:rPr>
                <w:szCs w:val="18"/>
              </w:rPr>
              <w:t>OCTET STRING</w:t>
            </w:r>
          </w:p>
        </w:tc>
        <w:tc>
          <w:tcPr>
            <w:tcW w:w="2031" w:type="dxa"/>
          </w:tcPr>
          <w:p w:rsidR="004502C0" w:rsidRPr="00F71588" w:rsidRDefault="004502C0" w:rsidP="002B16B4">
            <w:pPr>
              <w:rPr>
                <w:szCs w:val="18"/>
              </w:rPr>
            </w:pPr>
            <w:r w:rsidRPr="00F71588">
              <w:rPr>
                <w:szCs w:val="18"/>
              </w:rPr>
              <w:t>SIZE(100)</w:t>
            </w:r>
          </w:p>
        </w:tc>
        <w:tc>
          <w:tcPr>
            <w:tcW w:w="767" w:type="dxa"/>
          </w:tcPr>
          <w:p w:rsidR="004502C0" w:rsidRPr="00F71588" w:rsidRDefault="004502C0" w:rsidP="00F71588">
            <w:pPr>
              <w:rPr>
                <w:szCs w:val="18"/>
              </w:rPr>
            </w:pPr>
            <w:r>
              <w:rPr>
                <w:rFonts w:eastAsiaTheme="minorEastAsia" w:hint="eastAsia"/>
                <w:szCs w:val="18"/>
              </w:rPr>
              <w:t>M</w:t>
            </w:r>
          </w:p>
        </w:tc>
        <w:tc>
          <w:tcPr>
            <w:tcW w:w="2923" w:type="dxa"/>
          </w:tcPr>
          <w:p w:rsidR="004502C0" w:rsidRPr="00F71588" w:rsidRDefault="004502C0" w:rsidP="00F71588">
            <w:pPr>
              <w:rPr>
                <w:szCs w:val="18"/>
              </w:rPr>
            </w:pPr>
            <w:r w:rsidRPr="00F71588">
              <w:rPr>
                <w:szCs w:val="18"/>
              </w:rPr>
              <w:t>网元类型</w:t>
            </w:r>
          </w:p>
        </w:tc>
      </w:tr>
      <w:tr w:rsidR="004502C0" w:rsidRPr="00F71588" w:rsidTr="00477AF3">
        <w:tc>
          <w:tcPr>
            <w:tcW w:w="1648" w:type="dxa"/>
          </w:tcPr>
          <w:p w:rsidR="004502C0" w:rsidRPr="00F71588" w:rsidRDefault="004502C0" w:rsidP="00F71588">
            <w:pPr>
              <w:rPr>
                <w:szCs w:val="18"/>
              </w:rPr>
            </w:pPr>
            <w:r w:rsidRPr="00F71588">
              <w:rPr>
                <w:szCs w:val="18"/>
              </w:rPr>
              <w:t>POSITION</w:t>
            </w:r>
          </w:p>
        </w:tc>
        <w:tc>
          <w:tcPr>
            <w:tcW w:w="1314" w:type="dxa"/>
          </w:tcPr>
          <w:p w:rsidR="004502C0" w:rsidRPr="00F71588" w:rsidRDefault="004502C0" w:rsidP="00F71588">
            <w:pPr>
              <w:rPr>
                <w:szCs w:val="18"/>
              </w:rPr>
            </w:pPr>
            <w:r>
              <w:rPr>
                <w:szCs w:val="18"/>
              </w:rPr>
              <w:t>OCTET STRING</w:t>
            </w:r>
          </w:p>
        </w:tc>
        <w:tc>
          <w:tcPr>
            <w:tcW w:w="2031" w:type="dxa"/>
          </w:tcPr>
          <w:p w:rsidR="004502C0" w:rsidRPr="002B16B4" w:rsidRDefault="004502C0" w:rsidP="00F71588">
            <w:pPr>
              <w:rPr>
                <w:rFonts w:eastAsiaTheme="minorEastAsia"/>
                <w:szCs w:val="18"/>
              </w:rPr>
            </w:pPr>
            <w:r>
              <w:rPr>
                <w:szCs w:val="18"/>
              </w:rPr>
              <w:t>RACK:rack</w:t>
            </w:r>
            <w:r>
              <w:rPr>
                <w:rFonts w:eastAsiaTheme="minorEastAsia" w:hint="eastAsia"/>
                <w:szCs w:val="18"/>
              </w:rPr>
              <w:t>i</w:t>
            </w:r>
            <w:r w:rsidRPr="00F71588">
              <w:rPr>
                <w:szCs w:val="18"/>
              </w:rPr>
              <w:t>d,SHELF:shelfid,SLOT:slotid,PORT:</w:t>
            </w:r>
            <w:r>
              <w:rPr>
                <w:szCs w:val="18"/>
              </w:rPr>
              <w:t>portid,ONUNUM:onunumber,ONUNAME</w:t>
            </w:r>
            <w:r>
              <w:rPr>
                <w:rFonts w:eastAsiaTheme="minorEastAsia" w:hint="eastAsia"/>
                <w:szCs w:val="18"/>
              </w:rPr>
              <w:t>:</w:t>
            </w:r>
            <w:r>
              <w:rPr>
                <w:szCs w:val="18"/>
              </w:rPr>
              <w:t>onuname,ONUPORTTYPE</w:t>
            </w:r>
            <w:r>
              <w:rPr>
                <w:rFonts w:eastAsiaTheme="minorEastAsia" w:hint="eastAsia"/>
                <w:szCs w:val="18"/>
              </w:rPr>
              <w:t>:</w:t>
            </w:r>
            <w:r w:rsidRPr="00F71588">
              <w:rPr>
                <w:szCs w:val="18"/>
              </w:rPr>
              <w:t>onupor</w:t>
            </w:r>
            <w:r>
              <w:rPr>
                <w:szCs w:val="18"/>
              </w:rPr>
              <w:t>ttype,ONUPORT:onuportid, EMUNUM</w:t>
            </w:r>
            <w:r>
              <w:rPr>
                <w:rFonts w:eastAsiaTheme="minorEastAsia" w:hint="eastAsia"/>
                <w:szCs w:val="18"/>
              </w:rPr>
              <w:t>:</w:t>
            </w:r>
            <w:r w:rsidRPr="00F71588">
              <w:rPr>
                <w:szCs w:val="18"/>
              </w:rPr>
              <w:t>emunum</w:t>
            </w:r>
            <w:r>
              <w:rPr>
                <w:rFonts w:eastAsiaTheme="minorEastAsia" w:hint="eastAsia"/>
                <w:szCs w:val="18"/>
              </w:rPr>
              <w:t>,</w:t>
            </w:r>
            <w:r w:rsidRPr="002B16B4">
              <w:rPr>
                <w:rFonts w:eastAsiaTheme="minorEastAsia"/>
                <w:szCs w:val="18"/>
              </w:rPr>
              <w:t>AUTHINFO</w:t>
            </w:r>
            <w:r>
              <w:rPr>
                <w:rFonts w:eastAsiaTheme="minorEastAsia" w:hint="eastAsia"/>
                <w:szCs w:val="18"/>
              </w:rPr>
              <w:t>:authinfo</w:t>
            </w:r>
          </w:p>
        </w:tc>
        <w:tc>
          <w:tcPr>
            <w:tcW w:w="767" w:type="dxa"/>
          </w:tcPr>
          <w:p w:rsidR="004502C0" w:rsidRPr="00F71588" w:rsidRDefault="004502C0" w:rsidP="00F71588">
            <w:pPr>
              <w:rPr>
                <w:szCs w:val="18"/>
              </w:rPr>
            </w:pPr>
            <w:r>
              <w:rPr>
                <w:rFonts w:eastAsiaTheme="minorEastAsia" w:hint="eastAsia"/>
                <w:szCs w:val="18"/>
              </w:rPr>
              <w:t>M</w:t>
            </w:r>
          </w:p>
        </w:tc>
        <w:tc>
          <w:tcPr>
            <w:tcW w:w="2923" w:type="dxa"/>
          </w:tcPr>
          <w:p w:rsidR="004502C0" w:rsidRPr="00AC29C8" w:rsidRDefault="004502C0" w:rsidP="00F71588">
            <w:pPr>
              <w:rPr>
                <w:rFonts w:eastAsiaTheme="minorEastAsia"/>
                <w:szCs w:val="18"/>
              </w:rPr>
            </w:pPr>
            <w:r w:rsidRPr="00F71588">
              <w:rPr>
                <w:szCs w:val="18"/>
              </w:rPr>
              <w:t>告警所在位置</w:t>
            </w:r>
            <w:r w:rsidR="00AC29C8">
              <w:rPr>
                <w:rFonts w:asciiTheme="minorEastAsia" w:eastAsiaTheme="minorEastAsia" w:hAnsiTheme="minorEastAsia" w:hint="eastAsia"/>
                <w:szCs w:val="18"/>
              </w:rPr>
              <w:t>（</w:t>
            </w:r>
            <w:r w:rsidR="00AC29C8" w:rsidRPr="00AC29C8">
              <w:rPr>
                <w:rFonts w:asciiTheme="minorEastAsia" w:eastAsiaTheme="minorEastAsia" w:hAnsiTheme="minorEastAsia" w:hint="eastAsia"/>
                <w:szCs w:val="18"/>
              </w:rPr>
              <w:t>与资源模型要求保持一致</w:t>
            </w:r>
            <w:r w:rsidR="00AC29C8">
              <w:rPr>
                <w:rFonts w:asciiTheme="minorEastAsia" w:eastAsiaTheme="minorEastAsia" w:hAnsiTheme="minorEastAsia" w:hint="eastAsia"/>
                <w:szCs w:val="18"/>
              </w:rPr>
              <w:t>）</w:t>
            </w:r>
          </w:p>
          <w:p w:rsidR="004502C0" w:rsidRPr="00F71588" w:rsidRDefault="004502C0" w:rsidP="00F71588">
            <w:pPr>
              <w:rPr>
                <w:szCs w:val="18"/>
              </w:rPr>
            </w:pPr>
            <w:r w:rsidRPr="00F71588">
              <w:rPr>
                <w:szCs w:val="18"/>
              </w:rPr>
              <w:t>RACK:机架</w:t>
            </w:r>
          </w:p>
          <w:p w:rsidR="004502C0" w:rsidRPr="00F71588" w:rsidRDefault="004502C0" w:rsidP="00F71588">
            <w:pPr>
              <w:rPr>
                <w:szCs w:val="18"/>
              </w:rPr>
            </w:pPr>
            <w:r w:rsidRPr="00F71588">
              <w:rPr>
                <w:szCs w:val="18"/>
              </w:rPr>
              <w:t>SHELF：框</w:t>
            </w:r>
          </w:p>
          <w:p w:rsidR="004502C0" w:rsidRPr="00F71588" w:rsidRDefault="004502C0" w:rsidP="00F71588">
            <w:pPr>
              <w:rPr>
                <w:szCs w:val="18"/>
              </w:rPr>
            </w:pPr>
            <w:r w:rsidRPr="00F71588">
              <w:rPr>
                <w:szCs w:val="18"/>
              </w:rPr>
              <w:t>SLOT：槽位</w:t>
            </w:r>
          </w:p>
          <w:p w:rsidR="004502C0" w:rsidRPr="00F71588" w:rsidRDefault="004502C0" w:rsidP="00F71588">
            <w:pPr>
              <w:rPr>
                <w:szCs w:val="18"/>
              </w:rPr>
            </w:pPr>
            <w:r w:rsidRPr="00F71588">
              <w:rPr>
                <w:szCs w:val="18"/>
              </w:rPr>
              <w:t>PORT：端口号</w:t>
            </w:r>
          </w:p>
          <w:p w:rsidR="004502C0" w:rsidRPr="00F71588" w:rsidRDefault="004502C0" w:rsidP="00F71588">
            <w:pPr>
              <w:rPr>
                <w:szCs w:val="18"/>
              </w:rPr>
            </w:pPr>
            <w:r w:rsidRPr="00F71588">
              <w:rPr>
                <w:szCs w:val="18"/>
              </w:rPr>
              <w:t>ONUNUM：ONU号</w:t>
            </w:r>
          </w:p>
          <w:p w:rsidR="004502C0" w:rsidRPr="00F71588" w:rsidRDefault="004502C0" w:rsidP="00F71588">
            <w:pPr>
              <w:rPr>
                <w:szCs w:val="18"/>
              </w:rPr>
            </w:pPr>
            <w:r w:rsidRPr="00F71588">
              <w:rPr>
                <w:szCs w:val="18"/>
              </w:rPr>
              <w:t>ONUNAME:ONU名称</w:t>
            </w:r>
          </w:p>
          <w:p w:rsidR="004502C0" w:rsidRPr="005B0FE7" w:rsidRDefault="005B0FE7" w:rsidP="00F71588">
            <w:pPr>
              <w:rPr>
                <w:rFonts w:eastAsiaTheme="minorEastAsia"/>
                <w:szCs w:val="18"/>
              </w:rPr>
            </w:pPr>
            <w:r>
              <w:rPr>
                <w:szCs w:val="18"/>
              </w:rPr>
              <w:t>ONUPORTTYPE：ONU端口类型</w:t>
            </w:r>
            <w:r>
              <w:rPr>
                <w:rFonts w:eastAsiaTheme="minorEastAsia" w:hint="eastAsia"/>
                <w:szCs w:val="18"/>
              </w:rPr>
              <w:t>（</w:t>
            </w:r>
            <w:r>
              <w:rPr>
                <w:szCs w:val="18"/>
              </w:rPr>
              <w:t>LAN,E1,DSL,POTS,PON</w:t>
            </w:r>
            <w:r>
              <w:rPr>
                <w:rFonts w:eastAsiaTheme="minorEastAsia" w:hint="eastAsia"/>
                <w:szCs w:val="18"/>
              </w:rPr>
              <w:t>）</w:t>
            </w:r>
          </w:p>
          <w:p w:rsidR="004502C0" w:rsidRPr="00F71588" w:rsidRDefault="004502C0" w:rsidP="00F71588">
            <w:pPr>
              <w:rPr>
                <w:szCs w:val="18"/>
              </w:rPr>
            </w:pPr>
            <w:r w:rsidRPr="00F71588">
              <w:rPr>
                <w:szCs w:val="18"/>
              </w:rPr>
              <w:t>ONUPORT：ONU端口号</w:t>
            </w:r>
          </w:p>
          <w:p w:rsidR="004502C0" w:rsidRPr="00F71588" w:rsidRDefault="004502C0" w:rsidP="00F71588">
            <w:pPr>
              <w:rPr>
                <w:szCs w:val="18"/>
              </w:rPr>
            </w:pPr>
            <w:r w:rsidRPr="00F71588">
              <w:rPr>
                <w:szCs w:val="18"/>
              </w:rPr>
              <w:t>EMUNUM:环境监控单元</w:t>
            </w:r>
          </w:p>
          <w:p w:rsidR="004502C0" w:rsidRPr="00F71588" w:rsidRDefault="004502C0" w:rsidP="00F71588">
            <w:pPr>
              <w:rPr>
                <w:szCs w:val="18"/>
              </w:rPr>
            </w:pPr>
            <w:r w:rsidRPr="00F71588">
              <w:rPr>
                <w:szCs w:val="18"/>
              </w:rPr>
              <w:t>AUTHINFO：ONU认证信息（MAC或LOID）</w:t>
            </w:r>
          </w:p>
        </w:tc>
      </w:tr>
      <w:tr w:rsidR="004502C0" w:rsidRPr="00F71588" w:rsidTr="00477AF3">
        <w:tc>
          <w:tcPr>
            <w:tcW w:w="1648" w:type="dxa"/>
          </w:tcPr>
          <w:p w:rsidR="004502C0" w:rsidRPr="00F71588" w:rsidRDefault="004502C0" w:rsidP="00F71588">
            <w:pPr>
              <w:rPr>
                <w:szCs w:val="18"/>
              </w:rPr>
            </w:pPr>
            <w:r w:rsidRPr="00F71588">
              <w:rPr>
                <w:szCs w:val="18"/>
              </w:rPr>
              <w:t>SEVERITY</w:t>
            </w:r>
          </w:p>
        </w:tc>
        <w:tc>
          <w:tcPr>
            <w:tcW w:w="1314" w:type="dxa"/>
          </w:tcPr>
          <w:p w:rsidR="004502C0" w:rsidRPr="00F71588" w:rsidRDefault="004502C0" w:rsidP="00F71588">
            <w:pPr>
              <w:rPr>
                <w:szCs w:val="18"/>
              </w:rPr>
            </w:pPr>
            <w:r>
              <w:rPr>
                <w:szCs w:val="18"/>
              </w:rPr>
              <w:t>OCTET STRING</w:t>
            </w:r>
          </w:p>
        </w:tc>
        <w:tc>
          <w:tcPr>
            <w:tcW w:w="2031" w:type="dxa"/>
          </w:tcPr>
          <w:p w:rsidR="004502C0" w:rsidRPr="00F71588" w:rsidRDefault="004502C0" w:rsidP="00F71588">
            <w:pPr>
              <w:rPr>
                <w:szCs w:val="18"/>
              </w:rPr>
            </w:pPr>
            <w:r>
              <w:rPr>
                <w:szCs w:val="18"/>
              </w:rPr>
              <w:t>Critical</w:t>
            </w:r>
          </w:p>
          <w:p w:rsidR="004502C0" w:rsidRPr="00F71588" w:rsidRDefault="004502C0" w:rsidP="00F71588">
            <w:pPr>
              <w:rPr>
                <w:szCs w:val="18"/>
              </w:rPr>
            </w:pPr>
            <w:r>
              <w:rPr>
                <w:szCs w:val="18"/>
              </w:rPr>
              <w:t>Major</w:t>
            </w:r>
          </w:p>
          <w:p w:rsidR="004502C0" w:rsidRPr="00F71588" w:rsidRDefault="004502C0" w:rsidP="00F71588">
            <w:pPr>
              <w:rPr>
                <w:szCs w:val="18"/>
              </w:rPr>
            </w:pPr>
            <w:r w:rsidRPr="00F71588">
              <w:rPr>
                <w:szCs w:val="18"/>
              </w:rPr>
              <w:t>Minor</w:t>
            </w:r>
          </w:p>
          <w:p w:rsidR="004502C0" w:rsidRPr="00F71588" w:rsidRDefault="004502C0" w:rsidP="00F71588">
            <w:pPr>
              <w:rPr>
                <w:szCs w:val="18"/>
              </w:rPr>
            </w:pPr>
            <w:r w:rsidRPr="00F71588">
              <w:rPr>
                <w:szCs w:val="18"/>
              </w:rPr>
              <w:t>Warning</w:t>
            </w:r>
          </w:p>
        </w:tc>
        <w:tc>
          <w:tcPr>
            <w:tcW w:w="767" w:type="dxa"/>
          </w:tcPr>
          <w:p w:rsidR="004502C0" w:rsidRPr="00AF2E52" w:rsidRDefault="004502C0" w:rsidP="00F71588">
            <w:pPr>
              <w:rPr>
                <w:szCs w:val="18"/>
              </w:rPr>
            </w:pPr>
            <w:r>
              <w:rPr>
                <w:rFonts w:eastAsiaTheme="minorEastAsia" w:hint="eastAsia"/>
                <w:szCs w:val="18"/>
              </w:rPr>
              <w:t>M</w:t>
            </w:r>
          </w:p>
        </w:tc>
        <w:tc>
          <w:tcPr>
            <w:tcW w:w="2923" w:type="dxa"/>
          </w:tcPr>
          <w:p w:rsidR="004502C0" w:rsidRPr="00AF2E52" w:rsidRDefault="004502C0" w:rsidP="00F71588">
            <w:pPr>
              <w:rPr>
                <w:rFonts w:eastAsiaTheme="minorEastAsia"/>
                <w:szCs w:val="18"/>
              </w:rPr>
            </w:pPr>
            <w:r w:rsidRPr="00AF2E52">
              <w:rPr>
                <w:szCs w:val="18"/>
              </w:rPr>
              <w:t>告警等级</w:t>
            </w:r>
          </w:p>
          <w:p w:rsidR="004502C0" w:rsidRDefault="004502C0" w:rsidP="00F71588">
            <w:pPr>
              <w:rPr>
                <w:rFonts w:eastAsiaTheme="minorEastAsia"/>
                <w:szCs w:val="18"/>
              </w:rPr>
            </w:pPr>
            <w:r>
              <w:rPr>
                <w:rFonts w:eastAsiaTheme="minorEastAsia" w:hint="eastAsia"/>
                <w:szCs w:val="18"/>
              </w:rPr>
              <w:t>可以设置多个，</w:t>
            </w:r>
            <w:r w:rsidRPr="00AF2E52">
              <w:rPr>
                <w:rFonts w:eastAsiaTheme="minorEastAsia" w:hint="eastAsia"/>
                <w:szCs w:val="18"/>
              </w:rPr>
              <w:t>竖线分隔</w:t>
            </w:r>
            <w:r>
              <w:rPr>
                <w:rFonts w:eastAsiaTheme="minorEastAsia" w:hint="eastAsia"/>
                <w:szCs w:val="18"/>
              </w:rPr>
              <w:t>。</w:t>
            </w:r>
          </w:p>
          <w:p w:rsidR="004502C0" w:rsidRPr="00AF2E52" w:rsidRDefault="004502C0" w:rsidP="00AF2E52">
            <w:pPr>
              <w:rPr>
                <w:rFonts w:eastAsiaTheme="minorEastAsia"/>
                <w:szCs w:val="18"/>
              </w:rPr>
            </w:pPr>
            <w:r w:rsidRPr="00AF2E52">
              <w:rPr>
                <w:rFonts w:eastAsiaTheme="minorEastAsia" w:hint="eastAsia"/>
                <w:szCs w:val="18"/>
              </w:rPr>
              <w:t>Critical</w:t>
            </w:r>
            <w:r w:rsidRPr="00AF2E52">
              <w:rPr>
                <w:rFonts w:eastAsiaTheme="minorEastAsia" w:hint="eastAsia"/>
                <w:szCs w:val="18"/>
              </w:rPr>
              <w:t>：紧急</w:t>
            </w:r>
          </w:p>
          <w:p w:rsidR="004502C0" w:rsidRPr="00AF2E52" w:rsidRDefault="004502C0" w:rsidP="00AF2E52">
            <w:pPr>
              <w:rPr>
                <w:rFonts w:eastAsiaTheme="minorEastAsia"/>
                <w:szCs w:val="18"/>
              </w:rPr>
            </w:pPr>
            <w:r w:rsidRPr="00AF2E52">
              <w:rPr>
                <w:rFonts w:eastAsiaTheme="minorEastAsia" w:hint="eastAsia"/>
                <w:szCs w:val="18"/>
              </w:rPr>
              <w:t>Major</w:t>
            </w:r>
            <w:r w:rsidRPr="00AF2E52">
              <w:rPr>
                <w:rFonts w:eastAsiaTheme="minorEastAsia" w:hint="eastAsia"/>
                <w:szCs w:val="18"/>
              </w:rPr>
              <w:t>：重要</w:t>
            </w:r>
          </w:p>
          <w:p w:rsidR="004502C0" w:rsidRPr="00AF2E52" w:rsidRDefault="004502C0" w:rsidP="00AF2E52">
            <w:pPr>
              <w:rPr>
                <w:rFonts w:eastAsiaTheme="minorEastAsia"/>
                <w:szCs w:val="18"/>
              </w:rPr>
            </w:pPr>
            <w:r w:rsidRPr="00AF2E52">
              <w:rPr>
                <w:rFonts w:eastAsiaTheme="minorEastAsia" w:hint="eastAsia"/>
                <w:szCs w:val="18"/>
              </w:rPr>
              <w:t>Minor</w:t>
            </w:r>
            <w:r w:rsidRPr="00AF2E52">
              <w:rPr>
                <w:rFonts w:eastAsiaTheme="minorEastAsia" w:hint="eastAsia"/>
                <w:szCs w:val="18"/>
              </w:rPr>
              <w:t>：次要</w:t>
            </w:r>
          </w:p>
          <w:p w:rsidR="004502C0" w:rsidRPr="00AF2E52" w:rsidRDefault="004502C0" w:rsidP="00AF2E52">
            <w:pPr>
              <w:rPr>
                <w:rFonts w:eastAsiaTheme="minorEastAsia"/>
                <w:szCs w:val="18"/>
              </w:rPr>
            </w:pPr>
            <w:r w:rsidRPr="00AF2E52">
              <w:rPr>
                <w:rFonts w:eastAsiaTheme="minorEastAsia" w:hint="eastAsia"/>
                <w:szCs w:val="18"/>
              </w:rPr>
              <w:t>Warning</w:t>
            </w:r>
            <w:r w:rsidRPr="00AF2E52">
              <w:rPr>
                <w:rFonts w:eastAsiaTheme="minorEastAsia" w:hint="eastAsia"/>
                <w:szCs w:val="18"/>
              </w:rPr>
              <w:t>：提示</w:t>
            </w:r>
          </w:p>
        </w:tc>
      </w:tr>
      <w:tr w:rsidR="004502C0" w:rsidRPr="00F71588" w:rsidTr="00477AF3">
        <w:tc>
          <w:tcPr>
            <w:tcW w:w="1648" w:type="dxa"/>
          </w:tcPr>
          <w:p w:rsidR="004502C0" w:rsidRPr="00F71588" w:rsidRDefault="004502C0" w:rsidP="00F71588">
            <w:pPr>
              <w:rPr>
                <w:szCs w:val="18"/>
              </w:rPr>
            </w:pPr>
            <w:r w:rsidRPr="00F71588">
              <w:rPr>
                <w:szCs w:val="18"/>
              </w:rPr>
              <w:t>FaultFlag</w:t>
            </w:r>
          </w:p>
        </w:tc>
        <w:tc>
          <w:tcPr>
            <w:tcW w:w="1314" w:type="dxa"/>
          </w:tcPr>
          <w:p w:rsidR="004502C0" w:rsidRPr="00F71588" w:rsidRDefault="004502C0" w:rsidP="00F71588">
            <w:pPr>
              <w:rPr>
                <w:szCs w:val="18"/>
              </w:rPr>
            </w:pPr>
            <w:r>
              <w:rPr>
                <w:szCs w:val="18"/>
              </w:rPr>
              <w:t>OCTET STRING</w:t>
            </w:r>
          </w:p>
        </w:tc>
        <w:tc>
          <w:tcPr>
            <w:tcW w:w="2031" w:type="dxa"/>
          </w:tcPr>
          <w:p w:rsidR="004502C0" w:rsidRPr="00AF2E52" w:rsidRDefault="004502C0" w:rsidP="00F71588">
            <w:pPr>
              <w:rPr>
                <w:rFonts w:eastAsiaTheme="minorEastAsia"/>
                <w:szCs w:val="18"/>
              </w:rPr>
            </w:pPr>
            <w:r>
              <w:rPr>
                <w:szCs w:val="18"/>
              </w:rPr>
              <w:t>Fault</w:t>
            </w:r>
          </w:p>
          <w:p w:rsidR="004502C0" w:rsidRPr="00AF2E52" w:rsidRDefault="004502C0" w:rsidP="00F71588">
            <w:pPr>
              <w:rPr>
                <w:rFonts w:eastAsiaTheme="minorEastAsia"/>
                <w:szCs w:val="18"/>
              </w:rPr>
            </w:pPr>
            <w:r>
              <w:rPr>
                <w:szCs w:val="18"/>
              </w:rPr>
              <w:t>Recovery</w:t>
            </w:r>
          </w:p>
          <w:p w:rsidR="004502C0" w:rsidRPr="00AF2E52" w:rsidRDefault="004502C0" w:rsidP="00F71588">
            <w:pPr>
              <w:rPr>
                <w:rFonts w:eastAsiaTheme="minorEastAsia"/>
                <w:szCs w:val="18"/>
              </w:rPr>
            </w:pPr>
            <w:r>
              <w:rPr>
                <w:szCs w:val="18"/>
              </w:rPr>
              <w:t>Event</w:t>
            </w:r>
          </w:p>
        </w:tc>
        <w:tc>
          <w:tcPr>
            <w:tcW w:w="767" w:type="dxa"/>
          </w:tcPr>
          <w:p w:rsidR="004502C0" w:rsidRPr="00F71588" w:rsidRDefault="004502C0" w:rsidP="00F71588">
            <w:pPr>
              <w:rPr>
                <w:szCs w:val="18"/>
              </w:rPr>
            </w:pPr>
            <w:r>
              <w:rPr>
                <w:rFonts w:eastAsiaTheme="minorEastAsia" w:hint="eastAsia"/>
                <w:szCs w:val="18"/>
              </w:rPr>
              <w:t>M</w:t>
            </w:r>
          </w:p>
        </w:tc>
        <w:tc>
          <w:tcPr>
            <w:tcW w:w="2923" w:type="dxa"/>
          </w:tcPr>
          <w:p w:rsidR="004502C0" w:rsidRDefault="004502C0" w:rsidP="00F71588">
            <w:pPr>
              <w:rPr>
                <w:rFonts w:eastAsiaTheme="minorEastAsia"/>
                <w:szCs w:val="18"/>
              </w:rPr>
            </w:pPr>
            <w:r w:rsidRPr="00F71588">
              <w:rPr>
                <w:szCs w:val="18"/>
              </w:rPr>
              <w:t>告警状态</w:t>
            </w:r>
          </w:p>
          <w:p w:rsidR="004502C0" w:rsidRPr="00AF2E52" w:rsidRDefault="004502C0" w:rsidP="00AF2E52">
            <w:pPr>
              <w:rPr>
                <w:rFonts w:eastAsiaTheme="minorEastAsia"/>
                <w:szCs w:val="18"/>
              </w:rPr>
            </w:pPr>
            <w:r w:rsidRPr="00AF2E52">
              <w:rPr>
                <w:rFonts w:eastAsiaTheme="minorEastAsia" w:hint="eastAsia"/>
                <w:szCs w:val="18"/>
              </w:rPr>
              <w:t>Fault</w:t>
            </w:r>
            <w:r w:rsidRPr="00AF2E52">
              <w:rPr>
                <w:rFonts w:eastAsiaTheme="minorEastAsia" w:hint="eastAsia"/>
                <w:szCs w:val="18"/>
              </w:rPr>
              <w:t>：故障</w:t>
            </w:r>
          </w:p>
          <w:p w:rsidR="004502C0" w:rsidRPr="00AF2E52" w:rsidRDefault="004502C0" w:rsidP="00AF2E52">
            <w:pPr>
              <w:rPr>
                <w:rFonts w:eastAsiaTheme="minorEastAsia"/>
                <w:szCs w:val="18"/>
              </w:rPr>
            </w:pPr>
            <w:r w:rsidRPr="00AF2E52">
              <w:rPr>
                <w:rFonts w:eastAsiaTheme="minorEastAsia" w:hint="eastAsia"/>
                <w:szCs w:val="18"/>
              </w:rPr>
              <w:t>Recovery</w:t>
            </w:r>
            <w:r w:rsidRPr="00AF2E52">
              <w:rPr>
                <w:rFonts w:eastAsiaTheme="minorEastAsia" w:hint="eastAsia"/>
                <w:szCs w:val="18"/>
              </w:rPr>
              <w:t>：恢复</w:t>
            </w:r>
          </w:p>
          <w:p w:rsidR="004502C0" w:rsidRPr="00AF2E52" w:rsidRDefault="004502C0" w:rsidP="00AF2E52">
            <w:pPr>
              <w:rPr>
                <w:rFonts w:eastAsiaTheme="minorEastAsia"/>
                <w:szCs w:val="18"/>
              </w:rPr>
            </w:pPr>
            <w:r w:rsidRPr="00AF2E52">
              <w:rPr>
                <w:rFonts w:eastAsiaTheme="minorEastAsia" w:hint="eastAsia"/>
                <w:szCs w:val="18"/>
              </w:rPr>
              <w:lastRenderedPageBreak/>
              <w:t>Event</w:t>
            </w:r>
            <w:r w:rsidRPr="00AF2E52">
              <w:rPr>
                <w:rFonts w:eastAsiaTheme="minorEastAsia" w:hint="eastAsia"/>
                <w:szCs w:val="18"/>
              </w:rPr>
              <w:t>：事件</w:t>
            </w:r>
          </w:p>
        </w:tc>
      </w:tr>
      <w:tr w:rsidR="004502C0" w:rsidRPr="00F71588" w:rsidTr="00477AF3">
        <w:tc>
          <w:tcPr>
            <w:tcW w:w="1648" w:type="dxa"/>
          </w:tcPr>
          <w:p w:rsidR="004502C0" w:rsidRPr="00F71588" w:rsidRDefault="004502C0" w:rsidP="00F71588">
            <w:pPr>
              <w:rPr>
                <w:szCs w:val="18"/>
              </w:rPr>
            </w:pPr>
            <w:r w:rsidRPr="00F71588">
              <w:rPr>
                <w:szCs w:val="18"/>
              </w:rPr>
              <w:lastRenderedPageBreak/>
              <w:t>HAPPENTIME</w:t>
            </w:r>
          </w:p>
        </w:tc>
        <w:tc>
          <w:tcPr>
            <w:tcW w:w="1314" w:type="dxa"/>
          </w:tcPr>
          <w:p w:rsidR="004502C0" w:rsidRPr="00F71588" w:rsidRDefault="004502C0" w:rsidP="00F71588">
            <w:pPr>
              <w:rPr>
                <w:szCs w:val="18"/>
              </w:rPr>
            </w:pPr>
            <w:r>
              <w:rPr>
                <w:szCs w:val="18"/>
              </w:rPr>
              <w:t>OCTET STRING</w:t>
            </w:r>
          </w:p>
        </w:tc>
        <w:tc>
          <w:tcPr>
            <w:tcW w:w="2031" w:type="dxa"/>
          </w:tcPr>
          <w:p w:rsidR="004502C0" w:rsidRPr="00F71588" w:rsidRDefault="004502C0" w:rsidP="00F71588">
            <w:pPr>
              <w:rPr>
                <w:szCs w:val="18"/>
              </w:rPr>
            </w:pPr>
            <w:r>
              <w:rPr>
                <w:szCs w:val="18"/>
              </w:rPr>
              <w:t>SIZE(</w:t>
            </w:r>
            <w:r w:rsidRPr="00F71588">
              <w:rPr>
                <w:szCs w:val="18"/>
              </w:rPr>
              <w:t>32)</w:t>
            </w:r>
          </w:p>
        </w:tc>
        <w:tc>
          <w:tcPr>
            <w:tcW w:w="767" w:type="dxa"/>
          </w:tcPr>
          <w:p w:rsidR="004502C0" w:rsidRPr="00F71588" w:rsidRDefault="004502C0" w:rsidP="00F71588">
            <w:pPr>
              <w:rPr>
                <w:szCs w:val="18"/>
              </w:rPr>
            </w:pPr>
            <w:r>
              <w:rPr>
                <w:rFonts w:eastAsiaTheme="minorEastAsia" w:hint="eastAsia"/>
                <w:szCs w:val="18"/>
              </w:rPr>
              <w:t>M</w:t>
            </w:r>
          </w:p>
        </w:tc>
        <w:tc>
          <w:tcPr>
            <w:tcW w:w="2923" w:type="dxa"/>
          </w:tcPr>
          <w:p w:rsidR="004502C0" w:rsidRPr="00F71588" w:rsidRDefault="004502C0" w:rsidP="00F71588">
            <w:pPr>
              <w:rPr>
                <w:szCs w:val="18"/>
              </w:rPr>
            </w:pPr>
            <w:r w:rsidRPr="00F71588">
              <w:rPr>
                <w:szCs w:val="18"/>
              </w:rPr>
              <w:t>告警产生时间，格式：YYYY-MM-DD HH:MM:SS</w:t>
            </w:r>
          </w:p>
        </w:tc>
      </w:tr>
      <w:tr w:rsidR="004502C0" w:rsidRPr="00F71588" w:rsidTr="00477AF3">
        <w:tc>
          <w:tcPr>
            <w:tcW w:w="1648" w:type="dxa"/>
          </w:tcPr>
          <w:p w:rsidR="004502C0" w:rsidRPr="00F71588" w:rsidRDefault="004502C0" w:rsidP="00F71588">
            <w:pPr>
              <w:rPr>
                <w:szCs w:val="18"/>
              </w:rPr>
            </w:pPr>
            <w:r w:rsidRPr="00F71588">
              <w:rPr>
                <w:szCs w:val="18"/>
              </w:rPr>
              <w:t>RECOVERTIME</w:t>
            </w:r>
          </w:p>
        </w:tc>
        <w:tc>
          <w:tcPr>
            <w:tcW w:w="1314" w:type="dxa"/>
          </w:tcPr>
          <w:p w:rsidR="004502C0" w:rsidRPr="00F71588" w:rsidRDefault="004502C0" w:rsidP="00F71588">
            <w:pPr>
              <w:rPr>
                <w:szCs w:val="18"/>
              </w:rPr>
            </w:pPr>
            <w:r>
              <w:rPr>
                <w:szCs w:val="18"/>
              </w:rPr>
              <w:t>OCTET STRING</w:t>
            </w:r>
          </w:p>
        </w:tc>
        <w:tc>
          <w:tcPr>
            <w:tcW w:w="2031" w:type="dxa"/>
          </w:tcPr>
          <w:p w:rsidR="004502C0" w:rsidRPr="00F71588" w:rsidRDefault="004502C0" w:rsidP="00AF2E52">
            <w:pPr>
              <w:rPr>
                <w:szCs w:val="18"/>
              </w:rPr>
            </w:pPr>
            <w:r w:rsidRPr="00F71588">
              <w:rPr>
                <w:szCs w:val="18"/>
              </w:rPr>
              <w:t>SIZE(32)</w:t>
            </w:r>
          </w:p>
        </w:tc>
        <w:tc>
          <w:tcPr>
            <w:tcW w:w="767" w:type="dxa"/>
          </w:tcPr>
          <w:p w:rsidR="004502C0" w:rsidRPr="00F71588" w:rsidRDefault="004502C0" w:rsidP="00F71588">
            <w:pPr>
              <w:rPr>
                <w:szCs w:val="18"/>
              </w:rPr>
            </w:pPr>
            <w:r>
              <w:rPr>
                <w:rFonts w:eastAsiaTheme="minorEastAsia" w:hint="eastAsia"/>
                <w:szCs w:val="18"/>
              </w:rPr>
              <w:t>M</w:t>
            </w:r>
          </w:p>
        </w:tc>
        <w:tc>
          <w:tcPr>
            <w:tcW w:w="2923" w:type="dxa"/>
          </w:tcPr>
          <w:p w:rsidR="004502C0" w:rsidRPr="00F71588" w:rsidRDefault="004502C0" w:rsidP="00F71588">
            <w:pPr>
              <w:rPr>
                <w:szCs w:val="18"/>
              </w:rPr>
            </w:pPr>
            <w:r w:rsidRPr="00F71588">
              <w:rPr>
                <w:szCs w:val="18"/>
              </w:rPr>
              <w:t>告警恢复时间，格式：YYYY-MM-DD HH:MM:SS</w:t>
            </w:r>
          </w:p>
        </w:tc>
      </w:tr>
      <w:tr w:rsidR="004502C0" w:rsidRPr="00F71588" w:rsidTr="00477AF3">
        <w:tc>
          <w:tcPr>
            <w:tcW w:w="1648" w:type="dxa"/>
          </w:tcPr>
          <w:p w:rsidR="004502C0" w:rsidRPr="00F71588" w:rsidRDefault="004502C0" w:rsidP="00F71588">
            <w:pPr>
              <w:rPr>
                <w:szCs w:val="18"/>
              </w:rPr>
            </w:pPr>
            <w:r w:rsidRPr="00F71588">
              <w:rPr>
                <w:szCs w:val="18"/>
              </w:rPr>
              <w:t>ALARMTYPE</w:t>
            </w:r>
          </w:p>
        </w:tc>
        <w:tc>
          <w:tcPr>
            <w:tcW w:w="1314" w:type="dxa"/>
          </w:tcPr>
          <w:p w:rsidR="004502C0" w:rsidRPr="00F71588" w:rsidRDefault="004502C0" w:rsidP="00F71588">
            <w:pPr>
              <w:rPr>
                <w:szCs w:val="18"/>
              </w:rPr>
            </w:pPr>
            <w:r>
              <w:rPr>
                <w:szCs w:val="18"/>
              </w:rPr>
              <w:t>OCTET STRING</w:t>
            </w:r>
          </w:p>
        </w:tc>
        <w:tc>
          <w:tcPr>
            <w:tcW w:w="2031" w:type="dxa"/>
          </w:tcPr>
          <w:p w:rsidR="004502C0" w:rsidRPr="00F71588" w:rsidRDefault="004502C0" w:rsidP="00F71588">
            <w:pPr>
              <w:rPr>
                <w:szCs w:val="18"/>
              </w:rPr>
            </w:pPr>
            <w:r w:rsidRPr="00F71588">
              <w:rPr>
                <w:szCs w:val="18"/>
              </w:rPr>
              <w:t>communicationsAlarm</w:t>
            </w:r>
          </w:p>
          <w:p w:rsidR="004502C0" w:rsidRPr="00F71588" w:rsidRDefault="004502C0" w:rsidP="00F71588">
            <w:pPr>
              <w:rPr>
                <w:szCs w:val="18"/>
              </w:rPr>
            </w:pPr>
            <w:r w:rsidRPr="00F71588">
              <w:rPr>
                <w:szCs w:val="18"/>
              </w:rPr>
              <w:t>qualityOfServiceAlarm</w:t>
            </w:r>
          </w:p>
          <w:p w:rsidR="004502C0" w:rsidRPr="00F71588" w:rsidRDefault="004502C0" w:rsidP="00F71588">
            <w:pPr>
              <w:rPr>
                <w:szCs w:val="18"/>
              </w:rPr>
            </w:pPr>
            <w:r w:rsidRPr="00F71588">
              <w:rPr>
                <w:szCs w:val="18"/>
              </w:rPr>
              <w:t>processingErrorAlarm</w:t>
            </w:r>
          </w:p>
          <w:p w:rsidR="004502C0" w:rsidRPr="00F71588" w:rsidRDefault="004502C0" w:rsidP="00F71588">
            <w:pPr>
              <w:rPr>
                <w:szCs w:val="18"/>
              </w:rPr>
            </w:pPr>
            <w:r w:rsidRPr="00F71588">
              <w:rPr>
                <w:szCs w:val="18"/>
              </w:rPr>
              <w:t>equipmentAlarm</w:t>
            </w:r>
          </w:p>
          <w:p w:rsidR="004502C0" w:rsidRPr="00F71588" w:rsidRDefault="004502C0" w:rsidP="00F71588">
            <w:pPr>
              <w:rPr>
                <w:szCs w:val="18"/>
              </w:rPr>
            </w:pPr>
            <w:r w:rsidRPr="00F71588">
              <w:rPr>
                <w:szCs w:val="18"/>
              </w:rPr>
              <w:t>environmentalAlarm</w:t>
            </w:r>
          </w:p>
        </w:tc>
        <w:tc>
          <w:tcPr>
            <w:tcW w:w="767" w:type="dxa"/>
          </w:tcPr>
          <w:p w:rsidR="004502C0" w:rsidRPr="00F71588" w:rsidRDefault="004502C0" w:rsidP="00F71588">
            <w:pPr>
              <w:rPr>
                <w:szCs w:val="18"/>
              </w:rPr>
            </w:pPr>
            <w:r>
              <w:rPr>
                <w:rFonts w:eastAsiaTheme="minorEastAsia" w:hint="eastAsia"/>
                <w:szCs w:val="18"/>
              </w:rPr>
              <w:t>M</w:t>
            </w:r>
          </w:p>
        </w:tc>
        <w:tc>
          <w:tcPr>
            <w:tcW w:w="2923" w:type="dxa"/>
          </w:tcPr>
          <w:p w:rsidR="004502C0" w:rsidRDefault="004502C0" w:rsidP="00F71588">
            <w:pPr>
              <w:rPr>
                <w:rFonts w:eastAsiaTheme="minorEastAsia"/>
                <w:szCs w:val="18"/>
              </w:rPr>
            </w:pPr>
            <w:r w:rsidRPr="00F71588">
              <w:rPr>
                <w:szCs w:val="18"/>
              </w:rPr>
              <w:t>告警类型</w:t>
            </w:r>
          </w:p>
          <w:p w:rsidR="004502C0" w:rsidRPr="00AF2E52" w:rsidRDefault="004502C0" w:rsidP="00AF2E52">
            <w:pPr>
              <w:rPr>
                <w:rFonts w:eastAsiaTheme="minorEastAsia"/>
                <w:szCs w:val="18"/>
              </w:rPr>
            </w:pPr>
            <w:r w:rsidRPr="00AF2E52">
              <w:rPr>
                <w:rFonts w:eastAsiaTheme="minorEastAsia" w:hint="eastAsia"/>
                <w:szCs w:val="18"/>
              </w:rPr>
              <w:t>communicationsAlarm</w:t>
            </w:r>
            <w:r w:rsidRPr="00AF2E52">
              <w:rPr>
                <w:rFonts w:eastAsiaTheme="minorEastAsia" w:hint="eastAsia"/>
                <w:szCs w:val="18"/>
              </w:rPr>
              <w:t>：通信质量告警，有关网元通信、</w:t>
            </w:r>
            <w:r w:rsidRPr="00AF2E52">
              <w:rPr>
                <w:rFonts w:eastAsiaTheme="minorEastAsia" w:hint="eastAsia"/>
                <w:szCs w:val="18"/>
              </w:rPr>
              <w:t>ECC</w:t>
            </w:r>
            <w:r w:rsidRPr="00AF2E52">
              <w:rPr>
                <w:rFonts w:eastAsiaTheme="minorEastAsia" w:hint="eastAsia"/>
                <w:szCs w:val="18"/>
              </w:rPr>
              <w:t>通信、光信号通信等的告警。例如：网元通信中断、光信号丢失。</w:t>
            </w:r>
          </w:p>
          <w:p w:rsidR="004502C0" w:rsidRPr="00AF2E52" w:rsidRDefault="004502C0" w:rsidP="00AF2E52">
            <w:pPr>
              <w:rPr>
                <w:rFonts w:eastAsiaTheme="minorEastAsia"/>
                <w:szCs w:val="18"/>
              </w:rPr>
            </w:pPr>
            <w:r w:rsidRPr="00AF2E52">
              <w:rPr>
                <w:rFonts w:eastAsiaTheme="minorEastAsia" w:hint="eastAsia"/>
                <w:szCs w:val="18"/>
              </w:rPr>
              <w:t>processingErrorAlarm</w:t>
            </w:r>
            <w:r w:rsidRPr="00AF2E52">
              <w:rPr>
                <w:rFonts w:eastAsiaTheme="minorEastAsia" w:hint="eastAsia"/>
                <w:szCs w:val="18"/>
              </w:rPr>
              <w:t>：处理出错告警，有关软件处理和异常情况的告警。例如：网元总线冲突、备用通道检查失效。</w:t>
            </w:r>
          </w:p>
          <w:p w:rsidR="004502C0" w:rsidRPr="00AF2E52" w:rsidRDefault="004502C0" w:rsidP="00AF2E52">
            <w:pPr>
              <w:rPr>
                <w:rFonts w:eastAsiaTheme="minorEastAsia"/>
                <w:szCs w:val="18"/>
              </w:rPr>
            </w:pPr>
            <w:r w:rsidRPr="00AF2E52">
              <w:rPr>
                <w:rFonts w:eastAsiaTheme="minorEastAsia" w:hint="eastAsia"/>
                <w:szCs w:val="18"/>
              </w:rPr>
              <w:t>qualityOfServiceAlarm</w:t>
            </w:r>
            <w:r w:rsidRPr="00AF2E52">
              <w:rPr>
                <w:rFonts w:eastAsiaTheme="minorEastAsia" w:hint="eastAsia"/>
                <w:szCs w:val="18"/>
              </w:rPr>
              <w:t>：业务质量告警，有关业务状态和网络服务质量的告警。例如：复用段性能越限、</w:t>
            </w:r>
            <w:r w:rsidRPr="00AF2E52">
              <w:rPr>
                <w:rFonts w:eastAsiaTheme="minorEastAsia" w:hint="eastAsia"/>
                <w:szCs w:val="18"/>
              </w:rPr>
              <w:t>B2</w:t>
            </w:r>
            <w:r w:rsidRPr="00AF2E52">
              <w:rPr>
                <w:rFonts w:eastAsiaTheme="minorEastAsia" w:hint="eastAsia"/>
                <w:szCs w:val="18"/>
              </w:rPr>
              <w:t>误码过量。</w:t>
            </w:r>
          </w:p>
          <w:p w:rsidR="004502C0" w:rsidRPr="00AF2E52" w:rsidRDefault="004502C0" w:rsidP="00AF2E52">
            <w:pPr>
              <w:rPr>
                <w:rFonts w:eastAsiaTheme="minorEastAsia"/>
                <w:szCs w:val="18"/>
              </w:rPr>
            </w:pPr>
            <w:r w:rsidRPr="00AF2E52">
              <w:rPr>
                <w:rFonts w:eastAsiaTheme="minorEastAsia" w:hint="eastAsia"/>
                <w:szCs w:val="18"/>
              </w:rPr>
              <w:t>equipmentAlarm</w:t>
            </w:r>
            <w:r w:rsidRPr="00AF2E52">
              <w:rPr>
                <w:rFonts w:eastAsiaTheme="minorEastAsia" w:hint="eastAsia"/>
                <w:szCs w:val="18"/>
              </w:rPr>
              <w:t>：设备故障告警，有关网元硬件的告警。例如：激光器故障、光口环回。</w:t>
            </w:r>
          </w:p>
          <w:p w:rsidR="004502C0" w:rsidRPr="00AF2E52" w:rsidRDefault="004502C0" w:rsidP="00AF2E52">
            <w:pPr>
              <w:rPr>
                <w:rFonts w:eastAsiaTheme="minorEastAsia"/>
                <w:szCs w:val="18"/>
              </w:rPr>
            </w:pPr>
            <w:r w:rsidRPr="00AF2E52">
              <w:rPr>
                <w:rFonts w:eastAsiaTheme="minorEastAsia" w:hint="eastAsia"/>
                <w:szCs w:val="18"/>
              </w:rPr>
              <w:t>environmentalAlarm</w:t>
            </w:r>
            <w:r w:rsidRPr="00AF2E52">
              <w:rPr>
                <w:rFonts w:eastAsiaTheme="minorEastAsia" w:hint="eastAsia"/>
                <w:szCs w:val="18"/>
              </w:rPr>
              <w:t>：环境告警，有关电源系统、机房环境（温度、湿度、门禁等）的告警。例如：电源模块温度过高。</w:t>
            </w:r>
          </w:p>
        </w:tc>
      </w:tr>
      <w:tr w:rsidR="004502C0" w:rsidRPr="00F71588" w:rsidTr="00477AF3">
        <w:tc>
          <w:tcPr>
            <w:tcW w:w="1648" w:type="dxa"/>
          </w:tcPr>
          <w:p w:rsidR="004502C0" w:rsidRPr="00F71588" w:rsidRDefault="004502C0" w:rsidP="00F71588">
            <w:pPr>
              <w:rPr>
                <w:szCs w:val="18"/>
              </w:rPr>
            </w:pPr>
            <w:r w:rsidRPr="00AF2E52">
              <w:rPr>
                <w:szCs w:val="18"/>
              </w:rPr>
              <w:t>SERVICEAFFECT</w:t>
            </w:r>
          </w:p>
        </w:tc>
        <w:tc>
          <w:tcPr>
            <w:tcW w:w="1314" w:type="dxa"/>
          </w:tcPr>
          <w:p w:rsidR="004502C0" w:rsidRPr="00F71588" w:rsidRDefault="004502C0" w:rsidP="00F71588">
            <w:pPr>
              <w:rPr>
                <w:szCs w:val="18"/>
              </w:rPr>
            </w:pPr>
            <w:r>
              <w:rPr>
                <w:szCs w:val="18"/>
              </w:rPr>
              <w:t>OCTET STRING</w:t>
            </w:r>
          </w:p>
        </w:tc>
        <w:tc>
          <w:tcPr>
            <w:tcW w:w="2031" w:type="dxa"/>
          </w:tcPr>
          <w:p w:rsidR="004502C0" w:rsidRPr="00F71588" w:rsidRDefault="004502C0" w:rsidP="00F71588">
            <w:pPr>
              <w:rPr>
                <w:szCs w:val="18"/>
              </w:rPr>
            </w:pPr>
            <w:r w:rsidRPr="00F71588">
              <w:rPr>
                <w:szCs w:val="18"/>
              </w:rPr>
              <w:t>SA_UNKNOWN</w:t>
            </w:r>
          </w:p>
          <w:p w:rsidR="004502C0" w:rsidRPr="00F71588" w:rsidRDefault="004502C0" w:rsidP="00F71588">
            <w:pPr>
              <w:rPr>
                <w:szCs w:val="18"/>
              </w:rPr>
            </w:pPr>
            <w:r w:rsidRPr="00F71588">
              <w:rPr>
                <w:szCs w:val="18"/>
              </w:rPr>
              <w:t>SA_SERVICE_AFFECTING,</w:t>
            </w:r>
          </w:p>
          <w:p w:rsidR="004502C0" w:rsidRPr="00F71588" w:rsidRDefault="004502C0" w:rsidP="00F71588">
            <w:pPr>
              <w:rPr>
                <w:szCs w:val="18"/>
              </w:rPr>
            </w:pPr>
            <w:r w:rsidRPr="00F71588">
              <w:rPr>
                <w:szCs w:val="18"/>
              </w:rPr>
              <w:t>SA_NON_SERVICE_AFFECTING</w:t>
            </w:r>
          </w:p>
        </w:tc>
        <w:tc>
          <w:tcPr>
            <w:tcW w:w="767" w:type="dxa"/>
          </w:tcPr>
          <w:p w:rsidR="004502C0" w:rsidRPr="00F71588" w:rsidRDefault="004502C0" w:rsidP="00F71588">
            <w:pPr>
              <w:rPr>
                <w:szCs w:val="18"/>
              </w:rPr>
            </w:pPr>
            <w:r>
              <w:rPr>
                <w:rFonts w:eastAsiaTheme="minorEastAsia" w:hint="eastAsia"/>
                <w:szCs w:val="18"/>
              </w:rPr>
              <w:t>M</w:t>
            </w:r>
          </w:p>
        </w:tc>
        <w:tc>
          <w:tcPr>
            <w:tcW w:w="2923" w:type="dxa"/>
          </w:tcPr>
          <w:p w:rsidR="004502C0" w:rsidRPr="00F71588" w:rsidRDefault="004502C0" w:rsidP="00F71588">
            <w:pPr>
              <w:rPr>
                <w:szCs w:val="18"/>
              </w:rPr>
            </w:pPr>
            <w:r w:rsidRPr="00F71588">
              <w:rPr>
                <w:szCs w:val="18"/>
              </w:rPr>
              <w:t>是否影响业务</w:t>
            </w:r>
          </w:p>
        </w:tc>
      </w:tr>
      <w:tr w:rsidR="004502C0" w:rsidRPr="00F71588" w:rsidTr="00477AF3">
        <w:tc>
          <w:tcPr>
            <w:tcW w:w="1648" w:type="dxa"/>
          </w:tcPr>
          <w:p w:rsidR="004502C0" w:rsidRPr="00F71588" w:rsidRDefault="004502C0" w:rsidP="00F71588">
            <w:pPr>
              <w:rPr>
                <w:szCs w:val="18"/>
              </w:rPr>
            </w:pPr>
            <w:r w:rsidRPr="00F71588">
              <w:rPr>
                <w:szCs w:val="18"/>
              </w:rPr>
              <w:t>AditionalInfo</w:t>
            </w:r>
          </w:p>
        </w:tc>
        <w:tc>
          <w:tcPr>
            <w:tcW w:w="1314" w:type="dxa"/>
          </w:tcPr>
          <w:p w:rsidR="004502C0" w:rsidRPr="00F71588" w:rsidRDefault="004502C0" w:rsidP="00F71588">
            <w:pPr>
              <w:rPr>
                <w:szCs w:val="18"/>
              </w:rPr>
            </w:pPr>
            <w:r>
              <w:rPr>
                <w:szCs w:val="18"/>
              </w:rPr>
              <w:t>OCTET STRING</w:t>
            </w:r>
          </w:p>
        </w:tc>
        <w:tc>
          <w:tcPr>
            <w:tcW w:w="2031" w:type="dxa"/>
          </w:tcPr>
          <w:p w:rsidR="004502C0" w:rsidRPr="00F71588" w:rsidRDefault="004502C0" w:rsidP="00AF2E52">
            <w:pPr>
              <w:rPr>
                <w:szCs w:val="18"/>
              </w:rPr>
            </w:pPr>
            <w:r w:rsidRPr="00F71588">
              <w:rPr>
                <w:szCs w:val="18"/>
              </w:rPr>
              <w:t>SIZE(256)</w:t>
            </w:r>
          </w:p>
        </w:tc>
        <w:tc>
          <w:tcPr>
            <w:tcW w:w="767" w:type="dxa"/>
          </w:tcPr>
          <w:p w:rsidR="004502C0" w:rsidRPr="00F71588" w:rsidRDefault="004502C0" w:rsidP="00F71588">
            <w:pPr>
              <w:rPr>
                <w:szCs w:val="18"/>
              </w:rPr>
            </w:pPr>
            <w:r>
              <w:rPr>
                <w:rFonts w:eastAsiaTheme="minorEastAsia" w:hint="eastAsia"/>
                <w:szCs w:val="18"/>
              </w:rPr>
              <w:t>M</w:t>
            </w:r>
          </w:p>
        </w:tc>
        <w:tc>
          <w:tcPr>
            <w:tcW w:w="2923" w:type="dxa"/>
          </w:tcPr>
          <w:p w:rsidR="004502C0" w:rsidRPr="00F71588" w:rsidRDefault="004502C0" w:rsidP="00F71588">
            <w:pPr>
              <w:rPr>
                <w:szCs w:val="18"/>
              </w:rPr>
            </w:pPr>
            <w:r w:rsidRPr="00F71588">
              <w:rPr>
                <w:szCs w:val="18"/>
              </w:rPr>
              <w:t>附加信息，描述告警相关附加信息</w:t>
            </w:r>
          </w:p>
        </w:tc>
      </w:tr>
      <w:tr w:rsidR="004502C0" w:rsidRPr="00F71588" w:rsidTr="00477AF3">
        <w:tc>
          <w:tcPr>
            <w:tcW w:w="1648" w:type="dxa"/>
          </w:tcPr>
          <w:p w:rsidR="004502C0" w:rsidRPr="00F71588" w:rsidRDefault="004502C0" w:rsidP="00F71588">
            <w:pPr>
              <w:rPr>
                <w:szCs w:val="18"/>
              </w:rPr>
            </w:pPr>
            <w:r w:rsidRPr="00F71588">
              <w:rPr>
                <w:szCs w:val="18"/>
              </w:rPr>
              <w:t>ALARMID</w:t>
            </w:r>
          </w:p>
        </w:tc>
        <w:tc>
          <w:tcPr>
            <w:tcW w:w="1314" w:type="dxa"/>
          </w:tcPr>
          <w:p w:rsidR="004502C0" w:rsidRPr="00F71588" w:rsidRDefault="00627F49" w:rsidP="00F71588">
            <w:pPr>
              <w:rPr>
                <w:szCs w:val="18"/>
              </w:rPr>
            </w:pPr>
            <w:ins w:id="546" w:author="CMDI-LVLIANGDONG" w:date="2015-07-21T17:25:00Z">
              <w:r>
                <w:rPr>
                  <w:szCs w:val="18"/>
                </w:rPr>
                <w:t>OCTET STRING</w:t>
              </w:r>
            </w:ins>
            <w:del w:id="547" w:author="CMDI-LVLIANGDONG" w:date="2015-07-21T17:25:00Z">
              <w:r w:rsidR="004502C0" w:rsidDel="00627F49">
                <w:rPr>
                  <w:szCs w:val="18"/>
                </w:rPr>
                <w:delText>INTEGER</w:delText>
              </w:r>
            </w:del>
          </w:p>
        </w:tc>
        <w:tc>
          <w:tcPr>
            <w:tcW w:w="2031" w:type="dxa"/>
          </w:tcPr>
          <w:p w:rsidR="004502C0" w:rsidRPr="00F71588" w:rsidRDefault="004502C0" w:rsidP="00F71588">
            <w:pPr>
              <w:rPr>
                <w:szCs w:val="18"/>
              </w:rPr>
            </w:pPr>
          </w:p>
        </w:tc>
        <w:tc>
          <w:tcPr>
            <w:tcW w:w="767" w:type="dxa"/>
          </w:tcPr>
          <w:p w:rsidR="004502C0" w:rsidRPr="00F71588" w:rsidRDefault="004502C0" w:rsidP="00F71588">
            <w:pPr>
              <w:rPr>
                <w:szCs w:val="18"/>
              </w:rPr>
            </w:pPr>
            <w:r>
              <w:rPr>
                <w:rFonts w:eastAsiaTheme="minorEastAsia" w:hint="eastAsia"/>
                <w:szCs w:val="18"/>
              </w:rPr>
              <w:t>M</w:t>
            </w:r>
          </w:p>
        </w:tc>
        <w:tc>
          <w:tcPr>
            <w:tcW w:w="2923" w:type="dxa"/>
          </w:tcPr>
          <w:p w:rsidR="004502C0" w:rsidRPr="00F71588" w:rsidRDefault="004502C0" w:rsidP="00967A9F">
            <w:pPr>
              <w:rPr>
                <w:szCs w:val="18"/>
              </w:rPr>
            </w:pPr>
            <w:r w:rsidRPr="00F71588">
              <w:rPr>
                <w:rFonts w:ascii="宋体" w:eastAsia="宋体" w:hAnsi="宋体" w:cs="宋体" w:hint="eastAsia"/>
                <w:szCs w:val="18"/>
              </w:rPr>
              <w:t>告警代码，与告警</w:t>
            </w:r>
            <w:r w:rsidR="00967A9F">
              <w:rPr>
                <w:rFonts w:eastAsiaTheme="minorEastAsia" w:hint="eastAsia"/>
                <w:szCs w:val="18"/>
              </w:rPr>
              <w:t>标题</w:t>
            </w:r>
            <w:r w:rsidRPr="00F71588">
              <w:rPr>
                <w:rFonts w:ascii="宋体" w:eastAsia="宋体" w:hAnsi="宋体" w:cs="宋体" w:hint="eastAsia"/>
                <w:szCs w:val="18"/>
              </w:rPr>
              <w:t>相对应</w:t>
            </w:r>
          </w:p>
        </w:tc>
      </w:tr>
      <w:tr w:rsidR="004502C0" w:rsidRPr="00F71588" w:rsidTr="00477AF3">
        <w:tc>
          <w:tcPr>
            <w:tcW w:w="1648" w:type="dxa"/>
          </w:tcPr>
          <w:p w:rsidR="004502C0" w:rsidRPr="00F71588" w:rsidRDefault="004502C0" w:rsidP="00F71588">
            <w:pPr>
              <w:rPr>
                <w:szCs w:val="18"/>
              </w:rPr>
            </w:pPr>
            <w:r w:rsidRPr="00F71588">
              <w:rPr>
                <w:szCs w:val="18"/>
              </w:rPr>
              <w:t>PROBABLE_CAUSE _DESC</w:t>
            </w:r>
          </w:p>
        </w:tc>
        <w:tc>
          <w:tcPr>
            <w:tcW w:w="1314" w:type="dxa"/>
          </w:tcPr>
          <w:p w:rsidR="004502C0" w:rsidRPr="00F71588" w:rsidRDefault="004502C0" w:rsidP="00F71588">
            <w:pPr>
              <w:rPr>
                <w:szCs w:val="18"/>
              </w:rPr>
            </w:pPr>
            <w:r>
              <w:rPr>
                <w:szCs w:val="18"/>
              </w:rPr>
              <w:t>OCTET STRING</w:t>
            </w:r>
          </w:p>
        </w:tc>
        <w:tc>
          <w:tcPr>
            <w:tcW w:w="2031" w:type="dxa"/>
          </w:tcPr>
          <w:p w:rsidR="004502C0" w:rsidRPr="00F71588" w:rsidRDefault="004502C0" w:rsidP="00AF2E52">
            <w:pPr>
              <w:rPr>
                <w:szCs w:val="18"/>
              </w:rPr>
            </w:pPr>
            <w:r w:rsidRPr="00F71588">
              <w:rPr>
                <w:szCs w:val="18"/>
              </w:rPr>
              <w:t>SIZE(256)</w:t>
            </w:r>
          </w:p>
        </w:tc>
        <w:tc>
          <w:tcPr>
            <w:tcW w:w="767" w:type="dxa"/>
          </w:tcPr>
          <w:p w:rsidR="004502C0" w:rsidRPr="00F71588" w:rsidRDefault="004502C0" w:rsidP="00F71588">
            <w:pPr>
              <w:rPr>
                <w:szCs w:val="18"/>
              </w:rPr>
            </w:pPr>
            <w:r>
              <w:rPr>
                <w:rFonts w:eastAsiaTheme="minorEastAsia" w:hint="eastAsia"/>
                <w:szCs w:val="18"/>
              </w:rPr>
              <w:t>M</w:t>
            </w:r>
          </w:p>
        </w:tc>
        <w:tc>
          <w:tcPr>
            <w:tcW w:w="2923" w:type="dxa"/>
          </w:tcPr>
          <w:p w:rsidR="004502C0" w:rsidRPr="00F71588" w:rsidRDefault="004502C0" w:rsidP="00F71588">
            <w:pPr>
              <w:rPr>
                <w:szCs w:val="18"/>
              </w:rPr>
            </w:pPr>
            <w:r w:rsidRPr="00F71588">
              <w:rPr>
                <w:szCs w:val="18"/>
              </w:rPr>
              <w:t>告警</w:t>
            </w:r>
            <w:r w:rsidR="00967A9F">
              <w:rPr>
                <w:rFonts w:eastAsiaTheme="minorEastAsia" w:hint="eastAsia"/>
                <w:szCs w:val="18"/>
              </w:rPr>
              <w:t>详细</w:t>
            </w:r>
            <w:r w:rsidRPr="00F71588">
              <w:rPr>
                <w:szCs w:val="18"/>
              </w:rPr>
              <w:t>原因</w:t>
            </w:r>
          </w:p>
        </w:tc>
      </w:tr>
      <w:tr w:rsidR="004502C0" w:rsidRPr="00F71588" w:rsidTr="00477AF3">
        <w:tc>
          <w:tcPr>
            <w:tcW w:w="1648" w:type="dxa"/>
          </w:tcPr>
          <w:p w:rsidR="004502C0" w:rsidRPr="00A6569A" w:rsidRDefault="004502C0" w:rsidP="0070264F">
            <w:r>
              <w:rPr>
                <w:rFonts w:eastAsiaTheme="minorEastAsia" w:hint="eastAsia"/>
                <w:bCs/>
                <w:szCs w:val="21"/>
              </w:rPr>
              <w:t>p</w:t>
            </w:r>
            <w:r w:rsidRPr="004A6586">
              <w:rPr>
                <w:rFonts w:eastAsiaTheme="minorEastAsia"/>
                <w:bCs/>
                <w:szCs w:val="21"/>
              </w:rPr>
              <w:t>robableCause</w:t>
            </w:r>
          </w:p>
        </w:tc>
        <w:tc>
          <w:tcPr>
            <w:tcW w:w="1314" w:type="dxa"/>
          </w:tcPr>
          <w:p w:rsidR="004502C0" w:rsidRPr="00F71588" w:rsidRDefault="005F7FD3" w:rsidP="00F71588">
            <w:pPr>
              <w:rPr>
                <w:szCs w:val="18"/>
              </w:rPr>
            </w:pPr>
            <w:ins w:id="548" w:author="CMDI-LVLIANGDONG" w:date="2015-07-08T11:18:00Z">
              <w:r>
                <w:rPr>
                  <w:szCs w:val="18"/>
                </w:rPr>
                <w:t>OCTET STRING</w:t>
              </w:r>
            </w:ins>
            <w:del w:id="549" w:author="CMDI-LVLIANGDONG" w:date="2015-07-08T11:18:00Z">
              <w:r w:rsidR="004502C0" w:rsidDel="005F7FD3">
                <w:rPr>
                  <w:szCs w:val="18"/>
                </w:rPr>
                <w:delText>INTEGER</w:delText>
              </w:r>
            </w:del>
          </w:p>
        </w:tc>
        <w:tc>
          <w:tcPr>
            <w:tcW w:w="2031" w:type="dxa"/>
          </w:tcPr>
          <w:p w:rsidR="004502C0" w:rsidRPr="00F71588" w:rsidRDefault="004502C0" w:rsidP="00F71588">
            <w:pPr>
              <w:rPr>
                <w:szCs w:val="18"/>
              </w:rPr>
            </w:pPr>
          </w:p>
        </w:tc>
        <w:tc>
          <w:tcPr>
            <w:tcW w:w="767" w:type="dxa"/>
          </w:tcPr>
          <w:p w:rsidR="004502C0" w:rsidRDefault="004502C0" w:rsidP="00F71588">
            <w:pPr>
              <w:rPr>
                <w:szCs w:val="18"/>
              </w:rPr>
            </w:pPr>
            <w:r>
              <w:rPr>
                <w:rFonts w:eastAsiaTheme="minorEastAsia" w:hint="eastAsia"/>
                <w:szCs w:val="18"/>
              </w:rPr>
              <w:t>M</w:t>
            </w:r>
          </w:p>
        </w:tc>
        <w:tc>
          <w:tcPr>
            <w:tcW w:w="2923" w:type="dxa"/>
          </w:tcPr>
          <w:p w:rsidR="004502C0" w:rsidRDefault="004502C0" w:rsidP="00F71588">
            <w:pPr>
              <w:rPr>
                <w:rFonts w:eastAsiaTheme="minorEastAsia"/>
                <w:szCs w:val="18"/>
              </w:rPr>
            </w:pPr>
            <w:r>
              <w:rPr>
                <w:szCs w:val="18"/>
              </w:rPr>
              <w:t>告警</w:t>
            </w:r>
            <w:r w:rsidRPr="003D6ABF">
              <w:rPr>
                <w:rFonts w:hint="eastAsia"/>
                <w:szCs w:val="18"/>
              </w:rPr>
              <w:t>可能原因</w:t>
            </w:r>
          </w:p>
          <w:p w:rsidR="00AC29C8" w:rsidRPr="00AC29C8" w:rsidRDefault="00AC29C8" w:rsidP="00F71588">
            <w:pPr>
              <w:rPr>
                <w:rFonts w:eastAsiaTheme="minorEastAsia"/>
                <w:szCs w:val="18"/>
              </w:rPr>
            </w:pPr>
            <w:r w:rsidRPr="00AC29C8">
              <w:rPr>
                <w:rFonts w:hint="eastAsia"/>
                <w:szCs w:val="18"/>
              </w:rPr>
              <w:t>取值见《附件</w:t>
            </w:r>
            <w:r w:rsidRPr="00AC29C8">
              <w:rPr>
                <w:szCs w:val="18"/>
              </w:rPr>
              <w:t>5-</w:t>
            </w:r>
            <w:r w:rsidRPr="00AC29C8">
              <w:rPr>
                <w:rFonts w:hint="eastAsia"/>
                <w:szCs w:val="18"/>
              </w:rPr>
              <w:t>中国移动传输网告警可能原因要求》</w:t>
            </w:r>
          </w:p>
        </w:tc>
      </w:tr>
      <w:tr w:rsidR="004502C0" w:rsidRPr="00F71588" w:rsidTr="00477AF3">
        <w:tc>
          <w:tcPr>
            <w:tcW w:w="1648" w:type="dxa"/>
          </w:tcPr>
          <w:p w:rsidR="004502C0" w:rsidRPr="00F71588" w:rsidRDefault="004502C0" w:rsidP="00F71588">
            <w:pPr>
              <w:rPr>
                <w:szCs w:val="18"/>
              </w:rPr>
            </w:pPr>
            <w:r w:rsidRPr="00F71588">
              <w:rPr>
                <w:szCs w:val="18"/>
              </w:rPr>
              <w:t>PROPOSED_ADVISE</w:t>
            </w:r>
          </w:p>
        </w:tc>
        <w:tc>
          <w:tcPr>
            <w:tcW w:w="1314" w:type="dxa"/>
          </w:tcPr>
          <w:p w:rsidR="004502C0" w:rsidRPr="00F71588" w:rsidRDefault="004502C0" w:rsidP="00F71588">
            <w:pPr>
              <w:rPr>
                <w:szCs w:val="18"/>
              </w:rPr>
            </w:pPr>
            <w:r>
              <w:rPr>
                <w:szCs w:val="18"/>
              </w:rPr>
              <w:t>OCTET STRING</w:t>
            </w:r>
          </w:p>
        </w:tc>
        <w:tc>
          <w:tcPr>
            <w:tcW w:w="2031" w:type="dxa"/>
          </w:tcPr>
          <w:p w:rsidR="004502C0" w:rsidRPr="00F71588" w:rsidRDefault="004502C0" w:rsidP="00F71588">
            <w:pPr>
              <w:rPr>
                <w:szCs w:val="18"/>
              </w:rPr>
            </w:pPr>
            <w:r>
              <w:rPr>
                <w:szCs w:val="18"/>
              </w:rPr>
              <w:t>Size(</w:t>
            </w:r>
            <w:r w:rsidRPr="00F71588">
              <w:rPr>
                <w:szCs w:val="18"/>
              </w:rPr>
              <w:t>512)</w:t>
            </w:r>
          </w:p>
        </w:tc>
        <w:tc>
          <w:tcPr>
            <w:tcW w:w="767" w:type="dxa"/>
          </w:tcPr>
          <w:p w:rsidR="004502C0" w:rsidRPr="00F71588" w:rsidRDefault="004502C0" w:rsidP="00F71588">
            <w:pPr>
              <w:rPr>
                <w:szCs w:val="18"/>
              </w:rPr>
            </w:pPr>
            <w:r>
              <w:rPr>
                <w:rFonts w:eastAsiaTheme="minorEastAsia" w:hint="eastAsia"/>
                <w:szCs w:val="18"/>
              </w:rPr>
              <w:t>M</w:t>
            </w:r>
          </w:p>
        </w:tc>
        <w:tc>
          <w:tcPr>
            <w:tcW w:w="2923" w:type="dxa"/>
          </w:tcPr>
          <w:p w:rsidR="004502C0" w:rsidRPr="00F71588" w:rsidRDefault="004502C0" w:rsidP="00F71588">
            <w:pPr>
              <w:rPr>
                <w:szCs w:val="18"/>
              </w:rPr>
            </w:pPr>
            <w:r w:rsidRPr="00F71588">
              <w:rPr>
                <w:szCs w:val="18"/>
              </w:rPr>
              <w:t>处理建议</w:t>
            </w:r>
          </w:p>
        </w:tc>
      </w:tr>
    </w:tbl>
    <w:p w:rsidR="0029506D" w:rsidRPr="009E44FF" w:rsidRDefault="0029506D" w:rsidP="0029506D">
      <w:pPr>
        <w:rPr>
          <w:szCs w:val="21"/>
        </w:rPr>
      </w:pPr>
    </w:p>
    <w:p w:rsidR="006D511D" w:rsidRPr="009E44FF" w:rsidRDefault="006D511D" w:rsidP="008B4A3F"/>
    <w:p w:rsidR="006D511D" w:rsidRPr="00834A2F" w:rsidRDefault="006D511D" w:rsidP="00713E5E">
      <w:pPr>
        <w:pStyle w:val="af4"/>
        <w:spacing w:before="156"/>
        <w:ind w:left="0"/>
      </w:pPr>
      <w:bookmarkStart w:id="550" w:name="_Toc381347452"/>
      <w:bookmarkStart w:id="551" w:name="_Toc400632728"/>
      <w:bookmarkStart w:id="552" w:name="_Toc422211206"/>
      <w:r w:rsidRPr="00834A2F">
        <w:lastRenderedPageBreak/>
        <w:t>设置告警过滤参数</w:t>
      </w:r>
      <w:bookmarkEnd w:id="550"/>
      <w:bookmarkEnd w:id="551"/>
      <w:bookmarkEnd w:id="552"/>
    </w:p>
    <w:p w:rsidR="00000000" w:rsidRDefault="00702273" w:rsidP="00CE4D8A">
      <w:pPr>
        <w:spacing w:beforeLines="50"/>
        <w:ind w:firstLine="420"/>
        <w:pPrChange w:id="553" w:author="CMDI-LVLIANGDONG" w:date="2015-07-22T10:29:00Z">
          <w:pPr>
            <w:spacing w:beforeLines="50"/>
            <w:ind w:firstLine="420"/>
          </w:pPr>
        </w:pPrChange>
      </w:pPr>
      <w:r w:rsidRPr="00EC3C32">
        <w:t>功能描述</w:t>
      </w:r>
    </w:p>
    <w:p w:rsidR="00702273" w:rsidRPr="009E44FF" w:rsidRDefault="00702273" w:rsidP="00C9730D">
      <w:pPr>
        <w:spacing w:line="360" w:lineRule="auto"/>
        <w:ind w:left="420" w:firstLine="420"/>
        <w:rPr>
          <w:szCs w:val="21"/>
        </w:rPr>
      </w:pPr>
      <w:r w:rsidRPr="009E44FF">
        <w:rPr>
          <w:szCs w:val="21"/>
        </w:rPr>
        <w:t>该命令用于设置告警过滤条件。</w:t>
      </w:r>
    </w:p>
    <w:p w:rsidR="00000000" w:rsidRDefault="00702273" w:rsidP="00CE4D8A">
      <w:pPr>
        <w:spacing w:beforeLines="50"/>
        <w:ind w:firstLine="420"/>
        <w:pPrChange w:id="554" w:author="CMDI-LVLIANGDONG" w:date="2015-07-22T10:29:00Z">
          <w:pPr>
            <w:spacing w:beforeLines="50"/>
            <w:ind w:firstLine="420"/>
          </w:pPr>
        </w:pPrChange>
      </w:pPr>
      <w:r w:rsidRPr="00EC3C32">
        <w:t>命令格式</w:t>
      </w:r>
    </w:p>
    <w:p w:rsidR="00702273" w:rsidRPr="009E44FF" w:rsidRDefault="00702273" w:rsidP="00C9730D">
      <w:pPr>
        <w:spacing w:line="360" w:lineRule="auto"/>
        <w:ind w:left="420" w:firstLine="420"/>
        <w:rPr>
          <w:szCs w:val="21"/>
        </w:rPr>
      </w:pPr>
      <w:r w:rsidRPr="009E44FF">
        <w:rPr>
          <w:szCs w:val="21"/>
        </w:rPr>
        <w:t>CHG-ALARM-FILTER:::CTAG::[SEVERITY=alarm-severity][,</w:t>
      </w:r>
      <w:r w:rsidR="00E95C53" w:rsidRPr="00A6569A">
        <w:t>ALARMTYPE</w:t>
      </w:r>
      <w:r w:rsidR="00E95C53">
        <w:rPr>
          <w:szCs w:val="21"/>
        </w:rPr>
        <w:t>=alarm-type][,ALARM</w:t>
      </w:r>
      <w:r w:rsidR="00E95C53">
        <w:rPr>
          <w:rFonts w:hint="eastAsia"/>
          <w:szCs w:val="21"/>
        </w:rPr>
        <w:t>ID</w:t>
      </w:r>
      <w:r w:rsidR="00E95C53">
        <w:rPr>
          <w:szCs w:val="21"/>
        </w:rPr>
        <w:t xml:space="preserve"> =alarm-</w:t>
      </w:r>
      <w:r w:rsidR="00E95C53">
        <w:rPr>
          <w:rFonts w:hint="eastAsia"/>
          <w:szCs w:val="21"/>
        </w:rPr>
        <w:t>id</w:t>
      </w:r>
      <w:r w:rsidRPr="009E44FF">
        <w:rPr>
          <w:szCs w:val="21"/>
        </w:rPr>
        <w:t>];</w:t>
      </w:r>
    </w:p>
    <w:p w:rsidR="00000000" w:rsidRDefault="00702273" w:rsidP="00CE4D8A">
      <w:pPr>
        <w:spacing w:beforeLines="50"/>
        <w:ind w:firstLine="420"/>
        <w:pPrChange w:id="555" w:author="CMDI-LVLIANGDONG" w:date="2015-07-22T10:29:00Z">
          <w:pPr>
            <w:spacing w:beforeLines="50"/>
            <w:ind w:firstLine="420"/>
          </w:pPr>
        </w:pPrChange>
      </w:pPr>
      <w:r w:rsidRPr="00EC3C32">
        <w:t>输入参数</w:t>
      </w:r>
    </w:p>
    <w:tbl>
      <w:tblPr>
        <w:tblStyle w:val="afffffd"/>
        <w:tblW w:w="7443" w:type="dxa"/>
        <w:tblInd w:w="1206" w:type="dxa"/>
        <w:tblLayout w:type="fixed"/>
        <w:tblLook w:val="01E0"/>
      </w:tblPr>
      <w:tblGrid>
        <w:gridCol w:w="1164"/>
        <w:gridCol w:w="1273"/>
        <w:gridCol w:w="1940"/>
        <w:gridCol w:w="763"/>
        <w:gridCol w:w="2303"/>
      </w:tblGrid>
      <w:tr w:rsidR="008A22D1" w:rsidRPr="00F71588" w:rsidTr="00477AF3">
        <w:trPr>
          <w:cnfStyle w:val="100000000000"/>
        </w:trPr>
        <w:tc>
          <w:tcPr>
            <w:tcW w:w="1164" w:type="dxa"/>
          </w:tcPr>
          <w:p w:rsidR="008A22D1" w:rsidRPr="00F71588" w:rsidRDefault="008A22D1" w:rsidP="00F71588">
            <w:pPr>
              <w:rPr>
                <w:szCs w:val="18"/>
              </w:rPr>
            </w:pPr>
            <w:r w:rsidRPr="00F71588">
              <w:rPr>
                <w:szCs w:val="18"/>
              </w:rPr>
              <w:t>参数名</w:t>
            </w:r>
          </w:p>
        </w:tc>
        <w:tc>
          <w:tcPr>
            <w:tcW w:w="1273" w:type="dxa"/>
          </w:tcPr>
          <w:p w:rsidR="008A22D1" w:rsidRPr="00F71588" w:rsidRDefault="008A22D1" w:rsidP="00F71588">
            <w:pPr>
              <w:rPr>
                <w:szCs w:val="18"/>
              </w:rPr>
            </w:pPr>
            <w:r w:rsidRPr="00F71588">
              <w:rPr>
                <w:szCs w:val="18"/>
              </w:rPr>
              <w:t>数据类型</w:t>
            </w:r>
          </w:p>
        </w:tc>
        <w:tc>
          <w:tcPr>
            <w:tcW w:w="1940" w:type="dxa"/>
          </w:tcPr>
          <w:p w:rsidR="008A22D1" w:rsidRPr="00F71588" w:rsidRDefault="008A22D1" w:rsidP="00F71588">
            <w:pPr>
              <w:rPr>
                <w:szCs w:val="18"/>
              </w:rPr>
            </w:pPr>
            <w:r w:rsidRPr="00F71588">
              <w:rPr>
                <w:szCs w:val="18"/>
              </w:rPr>
              <w:t>取值范围</w:t>
            </w:r>
          </w:p>
        </w:tc>
        <w:tc>
          <w:tcPr>
            <w:tcW w:w="763" w:type="dxa"/>
          </w:tcPr>
          <w:p w:rsidR="008A22D1" w:rsidRDefault="008A22D1" w:rsidP="00F71588">
            <w:pPr>
              <w:rPr>
                <w:rFonts w:eastAsiaTheme="minorEastAsia"/>
                <w:szCs w:val="18"/>
              </w:rPr>
            </w:pPr>
            <w:r>
              <w:rPr>
                <w:rFonts w:eastAsiaTheme="minorEastAsia" w:hint="eastAsia"/>
                <w:szCs w:val="18"/>
              </w:rPr>
              <w:t>限定</w:t>
            </w:r>
          </w:p>
        </w:tc>
        <w:tc>
          <w:tcPr>
            <w:tcW w:w="2303" w:type="dxa"/>
          </w:tcPr>
          <w:p w:rsidR="008A22D1" w:rsidRPr="008A22D1" w:rsidRDefault="008A22D1" w:rsidP="00F71588">
            <w:pPr>
              <w:rPr>
                <w:rFonts w:eastAsiaTheme="minorEastAsia"/>
                <w:szCs w:val="18"/>
              </w:rPr>
            </w:pPr>
            <w:r>
              <w:rPr>
                <w:rFonts w:eastAsiaTheme="minorEastAsia" w:hint="eastAsia"/>
                <w:szCs w:val="18"/>
              </w:rPr>
              <w:t>参数说明</w:t>
            </w:r>
          </w:p>
        </w:tc>
      </w:tr>
      <w:tr w:rsidR="008A22D1" w:rsidRPr="00F71588" w:rsidTr="00477AF3">
        <w:tc>
          <w:tcPr>
            <w:tcW w:w="1164" w:type="dxa"/>
          </w:tcPr>
          <w:p w:rsidR="008A22D1" w:rsidRPr="00F71588" w:rsidRDefault="008A22D1" w:rsidP="00F71588">
            <w:pPr>
              <w:rPr>
                <w:szCs w:val="18"/>
              </w:rPr>
            </w:pPr>
            <w:r w:rsidRPr="00F71588">
              <w:rPr>
                <w:szCs w:val="18"/>
              </w:rPr>
              <w:t>SEVERITY</w:t>
            </w:r>
          </w:p>
        </w:tc>
        <w:tc>
          <w:tcPr>
            <w:tcW w:w="1273" w:type="dxa"/>
          </w:tcPr>
          <w:p w:rsidR="008A22D1" w:rsidRPr="00F71588" w:rsidRDefault="008A22D1" w:rsidP="00F71588">
            <w:pPr>
              <w:rPr>
                <w:szCs w:val="18"/>
              </w:rPr>
            </w:pPr>
            <w:r>
              <w:rPr>
                <w:szCs w:val="18"/>
              </w:rPr>
              <w:t>OCTET STRING</w:t>
            </w:r>
          </w:p>
        </w:tc>
        <w:tc>
          <w:tcPr>
            <w:tcW w:w="1940" w:type="dxa"/>
          </w:tcPr>
          <w:p w:rsidR="008A22D1" w:rsidRPr="00F71588" w:rsidRDefault="008A22D1" w:rsidP="00F71588">
            <w:pPr>
              <w:rPr>
                <w:szCs w:val="18"/>
              </w:rPr>
            </w:pPr>
            <w:r w:rsidRPr="00F71588">
              <w:rPr>
                <w:szCs w:val="18"/>
              </w:rPr>
              <w:t>Critical</w:t>
            </w:r>
          </w:p>
          <w:p w:rsidR="008A22D1" w:rsidRPr="00F71588" w:rsidRDefault="008A22D1" w:rsidP="00F71588">
            <w:pPr>
              <w:rPr>
                <w:szCs w:val="18"/>
              </w:rPr>
            </w:pPr>
            <w:r w:rsidRPr="00F71588">
              <w:rPr>
                <w:szCs w:val="18"/>
              </w:rPr>
              <w:t>Major</w:t>
            </w:r>
          </w:p>
          <w:p w:rsidR="008A22D1" w:rsidRPr="00F71588" w:rsidRDefault="008A22D1" w:rsidP="00F71588">
            <w:pPr>
              <w:rPr>
                <w:szCs w:val="18"/>
              </w:rPr>
            </w:pPr>
            <w:r w:rsidRPr="00F71588">
              <w:rPr>
                <w:szCs w:val="18"/>
              </w:rPr>
              <w:t>Minor</w:t>
            </w:r>
          </w:p>
          <w:p w:rsidR="008A22D1" w:rsidRPr="00E95C53" w:rsidRDefault="008A22D1" w:rsidP="00F71588">
            <w:pPr>
              <w:rPr>
                <w:rFonts w:eastAsiaTheme="minorEastAsia"/>
                <w:szCs w:val="18"/>
              </w:rPr>
            </w:pPr>
            <w:r w:rsidRPr="00F71588">
              <w:rPr>
                <w:szCs w:val="18"/>
              </w:rPr>
              <w:t>Warning</w:t>
            </w:r>
          </w:p>
        </w:tc>
        <w:tc>
          <w:tcPr>
            <w:tcW w:w="763" w:type="dxa"/>
          </w:tcPr>
          <w:p w:rsidR="008A22D1" w:rsidRPr="00F71588" w:rsidRDefault="008A22D1" w:rsidP="00F71588">
            <w:pPr>
              <w:rPr>
                <w:szCs w:val="18"/>
              </w:rPr>
            </w:pPr>
            <w:r>
              <w:rPr>
                <w:rFonts w:eastAsiaTheme="minorEastAsia" w:hint="eastAsia"/>
                <w:szCs w:val="18"/>
              </w:rPr>
              <w:t>M</w:t>
            </w:r>
          </w:p>
        </w:tc>
        <w:tc>
          <w:tcPr>
            <w:tcW w:w="2303" w:type="dxa"/>
          </w:tcPr>
          <w:p w:rsidR="008A22D1" w:rsidRPr="00F71588" w:rsidRDefault="008A22D1" w:rsidP="00F71588">
            <w:pPr>
              <w:rPr>
                <w:szCs w:val="18"/>
              </w:rPr>
            </w:pPr>
            <w:r w:rsidRPr="00F71588">
              <w:rPr>
                <w:szCs w:val="18"/>
              </w:rPr>
              <w:t>告警级别</w:t>
            </w:r>
          </w:p>
        </w:tc>
      </w:tr>
      <w:tr w:rsidR="008A22D1" w:rsidRPr="00F71588" w:rsidTr="00477AF3">
        <w:tc>
          <w:tcPr>
            <w:tcW w:w="1164" w:type="dxa"/>
          </w:tcPr>
          <w:p w:rsidR="008A22D1" w:rsidRPr="00F71588" w:rsidRDefault="008A22D1" w:rsidP="00F71588">
            <w:pPr>
              <w:rPr>
                <w:szCs w:val="18"/>
              </w:rPr>
            </w:pPr>
            <w:r w:rsidRPr="00E95C53">
              <w:rPr>
                <w:szCs w:val="18"/>
              </w:rPr>
              <w:t>ALARMTYPE</w:t>
            </w:r>
          </w:p>
        </w:tc>
        <w:tc>
          <w:tcPr>
            <w:tcW w:w="1273" w:type="dxa"/>
          </w:tcPr>
          <w:p w:rsidR="008A22D1" w:rsidRPr="00F71588" w:rsidRDefault="008A22D1" w:rsidP="00F71588">
            <w:pPr>
              <w:rPr>
                <w:szCs w:val="18"/>
              </w:rPr>
            </w:pPr>
            <w:r>
              <w:rPr>
                <w:szCs w:val="18"/>
              </w:rPr>
              <w:t>OCTET STRING</w:t>
            </w:r>
          </w:p>
        </w:tc>
        <w:tc>
          <w:tcPr>
            <w:tcW w:w="1940" w:type="dxa"/>
          </w:tcPr>
          <w:p w:rsidR="008A22D1" w:rsidRPr="00E95C53" w:rsidRDefault="008A22D1" w:rsidP="00E95C53">
            <w:pPr>
              <w:rPr>
                <w:szCs w:val="18"/>
              </w:rPr>
            </w:pPr>
            <w:r w:rsidRPr="00E95C53">
              <w:rPr>
                <w:szCs w:val="18"/>
              </w:rPr>
              <w:t>communicationsAlarm</w:t>
            </w:r>
          </w:p>
          <w:p w:rsidR="008A22D1" w:rsidRPr="00E95C53" w:rsidRDefault="008A22D1" w:rsidP="00E95C53">
            <w:pPr>
              <w:rPr>
                <w:szCs w:val="18"/>
              </w:rPr>
            </w:pPr>
            <w:r w:rsidRPr="00E95C53">
              <w:rPr>
                <w:szCs w:val="18"/>
              </w:rPr>
              <w:t>processingErrorAlarm</w:t>
            </w:r>
          </w:p>
          <w:p w:rsidR="008A22D1" w:rsidRPr="00E95C53" w:rsidRDefault="008A22D1" w:rsidP="00E95C53">
            <w:pPr>
              <w:rPr>
                <w:szCs w:val="18"/>
              </w:rPr>
            </w:pPr>
            <w:r w:rsidRPr="00E95C53">
              <w:rPr>
                <w:szCs w:val="18"/>
              </w:rPr>
              <w:t>qualityOfServiceAlarm</w:t>
            </w:r>
          </w:p>
          <w:p w:rsidR="008A22D1" w:rsidRPr="00E95C53" w:rsidRDefault="008A22D1" w:rsidP="00E95C53">
            <w:pPr>
              <w:rPr>
                <w:szCs w:val="18"/>
              </w:rPr>
            </w:pPr>
            <w:r w:rsidRPr="00E95C53">
              <w:rPr>
                <w:szCs w:val="18"/>
              </w:rPr>
              <w:t>equipmentAlarm</w:t>
            </w:r>
          </w:p>
          <w:p w:rsidR="008A22D1" w:rsidRPr="00F71588" w:rsidRDefault="008A22D1" w:rsidP="00E95C53">
            <w:pPr>
              <w:rPr>
                <w:szCs w:val="18"/>
              </w:rPr>
            </w:pPr>
            <w:r w:rsidRPr="00E95C53">
              <w:rPr>
                <w:szCs w:val="18"/>
              </w:rPr>
              <w:t>environmentalAlarm</w:t>
            </w:r>
          </w:p>
        </w:tc>
        <w:tc>
          <w:tcPr>
            <w:tcW w:w="763" w:type="dxa"/>
          </w:tcPr>
          <w:p w:rsidR="008A22D1" w:rsidRPr="00F71588" w:rsidRDefault="008A22D1" w:rsidP="00F71588">
            <w:pPr>
              <w:rPr>
                <w:szCs w:val="18"/>
              </w:rPr>
            </w:pPr>
            <w:r>
              <w:rPr>
                <w:rFonts w:eastAsiaTheme="minorEastAsia" w:hint="eastAsia"/>
                <w:szCs w:val="18"/>
              </w:rPr>
              <w:t>M</w:t>
            </w:r>
          </w:p>
        </w:tc>
        <w:tc>
          <w:tcPr>
            <w:tcW w:w="2303" w:type="dxa"/>
          </w:tcPr>
          <w:p w:rsidR="008A22D1" w:rsidRPr="00F71588" w:rsidRDefault="008A22D1" w:rsidP="00F71588">
            <w:pPr>
              <w:rPr>
                <w:szCs w:val="18"/>
              </w:rPr>
            </w:pPr>
            <w:r w:rsidRPr="00F71588">
              <w:rPr>
                <w:szCs w:val="18"/>
              </w:rPr>
              <w:t>告警类型</w:t>
            </w:r>
          </w:p>
        </w:tc>
      </w:tr>
      <w:tr w:rsidR="008A22D1" w:rsidRPr="00F71588" w:rsidTr="00477AF3">
        <w:tc>
          <w:tcPr>
            <w:tcW w:w="1164" w:type="dxa"/>
          </w:tcPr>
          <w:p w:rsidR="008A22D1" w:rsidRPr="002602DE" w:rsidRDefault="008A22D1" w:rsidP="00F71588">
            <w:pPr>
              <w:rPr>
                <w:rFonts w:eastAsiaTheme="minorEastAsia"/>
                <w:szCs w:val="18"/>
              </w:rPr>
            </w:pPr>
            <w:r>
              <w:rPr>
                <w:szCs w:val="18"/>
              </w:rPr>
              <w:t>ALARM</w:t>
            </w:r>
            <w:r>
              <w:rPr>
                <w:rFonts w:eastAsiaTheme="minorEastAsia" w:hint="eastAsia"/>
                <w:szCs w:val="18"/>
              </w:rPr>
              <w:t>ID</w:t>
            </w:r>
          </w:p>
        </w:tc>
        <w:tc>
          <w:tcPr>
            <w:tcW w:w="1273" w:type="dxa"/>
          </w:tcPr>
          <w:p w:rsidR="008A22D1" w:rsidRPr="00F71588" w:rsidRDefault="008A22D1" w:rsidP="00F71588">
            <w:pPr>
              <w:rPr>
                <w:szCs w:val="18"/>
              </w:rPr>
            </w:pPr>
            <w:r>
              <w:rPr>
                <w:szCs w:val="18"/>
              </w:rPr>
              <w:t>OCTET STRING</w:t>
            </w:r>
          </w:p>
        </w:tc>
        <w:tc>
          <w:tcPr>
            <w:tcW w:w="1940" w:type="dxa"/>
          </w:tcPr>
          <w:p w:rsidR="008A22D1" w:rsidRPr="00F71588" w:rsidRDefault="008A22D1" w:rsidP="00F71588">
            <w:pPr>
              <w:rPr>
                <w:szCs w:val="18"/>
              </w:rPr>
            </w:pPr>
            <w:r>
              <w:rPr>
                <w:szCs w:val="18"/>
              </w:rPr>
              <w:t>SIZE(</w:t>
            </w:r>
            <w:r w:rsidRPr="00F71588">
              <w:rPr>
                <w:szCs w:val="18"/>
              </w:rPr>
              <w:t>1000)</w:t>
            </w:r>
          </w:p>
        </w:tc>
        <w:tc>
          <w:tcPr>
            <w:tcW w:w="763" w:type="dxa"/>
          </w:tcPr>
          <w:p w:rsidR="008A22D1" w:rsidRPr="00F71588" w:rsidRDefault="008A22D1" w:rsidP="00F71588">
            <w:pPr>
              <w:rPr>
                <w:szCs w:val="18"/>
              </w:rPr>
            </w:pPr>
            <w:r>
              <w:rPr>
                <w:rFonts w:eastAsiaTheme="minorEastAsia" w:hint="eastAsia"/>
                <w:szCs w:val="18"/>
              </w:rPr>
              <w:t>M</w:t>
            </w:r>
          </w:p>
        </w:tc>
        <w:tc>
          <w:tcPr>
            <w:tcW w:w="2303" w:type="dxa"/>
          </w:tcPr>
          <w:p w:rsidR="008A22D1" w:rsidRDefault="008A22D1" w:rsidP="00F71588">
            <w:pPr>
              <w:rPr>
                <w:rFonts w:eastAsiaTheme="minorEastAsia"/>
                <w:szCs w:val="18"/>
              </w:rPr>
            </w:pPr>
            <w:r w:rsidRPr="00F71588">
              <w:rPr>
                <w:szCs w:val="18"/>
              </w:rPr>
              <w:t>告警码</w:t>
            </w:r>
          </w:p>
          <w:p w:rsidR="008A22D1" w:rsidRPr="002602DE" w:rsidRDefault="008A22D1" w:rsidP="002602DE">
            <w:pPr>
              <w:rPr>
                <w:rFonts w:eastAsiaTheme="minorEastAsia"/>
                <w:szCs w:val="18"/>
              </w:rPr>
            </w:pPr>
            <w:r w:rsidRPr="002602DE">
              <w:rPr>
                <w:rFonts w:eastAsiaTheme="minorEastAsia" w:hint="eastAsia"/>
                <w:szCs w:val="18"/>
              </w:rPr>
              <w:t>多个告警码使用竖线分隔</w:t>
            </w:r>
          </w:p>
        </w:tc>
      </w:tr>
    </w:tbl>
    <w:p w:rsidR="00702273" w:rsidRPr="009E44FF" w:rsidRDefault="00702273" w:rsidP="00702273">
      <w:pPr>
        <w:spacing w:line="300" w:lineRule="auto"/>
        <w:ind w:left="360" w:firstLineChars="200" w:firstLine="420"/>
        <w:rPr>
          <w:szCs w:val="21"/>
        </w:rPr>
      </w:pPr>
    </w:p>
    <w:p w:rsidR="00000000" w:rsidRDefault="00702273" w:rsidP="00CE4D8A">
      <w:pPr>
        <w:spacing w:beforeLines="50"/>
        <w:ind w:firstLine="420"/>
        <w:pPrChange w:id="556" w:author="CMDI-LVLIANGDONG" w:date="2015-07-22T10:29:00Z">
          <w:pPr>
            <w:spacing w:beforeLines="50"/>
            <w:ind w:firstLine="420"/>
          </w:pPr>
        </w:pPrChange>
      </w:pPr>
      <w:r w:rsidRPr="00EC3C32">
        <w:t>响应格式</w:t>
      </w:r>
    </w:p>
    <w:p w:rsidR="00702273" w:rsidRPr="009E44FF" w:rsidRDefault="00702273" w:rsidP="00C9730D">
      <w:pPr>
        <w:spacing w:line="360" w:lineRule="auto"/>
        <w:ind w:left="420" w:firstLine="420"/>
        <w:rPr>
          <w:szCs w:val="21"/>
        </w:rPr>
      </w:pPr>
      <w:r w:rsidRPr="009E44FF">
        <w:rPr>
          <w:szCs w:val="21"/>
        </w:rPr>
        <w:t>符合</w:t>
      </w:r>
      <w:hyperlink w:anchor="c_tl1_0012" w:tooltip=" " w:history="1">
        <w:r w:rsidRPr="009E44FF">
          <w:rPr>
            <w:szCs w:val="21"/>
          </w:rPr>
          <w:t>“</w:t>
        </w:r>
        <w:r w:rsidR="00C868AD">
          <w:rPr>
            <w:szCs w:val="21"/>
          </w:rPr>
          <w:t>10.4</w:t>
        </w:r>
        <w:r w:rsidRPr="009E44FF">
          <w:rPr>
            <w:szCs w:val="21"/>
          </w:rPr>
          <w:t>响应消息的格式说明</w:t>
        </w:r>
        <w:r w:rsidRPr="009E44FF">
          <w:rPr>
            <w:szCs w:val="21"/>
          </w:rPr>
          <w:t>”</w:t>
        </w:r>
      </w:hyperlink>
      <w:r w:rsidRPr="009E44FF">
        <w:rPr>
          <w:szCs w:val="21"/>
        </w:rPr>
        <w:t>中的操作类命令应答格式。</w:t>
      </w:r>
    </w:p>
    <w:p w:rsidR="00702273" w:rsidRPr="009E44FF" w:rsidRDefault="00702273" w:rsidP="00702273">
      <w:pPr>
        <w:spacing w:line="300" w:lineRule="auto"/>
        <w:ind w:firstLineChars="200" w:firstLine="420"/>
        <w:rPr>
          <w:szCs w:val="21"/>
        </w:rPr>
      </w:pPr>
    </w:p>
    <w:p w:rsidR="00000000" w:rsidRDefault="00702273" w:rsidP="00CE4D8A">
      <w:pPr>
        <w:spacing w:beforeLines="50"/>
        <w:ind w:firstLine="420"/>
        <w:pPrChange w:id="557" w:author="CMDI-LVLIANGDONG" w:date="2015-07-22T10:29:00Z">
          <w:pPr>
            <w:spacing w:beforeLines="50"/>
            <w:ind w:firstLine="420"/>
          </w:pPr>
        </w:pPrChange>
      </w:pPr>
      <w:r w:rsidRPr="00EC3C32">
        <w:t>输出参数</w:t>
      </w:r>
    </w:p>
    <w:p w:rsidR="00702273" w:rsidRPr="009E44FF" w:rsidRDefault="00702273" w:rsidP="00C9730D">
      <w:pPr>
        <w:spacing w:line="360" w:lineRule="auto"/>
        <w:ind w:left="420" w:firstLine="420"/>
        <w:rPr>
          <w:szCs w:val="21"/>
        </w:rPr>
      </w:pPr>
      <w:r w:rsidRPr="009E44FF">
        <w:rPr>
          <w:szCs w:val="21"/>
        </w:rPr>
        <w:t>无</w:t>
      </w:r>
    </w:p>
    <w:p w:rsidR="004F7E6F" w:rsidRPr="00834A2F" w:rsidRDefault="004F7E6F" w:rsidP="00713E5E">
      <w:pPr>
        <w:pStyle w:val="af4"/>
        <w:spacing w:before="156"/>
        <w:ind w:left="0"/>
      </w:pPr>
      <w:bookmarkStart w:id="558" w:name="_Toc422211207"/>
      <w:r w:rsidRPr="00834A2F">
        <w:t>启动告警过滤</w:t>
      </w:r>
      <w:bookmarkEnd w:id="542"/>
      <w:bookmarkEnd w:id="543"/>
      <w:bookmarkEnd w:id="558"/>
    </w:p>
    <w:p w:rsidR="006F336B" w:rsidRPr="00EC3C32" w:rsidRDefault="006F336B" w:rsidP="00CE4D8A">
      <w:pPr>
        <w:spacing w:beforeLines="50"/>
        <w:ind w:firstLine="420"/>
      </w:pPr>
      <w:r w:rsidRPr="00EC3C32">
        <w:t>功能描述</w:t>
      </w:r>
    </w:p>
    <w:p w:rsidR="006F336B" w:rsidRPr="009E44FF" w:rsidRDefault="006F336B" w:rsidP="00C9730D">
      <w:pPr>
        <w:spacing w:line="360" w:lineRule="auto"/>
        <w:ind w:left="420" w:firstLine="420"/>
        <w:rPr>
          <w:szCs w:val="21"/>
        </w:rPr>
      </w:pPr>
      <w:r w:rsidRPr="009E44FF">
        <w:rPr>
          <w:szCs w:val="21"/>
        </w:rPr>
        <w:t>启用告警过滤功能</w:t>
      </w:r>
    </w:p>
    <w:p w:rsidR="006F336B" w:rsidRPr="00EC3C32" w:rsidRDefault="006F336B" w:rsidP="00CE4D8A">
      <w:pPr>
        <w:spacing w:beforeLines="50"/>
        <w:ind w:firstLine="420"/>
      </w:pPr>
      <w:r w:rsidRPr="00EC3C32">
        <w:t>命令格式</w:t>
      </w:r>
    </w:p>
    <w:p w:rsidR="006F336B" w:rsidRPr="009E44FF" w:rsidRDefault="006F336B" w:rsidP="00C9730D">
      <w:pPr>
        <w:spacing w:line="360" w:lineRule="auto"/>
        <w:ind w:left="420" w:firstLine="420"/>
        <w:rPr>
          <w:szCs w:val="21"/>
        </w:rPr>
      </w:pPr>
      <w:r w:rsidRPr="009E44FF">
        <w:rPr>
          <w:szCs w:val="21"/>
        </w:rPr>
        <w:t>ACT-ALARM-FILTER:::CTAG::;</w:t>
      </w:r>
    </w:p>
    <w:p w:rsidR="006F336B" w:rsidRPr="00EC3C32" w:rsidRDefault="006F336B" w:rsidP="00CE4D8A">
      <w:pPr>
        <w:spacing w:beforeLines="50"/>
        <w:ind w:firstLine="420"/>
      </w:pPr>
      <w:r w:rsidRPr="00EC3C32">
        <w:t>输入参数</w:t>
      </w:r>
    </w:p>
    <w:p w:rsidR="006F336B" w:rsidRPr="009E44FF" w:rsidRDefault="006F336B" w:rsidP="00C9730D">
      <w:pPr>
        <w:spacing w:line="360" w:lineRule="auto"/>
        <w:ind w:left="420" w:firstLine="420"/>
        <w:rPr>
          <w:szCs w:val="21"/>
        </w:rPr>
      </w:pPr>
      <w:r w:rsidRPr="009E44FF">
        <w:rPr>
          <w:szCs w:val="21"/>
        </w:rPr>
        <w:lastRenderedPageBreak/>
        <w:t>无</w:t>
      </w:r>
    </w:p>
    <w:p w:rsidR="00000000" w:rsidRDefault="006F336B" w:rsidP="00CE4D8A">
      <w:pPr>
        <w:spacing w:beforeLines="50"/>
        <w:ind w:firstLine="420"/>
        <w:pPrChange w:id="559" w:author="CMDI-LVLIANGDONG" w:date="2015-07-22T10:29:00Z">
          <w:pPr>
            <w:spacing w:beforeLines="50"/>
            <w:ind w:firstLine="420"/>
          </w:pPr>
        </w:pPrChange>
      </w:pPr>
      <w:r w:rsidRPr="00EC3C32">
        <w:t>响应格式</w:t>
      </w:r>
    </w:p>
    <w:p w:rsidR="006F336B" w:rsidRPr="009E44FF" w:rsidRDefault="006F336B" w:rsidP="00C9730D">
      <w:pPr>
        <w:spacing w:line="360" w:lineRule="auto"/>
        <w:ind w:left="420" w:firstLine="420"/>
        <w:rPr>
          <w:szCs w:val="21"/>
        </w:rPr>
      </w:pPr>
      <w:r w:rsidRPr="009E44FF">
        <w:rPr>
          <w:szCs w:val="21"/>
        </w:rPr>
        <w:t>符合</w:t>
      </w:r>
      <w:hyperlink w:anchor="c_tl1_0012" w:tooltip=" " w:history="1">
        <w:r w:rsidRPr="009E44FF">
          <w:rPr>
            <w:szCs w:val="21"/>
          </w:rPr>
          <w:t>“</w:t>
        </w:r>
        <w:r w:rsidR="00C868AD">
          <w:rPr>
            <w:szCs w:val="21"/>
          </w:rPr>
          <w:t>10.4</w:t>
        </w:r>
        <w:r w:rsidRPr="009E44FF">
          <w:rPr>
            <w:szCs w:val="21"/>
          </w:rPr>
          <w:t>响应消息的格式说明</w:t>
        </w:r>
        <w:r w:rsidRPr="009E44FF">
          <w:rPr>
            <w:szCs w:val="21"/>
          </w:rPr>
          <w:t>”</w:t>
        </w:r>
      </w:hyperlink>
      <w:r w:rsidRPr="009E44FF">
        <w:rPr>
          <w:szCs w:val="21"/>
        </w:rPr>
        <w:t>中的操作类命令应答格式。</w:t>
      </w:r>
    </w:p>
    <w:p w:rsidR="006F336B" w:rsidRPr="009E44FF" w:rsidRDefault="006F336B" w:rsidP="006F336B">
      <w:pPr>
        <w:spacing w:line="300" w:lineRule="auto"/>
        <w:ind w:firstLineChars="200" w:firstLine="420"/>
        <w:rPr>
          <w:szCs w:val="21"/>
        </w:rPr>
      </w:pPr>
    </w:p>
    <w:p w:rsidR="00000000" w:rsidRDefault="006F336B" w:rsidP="00CE4D8A">
      <w:pPr>
        <w:spacing w:beforeLines="50"/>
        <w:ind w:firstLine="420"/>
        <w:pPrChange w:id="560" w:author="CMDI-LVLIANGDONG" w:date="2015-07-22T10:29:00Z">
          <w:pPr>
            <w:spacing w:beforeLines="50"/>
            <w:ind w:firstLine="420"/>
          </w:pPr>
        </w:pPrChange>
      </w:pPr>
      <w:r w:rsidRPr="00EC3C32">
        <w:t>输出参数</w:t>
      </w:r>
    </w:p>
    <w:p w:rsidR="004F7E6F" w:rsidRPr="009E44FF" w:rsidRDefault="006F336B" w:rsidP="00C9730D">
      <w:pPr>
        <w:spacing w:line="360" w:lineRule="auto"/>
        <w:ind w:left="420" w:firstLine="420"/>
        <w:rPr>
          <w:szCs w:val="21"/>
        </w:rPr>
      </w:pPr>
      <w:r w:rsidRPr="009E44FF">
        <w:rPr>
          <w:szCs w:val="21"/>
        </w:rPr>
        <w:t>无</w:t>
      </w:r>
    </w:p>
    <w:p w:rsidR="004F7E6F" w:rsidRPr="00834A2F" w:rsidRDefault="004F7E6F" w:rsidP="00713E5E">
      <w:pPr>
        <w:pStyle w:val="af4"/>
        <w:spacing w:before="156"/>
        <w:ind w:left="0"/>
      </w:pPr>
      <w:bookmarkStart w:id="561" w:name="_Toc381347450"/>
      <w:bookmarkStart w:id="562" w:name="_Toc400632726"/>
      <w:bookmarkStart w:id="563" w:name="_Toc422211208"/>
      <w:r w:rsidRPr="00834A2F">
        <w:t>取消告警过滤</w:t>
      </w:r>
      <w:bookmarkEnd w:id="561"/>
      <w:bookmarkEnd w:id="562"/>
      <w:bookmarkEnd w:id="563"/>
    </w:p>
    <w:p w:rsidR="00000000" w:rsidRDefault="006F336B" w:rsidP="00CE4D8A">
      <w:pPr>
        <w:spacing w:beforeLines="50"/>
        <w:ind w:firstLine="420"/>
        <w:pPrChange w:id="564" w:author="CMDI-LVLIANGDONG" w:date="2015-07-22T10:29:00Z">
          <w:pPr>
            <w:spacing w:beforeLines="50"/>
            <w:ind w:firstLine="420"/>
          </w:pPr>
        </w:pPrChange>
      </w:pPr>
      <w:r w:rsidRPr="00EC3C32">
        <w:t>功能描述</w:t>
      </w:r>
    </w:p>
    <w:p w:rsidR="006F336B" w:rsidRPr="009E44FF" w:rsidRDefault="006F336B" w:rsidP="00C9730D">
      <w:pPr>
        <w:spacing w:line="360" w:lineRule="auto"/>
        <w:ind w:left="420" w:firstLine="420"/>
        <w:rPr>
          <w:szCs w:val="21"/>
        </w:rPr>
      </w:pPr>
      <w:r w:rsidRPr="009E44FF">
        <w:rPr>
          <w:szCs w:val="21"/>
        </w:rPr>
        <w:t>取消告警过滤功能</w:t>
      </w:r>
    </w:p>
    <w:p w:rsidR="00000000" w:rsidRDefault="006F336B" w:rsidP="00CE4D8A">
      <w:pPr>
        <w:spacing w:beforeLines="50"/>
        <w:ind w:firstLine="420"/>
        <w:pPrChange w:id="565" w:author="CMDI-LVLIANGDONG" w:date="2015-07-22T10:29:00Z">
          <w:pPr>
            <w:spacing w:beforeLines="50"/>
            <w:ind w:firstLine="420"/>
          </w:pPr>
        </w:pPrChange>
      </w:pPr>
      <w:r w:rsidRPr="00EC3C32">
        <w:t>命令格式</w:t>
      </w:r>
    </w:p>
    <w:p w:rsidR="006F336B" w:rsidRPr="009E44FF" w:rsidRDefault="006F336B" w:rsidP="00C9730D">
      <w:pPr>
        <w:spacing w:line="360" w:lineRule="auto"/>
        <w:ind w:left="420" w:firstLine="420"/>
        <w:rPr>
          <w:szCs w:val="21"/>
        </w:rPr>
      </w:pPr>
      <w:r w:rsidRPr="009E44FF">
        <w:rPr>
          <w:szCs w:val="21"/>
        </w:rPr>
        <w:t>DACT-ALARM-FILTER:::CTAG::;</w:t>
      </w:r>
    </w:p>
    <w:p w:rsidR="00000000" w:rsidRDefault="006F336B" w:rsidP="00CE4D8A">
      <w:pPr>
        <w:spacing w:beforeLines="50"/>
        <w:ind w:firstLine="420"/>
        <w:pPrChange w:id="566" w:author="CMDI-LVLIANGDONG" w:date="2015-07-22T10:29:00Z">
          <w:pPr>
            <w:spacing w:beforeLines="50"/>
            <w:ind w:firstLine="420"/>
          </w:pPr>
        </w:pPrChange>
      </w:pPr>
      <w:r w:rsidRPr="00EC3C32">
        <w:t>输入参数</w:t>
      </w:r>
    </w:p>
    <w:p w:rsidR="006F336B" w:rsidRPr="009E44FF" w:rsidRDefault="006F336B" w:rsidP="00C9730D">
      <w:pPr>
        <w:spacing w:line="360" w:lineRule="auto"/>
        <w:ind w:left="420" w:firstLine="420"/>
        <w:rPr>
          <w:szCs w:val="21"/>
        </w:rPr>
      </w:pPr>
      <w:r w:rsidRPr="009E44FF">
        <w:rPr>
          <w:szCs w:val="21"/>
        </w:rPr>
        <w:t>无</w:t>
      </w:r>
    </w:p>
    <w:p w:rsidR="00000000" w:rsidRDefault="006F336B" w:rsidP="00CE4D8A">
      <w:pPr>
        <w:spacing w:beforeLines="50"/>
        <w:ind w:firstLine="420"/>
        <w:pPrChange w:id="567" w:author="CMDI-LVLIANGDONG" w:date="2015-07-22T10:29:00Z">
          <w:pPr>
            <w:spacing w:beforeLines="50"/>
            <w:ind w:firstLine="420"/>
          </w:pPr>
        </w:pPrChange>
      </w:pPr>
      <w:r w:rsidRPr="00EC3C32">
        <w:t>响应格式</w:t>
      </w:r>
    </w:p>
    <w:p w:rsidR="006F336B" w:rsidRPr="009E44FF" w:rsidRDefault="006F336B" w:rsidP="00342840">
      <w:pPr>
        <w:spacing w:line="360" w:lineRule="auto"/>
        <w:ind w:left="420" w:firstLine="420"/>
        <w:rPr>
          <w:szCs w:val="21"/>
        </w:rPr>
      </w:pPr>
      <w:r w:rsidRPr="009E44FF">
        <w:rPr>
          <w:szCs w:val="21"/>
        </w:rPr>
        <w:t>符合</w:t>
      </w:r>
      <w:hyperlink w:anchor="c_tl1_0012" w:tooltip=" " w:history="1">
        <w:r w:rsidRPr="009E44FF">
          <w:rPr>
            <w:szCs w:val="21"/>
          </w:rPr>
          <w:t>“</w:t>
        </w:r>
        <w:r w:rsidR="00C868AD">
          <w:rPr>
            <w:szCs w:val="21"/>
          </w:rPr>
          <w:t>10.4</w:t>
        </w:r>
        <w:r w:rsidRPr="009E44FF">
          <w:rPr>
            <w:szCs w:val="21"/>
          </w:rPr>
          <w:t>响应消息的格式说明</w:t>
        </w:r>
        <w:r w:rsidRPr="009E44FF">
          <w:rPr>
            <w:szCs w:val="21"/>
          </w:rPr>
          <w:t>”</w:t>
        </w:r>
      </w:hyperlink>
      <w:r w:rsidRPr="009E44FF">
        <w:rPr>
          <w:szCs w:val="21"/>
        </w:rPr>
        <w:t>中的操作类命令应答格式。</w:t>
      </w:r>
    </w:p>
    <w:p w:rsidR="00000000" w:rsidRDefault="006F336B" w:rsidP="00CE4D8A">
      <w:pPr>
        <w:spacing w:beforeLines="50"/>
        <w:ind w:firstLine="420"/>
        <w:pPrChange w:id="568" w:author="CMDI-LVLIANGDONG" w:date="2015-07-22T10:29:00Z">
          <w:pPr>
            <w:spacing w:beforeLines="50"/>
            <w:ind w:firstLine="420"/>
          </w:pPr>
        </w:pPrChange>
      </w:pPr>
      <w:r w:rsidRPr="00EC3C32">
        <w:t>输出参数</w:t>
      </w:r>
    </w:p>
    <w:p w:rsidR="006F336B" w:rsidRPr="009E44FF" w:rsidRDefault="006F336B" w:rsidP="00C9730D">
      <w:pPr>
        <w:spacing w:line="360" w:lineRule="auto"/>
        <w:ind w:left="420" w:firstLine="420"/>
        <w:rPr>
          <w:szCs w:val="21"/>
        </w:rPr>
      </w:pPr>
      <w:r w:rsidRPr="009E44FF">
        <w:rPr>
          <w:szCs w:val="21"/>
        </w:rPr>
        <w:t>无</w:t>
      </w:r>
    </w:p>
    <w:p w:rsidR="004F7E6F" w:rsidRPr="009E44FF" w:rsidRDefault="004F7E6F" w:rsidP="008B4A3F">
      <w:pPr>
        <w:rPr>
          <w:color w:val="000000"/>
        </w:rPr>
      </w:pPr>
    </w:p>
    <w:p w:rsidR="004F7E6F" w:rsidRPr="00834A2F" w:rsidRDefault="004F7E6F" w:rsidP="00713E5E">
      <w:pPr>
        <w:pStyle w:val="af4"/>
        <w:spacing w:before="156"/>
        <w:ind w:left="0"/>
      </w:pPr>
      <w:bookmarkStart w:id="569" w:name="_Toc381347451"/>
      <w:bookmarkStart w:id="570" w:name="_Toc400632727"/>
      <w:bookmarkStart w:id="571" w:name="_Toc422211209"/>
      <w:r w:rsidRPr="00834A2F">
        <w:t>查询告警过滤参数</w:t>
      </w:r>
      <w:bookmarkEnd w:id="569"/>
      <w:bookmarkEnd w:id="570"/>
      <w:bookmarkEnd w:id="571"/>
    </w:p>
    <w:p w:rsidR="00BA18F9" w:rsidRPr="00EC3C32" w:rsidRDefault="00BA18F9" w:rsidP="00CE4D8A">
      <w:pPr>
        <w:spacing w:beforeLines="50"/>
        <w:ind w:firstLine="420"/>
      </w:pPr>
      <w:r w:rsidRPr="00EC3C32">
        <w:t>功能描述</w:t>
      </w:r>
    </w:p>
    <w:p w:rsidR="00BA18F9" w:rsidRPr="009E44FF" w:rsidRDefault="00BA18F9" w:rsidP="00C9730D">
      <w:pPr>
        <w:spacing w:line="360" w:lineRule="auto"/>
        <w:ind w:left="420" w:firstLine="420"/>
        <w:rPr>
          <w:szCs w:val="21"/>
        </w:rPr>
      </w:pPr>
      <w:r w:rsidRPr="009E44FF">
        <w:rPr>
          <w:szCs w:val="21"/>
        </w:rPr>
        <w:t>该命令用于查看前告警过滤器配置。</w:t>
      </w:r>
    </w:p>
    <w:p w:rsidR="00BA18F9" w:rsidRPr="00EC3C32" w:rsidRDefault="00BA18F9" w:rsidP="00CE4D8A">
      <w:pPr>
        <w:spacing w:beforeLines="50"/>
        <w:ind w:firstLine="420"/>
      </w:pPr>
      <w:r w:rsidRPr="00EC3C32">
        <w:t>命令格式</w:t>
      </w:r>
    </w:p>
    <w:p w:rsidR="00BA18F9" w:rsidRPr="009E44FF" w:rsidRDefault="00BA18F9" w:rsidP="00C9730D">
      <w:pPr>
        <w:spacing w:line="360" w:lineRule="auto"/>
        <w:ind w:left="420" w:firstLine="420"/>
        <w:rPr>
          <w:szCs w:val="21"/>
        </w:rPr>
      </w:pPr>
      <w:bookmarkStart w:id="572" w:name="OLE_LINK42"/>
      <w:bookmarkStart w:id="573" w:name="OLE_LINK43"/>
      <w:r w:rsidRPr="009E44FF">
        <w:rPr>
          <w:szCs w:val="21"/>
        </w:rPr>
        <w:t>LST-ALARM-FILTER</w:t>
      </w:r>
      <w:bookmarkEnd w:id="572"/>
      <w:bookmarkEnd w:id="573"/>
      <w:r w:rsidRPr="009E44FF">
        <w:rPr>
          <w:szCs w:val="21"/>
        </w:rPr>
        <w:t>:::CTAG:;</w:t>
      </w:r>
    </w:p>
    <w:p w:rsidR="00BA18F9" w:rsidRPr="00EC3C32" w:rsidRDefault="00BA18F9" w:rsidP="00CE4D8A">
      <w:pPr>
        <w:spacing w:beforeLines="50"/>
        <w:ind w:firstLine="420"/>
      </w:pPr>
      <w:r w:rsidRPr="00EC3C32">
        <w:t>输入参数</w:t>
      </w:r>
    </w:p>
    <w:p w:rsidR="004B44B8" w:rsidRPr="009E44FF" w:rsidRDefault="004B44B8" w:rsidP="00C9730D">
      <w:pPr>
        <w:spacing w:line="360" w:lineRule="auto"/>
        <w:ind w:left="420" w:firstLine="420"/>
        <w:rPr>
          <w:szCs w:val="21"/>
        </w:rPr>
      </w:pPr>
      <w:r w:rsidRPr="009E44FF">
        <w:rPr>
          <w:szCs w:val="21"/>
        </w:rPr>
        <w:t>无</w:t>
      </w:r>
    </w:p>
    <w:p w:rsidR="00BA18F9" w:rsidRPr="00EC3C32" w:rsidRDefault="00BA18F9" w:rsidP="00CE4D8A">
      <w:pPr>
        <w:spacing w:beforeLines="50"/>
        <w:ind w:firstLine="420"/>
      </w:pPr>
      <w:r w:rsidRPr="00EC3C32">
        <w:t>响应格式</w:t>
      </w:r>
    </w:p>
    <w:p w:rsidR="00CD26DE" w:rsidRPr="00EC3C32" w:rsidRDefault="00EC3C32" w:rsidP="00EC3C32">
      <w:pPr>
        <w:spacing w:line="360" w:lineRule="auto"/>
        <w:ind w:left="420" w:firstLine="420"/>
        <w:rPr>
          <w:szCs w:val="21"/>
        </w:rPr>
      </w:pPr>
      <w:r w:rsidRPr="009E44FF">
        <w:rPr>
          <w:szCs w:val="21"/>
        </w:rPr>
        <w:t>符合</w:t>
      </w:r>
      <w:r w:rsidRPr="009E44FF">
        <w:rPr>
          <w:szCs w:val="21"/>
        </w:rPr>
        <w:t>“</w:t>
      </w:r>
      <w:r>
        <w:rPr>
          <w:szCs w:val="21"/>
        </w:rPr>
        <w:t>10.4</w:t>
      </w:r>
      <w:r w:rsidRPr="009E44FF">
        <w:rPr>
          <w:szCs w:val="21"/>
        </w:rPr>
        <w:t>响应消息的格式说明</w:t>
      </w:r>
      <w:r w:rsidRPr="009E44FF">
        <w:rPr>
          <w:szCs w:val="21"/>
        </w:rPr>
        <w:t>”</w:t>
      </w:r>
    </w:p>
    <w:p w:rsidR="00BA18F9" w:rsidRPr="00EC3C32" w:rsidRDefault="00BA18F9" w:rsidP="00CE4D8A">
      <w:pPr>
        <w:spacing w:beforeLines="50"/>
        <w:ind w:firstLine="420"/>
      </w:pPr>
      <w:r w:rsidRPr="00EC3C32">
        <w:t>输出</w:t>
      </w:r>
      <w:r w:rsidR="00BC657A" w:rsidRPr="00EC3C32">
        <w:t>参数</w:t>
      </w:r>
    </w:p>
    <w:tbl>
      <w:tblPr>
        <w:tblStyle w:val="afffffd"/>
        <w:tblW w:w="8046" w:type="dxa"/>
        <w:tblLayout w:type="fixed"/>
        <w:tblLook w:val="01E0"/>
      </w:tblPr>
      <w:tblGrid>
        <w:gridCol w:w="1320"/>
        <w:gridCol w:w="1366"/>
        <w:gridCol w:w="1773"/>
        <w:gridCol w:w="699"/>
        <w:gridCol w:w="2888"/>
      </w:tblGrid>
      <w:tr w:rsidR="008A22D1" w:rsidRPr="00F71588" w:rsidTr="00477AF3">
        <w:trPr>
          <w:cnfStyle w:val="100000000000"/>
        </w:trPr>
        <w:tc>
          <w:tcPr>
            <w:tcW w:w="1320" w:type="dxa"/>
          </w:tcPr>
          <w:p w:rsidR="008A22D1" w:rsidRPr="00F71588" w:rsidRDefault="008A22D1" w:rsidP="00F71588">
            <w:pPr>
              <w:rPr>
                <w:szCs w:val="18"/>
              </w:rPr>
            </w:pPr>
            <w:r w:rsidRPr="00F71588">
              <w:rPr>
                <w:szCs w:val="18"/>
              </w:rPr>
              <w:t>参数名</w:t>
            </w:r>
          </w:p>
        </w:tc>
        <w:tc>
          <w:tcPr>
            <w:tcW w:w="1366" w:type="dxa"/>
          </w:tcPr>
          <w:p w:rsidR="008A22D1" w:rsidRPr="00F71588" w:rsidRDefault="008A22D1" w:rsidP="00F71588">
            <w:pPr>
              <w:rPr>
                <w:szCs w:val="18"/>
              </w:rPr>
            </w:pPr>
            <w:r w:rsidRPr="00F71588">
              <w:rPr>
                <w:szCs w:val="18"/>
              </w:rPr>
              <w:t>数据类型</w:t>
            </w:r>
          </w:p>
        </w:tc>
        <w:tc>
          <w:tcPr>
            <w:tcW w:w="1773" w:type="dxa"/>
          </w:tcPr>
          <w:p w:rsidR="008A22D1" w:rsidRPr="00F71588" w:rsidRDefault="008A22D1" w:rsidP="00F71588">
            <w:pPr>
              <w:rPr>
                <w:szCs w:val="18"/>
              </w:rPr>
            </w:pPr>
            <w:r w:rsidRPr="00F71588">
              <w:rPr>
                <w:szCs w:val="18"/>
              </w:rPr>
              <w:t>取值范围</w:t>
            </w:r>
            <w:r w:rsidRPr="00F71588">
              <w:rPr>
                <w:szCs w:val="18"/>
              </w:rPr>
              <w:tab/>
            </w:r>
          </w:p>
        </w:tc>
        <w:tc>
          <w:tcPr>
            <w:tcW w:w="699" w:type="dxa"/>
          </w:tcPr>
          <w:p w:rsidR="008A22D1" w:rsidRDefault="008A22D1" w:rsidP="00F71588">
            <w:pPr>
              <w:rPr>
                <w:rFonts w:eastAsiaTheme="minorEastAsia"/>
                <w:szCs w:val="18"/>
              </w:rPr>
            </w:pPr>
            <w:r>
              <w:rPr>
                <w:rFonts w:eastAsiaTheme="minorEastAsia" w:hint="eastAsia"/>
                <w:szCs w:val="18"/>
              </w:rPr>
              <w:t>限定</w:t>
            </w:r>
          </w:p>
        </w:tc>
        <w:tc>
          <w:tcPr>
            <w:tcW w:w="2888" w:type="dxa"/>
          </w:tcPr>
          <w:p w:rsidR="008A22D1" w:rsidRPr="008A22D1" w:rsidRDefault="008A22D1" w:rsidP="00F71588">
            <w:pPr>
              <w:rPr>
                <w:rFonts w:eastAsiaTheme="minorEastAsia"/>
                <w:szCs w:val="18"/>
              </w:rPr>
            </w:pPr>
            <w:r>
              <w:rPr>
                <w:rFonts w:eastAsiaTheme="minorEastAsia" w:hint="eastAsia"/>
                <w:szCs w:val="18"/>
              </w:rPr>
              <w:t>参数说明</w:t>
            </w:r>
          </w:p>
        </w:tc>
      </w:tr>
      <w:tr w:rsidR="008A22D1" w:rsidRPr="00F71588" w:rsidTr="00477AF3">
        <w:tc>
          <w:tcPr>
            <w:tcW w:w="1320" w:type="dxa"/>
          </w:tcPr>
          <w:p w:rsidR="008A22D1" w:rsidRPr="00F71588" w:rsidRDefault="008A22D1" w:rsidP="00F71588">
            <w:pPr>
              <w:rPr>
                <w:szCs w:val="18"/>
              </w:rPr>
            </w:pPr>
            <w:r w:rsidRPr="00F71588">
              <w:rPr>
                <w:szCs w:val="18"/>
              </w:rPr>
              <w:t>ENABLE</w:t>
            </w:r>
          </w:p>
        </w:tc>
        <w:tc>
          <w:tcPr>
            <w:tcW w:w="1366" w:type="dxa"/>
          </w:tcPr>
          <w:p w:rsidR="008A22D1" w:rsidRPr="00F71588" w:rsidRDefault="008A22D1" w:rsidP="00F71588">
            <w:pPr>
              <w:rPr>
                <w:szCs w:val="18"/>
              </w:rPr>
            </w:pPr>
            <w:r>
              <w:rPr>
                <w:szCs w:val="18"/>
              </w:rPr>
              <w:t>OCTET STRING</w:t>
            </w:r>
          </w:p>
        </w:tc>
        <w:tc>
          <w:tcPr>
            <w:tcW w:w="1773" w:type="dxa"/>
          </w:tcPr>
          <w:p w:rsidR="008A22D1" w:rsidRDefault="008A22D1" w:rsidP="00C35FFE">
            <w:pPr>
              <w:rPr>
                <w:rFonts w:eastAsiaTheme="minorEastAsia"/>
                <w:szCs w:val="18"/>
              </w:rPr>
            </w:pPr>
            <w:r>
              <w:rPr>
                <w:szCs w:val="18"/>
              </w:rPr>
              <w:t>true</w:t>
            </w:r>
          </w:p>
          <w:p w:rsidR="008A22D1" w:rsidRPr="00F71588" w:rsidRDefault="008A22D1" w:rsidP="00C35FFE">
            <w:pPr>
              <w:rPr>
                <w:szCs w:val="18"/>
              </w:rPr>
            </w:pPr>
            <w:r w:rsidRPr="00F71588">
              <w:rPr>
                <w:szCs w:val="18"/>
              </w:rPr>
              <w:t>false</w:t>
            </w:r>
          </w:p>
        </w:tc>
        <w:tc>
          <w:tcPr>
            <w:tcW w:w="699" w:type="dxa"/>
          </w:tcPr>
          <w:p w:rsidR="008A22D1" w:rsidRPr="00F71588" w:rsidRDefault="008A22D1" w:rsidP="00F71588">
            <w:pPr>
              <w:rPr>
                <w:szCs w:val="18"/>
              </w:rPr>
            </w:pPr>
            <w:r>
              <w:rPr>
                <w:rFonts w:eastAsiaTheme="minorEastAsia" w:hint="eastAsia"/>
                <w:szCs w:val="18"/>
              </w:rPr>
              <w:t>M</w:t>
            </w:r>
          </w:p>
        </w:tc>
        <w:tc>
          <w:tcPr>
            <w:tcW w:w="2888" w:type="dxa"/>
          </w:tcPr>
          <w:p w:rsidR="008A22D1" w:rsidRPr="00F71588" w:rsidRDefault="008A22D1" w:rsidP="00F71588">
            <w:pPr>
              <w:rPr>
                <w:szCs w:val="18"/>
              </w:rPr>
            </w:pPr>
            <w:r w:rsidRPr="00F71588">
              <w:rPr>
                <w:szCs w:val="18"/>
              </w:rPr>
              <w:t>启用/禁用</w:t>
            </w:r>
          </w:p>
        </w:tc>
      </w:tr>
      <w:tr w:rsidR="008A22D1" w:rsidRPr="00F71588" w:rsidTr="00477AF3">
        <w:tc>
          <w:tcPr>
            <w:tcW w:w="1320" w:type="dxa"/>
          </w:tcPr>
          <w:p w:rsidR="008A22D1" w:rsidRPr="00F71588" w:rsidRDefault="008A22D1" w:rsidP="009A21B8">
            <w:pPr>
              <w:rPr>
                <w:szCs w:val="18"/>
              </w:rPr>
            </w:pPr>
            <w:r w:rsidRPr="00E95C53">
              <w:rPr>
                <w:szCs w:val="18"/>
              </w:rPr>
              <w:t>ALARMTY</w:t>
            </w:r>
            <w:r w:rsidRPr="00E95C53">
              <w:rPr>
                <w:szCs w:val="18"/>
              </w:rPr>
              <w:lastRenderedPageBreak/>
              <w:t>PE</w:t>
            </w:r>
          </w:p>
        </w:tc>
        <w:tc>
          <w:tcPr>
            <w:tcW w:w="1366" w:type="dxa"/>
          </w:tcPr>
          <w:p w:rsidR="008A22D1" w:rsidRPr="00F71588" w:rsidRDefault="008A22D1" w:rsidP="009A21B8">
            <w:pPr>
              <w:rPr>
                <w:szCs w:val="18"/>
              </w:rPr>
            </w:pPr>
            <w:r>
              <w:rPr>
                <w:szCs w:val="18"/>
              </w:rPr>
              <w:lastRenderedPageBreak/>
              <w:t xml:space="preserve">OCTET </w:t>
            </w:r>
            <w:r>
              <w:rPr>
                <w:szCs w:val="18"/>
              </w:rPr>
              <w:lastRenderedPageBreak/>
              <w:t>STRING</w:t>
            </w:r>
          </w:p>
        </w:tc>
        <w:tc>
          <w:tcPr>
            <w:tcW w:w="1773" w:type="dxa"/>
          </w:tcPr>
          <w:p w:rsidR="008A22D1" w:rsidRPr="00E95C53" w:rsidRDefault="008A22D1" w:rsidP="009A21B8">
            <w:pPr>
              <w:rPr>
                <w:szCs w:val="18"/>
              </w:rPr>
            </w:pPr>
            <w:r w:rsidRPr="00E95C53">
              <w:rPr>
                <w:szCs w:val="18"/>
              </w:rPr>
              <w:lastRenderedPageBreak/>
              <w:t>communicationsA</w:t>
            </w:r>
            <w:r w:rsidRPr="00E95C53">
              <w:rPr>
                <w:szCs w:val="18"/>
              </w:rPr>
              <w:lastRenderedPageBreak/>
              <w:t>larm</w:t>
            </w:r>
          </w:p>
          <w:p w:rsidR="008A22D1" w:rsidRPr="00E95C53" w:rsidRDefault="008A22D1" w:rsidP="009A21B8">
            <w:pPr>
              <w:rPr>
                <w:szCs w:val="18"/>
              </w:rPr>
            </w:pPr>
            <w:r w:rsidRPr="00E95C53">
              <w:rPr>
                <w:szCs w:val="18"/>
              </w:rPr>
              <w:t>processingErrorAlarm</w:t>
            </w:r>
          </w:p>
          <w:p w:rsidR="008A22D1" w:rsidRPr="00E95C53" w:rsidRDefault="008A22D1" w:rsidP="009A21B8">
            <w:pPr>
              <w:rPr>
                <w:szCs w:val="18"/>
              </w:rPr>
            </w:pPr>
            <w:r w:rsidRPr="00E95C53">
              <w:rPr>
                <w:szCs w:val="18"/>
              </w:rPr>
              <w:t>qualityOfServiceAlarm</w:t>
            </w:r>
          </w:p>
          <w:p w:rsidR="008A22D1" w:rsidRPr="00E95C53" w:rsidRDefault="008A22D1" w:rsidP="009A21B8">
            <w:pPr>
              <w:rPr>
                <w:szCs w:val="18"/>
              </w:rPr>
            </w:pPr>
            <w:r w:rsidRPr="00E95C53">
              <w:rPr>
                <w:szCs w:val="18"/>
              </w:rPr>
              <w:t>equipmentAlarm</w:t>
            </w:r>
          </w:p>
          <w:p w:rsidR="008A22D1" w:rsidRPr="00F71588" w:rsidRDefault="008A22D1" w:rsidP="009A21B8">
            <w:pPr>
              <w:rPr>
                <w:szCs w:val="18"/>
              </w:rPr>
            </w:pPr>
            <w:r w:rsidRPr="00E95C53">
              <w:rPr>
                <w:szCs w:val="18"/>
              </w:rPr>
              <w:t>environmentalAlarm</w:t>
            </w:r>
          </w:p>
        </w:tc>
        <w:tc>
          <w:tcPr>
            <w:tcW w:w="699" w:type="dxa"/>
          </w:tcPr>
          <w:p w:rsidR="008A22D1" w:rsidRPr="00F71588" w:rsidRDefault="008A22D1" w:rsidP="00F71588">
            <w:pPr>
              <w:rPr>
                <w:szCs w:val="18"/>
              </w:rPr>
            </w:pPr>
            <w:r>
              <w:rPr>
                <w:rFonts w:eastAsiaTheme="minorEastAsia" w:hint="eastAsia"/>
                <w:szCs w:val="18"/>
              </w:rPr>
              <w:lastRenderedPageBreak/>
              <w:t>M</w:t>
            </w:r>
          </w:p>
        </w:tc>
        <w:tc>
          <w:tcPr>
            <w:tcW w:w="2888" w:type="dxa"/>
          </w:tcPr>
          <w:p w:rsidR="008A22D1" w:rsidRPr="00F71588" w:rsidRDefault="008A22D1" w:rsidP="00F71588">
            <w:pPr>
              <w:rPr>
                <w:szCs w:val="18"/>
              </w:rPr>
            </w:pPr>
            <w:r w:rsidRPr="00F71588">
              <w:rPr>
                <w:szCs w:val="18"/>
              </w:rPr>
              <w:t>告警类型</w:t>
            </w:r>
          </w:p>
        </w:tc>
      </w:tr>
      <w:tr w:rsidR="008A22D1" w:rsidRPr="00F71588" w:rsidTr="00477AF3">
        <w:tc>
          <w:tcPr>
            <w:tcW w:w="1320" w:type="dxa"/>
          </w:tcPr>
          <w:p w:rsidR="008A22D1" w:rsidRPr="00F71588" w:rsidRDefault="008A22D1" w:rsidP="00F71588">
            <w:pPr>
              <w:rPr>
                <w:szCs w:val="18"/>
              </w:rPr>
            </w:pPr>
            <w:r w:rsidRPr="00F71588">
              <w:rPr>
                <w:szCs w:val="18"/>
              </w:rPr>
              <w:lastRenderedPageBreak/>
              <w:t>SEVERITY</w:t>
            </w:r>
          </w:p>
        </w:tc>
        <w:tc>
          <w:tcPr>
            <w:tcW w:w="1366" w:type="dxa"/>
          </w:tcPr>
          <w:p w:rsidR="008A22D1" w:rsidRPr="00F71588" w:rsidRDefault="008A22D1" w:rsidP="00F71588">
            <w:pPr>
              <w:rPr>
                <w:szCs w:val="18"/>
              </w:rPr>
            </w:pPr>
            <w:r>
              <w:rPr>
                <w:szCs w:val="18"/>
              </w:rPr>
              <w:t>OCTET STRING</w:t>
            </w:r>
          </w:p>
        </w:tc>
        <w:tc>
          <w:tcPr>
            <w:tcW w:w="1773" w:type="dxa"/>
          </w:tcPr>
          <w:p w:rsidR="008A22D1" w:rsidRPr="00F71588" w:rsidRDefault="008A22D1" w:rsidP="00F71588">
            <w:pPr>
              <w:rPr>
                <w:szCs w:val="18"/>
              </w:rPr>
            </w:pPr>
            <w:r w:rsidRPr="00F71588">
              <w:rPr>
                <w:szCs w:val="18"/>
              </w:rPr>
              <w:t>Critical</w:t>
            </w:r>
          </w:p>
          <w:p w:rsidR="008A22D1" w:rsidRPr="00F71588" w:rsidRDefault="008A22D1" w:rsidP="00F71588">
            <w:pPr>
              <w:rPr>
                <w:szCs w:val="18"/>
              </w:rPr>
            </w:pPr>
            <w:r w:rsidRPr="00F71588">
              <w:rPr>
                <w:szCs w:val="18"/>
              </w:rPr>
              <w:t>Major</w:t>
            </w:r>
          </w:p>
          <w:p w:rsidR="008A22D1" w:rsidRPr="00F71588" w:rsidRDefault="008A22D1" w:rsidP="00F71588">
            <w:pPr>
              <w:rPr>
                <w:szCs w:val="18"/>
              </w:rPr>
            </w:pPr>
            <w:r w:rsidRPr="00F71588">
              <w:rPr>
                <w:szCs w:val="18"/>
              </w:rPr>
              <w:t>Minor</w:t>
            </w:r>
          </w:p>
          <w:p w:rsidR="008A22D1" w:rsidRPr="00942251" w:rsidRDefault="008A22D1" w:rsidP="00F71588">
            <w:pPr>
              <w:rPr>
                <w:rFonts w:eastAsiaTheme="minorEastAsia"/>
                <w:szCs w:val="18"/>
              </w:rPr>
            </w:pPr>
            <w:r w:rsidRPr="00F71588">
              <w:rPr>
                <w:szCs w:val="18"/>
              </w:rPr>
              <w:t>Warning</w:t>
            </w:r>
          </w:p>
        </w:tc>
        <w:tc>
          <w:tcPr>
            <w:tcW w:w="699" w:type="dxa"/>
          </w:tcPr>
          <w:p w:rsidR="008A22D1" w:rsidRPr="00F71588" w:rsidRDefault="008A22D1" w:rsidP="00F71588">
            <w:pPr>
              <w:rPr>
                <w:szCs w:val="18"/>
              </w:rPr>
            </w:pPr>
            <w:r>
              <w:rPr>
                <w:rFonts w:eastAsiaTheme="minorEastAsia" w:hint="eastAsia"/>
                <w:szCs w:val="18"/>
              </w:rPr>
              <w:t>M</w:t>
            </w:r>
          </w:p>
        </w:tc>
        <w:tc>
          <w:tcPr>
            <w:tcW w:w="2888" w:type="dxa"/>
          </w:tcPr>
          <w:p w:rsidR="008A22D1" w:rsidRPr="00F71588" w:rsidRDefault="008A22D1" w:rsidP="00F71588">
            <w:pPr>
              <w:rPr>
                <w:szCs w:val="18"/>
              </w:rPr>
            </w:pPr>
            <w:r w:rsidRPr="00F71588">
              <w:rPr>
                <w:szCs w:val="18"/>
              </w:rPr>
              <w:t>告警级别</w:t>
            </w:r>
          </w:p>
        </w:tc>
      </w:tr>
      <w:tr w:rsidR="008A22D1" w:rsidRPr="00F71588" w:rsidTr="00477AF3">
        <w:tc>
          <w:tcPr>
            <w:tcW w:w="1320" w:type="dxa"/>
          </w:tcPr>
          <w:p w:rsidR="008A22D1" w:rsidRPr="00942251" w:rsidRDefault="008A22D1" w:rsidP="00F71588">
            <w:pPr>
              <w:rPr>
                <w:rFonts w:eastAsiaTheme="minorEastAsia"/>
                <w:szCs w:val="18"/>
              </w:rPr>
            </w:pPr>
            <w:r>
              <w:rPr>
                <w:szCs w:val="18"/>
              </w:rPr>
              <w:t>ALARM</w:t>
            </w:r>
            <w:r>
              <w:rPr>
                <w:rFonts w:eastAsiaTheme="minorEastAsia" w:hint="eastAsia"/>
                <w:szCs w:val="18"/>
              </w:rPr>
              <w:t>ID</w:t>
            </w:r>
          </w:p>
        </w:tc>
        <w:tc>
          <w:tcPr>
            <w:tcW w:w="1366" w:type="dxa"/>
          </w:tcPr>
          <w:p w:rsidR="008A22D1" w:rsidRPr="00F71588" w:rsidRDefault="008A22D1" w:rsidP="00F71588">
            <w:pPr>
              <w:rPr>
                <w:szCs w:val="18"/>
              </w:rPr>
            </w:pPr>
            <w:r>
              <w:rPr>
                <w:szCs w:val="18"/>
              </w:rPr>
              <w:t>OCTET STRING</w:t>
            </w:r>
          </w:p>
        </w:tc>
        <w:tc>
          <w:tcPr>
            <w:tcW w:w="1773" w:type="dxa"/>
          </w:tcPr>
          <w:p w:rsidR="008A22D1" w:rsidRPr="00F71588" w:rsidRDefault="008A22D1" w:rsidP="00F71588">
            <w:pPr>
              <w:rPr>
                <w:szCs w:val="18"/>
              </w:rPr>
            </w:pPr>
            <w:r>
              <w:rPr>
                <w:szCs w:val="18"/>
              </w:rPr>
              <w:t>SIZE(</w:t>
            </w:r>
            <w:r w:rsidRPr="00F71588">
              <w:rPr>
                <w:szCs w:val="18"/>
              </w:rPr>
              <w:t>1000)</w:t>
            </w:r>
          </w:p>
        </w:tc>
        <w:tc>
          <w:tcPr>
            <w:tcW w:w="699" w:type="dxa"/>
          </w:tcPr>
          <w:p w:rsidR="008A22D1" w:rsidRPr="00F71588" w:rsidRDefault="008A22D1" w:rsidP="00F93ED9">
            <w:pPr>
              <w:rPr>
                <w:szCs w:val="18"/>
              </w:rPr>
            </w:pPr>
            <w:r>
              <w:rPr>
                <w:rFonts w:eastAsiaTheme="minorEastAsia" w:hint="eastAsia"/>
                <w:szCs w:val="18"/>
              </w:rPr>
              <w:t>M</w:t>
            </w:r>
          </w:p>
        </w:tc>
        <w:tc>
          <w:tcPr>
            <w:tcW w:w="2888" w:type="dxa"/>
          </w:tcPr>
          <w:p w:rsidR="008A22D1" w:rsidRDefault="008A22D1" w:rsidP="00F93ED9">
            <w:pPr>
              <w:rPr>
                <w:rFonts w:eastAsiaTheme="minorEastAsia"/>
                <w:szCs w:val="18"/>
              </w:rPr>
            </w:pPr>
            <w:r w:rsidRPr="00F71588">
              <w:rPr>
                <w:szCs w:val="18"/>
              </w:rPr>
              <w:t>告警码</w:t>
            </w:r>
          </w:p>
          <w:p w:rsidR="008A22D1" w:rsidRPr="00F93ED9" w:rsidRDefault="008A22D1" w:rsidP="00F93ED9">
            <w:pPr>
              <w:rPr>
                <w:szCs w:val="18"/>
              </w:rPr>
            </w:pPr>
            <w:r w:rsidRPr="002602DE">
              <w:rPr>
                <w:rFonts w:eastAsiaTheme="minorEastAsia" w:hint="eastAsia"/>
                <w:szCs w:val="18"/>
              </w:rPr>
              <w:t>多个告警码使用竖线分隔</w:t>
            </w:r>
          </w:p>
        </w:tc>
      </w:tr>
    </w:tbl>
    <w:p w:rsidR="00415CAA" w:rsidRPr="009E44FF" w:rsidRDefault="00415CAA" w:rsidP="008B4A3F"/>
    <w:p w:rsidR="004F7E6F" w:rsidRDefault="00A36A75" w:rsidP="00713E5E">
      <w:pPr>
        <w:pStyle w:val="af4"/>
        <w:spacing w:before="156"/>
        <w:ind w:left="0"/>
      </w:pPr>
      <w:bookmarkStart w:id="574" w:name="_Toc381347453"/>
      <w:bookmarkStart w:id="575" w:name="_Toc400632729"/>
      <w:bookmarkStart w:id="576" w:name="_Toc422211210"/>
      <w:r w:rsidRPr="00834A2F">
        <w:t>告警实时上报通知</w:t>
      </w:r>
      <w:bookmarkEnd w:id="574"/>
      <w:bookmarkEnd w:id="575"/>
      <w:bookmarkEnd w:id="576"/>
    </w:p>
    <w:p w:rsidR="00C50279" w:rsidRPr="00C50279" w:rsidRDefault="00C50279" w:rsidP="00C50279">
      <w:pPr>
        <w:pStyle w:val="aff8"/>
        <w:ind w:firstLine="420"/>
      </w:pPr>
    </w:p>
    <w:tbl>
      <w:tblPr>
        <w:tblStyle w:val="afffffd"/>
        <w:tblW w:w="8472" w:type="dxa"/>
        <w:tblLayout w:type="fixed"/>
        <w:tblLook w:val="01E0"/>
      </w:tblPr>
      <w:tblGrid>
        <w:gridCol w:w="1386"/>
        <w:gridCol w:w="1457"/>
        <w:gridCol w:w="2024"/>
        <w:gridCol w:w="930"/>
        <w:gridCol w:w="2675"/>
      </w:tblGrid>
      <w:tr w:rsidR="00152AA0" w:rsidRPr="00F71588" w:rsidTr="00477AF3">
        <w:trPr>
          <w:cnfStyle w:val="100000000000"/>
        </w:trPr>
        <w:tc>
          <w:tcPr>
            <w:tcW w:w="1386" w:type="dxa"/>
          </w:tcPr>
          <w:p w:rsidR="00152AA0" w:rsidRPr="00F71588" w:rsidRDefault="00152AA0" w:rsidP="009A21B8">
            <w:pPr>
              <w:rPr>
                <w:szCs w:val="18"/>
              </w:rPr>
            </w:pPr>
            <w:r w:rsidRPr="00F71588">
              <w:rPr>
                <w:szCs w:val="18"/>
              </w:rPr>
              <w:t>参数名</w:t>
            </w:r>
          </w:p>
        </w:tc>
        <w:tc>
          <w:tcPr>
            <w:tcW w:w="1457" w:type="dxa"/>
          </w:tcPr>
          <w:p w:rsidR="00152AA0" w:rsidRPr="00F71588" w:rsidRDefault="00152AA0" w:rsidP="009A21B8">
            <w:pPr>
              <w:rPr>
                <w:szCs w:val="18"/>
              </w:rPr>
            </w:pPr>
            <w:r w:rsidRPr="00F71588">
              <w:rPr>
                <w:szCs w:val="18"/>
              </w:rPr>
              <w:t>数据类型</w:t>
            </w:r>
          </w:p>
        </w:tc>
        <w:tc>
          <w:tcPr>
            <w:tcW w:w="2024" w:type="dxa"/>
          </w:tcPr>
          <w:p w:rsidR="00152AA0" w:rsidRPr="00F71588" w:rsidRDefault="00152AA0" w:rsidP="009A21B8">
            <w:pPr>
              <w:rPr>
                <w:szCs w:val="18"/>
              </w:rPr>
            </w:pPr>
            <w:r w:rsidRPr="00F71588">
              <w:rPr>
                <w:szCs w:val="18"/>
              </w:rPr>
              <w:t>取值范围</w:t>
            </w:r>
          </w:p>
        </w:tc>
        <w:tc>
          <w:tcPr>
            <w:tcW w:w="930" w:type="dxa"/>
          </w:tcPr>
          <w:p w:rsidR="00152AA0" w:rsidRDefault="00152AA0" w:rsidP="009A21B8">
            <w:pPr>
              <w:rPr>
                <w:rFonts w:eastAsiaTheme="minorEastAsia"/>
                <w:szCs w:val="18"/>
              </w:rPr>
            </w:pPr>
            <w:r>
              <w:rPr>
                <w:rFonts w:eastAsiaTheme="minorEastAsia" w:hint="eastAsia"/>
                <w:szCs w:val="18"/>
              </w:rPr>
              <w:t>限定</w:t>
            </w:r>
          </w:p>
        </w:tc>
        <w:tc>
          <w:tcPr>
            <w:tcW w:w="2675" w:type="dxa"/>
          </w:tcPr>
          <w:p w:rsidR="00152AA0" w:rsidRPr="00152AA0" w:rsidRDefault="00152AA0" w:rsidP="009A21B8">
            <w:pPr>
              <w:rPr>
                <w:rFonts w:eastAsiaTheme="minorEastAsia"/>
                <w:szCs w:val="18"/>
              </w:rPr>
            </w:pPr>
            <w:r>
              <w:rPr>
                <w:rFonts w:eastAsiaTheme="minorEastAsia" w:hint="eastAsia"/>
                <w:szCs w:val="18"/>
              </w:rPr>
              <w:t>参数说明</w:t>
            </w:r>
          </w:p>
        </w:tc>
      </w:tr>
      <w:tr w:rsidR="00152AA0" w:rsidRPr="00F71588" w:rsidTr="00477AF3">
        <w:tc>
          <w:tcPr>
            <w:tcW w:w="1386" w:type="dxa"/>
          </w:tcPr>
          <w:p w:rsidR="00152AA0" w:rsidRPr="00F71588" w:rsidRDefault="00152AA0" w:rsidP="009A21B8">
            <w:pPr>
              <w:rPr>
                <w:szCs w:val="18"/>
              </w:rPr>
            </w:pPr>
            <w:r w:rsidRPr="00F71588">
              <w:rPr>
                <w:szCs w:val="18"/>
              </w:rPr>
              <w:t>SERIALID</w:t>
            </w:r>
          </w:p>
        </w:tc>
        <w:tc>
          <w:tcPr>
            <w:tcW w:w="1457" w:type="dxa"/>
          </w:tcPr>
          <w:p w:rsidR="00152AA0" w:rsidRPr="00F71588" w:rsidRDefault="00152AA0" w:rsidP="009A21B8">
            <w:pPr>
              <w:rPr>
                <w:szCs w:val="18"/>
              </w:rPr>
            </w:pPr>
            <w:r>
              <w:rPr>
                <w:szCs w:val="18"/>
              </w:rPr>
              <w:t>OCTET STRING</w:t>
            </w:r>
          </w:p>
        </w:tc>
        <w:tc>
          <w:tcPr>
            <w:tcW w:w="2024" w:type="dxa"/>
          </w:tcPr>
          <w:p w:rsidR="00152AA0" w:rsidRPr="00F71588" w:rsidRDefault="00152AA0" w:rsidP="009A21B8">
            <w:pPr>
              <w:rPr>
                <w:szCs w:val="18"/>
              </w:rPr>
            </w:pPr>
            <w:r w:rsidRPr="00F71588">
              <w:rPr>
                <w:szCs w:val="18"/>
              </w:rPr>
              <w:t>SIZE(100)</w:t>
            </w:r>
          </w:p>
        </w:tc>
        <w:tc>
          <w:tcPr>
            <w:tcW w:w="930" w:type="dxa"/>
          </w:tcPr>
          <w:p w:rsidR="00152AA0" w:rsidRPr="00F71588" w:rsidRDefault="00152AA0" w:rsidP="009A21B8">
            <w:pPr>
              <w:rPr>
                <w:szCs w:val="18"/>
              </w:rPr>
            </w:pPr>
            <w:r>
              <w:rPr>
                <w:rFonts w:eastAsiaTheme="minorEastAsia" w:hint="eastAsia"/>
                <w:szCs w:val="18"/>
              </w:rPr>
              <w:t>M</w:t>
            </w:r>
          </w:p>
        </w:tc>
        <w:tc>
          <w:tcPr>
            <w:tcW w:w="2675" w:type="dxa"/>
          </w:tcPr>
          <w:p w:rsidR="00B17DF9" w:rsidRDefault="00B17DF9" w:rsidP="00B17DF9">
            <w:pPr>
              <w:rPr>
                <w:rFonts w:eastAsiaTheme="minorEastAsia"/>
                <w:szCs w:val="18"/>
              </w:rPr>
            </w:pPr>
            <w:r w:rsidRPr="00F71588">
              <w:rPr>
                <w:szCs w:val="18"/>
              </w:rPr>
              <w:t>告警流水号</w:t>
            </w:r>
          </w:p>
          <w:p w:rsidR="00152AA0" w:rsidRPr="00F71588" w:rsidRDefault="00B17DF9" w:rsidP="00B17DF9">
            <w:pPr>
              <w:rPr>
                <w:szCs w:val="18"/>
              </w:rPr>
            </w:pPr>
            <w:r w:rsidRPr="004A6586">
              <w:rPr>
                <w:rFonts w:ascii="宋体" w:eastAsia="宋体" w:hAnsi="宋体" w:cs="宋体" w:hint="eastAsia"/>
              </w:rPr>
              <w:t>告警产生和消失的唯一匹配标识，告警产生和消失的</w:t>
            </w:r>
            <w:r>
              <w:rPr>
                <w:rFonts w:ascii="宋体" w:eastAsia="宋体" w:hAnsi="宋体" w:cs="宋体" w:hint="eastAsia"/>
              </w:rPr>
              <w:t>告警流水号</w:t>
            </w:r>
            <w:r w:rsidRPr="004A6586">
              <w:rPr>
                <w:rFonts w:ascii="宋体" w:eastAsia="宋体" w:hAnsi="宋体" w:cs="宋体" w:hint="eastAsia"/>
              </w:rPr>
              <w:t>应一致。一条告警产生、消失后，若再次产生、消失，</w:t>
            </w:r>
            <w:r>
              <w:rPr>
                <w:rFonts w:ascii="宋体" w:eastAsia="宋体" w:hAnsi="宋体" w:cs="宋体" w:hint="eastAsia"/>
              </w:rPr>
              <w:t>告警流水号应发生变化</w:t>
            </w:r>
          </w:p>
        </w:tc>
      </w:tr>
      <w:tr w:rsidR="00152AA0" w:rsidRPr="00F71588" w:rsidTr="00477AF3">
        <w:tc>
          <w:tcPr>
            <w:tcW w:w="1386" w:type="dxa"/>
          </w:tcPr>
          <w:p w:rsidR="00152AA0" w:rsidRPr="00F71588" w:rsidRDefault="00152AA0" w:rsidP="009A21B8">
            <w:pPr>
              <w:rPr>
                <w:szCs w:val="18"/>
              </w:rPr>
            </w:pPr>
            <w:r w:rsidRPr="00F71588">
              <w:rPr>
                <w:szCs w:val="18"/>
              </w:rPr>
              <w:t>ALARMNAME</w:t>
            </w:r>
          </w:p>
        </w:tc>
        <w:tc>
          <w:tcPr>
            <w:tcW w:w="1457" w:type="dxa"/>
          </w:tcPr>
          <w:p w:rsidR="00152AA0" w:rsidRPr="00F71588" w:rsidRDefault="00152AA0" w:rsidP="009A21B8">
            <w:pPr>
              <w:rPr>
                <w:szCs w:val="18"/>
              </w:rPr>
            </w:pPr>
            <w:r>
              <w:rPr>
                <w:szCs w:val="18"/>
              </w:rPr>
              <w:t>OCTET STRING</w:t>
            </w:r>
          </w:p>
        </w:tc>
        <w:tc>
          <w:tcPr>
            <w:tcW w:w="2024" w:type="dxa"/>
          </w:tcPr>
          <w:p w:rsidR="00152AA0" w:rsidRPr="00F71588" w:rsidRDefault="00152AA0" w:rsidP="009A21B8">
            <w:pPr>
              <w:rPr>
                <w:szCs w:val="18"/>
              </w:rPr>
            </w:pPr>
            <w:r w:rsidRPr="00F71588">
              <w:rPr>
                <w:szCs w:val="18"/>
              </w:rPr>
              <w:t>SIZE(256)</w:t>
            </w:r>
          </w:p>
        </w:tc>
        <w:tc>
          <w:tcPr>
            <w:tcW w:w="930" w:type="dxa"/>
          </w:tcPr>
          <w:p w:rsidR="00152AA0" w:rsidRPr="00F71588" w:rsidRDefault="00152AA0" w:rsidP="00C50279">
            <w:pPr>
              <w:rPr>
                <w:rFonts w:ascii="宋体" w:hAnsi="宋体" w:cs="宋体"/>
                <w:szCs w:val="18"/>
              </w:rPr>
            </w:pPr>
            <w:r>
              <w:rPr>
                <w:rFonts w:eastAsiaTheme="minorEastAsia" w:hint="eastAsia"/>
                <w:szCs w:val="18"/>
              </w:rPr>
              <w:t>M</w:t>
            </w:r>
          </w:p>
        </w:tc>
        <w:tc>
          <w:tcPr>
            <w:tcW w:w="2675" w:type="dxa"/>
          </w:tcPr>
          <w:p w:rsidR="00B17DF9" w:rsidRDefault="00B17DF9" w:rsidP="00B17DF9">
            <w:pPr>
              <w:rPr>
                <w:rFonts w:ascii="宋体" w:eastAsia="宋体" w:hAnsi="宋体" w:cs="宋体"/>
                <w:szCs w:val="18"/>
              </w:rPr>
            </w:pPr>
            <w:r w:rsidRPr="00F71588">
              <w:rPr>
                <w:rFonts w:ascii="宋体" w:eastAsia="宋体" w:hAnsi="宋体" w:cs="宋体" w:hint="eastAsia"/>
                <w:szCs w:val="18"/>
              </w:rPr>
              <w:t>告警</w:t>
            </w:r>
            <w:r>
              <w:rPr>
                <w:rFonts w:ascii="宋体" w:eastAsia="宋体" w:hAnsi="宋体" w:cs="宋体" w:hint="eastAsia"/>
                <w:szCs w:val="18"/>
              </w:rPr>
              <w:t>标题</w:t>
            </w:r>
          </w:p>
          <w:p w:rsidR="00152AA0" w:rsidRPr="00F71588" w:rsidRDefault="00B17DF9" w:rsidP="00B17DF9">
            <w:pPr>
              <w:rPr>
                <w:szCs w:val="18"/>
              </w:rPr>
            </w:pPr>
            <w:r w:rsidRPr="00AC29C8">
              <w:rPr>
                <w:rFonts w:ascii="宋体" w:eastAsia="宋体" w:hAnsi="宋体" w:cs="宋体" w:hint="eastAsia"/>
                <w:szCs w:val="18"/>
              </w:rPr>
              <w:t>各厂商在入网时提供《附件</w:t>
            </w:r>
            <w:r w:rsidRPr="00AC29C8">
              <w:rPr>
                <w:rFonts w:ascii="宋体" w:eastAsia="宋体" w:hAnsi="宋体" w:cs="宋体"/>
                <w:szCs w:val="18"/>
              </w:rPr>
              <w:t>6-</w:t>
            </w:r>
            <w:r w:rsidRPr="00AC29C8">
              <w:rPr>
                <w:rFonts w:ascii="宋体" w:eastAsia="宋体" w:hAnsi="宋体" w:cs="宋体" w:hint="eastAsia"/>
                <w:szCs w:val="18"/>
              </w:rPr>
              <w:t>中国移动传输网全量告警数据表》</w:t>
            </w:r>
          </w:p>
        </w:tc>
      </w:tr>
      <w:tr w:rsidR="00152AA0" w:rsidRPr="00F71588" w:rsidTr="00477AF3">
        <w:tc>
          <w:tcPr>
            <w:tcW w:w="1386" w:type="dxa"/>
          </w:tcPr>
          <w:p w:rsidR="00152AA0" w:rsidRPr="00F71588" w:rsidRDefault="00152AA0" w:rsidP="009A21B8">
            <w:pPr>
              <w:rPr>
                <w:szCs w:val="18"/>
              </w:rPr>
            </w:pPr>
            <w:r w:rsidRPr="00F71588">
              <w:rPr>
                <w:szCs w:val="18"/>
              </w:rPr>
              <w:t>DIP</w:t>
            </w:r>
          </w:p>
        </w:tc>
        <w:tc>
          <w:tcPr>
            <w:tcW w:w="1457" w:type="dxa"/>
          </w:tcPr>
          <w:p w:rsidR="00152AA0" w:rsidRPr="00F71588" w:rsidRDefault="00152AA0" w:rsidP="009A21B8">
            <w:pPr>
              <w:rPr>
                <w:szCs w:val="18"/>
              </w:rPr>
            </w:pPr>
            <w:r>
              <w:rPr>
                <w:szCs w:val="18"/>
              </w:rPr>
              <w:t>OCTET STRING</w:t>
            </w:r>
          </w:p>
        </w:tc>
        <w:tc>
          <w:tcPr>
            <w:tcW w:w="2024" w:type="dxa"/>
          </w:tcPr>
          <w:p w:rsidR="00152AA0" w:rsidRPr="00F71588" w:rsidRDefault="00152AA0" w:rsidP="009A21B8">
            <w:pPr>
              <w:rPr>
                <w:szCs w:val="18"/>
              </w:rPr>
            </w:pPr>
            <w:r w:rsidRPr="00F71588">
              <w:rPr>
                <w:szCs w:val="18"/>
              </w:rPr>
              <w:t>IP address</w:t>
            </w:r>
          </w:p>
        </w:tc>
        <w:tc>
          <w:tcPr>
            <w:tcW w:w="930" w:type="dxa"/>
          </w:tcPr>
          <w:p w:rsidR="00152AA0" w:rsidRPr="00F71588" w:rsidRDefault="00152AA0" w:rsidP="009A21B8">
            <w:pPr>
              <w:rPr>
                <w:szCs w:val="18"/>
              </w:rPr>
            </w:pPr>
            <w:r>
              <w:rPr>
                <w:rFonts w:eastAsiaTheme="minorEastAsia" w:hint="eastAsia"/>
                <w:szCs w:val="18"/>
              </w:rPr>
              <w:t>M</w:t>
            </w:r>
          </w:p>
        </w:tc>
        <w:tc>
          <w:tcPr>
            <w:tcW w:w="2675" w:type="dxa"/>
          </w:tcPr>
          <w:p w:rsidR="00152AA0" w:rsidRPr="00F71588" w:rsidRDefault="00152AA0" w:rsidP="009A21B8">
            <w:pPr>
              <w:rPr>
                <w:szCs w:val="18"/>
              </w:rPr>
            </w:pPr>
            <w:r w:rsidRPr="00F71588">
              <w:rPr>
                <w:szCs w:val="18"/>
              </w:rPr>
              <w:t>网元IP</w:t>
            </w:r>
          </w:p>
        </w:tc>
      </w:tr>
      <w:tr w:rsidR="00152AA0" w:rsidRPr="00F71588" w:rsidTr="00477AF3">
        <w:tc>
          <w:tcPr>
            <w:tcW w:w="1386" w:type="dxa"/>
          </w:tcPr>
          <w:p w:rsidR="00152AA0" w:rsidRPr="00F71588" w:rsidRDefault="00152AA0" w:rsidP="009A21B8">
            <w:pPr>
              <w:rPr>
                <w:szCs w:val="18"/>
              </w:rPr>
            </w:pPr>
            <w:r w:rsidRPr="00F71588">
              <w:rPr>
                <w:szCs w:val="18"/>
              </w:rPr>
              <w:t>DNAME</w:t>
            </w:r>
          </w:p>
        </w:tc>
        <w:tc>
          <w:tcPr>
            <w:tcW w:w="1457" w:type="dxa"/>
          </w:tcPr>
          <w:p w:rsidR="00152AA0" w:rsidRPr="00F71588" w:rsidRDefault="00152AA0" w:rsidP="009A21B8">
            <w:pPr>
              <w:rPr>
                <w:szCs w:val="18"/>
              </w:rPr>
            </w:pPr>
            <w:r>
              <w:rPr>
                <w:szCs w:val="18"/>
              </w:rPr>
              <w:t>OCTET STRING</w:t>
            </w:r>
          </w:p>
        </w:tc>
        <w:tc>
          <w:tcPr>
            <w:tcW w:w="2024" w:type="dxa"/>
          </w:tcPr>
          <w:p w:rsidR="00152AA0" w:rsidRPr="00F71588" w:rsidRDefault="00152AA0" w:rsidP="009A21B8">
            <w:pPr>
              <w:rPr>
                <w:szCs w:val="18"/>
              </w:rPr>
            </w:pPr>
            <w:r>
              <w:rPr>
                <w:szCs w:val="18"/>
              </w:rPr>
              <w:t>SIZE(</w:t>
            </w:r>
            <w:r w:rsidRPr="00F71588">
              <w:rPr>
                <w:szCs w:val="18"/>
              </w:rPr>
              <w:t>100)</w:t>
            </w:r>
          </w:p>
        </w:tc>
        <w:tc>
          <w:tcPr>
            <w:tcW w:w="930" w:type="dxa"/>
          </w:tcPr>
          <w:p w:rsidR="00152AA0" w:rsidRPr="00F71588" w:rsidRDefault="00152AA0" w:rsidP="009A21B8">
            <w:pPr>
              <w:rPr>
                <w:szCs w:val="18"/>
              </w:rPr>
            </w:pPr>
            <w:r>
              <w:rPr>
                <w:rFonts w:eastAsiaTheme="minorEastAsia" w:hint="eastAsia"/>
                <w:szCs w:val="18"/>
              </w:rPr>
              <w:t>M</w:t>
            </w:r>
          </w:p>
        </w:tc>
        <w:tc>
          <w:tcPr>
            <w:tcW w:w="2675" w:type="dxa"/>
          </w:tcPr>
          <w:p w:rsidR="00152AA0" w:rsidRPr="00F71588" w:rsidRDefault="00152AA0" w:rsidP="009A21B8">
            <w:pPr>
              <w:rPr>
                <w:szCs w:val="18"/>
              </w:rPr>
            </w:pPr>
            <w:r w:rsidRPr="00F71588">
              <w:rPr>
                <w:szCs w:val="18"/>
              </w:rPr>
              <w:t>网元名称</w:t>
            </w:r>
          </w:p>
        </w:tc>
      </w:tr>
      <w:tr w:rsidR="00152AA0" w:rsidRPr="00F71588" w:rsidTr="00477AF3">
        <w:tc>
          <w:tcPr>
            <w:tcW w:w="1386" w:type="dxa"/>
          </w:tcPr>
          <w:p w:rsidR="00152AA0" w:rsidRPr="00F71588" w:rsidRDefault="00152AA0" w:rsidP="009A21B8">
            <w:pPr>
              <w:rPr>
                <w:szCs w:val="18"/>
              </w:rPr>
            </w:pPr>
            <w:r w:rsidRPr="00F71588">
              <w:rPr>
                <w:szCs w:val="18"/>
              </w:rPr>
              <w:t>DTYPE</w:t>
            </w:r>
          </w:p>
        </w:tc>
        <w:tc>
          <w:tcPr>
            <w:tcW w:w="1457" w:type="dxa"/>
          </w:tcPr>
          <w:p w:rsidR="00152AA0" w:rsidRPr="00F71588" w:rsidRDefault="00152AA0" w:rsidP="009A21B8">
            <w:pPr>
              <w:rPr>
                <w:szCs w:val="18"/>
              </w:rPr>
            </w:pPr>
            <w:r>
              <w:rPr>
                <w:szCs w:val="18"/>
              </w:rPr>
              <w:t>OCTET STRING</w:t>
            </w:r>
          </w:p>
        </w:tc>
        <w:tc>
          <w:tcPr>
            <w:tcW w:w="2024" w:type="dxa"/>
          </w:tcPr>
          <w:p w:rsidR="00152AA0" w:rsidRPr="00F71588" w:rsidRDefault="00152AA0" w:rsidP="009A21B8">
            <w:pPr>
              <w:rPr>
                <w:szCs w:val="18"/>
              </w:rPr>
            </w:pPr>
            <w:r w:rsidRPr="00F71588">
              <w:rPr>
                <w:szCs w:val="18"/>
              </w:rPr>
              <w:t>SIZE(100)</w:t>
            </w:r>
          </w:p>
        </w:tc>
        <w:tc>
          <w:tcPr>
            <w:tcW w:w="930" w:type="dxa"/>
          </w:tcPr>
          <w:p w:rsidR="00152AA0" w:rsidRPr="00F71588" w:rsidRDefault="00152AA0" w:rsidP="009A21B8">
            <w:pPr>
              <w:rPr>
                <w:szCs w:val="18"/>
              </w:rPr>
            </w:pPr>
            <w:r>
              <w:rPr>
                <w:rFonts w:eastAsiaTheme="minorEastAsia" w:hint="eastAsia"/>
                <w:szCs w:val="18"/>
              </w:rPr>
              <w:t>M</w:t>
            </w:r>
          </w:p>
        </w:tc>
        <w:tc>
          <w:tcPr>
            <w:tcW w:w="2675" w:type="dxa"/>
          </w:tcPr>
          <w:p w:rsidR="00152AA0" w:rsidRPr="00F71588" w:rsidRDefault="00152AA0" w:rsidP="009A21B8">
            <w:pPr>
              <w:rPr>
                <w:szCs w:val="18"/>
              </w:rPr>
            </w:pPr>
            <w:r w:rsidRPr="00F71588">
              <w:rPr>
                <w:szCs w:val="18"/>
              </w:rPr>
              <w:t>网元类型</w:t>
            </w:r>
          </w:p>
        </w:tc>
      </w:tr>
      <w:tr w:rsidR="00152AA0" w:rsidRPr="00F71588" w:rsidTr="00477AF3">
        <w:tc>
          <w:tcPr>
            <w:tcW w:w="1386" w:type="dxa"/>
          </w:tcPr>
          <w:p w:rsidR="00152AA0" w:rsidRPr="00F71588" w:rsidRDefault="00152AA0" w:rsidP="009A21B8">
            <w:pPr>
              <w:rPr>
                <w:szCs w:val="18"/>
              </w:rPr>
            </w:pPr>
            <w:r w:rsidRPr="00F71588">
              <w:rPr>
                <w:szCs w:val="18"/>
              </w:rPr>
              <w:t>POSITION</w:t>
            </w:r>
          </w:p>
        </w:tc>
        <w:tc>
          <w:tcPr>
            <w:tcW w:w="1457" w:type="dxa"/>
          </w:tcPr>
          <w:p w:rsidR="00152AA0" w:rsidRPr="00F71588" w:rsidRDefault="00152AA0" w:rsidP="009A21B8">
            <w:pPr>
              <w:rPr>
                <w:szCs w:val="18"/>
              </w:rPr>
            </w:pPr>
            <w:r>
              <w:rPr>
                <w:szCs w:val="18"/>
              </w:rPr>
              <w:t>OCTET STRING</w:t>
            </w:r>
          </w:p>
        </w:tc>
        <w:tc>
          <w:tcPr>
            <w:tcW w:w="2024" w:type="dxa"/>
          </w:tcPr>
          <w:p w:rsidR="00152AA0" w:rsidRPr="002B16B4" w:rsidRDefault="00152AA0" w:rsidP="009A21B8">
            <w:pPr>
              <w:rPr>
                <w:rFonts w:eastAsiaTheme="minorEastAsia"/>
                <w:szCs w:val="18"/>
              </w:rPr>
            </w:pPr>
            <w:r>
              <w:rPr>
                <w:szCs w:val="18"/>
              </w:rPr>
              <w:t>RACK:rack</w:t>
            </w:r>
            <w:r>
              <w:rPr>
                <w:rFonts w:eastAsiaTheme="minorEastAsia" w:hint="eastAsia"/>
                <w:szCs w:val="18"/>
              </w:rPr>
              <w:t>i</w:t>
            </w:r>
            <w:r w:rsidRPr="00F71588">
              <w:rPr>
                <w:szCs w:val="18"/>
              </w:rPr>
              <w:t>d,SHELF:shelfid,SLOT:slotid,PORT:</w:t>
            </w:r>
            <w:r>
              <w:rPr>
                <w:szCs w:val="18"/>
              </w:rPr>
              <w:t>portid,ONUNUM:onunumber,ONUNAME</w:t>
            </w:r>
            <w:r>
              <w:rPr>
                <w:rFonts w:eastAsiaTheme="minorEastAsia" w:hint="eastAsia"/>
                <w:szCs w:val="18"/>
              </w:rPr>
              <w:t>:</w:t>
            </w:r>
            <w:r>
              <w:rPr>
                <w:szCs w:val="18"/>
              </w:rPr>
              <w:t>onuname,ONUPORTTYPE</w:t>
            </w:r>
            <w:r>
              <w:rPr>
                <w:rFonts w:eastAsiaTheme="minorEastAsia" w:hint="eastAsia"/>
                <w:szCs w:val="18"/>
              </w:rPr>
              <w:t>:</w:t>
            </w:r>
            <w:r w:rsidRPr="00F71588">
              <w:rPr>
                <w:szCs w:val="18"/>
              </w:rPr>
              <w:t>onupor</w:t>
            </w:r>
            <w:r>
              <w:rPr>
                <w:szCs w:val="18"/>
              </w:rPr>
              <w:t xml:space="preserve">ttype,ONUPORT:onuportid, </w:t>
            </w:r>
            <w:r>
              <w:rPr>
                <w:szCs w:val="18"/>
              </w:rPr>
              <w:lastRenderedPageBreak/>
              <w:t>EMUNUM</w:t>
            </w:r>
            <w:r>
              <w:rPr>
                <w:rFonts w:eastAsiaTheme="minorEastAsia" w:hint="eastAsia"/>
                <w:szCs w:val="18"/>
              </w:rPr>
              <w:t>:</w:t>
            </w:r>
            <w:r w:rsidRPr="00F71588">
              <w:rPr>
                <w:szCs w:val="18"/>
              </w:rPr>
              <w:t>emunum</w:t>
            </w:r>
            <w:r>
              <w:rPr>
                <w:rFonts w:eastAsiaTheme="minorEastAsia" w:hint="eastAsia"/>
                <w:szCs w:val="18"/>
              </w:rPr>
              <w:t>,</w:t>
            </w:r>
            <w:r w:rsidRPr="002B16B4">
              <w:rPr>
                <w:rFonts w:eastAsiaTheme="minorEastAsia"/>
                <w:szCs w:val="18"/>
              </w:rPr>
              <w:t>AUTHINFO</w:t>
            </w:r>
            <w:r>
              <w:rPr>
                <w:rFonts w:eastAsiaTheme="minorEastAsia" w:hint="eastAsia"/>
                <w:szCs w:val="18"/>
              </w:rPr>
              <w:t>:authinfo</w:t>
            </w:r>
          </w:p>
        </w:tc>
        <w:tc>
          <w:tcPr>
            <w:tcW w:w="930" w:type="dxa"/>
          </w:tcPr>
          <w:p w:rsidR="00152AA0" w:rsidRPr="00F71588" w:rsidRDefault="00152AA0" w:rsidP="009A21B8">
            <w:pPr>
              <w:rPr>
                <w:szCs w:val="18"/>
              </w:rPr>
            </w:pPr>
            <w:r>
              <w:rPr>
                <w:rFonts w:eastAsiaTheme="minorEastAsia" w:hint="eastAsia"/>
                <w:szCs w:val="18"/>
              </w:rPr>
              <w:lastRenderedPageBreak/>
              <w:t>M</w:t>
            </w:r>
          </w:p>
        </w:tc>
        <w:tc>
          <w:tcPr>
            <w:tcW w:w="2675" w:type="dxa"/>
          </w:tcPr>
          <w:p w:rsidR="00152AA0" w:rsidRPr="00F71588" w:rsidRDefault="00152AA0" w:rsidP="009A21B8">
            <w:pPr>
              <w:rPr>
                <w:szCs w:val="18"/>
              </w:rPr>
            </w:pPr>
            <w:r w:rsidRPr="00F71588">
              <w:rPr>
                <w:szCs w:val="18"/>
              </w:rPr>
              <w:t>告警所在位置</w:t>
            </w:r>
          </w:p>
          <w:p w:rsidR="00152AA0" w:rsidRPr="00F71588" w:rsidRDefault="00152AA0" w:rsidP="009A21B8">
            <w:pPr>
              <w:rPr>
                <w:szCs w:val="18"/>
              </w:rPr>
            </w:pPr>
            <w:r w:rsidRPr="00F71588">
              <w:rPr>
                <w:szCs w:val="18"/>
              </w:rPr>
              <w:t>RACK:机架</w:t>
            </w:r>
          </w:p>
          <w:p w:rsidR="00152AA0" w:rsidRPr="00F71588" w:rsidRDefault="00152AA0" w:rsidP="009A21B8">
            <w:pPr>
              <w:rPr>
                <w:szCs w:val="18"/>
              </w:rPr>
            </w:pPr>
            <w:r w:rsidRPr="00F71588">
              <w:rPr>
                <w:szCs w:val="18"/>
              </w:rPr>
              <w:t>SHELF：框</w:t>
            </w:r>
          </w:p>
          <w:p w:rsidR="00152AA0" w:rsidRPr="00F71588" w:rsidRDefault="00152AA0" w:rsidP="009A21B8">
            <w:pPr>
              <w:rPr>
                <w:szCs w:val="18"/>
              </w:rPr>
            </w:pPr>
            <w:r w:rsidRPr="00F71588">
              <w:rPr>
                <w:szCs w:val="18"/>
              </w:rPr>
              <w:t>SLOT：槽位</w:t>
            </w:r>
          </w:p>
          <w:p w:rsidR="00152AA0" w:rsidRPr="00F71588" w:rsidRDefault="00152AA0" w:rsidP="009A21B8">
            <w:pPr>
              <w:rPr>
                <w:szCs w:val="18"/>
              </w:rPr>
            </w:pPr>
            <w:r w:rsidRPr="00F71588">
              <w:rPr>
                <w:szCs w:val="18"/>
              </w:rPr>
              <w:t>PORT：端口号</w:t>
            </w:r>
          </w:p>
          <w:p w:rsidR="00152AA0" w:rsidRPr="00F71588" w:rsidRDefault="00152AA0" w:rsidP="009A21B8">
            <w:pPr>
              <w:rPr>
                <w:szCs w:val="18"/>
              </w:rPr>
            </w:pPr>
            <w:r w:rsidRPr="00F71588">
              <w:rPr>
                <w:szCs w:val="18"/>
              </w:rPr>
              <w:t>ONUNUM：ONU号</w:t>
            </w:r>
          </w:p>
          <w:p w:rsidR="00152AA0" w:rsidRPr="00F71588" w:rsidRDefault="00152AA0" w:rsidP="009A21B8">
            <w:pPr>
              <w:rPr>
                <w:szCs w:val="18"/>
              </w:rPr>
            </w:pPr>
            <w:r w:rsidRPr="00F71588">
              <w:rPr>
                <w:szCs w:val="18"/>
              </w:rPr>
              <w:t>ONUNAME:ONU名称</w:t>
            </w:r>
          </w:p>
          <w:p w:rsidR="00152AA0" w:rsidRPr="00F71588" w:rsidRDefault="00152AA0" w:rsidP="009A21B8">
            <w:pPr>
              <w:rPr>
                <w:szCs w:val="18"/>
              </w:rPr>
            </w:pPr>
            <w:r w:rsidRPr="00F71588">
              <w:rPr>
                <w:szCs w:val="18"/>
              </w:rPr>
              <w:t>ONUPORTTYPE：ONU端</w:t>
            </w:r>
            <w:r w:rsidRPr="00F71588">
              <w:rPr>
                <w:szCs w:val="18"/>
              </w:rPr>
              <w:lastRenderedPageBreak/>
              <w:t>口类型(LAN,E1,DSL,POTS,PON)</w:t>
            </w:r>
          </w:p>
          <w:p w:rsidR="00152AA0" w:rsidRPr="00F71588" w:rsidRDefault="00152AA0" w:rsidP="009A21B8">
            <w:pPr>
              <w:rPr>
                <w:szCs w:val="18"/>
              </w:rPr>
            </w:pPr>
            <w:r w:rsidRPr="00F71588">
              <w:rPr>
                <w:szCs w:val="18"/>
              </w:rPr>
              <w:t>ONUPORT：ONU端口号</w:t>
            </w:r>
          </w:p>
          <w:p w:rsidR="00152AA0" w:rsidRPr="00F71588" w:rsidRDefault="00152AA0" w:rsidP="009A21B8">
            <w:pPr>
              <w:rPr>
                <w:szCs w:val="18"/>
              </w:rPr>
            </w:pPr>
            <w:r w:rsidRPr="00F71588">
              <w:rPr>
                <w:szCs w:val="18"/>
              </w:rPr>
              <w:t>EMUNUM:环境监控单元</w:t>
            </w:r>
          </w:p>
          <w:p w:rsidR="00152AA0" w:rsidRPr="00F71588" w:rsidRDefault="00152AA0" w:rsidP="009A21B8">
            <w:pPr>
              <w:rPr>
                <w:szCs w:val="18"/>
              </w:rPr>
            </w:pPr>
            <w:r w:rsidRPr="00F71588">
              <w:rPr>
                <w:szCs w:val="18"/>
              </w:rPr>
              <w:t>AUTHINFO：ONU认证信息（MAC或LOID）</w:t>
            </w:r>
          </w:p>
        </w:tc>
      </w:tr>
      <w:tr w:rsidR="00152AA0" w:rsidRPr="00F71588" w:rsidTr="00477AF3">
        <w:tc>
          <w:tcPr>
            <w:tcW w:w="1386" w:type="dxa"/>
          </w:tcPr>
          <w:p w:rsidR="00152AA0" w:rsidRPr="00F71588" w:rsidRDefault="00152AA0" w:rsidP="009A21B8">
            <w:pPr>
              <w:rPr>
                <w:szCs w:val="18"/>
              </w:rPr>
            </w:pPr>
            <w:r w:rsidRPr="00F71588">
              <w:rPr>
                <w:szCs w:val="18"/>
              </w:rPr>
              <w:lastRenderedPageBreak/>
              <w:t>SEVERITY</w:t>
            </w:r>
          </w:p>
        </w:tc>
        <w:tc>
          <w:tcPr>
            <w:tcW w:w="1457" w:type="dxa"/>
          </w:tcPr>
          <w:p w:rsidR="00152AA0" w:rsidRPr="00F71588" w:rsidRDefault="00152AA0" w:rsidP="009A21B8">
            <w:pPr>
              <w:rPr>
                <w:szCs w:val="18"/>
              </w:rPr>
            </w:pPr>
            <w:r>
              <w:rPr>
                <w:szCs w:val="18"/>
              </w:rPr>
              <w:t>OCTET STRING</w:t>
            </w:r>
          </w:p>
        </w:tc>
        <w:tc>
          <w:tcPr>
            <w:tcW w:w="2024" w:type="dxa"/>
          </w:tcPr>
          <w:p w:rsidR="00152AA0" w:rsidRPr="00F71588" w:rsidRDefault="00152AA0" w:rsidP="009A21B8">
            <w:pPr>
              <w:rPr>
                <w:szCs w:val="18"/>
              </w:rPr>
            </w:pPr>
            <w:r>
              <w:rPr>
                <w:szCs w:val="18"/>
              </w:rPr>
              <w:t>Critical</w:t>
            </w:r>
          </w:p>
          <w:p w:rsidR="00152AA0" w:rsidRPr="00F71588" w:rsidRDefault="00152AA0" w:rsidP="009A21B8">
            <w:pPr>
              <w:rPr>
                <w:szCs w:val="18"/>
              </w:rPr>
            </w:pPr>
            <w:r>
              <w:rPr>
                <w:szCs w:val="18"/>
              </w:rPr>
              <w:t>Major</w:t>
            </w:r>
          </w:p>
          <w:p w:rsidR="00152AA0" w:rsidRPr="00F71588" w:rsidRDefault="00152AA0" w:rsidP="009A21B8">
            <w:pPr>
              <w:rPr>
                <w:szCs w:val="18"/>
              </w:rPr>
            </w:pPr>
            <w:r w:rsidRPr="00F71588">
              <w:rPr>
                <w:szCs w:val="18"/>
              </w:rPr>
              <w:t>Minor</w:t>
            </w:r>
          </w:p>
          <w:p w:rsidR="00152AA0" w:rsidRPr="00F71588" w:rsidRDefault="00152AA0" w:rsidP="009A21B8">
            <w:pPr>
              <w:rPr>
                <w:szCs w:val="18"/>
              </w:rPr>
            </w:pPr>
            <w:r w:rsidRPr="00F71588">
              <w:rPr>
                <w:szCs w:val="18"/>
              </w:rPr>
              <w:t>Warning</w:t>
            </w:r>
          </w:p>
        </w:tc>
        <w:tc>
          <w:tcPr>
            <w:tcW w:w="930" w:type="dxa"/>
          </w:tcPr>
          <w:p w:rsidR="00152AA0" w:rsidRPr="00AF2E52" w:rsidRDefault="00152AA0" w:rsidP="009A21B8">
            <w:pPr>
              <w:rPr>
                <w:szCs w:val="18"/>
              </w:rPr>
            </w:pPr>
            <w:r>
              <w:rPr>
                <w:rFonts w:eastAsiaTheme="minorEastAsia" w:hint="eastAsia"/>
                <w:szCs w:val="18"/>
              </w:rPr>
              <w:t>M</w:t>
            </w:r>
          </w:p>
        </w:tc>
        <w:tc>
          <w:tcPr>
            <w:tcW w:w="2675" w:type="dxa"/>
          </w:tcPr>
          <w:p w:rsidR="00152AA0" w:rsidRPr="00AF2E52" w:rsidRDefault="00152AA0" w:rsidP="009A21B8">
            <w:pPr>
              <w:rPr>
                <w:rFonts w:eastAsiaTheme="minorEastAsia"/>
                <w:szCs w:val="18"/>
              </w:rPr>
            </w:pPr>
            <w:r w:rsidRPr="00AF2E52">
              <w:rPr>
                <w:szCs w:val="18"/>
              </w:rPr>
              <w:t>告警等级</w:t>
            </w:r>
          </w:p>
          <w:p w:rsidR="00152AA0" w:rsidRDefault="00152AA0" w:rsidP="009A21B8">
            <w:pPr>
              <w:rPr>
                <w:rFonts w:eastAsiaTheme="minorEastAsia"/>
                <w:szCs w:val="18"/>
              </w:rPr>
            </w:pPr>
            <w:r>
              <w:rPr>
                <w:rFonts w:eastAsiaTheme="minorEastAsia" w:hint="eastAsia"/>
                <w:szCs w:val="18"/>
              </w:rPr>
              <w:t>可以设置多个，</w:t>
            </w:r>
            <w:r w:rsidRPr="00AF2E52">
              <w:rPr>
                <w:rFonts w:eastAsiaTheme="minorEastAsia" w:hint="eastAsia"/>
                <w:szCs w:val="18"/>
              </w:rPr>
              <w:t>竖线分隔</w:t>
            </w:r>
            <w:r>
              <w:rPr>
                <w:rFonts w:eastAsiaTheme="minorEastAsia" w:hint="eastAsia"/>
                <w:szCs w:val="18"/>
              </w:rPr>
              <w:t>。</w:t>
            </w:r>
          </w:p>
          <w:p w:rsidR="00152AA0" w:rsidRPr="00AF2E52" w:rsidRDefault="00152AA0" w:rsidP="009A21B8">
            <w:pPr>
              <w:rPr>
                <w:rFonts w:eastAsiaTheme="minorEastAsia"/>
                <w:szCs w:val="18"/>
              </w:rPr>
            </w:pPr>
            <w:r w:rsidRPr="00AF2E52">
              <w:rPr>
                <w:rFonts w:eastAsiaTheme="minorEastAsia" w:hint="eastAsia"/>
                <w:szCs w:val="18"/>
              </w:rPr>
              <w:t>Critical</w:t>
            </w:r>
            <w:r w:rsidRPr="00AF2E52">
              <w:rPr>
                <w:rFonts w:eastAsiaTheme="minorEastAsia" w:hint="eastAsia"/>
                <w:szCs w:val="18"/>
              </w:rPr>
              <w:t>：紧急</w:t>
            </w:r>
          </w:p>
          <w:p w:rsidR="00152AA0" w:rsidRPr="00AF2E52" w:rsidRDefault="00152AA0" w:rsidP="009A21B8">
            <w:pPr>
              <w:rPr>
                <w:rFonts w:eastAsiaTheme="minorEastAsia"/>
                <w:szCs w:val="18"/>
              </w:rPr>
            </w:pPr>
            <w:r w:rsidRPr="00AF2E52">
              <w:rPr>
                <w:rFonts w:eastAsiaTheme="minorEastAsia" w:hint="eastAsia"/>
                <w:szCs w:val="18"/>
              </w:rPr>
              <w:t>Major</w:t>
            </w:r>
            <w:r w:rsidRPr="00AF2E52">
              <w:rPr>
                <w:rFonts w:eastAsiaTheme="minorEastAsia" w:hint="eastAsia"/>
                <w:szCs w:val="18"/>
              </w:rPr>
              <w:t>：重要</w:t>
            </w:r>
          </w:p>
          <w:p w:rsidR="00152AA0" w:rsidRPr="00AF2E52" w:rsidRDefault="00152AA0" w:rsidP="009A21B8">
            <w:pPr>
              <w:rPr>
                <w:rFonts w:eastAsiaTheme="minorEastAsia"/>
                <w:szCs w:val="18"/>
              </w:rPr>
            </w:pPr>
            <w:r w:rsidRPr="00AF2E52">
              <w:rPr>
                <w:rFonts w:eastAsiaTheme="minorEastAsia" w:hint="eastAsia"/>
                <w:szCs w:val="18"/>
              </w:rPr>
              <w:t>Minor</w:t>
            </w:r>
            <w:r w:rsidRPr="00AF2E52">
              <w:rPr>
                <w:rFonts w:eastAsiaTheme="minorEastAsia" w:hint="eastAsia"/>
                <w:szCs w:val="18"/>
              </w:rPr>
              <w:t>：次要</w:t>
            </w:r>
          </w:p>
          <w:p w:rsidR="00152AA0" w:rsidRPr="00AF2E52" w:rsidRDefault="00152AA0" w:rsidP="009A21B8">
            <w:pPr>
              <w:rPr>
                <w:rFonts w:eastAsiaTheme="minorEastAsia"/>
                <w:szCs w:val="18"/>
              </w:rPr>
            </w:pPr>
            <w:r w:rsidRPr="00AF2E52">
              <w:rPr>
                <w:rFonts w:eastAsiaTheme="minorEastAsia" w:hint="eastAsia"/>
                <w:szCs w:val="18"/>
              </w:rPr>
              <w:t>Warning</w:t>
            </w:r>
            <w:r w:rsidRPr="00AF2E52">
              <w:rPr>
                <w:rFonts w:eastAsiaTheme="minorEastAsia" w:hint="eastAsia"/>
                <w:szCs w:val="18"/>
              </w:rPr>
              <w:t>：提示</w:t>
            </w:r>
          </w:p>
        </w:tc>
      </w:tr>
      <w:tr w:rsidR="00152AA0" w:rsidRPr="00F71588" w:rsidTr="00477AF3">
        <w:tc>
          <w:tcPr>
            <w:tcW w:w="1386" w:type="dxa"/>
          </w:tcPr>
          <w:p w:rsidR="00152AA0" w:rsidRPr="00F71588" w:rsidRDefault="00152AA0" w:rsidP="009A21B8">
            <w:pPr>
              <w:rPr>
                <w:szCs w:val="18"/>
              </w:rPr>
            </w:pPr>
            <w:r w:rsidRPr="00F71588">
              <w:rPr>
                <w:szCs w:val="18"/>
              </w:rPr>
              <w:t>FaultFlag</w:t>
            </w:r>
          </w:p>
        </w:tc>
        <w:tc>
          <w:tcPr>
            <w:tcW w:w="1457" w:type="dxa"/>
          </w:tcPr>
          <w:p w:rsidR="00152AA0" w:rsidRPr="00F71588" w:rsidRDefault="00152AA0" w:rsidP="009A21B8">
            <w:pPr>
              <w:rPr>
                <w:szCs w:val="18"/>
              </w:rPr>
            </w:pPr>
            <w:r>
              <w:rPr>
                <w:szCs w:val="18"/>
              </w:rPr>
              <w:t>OCTET STRING</w:t>
            </w:r>
          </w:p>
        </w:tc>
        <w:tc>
          <w:tcPr>
            <w:tcW w:w="2024" w:type="dxa"/>
          </w:tcPr>
          <w:p w:rsidR="00152AA0" w:rsidRPr="00AF2E52" w:rsidRDefault="00152AA0" w:rsidP="009A21B8">
            <w:pPr>
              <w:rPr>
                <w:rFonts w:eastAsiaTheme="minorEastAsia"/>
                <w:szCs w:val="18"/>
              </w:rPr>
            </w:pPr>
            <w:r>
              <w:rPr>
                <w:szCs w:val="18"/>
              </w:rPr>
              <w:t>Fault</w:t>
            </w:r>
          </w:p>
          <w:p w:rsidR="00152AA0" w:rsidRPr="00AF2E52" w:rsidRDefault="00152AA0" w:rsidP="009A21B8">
            <w:pPr>
              <w:rPr>
                <w:rFonts w:eastAsiaTheme="minorEastAsia"/>
                <w:szCs w:val="18"/>
              </w:rPr>
            </w:pPr>
            <w:r>
              <w:rPr>
                <w:szCs w:val="18"/>
              </w:rPr>
              <w:t>Recovery</w:t>
            </w:r>
          </w:p>
          <w:p w:rsidR="00152AA0" w:rsidRPr="00AF2E52" w:rsidRDefault="00152AA0" w:rsidP="009A21B8">
            <w:pPr>
              <w:rPr>
                <w:rFonts w:eastAsiaTheme="minorEastAsia"/>
                <w:szCs w:val="18"/>
              </w:rPr>
            </w:pPr>
            <w:r>
              <w:rPr>
                <w:szCs w:val="18"/>
              </w:rPr>
              <w:t>Event</w:t>
            </w:r>
          </w:p>
        </w:tc>
        <w:tc>
          <w:tcPr>
            <w:tcW w:w="930" w:type="dxa"/>
          </w:tcPr>
          <w:p w:rsidR="00152AA0" w:rsidRPr="00F71588" w:rsidRDefault="00152AA0" w:rsidP="009A21B8">
            <w:pPr>
              <w:rPr>
                <w:szCs w:val="18"/>
              </w:rPr>
            </w:pPr>
            <w:r>
              <w:rPr>
                <w:rFonts w:eastAsiaTheme="minorEastAsia" w:hint="eastAsia"/>
                <w:szCs w:val="18"/>
              </w:rPr>
              <w:t>M</w:t>
            </w:r>
          </w:p>
        </w:tc>
        <w:tc>
          <w:tcPr>
            <w:tcW w:w="2675" w:type="dxa"/>
          </w:tcPr>
          <w:p w:rsidR="00152AA0" w:rsidRDefault="00152AA0" w:rsidP="009A21B8">
            <w:pPr>
              <w:rPr>
                <w:rFonts w:eastAsiaTheme="minorEastAsia"/>
                <w:szCs w:val="18"/>
              </w:rPr>
            </w:pPr>
            <w:r w:rsidRPr="00F71588">
              <w:rPr>
                <w:szCs w:val="18"/>
              </w:rPr>
              <w:t>告警状态</w:t>
            </w:r>
          </w:p>
          <w:p w:rsidR="00152AA0" w:rsidRPr="00AF2E52" w:rsidRDefault="00152AA0" w:rsidP="009A21B8">
            <w:pPr>
              <w:rPr>
                <w:rFonts w:eastAsiaTheme="minorEastAsia"/>
                <w:szCs w:val="18"/>
              </w:rPr>
            </w:pPr>
            <w:r w:rsidRPr="00AF2E52">
              <w:rPr>
                <w:rFonts w:eastAsiaTheme="minorEastAsia" w:hint="eastAsia"/>
                <w:szCs w:val="18"/>
              </w:rPr>
              <w:t>Fault</w:t>
            </w:r>
            <w:r w:rsidRPr="00AF2E52">
              <w:rPr>
                <w:rFonts w:eastAsiaTheme="minorEastAsia" w:hint="eastAsia"/>
                <w:szCs w:val="18"/>
              </w:rPr>
              <w:t>：故障</w:t>
            </w:r>
          </w:p>
          <w:p w:rsidR="00152AA0" w:rsidRPr="00AF2E52" w:rsidRDefault="00152AA0" w:rsidP="009A21B8">
            <w:pPr>
              <w:rPr>
                <w:rFonts w:eastAsiaTheme="minorEastAsia"/>
                <w:szCs w:val="18"/>
              </w:rPr>
            </w:pPr>
            <w:r w:rsidRPr="00AF2E52">
              <w:rPr>
                <w:rFonts w:eastAsiaTheme="minorEastAsia" w:hint="eastAsia"/>
                <w:szCs w:val="18"/>
              </w:rPr>
              <w:t>Recovery</w:t>
            </w:r>
            <w:r w:rsidRPr="00AF2E52">
              <w:rPr>
                <w:rFonts w:eastAsiaTheme="minorEastAsia" w:hint="eastAsia"/>
                <w:szCs w:val="18"/>
              </w:rPr>
              <w:t>：恢复</w:t>
            </w:r>
          </w:p>
          <w:p w:rsidR="00152AA0" w:rsidRPr="00AF2E52" w:rsidRDefault="00152AA0" w:rsidP="009A21B8">
            <w:pPr>
              <w:rPr>
                <w:rFonts w:eastAsiaTheme="minorEastAsia"/>
                <w:szCs w:val="18"/>
              </w:rPr>
            </w:pPr>
            <w:r w:rsidRPr="00AF2E52">
              <w:rPr>
                <w:rFonts w:eastAsiaTheme="minorEastAsia" w:hint="eastAsia"/>
                <w:szCs w:val="18"/>
              </w:rPr>
              <w:t>Event</w:t>
            </w:r>
            <w:r w:rsidRPr="00AF2E52">
              <w:rPr>
                <w:rFonts w:eastAsiaTheme="minorEastAsia" w:hint="eastAsia"/>
                <w:szCs w:val="18"/>
              </w:rPr>
              <w:t>：事件</w:t>
            </w:r>
          </w:p>
        </w:tc>
      </w:tr>
      <w:tr w:rsidR="00152AA0" w:rsidRPr="00F71588" w:rsidTr="00477AF3">
        <w:tc>
          <w:tcPr>
            <w:tcW w:w="1386" w:type="dxa"/>
          </w:tcPr>
          <w:p w:rsidR="00152AA0" w:rsidRPr="00F71588" w:rsidRDefault="00152AA0" w:rsidP="009A21B8">
            <w:pPr>
              <w:rPr>
                <w:szCs w:val="18"/>
              </w:rPr>
            </w:pPr>
            <w:r w:rsidRPr="00F71588">
              <w:rPr>
                <w:szCs w:val="18"/>
              </w:rPr>
              <w:t>HAPPENTIME</w:t>
            </w:r>
          </w:p>
        </w:tc>
        <w:tc>
          <w:tcPr>
            <w:tcW w:w="1457" w:type="dxa"/>
          </w:tcPr>
          <w:p w:rsidR="00152AA0" w:rsidRPr="00F71588" w:rsidRDefault="00152AA0" w:rsidP="009A21B8">
            <w:pPr>
              <w:rPr>
                <w:szCs w:val="18"/>
              </w:rPr>
            </w:pPr>
            <w:r>
              <w:rPr>
                <w:szCs w:val="18"/>
              </w:rPr>
              <w:t>OCTET STRING</w:t>
            </w:r>
          </w:p>
        </w:tc>
        <w:tc>
          <w:tcPr>
            <w:tcW w:w="2024" w:type="dxa"/>
          </w:tcPr>
          <w:p w:rsidR="00152AA0" w:rsidRPr="00F71588" w:rsidRDefault="00152AA0" w:rsidP="009A21B8">
            <w:pPr>
              <w:rPr>
                <w:szCs w:val="18"/>
              </w:rPr>
            </w:pPr>
            <w:r>
              <w:rPr>
                <w:szCs w:val="18"/>
              </w:rPr>
              <w:t>SIZE(</w:t>
            </w:r>
            <w:r w:rsidRPr="00F71588">
              <w:rPr>
                <w:szCs w:val="18"/>
              </w:rPr>
              <w:t>32)</w:t>
            </w:r>
          </w:p>
        </w:tc>
        <w:tc>
          <w:tcPr>
            <w:tcW w:w="930" w:type="dxa"/>
          </w:tcPr>
          <w:p w:rsidR="00152AA0" w:rsidRPr="00F71588" w:rsidRDefault="00152AA0" w:rsidP="009A21B8">
            <w:pPr>
              <w:rPr>
                <w:szCs w:val="18"/>
              </w:rPr>
            </w:pPr>
            <w:r>
              <w:rPr>
                <w:rFonts w:eastAsiaTheme="minorEastAsia" w:hint="eastAsia"/>
                <w:szCs w:val="18"/>
              </w:rPr>
              <w:t>M</w:t>
            </w:r>
          </w:p>
        </w:tc>
        <w:tc>
          <w:tcPr>
            <w:tcW w:w="2675" w:type="dxa"/>
          </w:tcPr>
          <w:p w:rsidR="00152AA0" w:rsidRPr="00F71588" w:rsidRDefault="00152AA0" w:rsidP="009A21B8">
            <w:pPr>
              <w:rPr>
                <w:szCs w:val="18"/>
              </w:rPr>
            </w:pPr>
            <w:r w:rsidRPr="00F71588">
              <w:rPr>
                <w:szCs w:val="18"/>
              </w:rPr>
              <w:t>告警产生时间，格式：YYYY-MM-DD HH:MM:SS</w:t>
            </w:r>
          </w:p>
        </w:tc>
      </w:tr>
      <w:tr w:rsidR="00152AA0" w:rsidRPr="00F71588" w:rsidTr="00477AF3">
        <w:tc>
          <w:tcPr>
            <w:tcW w:w="1386" w:type="dxa"/>
          </w:tcPr>
          <w:p w:rsidR="00152AA0" w:rsidRPr="00F71588" w:rsidRDefault="00152AA0" w:rsidP="009A21B8">
            <w:pPr>
              <w:rPr>
                <w:szCs w:val="18"/>
              </w:rPr>
            </w:pPr>
            <w:r w:rsidRPr="00F71588">
              <w:rPr>
                <w:szCs w:val="18"/>
              </w:rPr>
              <w:t>RECOVERTIME</w:t>
            </w:r>
          </w:p>
        </w:tc>
        <w:tc>
          <w:tcPr>
            <w:tcW w:w="1457" w:type="dxa"/>
          </w:tcPr>
          <w:p w:rsidR="00152AA0" w:rsidRPr="00F71588" w:rsidRDefault="00152AA0" w:rsidP="009A21B8">
            <w:pPr>
              <w:rPr>
                <w:szCs w:val="18"/>
              </w:rPr>
            </w:pPr>
            <w:r>
              <w:rPr>
                <w:szCs w:val="18"/>
              </w:rPr>
              <w:t>OCTET STRING</w:t>
            </w:r>
          </w:p>
        </w:tc>
        <w:tc>
          <w:tcPr>
            <w:tcW w:w="2024" w:type="dxa"/>
          </w:tcPr>
          <w:p w:rsidR="00152AA0" w:rsidRPr="00F71588" w:rsidRDefault="00152AA0" w:rsidP="009A21B8">
            <w:pPr>
              <w:rPr>
                <w:szCs w:val="18"/>
              </w:rPr>
            </w:pPr>
            <w:r w:rsidRPr="00F71588">
              <w:rPr>
                <w:szCs w:val="18"/>
              </w:rPr>
              <w:t>SIZE(32)</w:t>
            </w:r>
          </w:p>
        </w:tc>
        <w:tc>
          <w:tcPr>
            <w:tcW w:w="930" w:type="dxa"/>
          </w:tcPr>
          <w:p w:rsidR="00152AA0" w:rsidRPr="00F71588" w:rsidRDefault="00152AA0" w:rsidP="009A21B8">
            <w:pPr>
              <w:rPr>
                <w:szCs w:val="18"/>
              </w:rPr>
            </w:pPr>
            <w:r>
              <w:rPr>
                <w:rFonts w:eastAsiaTheme="minorEastAsia" w:hint="eastAsia"/>
                <w:szCs w:val="18"/>
              </w:rPr>
              <w:t>M</w:t>
            </w:r>
          </w:p>
        </w:tc>
        <w:tc>
          <w:tcPr>
            <w:tcW w:w="2675" w:type="dxa"/>
          </w:tcPr>
          <w:p w:rsidR="00152AA0" w:rsidRPr="00F71588" w:rsidRDefault="00152AA0" w:rsidP="009A21B8">
            <w:pPr>
              <w:rPr>
                <w:szCs w:val="18"/>
              </w:rPr>
            </w:pPr>
            <w:r w:rsidRPr="00F71588">
              <w:rPr>
                <w:szCs w:val="18"/>
              </w:rPr>
              <w:t>告警恢复时间，格式：YYYY-MM-DD HH:MM:SS</w:t>
            </w:r>
          </w:p>
        </w:tc>
      </w:tr>
      <w:tr w:rsidR="00152AA0" w:rsidRPr="00F71588" w:rsidTr="00477AF3">
        <w:tc>
          <w:tcPr>
            <w:tcW w:w="1386" w:type="dxa"/>
          </w:tcPr>
          <w:p w:rsidR="00152AA0" w:rsidRPr="00F71588" w:rsidRDefault="00152AA0" w:rsidP="009A21B8">
            <w:pPr>
              <w:rPr>
                <w:szCs w:val="18"/>
              </w:rPr>
            </w:pPr>
            <w:r w:rsidRPr="00F71588">
              <w:rPr>
                <w:szCs w:val="18"/>
              </w:rPr>
              <w:t>ALARMTYPE</w:t>
            </w:r>
          </w:p>
        </w:tc>
        <w:tc>
          <w:tcPr>
            <w:tcW w:w="1457" w:type="dxa"/>
          </w:tcPr>
          <w:p w:rsidR="00152AA0" w:rsidRPr="00F71588" w:rsidRDefault="00152AA0" w:rsidP="009A21B8">
            <w:pPr>
              <w:rPr>
                <w:szCs w:val="18"/>
              </w:rPr>
            </w:pPr>
            <w:r>
              <w:rPr>
                <w:szCs w:val="18"/>
              </w:rPr>
              <w:t>OCTET STRING</w:t>
            </w:r>
          </w:p>
        </w:tc>
        <w:tc>
          <w:tcPr>
            <w:tcW w:w="2024" w:type="dxa"/>
          </w:tcPr>
          <w:p w:rsidR="00152AA0" w:rsidRPr="00F71588" w:rsidRDefault="00152AA0" w:rsidP="009A21B8">
            <w:pPr>
              <w:rPr>
                <w:szCs w:val="18"/>
              </w:rPr>
            </w:pPr>
            <w:r w:rsidRPr="00F71588">
              <w:rPr>
                <w:szCs w:val="18"/>
              </w:rPr>
              <w:t>communicationsAlarm</w:t>
            </w:r>
          </w:p>
          <w:p w:rsidR="00152AA0" w:rsidRPr="00F71588" w:rsidRDefault="00152AA0" w:rsidP="009A21B8">
            <w:pPr>
              <w:rPr>
                <w:szCs w:val="18"/>
              </w:rPr>
            </w:pPr>
            <w:r w:rsidRPr="00F71588">
              <w:rPr>
                <w:szCs w:val="18"/>
              </w:rPr>
              <w:t>qualityOfServiceAlarm</w:t>
            </w:r>
          </w:p>
          <w:p w:rsidR="00152AA0" w:rsidRPr="00F71588" w:rsidRDefault="00152AA0" w:rsidP="009A21B8">
            <w:pPr>
              <w:rPr>
                <w:szCs w:val="18"/>
              </w:rPr>
            </w:pPr>
            <w:r w:rsidRPr="00F71588">
              <w:rPr>
                <w:szCs w:val="18"/>
              </w:rPr>
              <w:t>processingErrorAlarm</w:t>
            </w:r>
          </w:p>
          <w:p w:rsidR="00152AA0" w:rsidRPr="00F71588" w:rsidRDefault="00152AA0" w:rsidP="009A21B8">
            <w:pPr>
              <w:rPr>
                <w:szCs w:val="18"/>
              </w:rPr>
            </w:pPr>
            <w:r w:rsidRPr="00F71588">
              <w:rPr>
                <w:szCs w:val="18"/>
              </w:rPr>
              <w:t>equipmentAlarm</w:t>
            </w:r>
          </w:p>
          <w:p w:rsidR="00152AA0" w:rsidRPr="00F71588" w:rsidRDefault="00152AA0" w:rsidP="009A21B8">
            <w:pPr>
              <w:rPr>
                <w:szCs w:val="18"/>
              </w:rPr>
            </w:pPr>
            <w:r w:rsidRPr="00F71588">
              <w:rPr>
                <w:szCs w:val="18"/>
              </w:rPr>
              <w:t>environmentalAlarm</w:t>
            </w:r>
          </w:p>
        </w:tc>
        <w:tc>
          <w:tcPr>
            <w:tcW w:w="930" w:type="dxa"/>
          </w:tcPr>
          <w:p w:rsidR="00152AA0" w:rsidRPr="00F71588" w:rsidRDefault="00152AA0" w:rsidP="009A21B8">
            <w:pPr>
              <w:rPr>
                <w:szCs w:val="18"/>
              </w:rPr>
            </w:pPr>
            <w:r>
              <w:rPr>
                <w:rFonts w:eastAsiaTheme="minorEastAsia" w:hint="eastAsia"/>
                <w:szCs w:val="18"/>
              </w:rPr>
              <w:t>M</w:t>
            </w:r>
          </w:p>
        </w:tc>
        <w:tc>
          <w:tcPr>
            <w:tcW w:w="2675" w:type="dxa"/>
          </w:tcPr>
          <w:p w:rsidR="00152AA0" w:rsidRDefault="00152AA0" w:rsidP="009A21B8">
            <w:pPr>
              <w:rPr>
                <w:rFonts w:eastAsiaTheme="minorEastAsia"/>
                <w:szCs w:val="18"/>
              </w:rPr>
            </w:pPr>
            <w:r w:rsidRPr="00F71588">
              <w:rPr>
                <w:szCs w:val="18"/>
              </w:rPr>
              <w:t>告警类型</w:t>
            </w:r>
          </w:p>
          <w:p w:rsidR="00152AA0" w:rsidRPr="00AF2E52" w:rsidRDefault="00152AA0" w:rsidP="009A21B8">
            <w:pPr>
              <w:rPr>
                <w:rFonts w:eastAsiaTheme="minorEastAsia"/>
                <w:szCs w:val="18"/>
              </w:rPr>
            </w:pPr>
            <w:r w:rsidRPr="00AF2E52">
              <w:rPr>
                <w:rFonts w:eastAsiaTheme="minorEastAsia" w:hint="eastAsia"/>
                <w:szCs w:val="18"/>
              </w:rPr>
              <w:t>communicationsAlarm</w:t>
            </w:r>
            <w:r w:rsidRPr="00AF2E52">
              <w:rPr>
                <w:rFonts w:eastAsiaTheme="minorEastAsia" w:hint="eastAsia"/>
                <w:szCs w:val="18"/>
              </w:rPr>
              <w:t>：通信质量告警，有关网元通信、</w:t>
            </w:r>
            <w:r w:rsidRPr="00AF2E52">
              <w:rPr>
                <w:rFonts w:eastAsiaTheme="minorEastAsia" w:hint="eastAsia"/>
                <w:szCs w:val="18"/>
              </w:rPr>
              <w:t>ECC</w:t>
            </w:r>
            <w:r w:rsidRPr="00AF2E52">
              <w:rPr>
                <w:rFonts w:eastAsiaTheme="minorEastAsia" w:hint="eastAsia"/>
                <w:szCs w:val="18"/>
              </w:rPr>
              <w:t>通信、光信号通信等的告警。例如：网元通信中断、光信号丢失。</w:t>
            </w:r>
          </w:p>
          <w:p w:rsidR="00152AA0" w:rsidRPr="00AF2E52" w:rsidRDefault="00152AA0" w:rsidP="009A21B8">
            <w:pPr>
              <w:rPr>
                <w:rFonts w:eastAsiaTheme="minorEastAsia"/>
                <w:szCs w:val="18"/>
              </w:rPr>
            </w:pPr>
            <w:r w:rsidRPr="00AF2E52">
              <w:rPr>
                <w:rFonts w:eastAsiaTheme="minorEastAsia" w:hint="eastAsia"/>
                <w:szCs w:val="18"/>
              </w:rPr>
              <w:t>processingErrorAlarm</w:t>
            </w:r>
            <w:r w:rsidRPr="00AF2E52">
              <w:rPr>
                <w:rFonts w:eastAsiaTheme="minorEastAsia" w:hint="eastAsia"/>
                <w:szCs w:val="18"/>
              </w:rPr>
              <w:t>：处理出错告警，有关软件处理和异常情况的告警。例如：网元总线冲突、备用通道检查失效。</w:t>
            </w:r>
          </w:p>
          <w:p w:rsidR="00152AA0" w:rsidRPr="00AF2E52" w:rsidRDefault="00152AA0" w:rsidP="009A21B8">
            <w:pPr>
              <w:rPr>
                <w:rFonts w:eastAsiaTheme="minorEastAsia"/>
                <w:szCs w:val="18"/>
              </w:rPr>
            </w:pPr>
            <w:r w:rsidRPr="00AF2E52">
              <w:rPr>
                <w:rFonts w:eastAsiaTheme="minorEastAsia" w:hint="eastAsia"/>
                <w:szCs w:val="18"/>
              </w:rPr>
              <w:t>qualityOfServiceAlarm</w:t>
            </w:r>
            <w:r w:rsidRPr="00AF2E52">
              <w:rPr>
                <w:rFonts w:eastAsiaTheme="minorEastAsia" w:hint="eastAsia"/>
                <w:szCs w:val="18"/>
              </w:rPr>
              <w:t>：业务质量告警，有关业务状态和网络服务质量的告警。例如：复用段性能越限、</w:t>
            </w:r>
            <w:r w:rsidRPr="00AF2E52">
              <w:rPr>
                <w:rFonts w:eastAsiaTheme="minorEastAsia" w:hint="eastAsia"/>
                <w:szCs w:val="18"/>
              </w:rPr>
              <w:t>B2</w:t>
            </w:r>
            <w:r w:rsidRPr="00AF2E52">
              <w:rPr>
                <w:rFonts w:eastAsiaTheme="minorEastAsia" w:hint="eastAsia"/>
                <w:szCs w:val="18"/>
              </w:rPr>
              <w:t>误码过量。</w:t>
            </w:r>
          </w:p>
          <w:p w:rsidR="00152AA0" w:rsidRPr="00AF2E52" w:rsidRDefault="00152AA0" w:rsidP="009A21B8">
            <w:pPr>
              <w:rPr>
                <w:rFonts w:eastAsiaTheme="minorEastAsia"/>
                <w:szCs w:val="18"/>
              </w:rPr>
            </w:pPr>
            <w:r w:rsidRPr="00AF2E52">
              <w:rPr>
                <w:rFonts w:eastAsiaTheme="minorEastAsia" w:hint="eastAsia"/>
                <w:szCs w:val="18"/>
              </w:rPr>
              <w:t>equipmentAlarm</w:t>
            </w:r>
            <w:r w:rsidRPr="00AF2E52">
              <w:rPr>
                <w:rFonts w:eastAsiaTheme="minorEastAsia" w:hint="eastAsia"/>
                <w:szCs w:val="18"/>
              </w:rPr>
              <w:t>：设备故障告警，有关网元硬件的告警。例如：激光器故障、光口环回。</w:t>
            </w:r>
          </w:p>
          <w:p w:rsidR="00152AA0" w:rsidRPr="00AF2E52" w:rsidRDefault="00152AA0" w:rsidP="009A21B8">
            <w:pPr>
              <w:rPr>
                <w:rFonts w:eastAsiaTheme="minorEastAsia"/>
                <w:szCs w:val="18"/>
              </w:rPr>
            </w:pPr>
            <w:r w:rsidRPr="00AF2E52">
              <w:rPr>
                <w:rFonts w:eastAsiaTheme="minorEastAsia" w:hint="eastAsia"/>
                <w:szCs w:val="18"/>
              </w:rPr>
              <w:t>environmentalAlarm</w:t>
            </w:r>
            <w:r w:rsidRPr="00AF2E52">
              <w:rPr>
                <w:rFonts w:eastAsiaTheme="minorEastAsia" w:hint="eastAsia"/>
                <w:szCs w:val="18"/>
              </w:rPr>
              <w:t>：环境告警，有关电源系统、机房环境（温度、湿度、门禁等）的告警。例如：电源模块温度过高。</w:t>
            </w:r>
          </w:p>
        </w:tc>
      </w:tr>
      <w:tr w:rsidR="00152AA0" w:rsidRPr="00F71588" w:rsidTr="00477AF3">
        <w:tc>
          <w:tcPr>
            <w:tcW w:w="1386" w:type="dxa"/>
          </w:tcPr>
          <w:p w:rsidR="00152AA0" w:rsidRPr="00F71588" w:rsidRDefault="00152AA0" w:rsidP="009A21B8">
            <w:pPr>
              <w:rPr>
                <w:szCs w:val="18"/>
              </w:rPr>
            </w:pPr>
            <w:r w:rsidRPr="00AF2E52">
              <w:rPr>
                <w:szCs w:val="18"/>
              </w:rPr>
              <w:lastRenderedPageBreak/>
              <w:t>SERVICEAFFECT</w:t>
            </w:r>
          </w:p>
        </w:tc>
        <w:tc>
          <w:tcPr>
            <w:tcW w:w="1457" w:type="dxa"/>
          </w:tcPr>
          <w:p w:rsidR="00152AA0" w:rsidRPr="00F71588" w:rsidRDefault="00152AA0" w:rsidP="009A21B8">
            <w:pPr>
              <w:rPr>
                <w:szCs w:val="18"/>
              </w:rPr>
            </w:pPr>
            <w:r>
              <w:rPr>
                <w:szCs w:val="18"/>
              </w:rPr>
              <w:t>OCTET STRING</w:t>
            </w:r>
          </w:p>
        </w:tc>
        <w:tc>
          <w:tcPr>
            <w:tcW w:w="2024" w:type="dxa"/>
          </w:tcPr>
          <w:p w:rsidR="00152AA0" w:rsidRPr="00F71588" w:rsidRDefault="00152AA0" w:rsidP="009A21B8">
            <w:pPr>
              <w:rPr>
                <w:szCs w:val="18"/>
              </w:rPr>
            </w:pPr>
            <w:r w:rsidRPr="00F71588">
              <w:rPr>
                <w:szCs w:val="18"/>
              </w:rPr>
              <w:t>SA_UNKNOWN</w:t>
            </w:r>
          </w:p>
          <w:p w:rsidR="00152AA0" w:rsidRPr="00F71588" w:rsidRDefault="00152AA0" w:rsidP="009A21B8">
            <w:pPr>
              <w:rPr>
                <w:szCs w:val="18"/>
              </w:rPr>
            </w:pPr>
            <w:r w:rsidRPr="00F71588">
              <w:rPr>
                <w:szCs w:val="18"/>
              </w:rPr>
              <w:t>SA_SERVICE_AFFECTING,</w:t>
            </w:r>
          </w:p>
          <w:p w:rsidR="00152AA0" w:rsidRPr="00F71588" w:rsidRDefault="00152AA0" w:rsidP="009A21B8">
            <w:pPr>
              <w:rPr>
                <w:szCs w:val="18"/>
              </w:rPr>
            </w:pPr>
            <w:r w:rsidRPr="00F71588">
              <w:rPr>
                <w:szCs w:val="18"/>
              </w:rPr>
              <w:t>SA_NON_SERVICE_AFFECTING</w:t>
            </w:r>
          </w:p>
        </w:tc>
        <w:tc>
          <w:tcPr>
            <w:tcW w:w="930" w:type="dxa"/>
          </w:tcPr>
          <w:p w:rsidR="00152AA0" w:rsidRPr="00F71588" w:rsidRDefault="00152AA0" w:rsidP="009A21B8">
            <w:pPr>
              <w:rPr>
                <w:szCs w:val="18"/>
              </w:rPr>
            </w:pPr>
            <w:r>
              <w:rPr>
                <w:rFonts w:eastAsiaTheme="minorEastAsia" w:hint="eastAsia"/>
                <w:szCs w:val="18"/>
              </w:rPr>
              <w:t>M</w:t>
            </w:r>
          </w:p>
        </w:tc>
        <w:tc>
          <w:tcPr>
            <w:tcW w:w="2675" w:type="dxa"/>
          </w:tcPr>
          <w:p w:rsidR="00152AA0" w:rsidRPr="00F71588" w:rsidRDefault="00152AA0" w:rsidP="009A21B8">
            <w:pPr>
              <w:rPr>
                <w:szCs w:val="18"/>
              </w:rPr>
            </w:pPr>
            <w:r w:rsidRPr="00F71588">
              <w:rPr>
                <w:szCs w:val="18"/>
              </w:rPr>
              <w:t>是否影响业务</w:t>
            </w:r>
          </w:p>
        </w:tc>
      </w:tr>
      <w:tr w:rsidR="00152AA0" w:rsidRPr="00F71588" w:rsidTr="00477AF3">
        <w:tc>
          <w:tcPr>
            <w:tcW w:w="1386" w:type="dxa"/>
          </w:tcPr>
          <w:p w:rsidR="00152AA0" w:rsidRPr="00F71588" w:rsidRDefault="00152AA0" w:rsidP="009A21B8">
            <w:pPr>
              <w:rPr>
                <w:szCs w:val="18"/>
              </w:rPr>
            </w:pPr>
            <w:r w:rsidRPr="00F71588">
              <w:rPr>
                <w:szCs w:val="18"/>
              </w:rPr>
              <w:t>AditionalInfo</w:t>
            </w:r>
          </w:p>
        </w:tc>
        <w:tc>
          <w:tcPr>
            <w:tcW w:w="1457" w:type="dxa"/>
          </w:tcPr>
          <w:p w:rsidR="00152AA0" w:rsidRPr="00F71588" w:rsidRDefault="00152AA0" w:rsidP="009A21B8">
            <w:pPr>
              <w:rPr>
                <w:szCs w:val="18"/>
              </w:rPr>
            </w:pPr>
            <w:r>
              <w:rPr>
                <w:szCs w:val="18"/>
              </w:rPr>
              <w:t>OCTET STRING</w:t>
            </w:r>
          </w:p>
        </w:tc>
        <w:tc>
          <w:tcPr>
            <w:tcW w:w="2024" w:type="dxa"/>
          </w:tcPr>
          <w:p w:rsidR="00152AA0" w:rsidRPr="00F71588" w:rsidRDefault="00152AA0" w:rsidP="009A21B8">
            <w:pPr>
              <w:rPr>
                <w:szCs w:val="18"/>
              </w:rPr>
            </w:pPr>
            <w:r w:rsidRPr="00F71588">
              <w:rPr>
                <w:szCs w:val="18"/>
              </w:rPr>
              <w:t>SIZE(256)</w:t>
            </w:r>
          </w:p>
        </w:tc>
        <w:tc>
          <w:tcPr>
            <w:tcW w:w="930" w:type="dxa"/>
          </w:tcPr>
          <w:p w:rsidR="00152AA0" w:rsidRPr="00F71588" w:rsidRDefault="00152AA0" w:rsidP="009A21B8">
            <w:pPr>
              <w:rPr>
                <w:szCs w:val="18"/>
              </w:rPr>
            </w:pPr>
            <w:r>
              <w:rPr>
                <w:rFonts w:eastAsiaTheme="minorEastAsia" w:hint="eastAsia"/>
                <w:szCs w:val="18"/>
              </w:rPr>
              <w:t>M</w:t>
            </w:r>
          </w:p>
        </w:tc>
        <w:tc>
          <w:tcPr>
            <w:tcW w:w="2675" w:type="dxa"/>
          </w:tcPr>
          <w:p w:rsidR="00152AA0" w:rsidRPr="00F71588" w:rsidRDefault="00152AA0" w:rsidP="009A21B8">
            <w:pPr>
              <w:rPr>
                <w:szCs w:val="18"/>
              </w:rPr>
            </w:pPr>
            <w:r w:rsidRPr="00F71588">
              <w:rPr>
                <w:szCs w:val="18"/>
              </w:rPr>
              <w:t>附加信息，描述告警相关附加信息</w:t>
            </w:r>
          </w:p>
        </w:tc>
      </w:tr>
      <w:tr w:rsidR="00B17DF9" w:rsidRPr="00F71588" w:rsidTr="00477AF3">
        <w:tc>
          <w:tcPr>
            <w:tcW w:w="1386" w:type="dxa"/>
          </w:tcPr>
          <w:p w:rsidR="00B17DF9" w:rsidRPr="00F71588" w:rsidRDefault="00B17DF9" w:rsidP="009A21B8">
            <w:pPr>
              <w:rPr>
                <w:szCs w:val="18"/>
              </w:rPr>
            </w:pPr>
            <w:r w:rsidRPr="00F71588">
              <w:rPr>
                <w:szCs w:val="18"/>
              </w:rPr>
              <w:t>ALARMID</w:t>
            </w:r>
          </w:p>
        </w:tc>
        <w:tc>
          <w:tcPr>
            <w:tcW w:w="1457" w:type="dxa"/>
          </w:tcPr>
          <w:p w:rsidR="00B17DF9" w:rsidRPr="00F71588" w:rsidRDefault="00627F49" w:rsidP="009A21B8">
            <w:pPr>
              <w:rPr>
                <w:szCs w:val="18"/>
              </w:rPr>
            </w:pPr>
            <w:ins w:id="577" w:author="CMDI-LVLIANGDONG" w:date="2015-07-21T17:25:00Z">
              <w:r>
                <w:rPr>
                  <w:szCs w:val="18"/>
                </w:rPr>
                <w:t>OCTET STRING</w:t>
              </w:r>
            </w:ins>
            <w:del w:id="578" w:author="CMDI-LVLIANGDONG" w:date="2015-07-21T17:25:00Z">
              <w:r w:rsidR="00B17DF9" w:rsidDel="00627F49">
                <w:rPr>
                  <w:szCs w:val="18"/>
                </w:rPr>
                <w:delText>INTEGER</w:delText>
              </w:r>
            </w:del>
          </w:p>
        </w:tc>
        <w:tc>
          <w:tcPr>
            <w:tcW w:w="2024" w:type="dxa"/>
          </w:tcPr>
          <w:p w:rsidR="00B17DF9" w:rsidRPr="00F71588" w:rsidRDefault="00B17DF9" w:rsidP="009A21B8">
            <w:pPr>
              <w:rPr>
                <w:szCs w:val="18"/>
              </w:rPr>
            </w:pPr>
          </w:p>
        </w:tc>
        <w:tc>
          <w:tcPr>
            <w:tcW w:w="930" w:type="dxa"/>
          </w:tcPr>
          <w:p w:rsidR="00B17DF9" w:rsidRPr="00F71588" w:rsidRDefault="00B17DF9" w:rsidP="00C50279">
            <w:pPr>
              <w:rPr>
                <w:rFonts w:ascii="宋体" w:hAnsi="宋体" w:cs="宋体"/>
                <w:szCs w:val="18"/>
              </w:rPr>
            </w:pPr>
            <w:r>
              <w:rPr>
                <w:rFonts w:eastAsiaTheme="minorEastAsia" w:hint="eastAsia"/>
                <w:szCs w:val="18"/>
              </w:rPr>
              <w:t>M</w:t>
            </w:r>
          </w:p>
        </w:tc>
        <w:tc>
          <w:tcPr>
            <w:tcW w:w="2675" w:type="dxa"/>
          </w:tcPr>
          <w:p w:rsidR="00B17DF9" w:rsidRPr="00F71588" w:rsidRDefault="00B17DF9" w:rsidP="00B84114">
            <w:pPr>
              <w:rPr>
                <w:szCs w:val="18"/>
              </w:rPr>
            </w:pPr>
            <w:r w:rsidRPr="00F71588">
              <w:rPr>
                <w:rFonts w:ascii="宋体" w:eastAsia="宋体" w:hAnsi="宋体" w:cs="宋体" w:hint="eastAsia"/>
                <w:szCs w:val="18"/>
              </w:rPr>
              <w:t>告警代码，与告警</w:t>
            </w:r>
            <w:r>
              <w:rPr>
                <w:rFonts w:eastAsiaTheme="minorEastAsia" w:hint="eastAsia"/>
                <w:szCs w:val="18"/>
              </w:rPr>
              <w:t>标题</w:t>
            </w:r>
            <w:r w:rsidRPr="00F71588">
              <w:rPr>
                <w:rFonts w:ascii="宋体" w:eastAsia="宋体" w:hAnsi="宋体" w:cs="宋体" w:hint="eastAsia"/>
                <w:szCs w:val="18"/>
              </w:rPr>
              <w:t>相对应</w:t>
            </w:r>
          </w:p>
        </w:tc>
      </w:tr>
      <w:tr w:rsidR="00B17DF9" w:rsidRPr="00F71588" w:rsidTr="00477AF3">
        <w:tc>
          <w:tcPr>
            <w:tcW w:w="1386" w:type="dxa"/>
          </w:tcPr>
          <w:p w:rsidR="00B17DF9" w:rsidRPr="00F71588" w:rsidRDefault="00B17DF9" w:rsidP="009A21B8">
            <w:pPr>
              <w:rPr>
                <w:szCs w:val="18"/>
              </w:rPr>
            </w:pPr>
            <w:r w:rsidRPr="00F71588">
              <w:rPr>
                <w:szCs w:val="18"/>
              </w:rPr>
              <w:t>PROBABLE_CAUSE _DESC</w:t>
            </w:r>
          </w:p>
        </w:tc>
        <w:tc>
          <w:tcPr>
            <w:tcW w:w="1457" w:type="dxa"/>
          </w:tcPr>
          <w:p w:rsidR="00B17DF9" w:rsidRPr="00F71588" w:rsidRDefault="00B17DF9" w:rsidP="009A21B8">
            <w:pPr>
              <w:rPr>
                <w:szCs w:val="18"/>
              </w:rPr>
            </w:pPr>
            <w:r>
              <w:rPr>
                <w:szCs w:val="18"/>
              </w:rPr>
              <w:t>OCTET STRING</w:t>
            </w:r>
          </w:p>
        </w:tc>
        <w:tc>
          <w:tcPr>
            <w:tcW w:w="2024" w:type="dxa"/>
          </w:tcPr>
          <w:p w:rsidR="00B17DF9" w:rsidRPr="00F71588" w:rsidRDefault="00B17DF9" w:rsidP="009A21B8">
            <w:pPr>
              <w:rPr>
                <w:szCs w:val="18"/>
              </w:rPr>
            </w:pPr>
            <w:r w:rsidRPr="00F71588">
              <w:rPr>
                <w:szCs w:val="18"/>
              </w:rPr>
              <w:t>SIZE(256)</w:t>
            </w:r>
          </w:p>
        </w:tc>
        <w:tc>
          <w:tcPr>
            <w:tcW w:w="930" w:type="dxa"/>
          </w:tcPr>
          <w:p w:rsidR="00B17DF9" w:rsidRPr="00F71588" w:rsidRDefault="00B17DF9" w:rsidP="009A21B8">
            <w:pPr>
              <w:rPr>
                <w:szCs w:val="18"/>
              </w:rPr>
            </w:pPr>
            <w:r>
              <w:rPr>
                <w:rFonts w:eastAsiaTheme="minorEastAsia" w:hint="eastAsia"/>
                <w:szCs w:val="18"/>
              </w:rPr>
              <w:t>M</w:t>
            </w:r>
          </w:p>
        </w:tc>
        <w:tc>
          <w:tcPr>
            <w:tcW w:w="2675" w:type="dxa"/>
          </w:tcPr>
          <w:p w:rsidR="00B17DF9" w:rsidRPr="00F71588" w:rsidRDefault="00B17DF9" w:rsidP="00B84114">
            <w:pPr>
              <w:rPr>
                <w:szCs w:val="18"/>
              </w:rPr>
            </w:pPr>
            <w:r w:rsidRPr="00F71588">
              <w:rPr>
                <w:rFonts w:ascii="宋体" w:eastAsia="宋体" w:hAnsi="宋体" w:cs="宋体" w:hint="eastAsia"/>
                <w:szCs w:val="18"/>
              </w:rPr>
              <w:t>告警</w:t>
            </w:r>
            <w:r>
              <w:rPr>
                <w:rFonts w:eastAsiaTheme="minorEastAsia" w:hint="eastAsia"/>
                <w:szCs w:val="18"/>
              </w:rPr>
              <w:t>详细</w:t>
            </w:r>
            <w:r w:rsidRPr="00F71588">
              <w:rPr>
                <w:rFonts w:ascii="宋体" w:eastAsia="宋体" w:hAnsi="宋体" w:cs="宋体" w:hint="eastAsia"/>
                <w:szCs w:val="18"/>
              </w:rPr>
              <w:t>原因</w:t>
            </w:r>
          </w:p>
        </w:tc>
      </w:tr>
      <w:tr w:rsidR="00B17DF9" w:rsidRPr="00F71588" w:rsidTr="00477AF3">
        <w:tc>
          <w:tcPr>
            <w:tcW w:w="1386" w:type="dxa"/>
          </w:tcPr>
          <w:p w:rsidR="00B17DF9" w:rsidRPr="00C50279" w:rsidRDefault="00B17DF9" w:rsidP="009A21B8">
            <w:pPr>
              <w:rPr>
                <w:rFonts w:eastAsiaTheme="minorEastAsia"/>
                <w:szCs w:val="18"/>
              </w:rPr>
            </w:pPr>
            <w:r>
              <w:rPr>
                <w:rFonts w:eastAsiaTheme="minorEastAsia" w:hint="eastAsia"/>
                <w:szCs w:val="18"/>
              </w:rPr>
              <w:t>probableCause</w:t>
            </w:r>
          </w:p>
        </w:tc>
        <w:tc>
          <w:tcPr>
            <w:tcW w:w="1457" w:type="dxa"/>
          </w:tcPr>
          <w:p w:rsidR="00B17DF9" w:rsidRPr="00F71588" w:rsidRDefault="005F7FD3" w:rsidP="009A21B8">
            <w:pPr>
              <w:rPr>
                <w:szCs w:val="18"/>
              </w:rPr>
            </w:pPr>
            <w:ins w:id="579" w:author="CMDI-LVLIANGDONG" w:date="2015-07-08T11:18:00Z">
              <w:r>
                <w:rPr>
                  <w:szCs w:val="18"/>
                </w:rPr>
                <w:t>OCTET STRING</w:t>
              </w:r>
            </w:ins>
            <w:del w:id="580" w:author="CMDI-LVLIANGDONG" w:date="2015-07-08T11:18:00Z">
              <w:r w:rsidR="00B17DF9" w:rsidDel="005F7FD3">
                <w:rPr>
                  <w:szCs w:val="18"/>
                </w:rPr>
                <w:delText>INTEGER</w:delText>
              </w:r>
            </w:del>
          </w:p>
        </w:tc>
        <w:tc>
          <w:tcPr>
            <w:tcW w:w="2024" w:type="dxa"/>
          </w:tcPr>
          <w:p w:rsidR="00B17DF9" w:rsidRPr="00F71588" w:rsidRDefault="00B17DF9" w:rsidP="009A21B8">
            <w:pPr>
              <w:rPr>
                <w:szCs w:val="18"/>
              </w:rPr>
            </w:pPr>
          </w:p>
        </w:tc>
        <w:tc>
          <w:tcPr>
            <w:tcW w:w="930" w:type="dxa"/>
          </w:tcPr>
          <w:p w:rsidR="00B17DF9" w:rsidRPr="00F71588" w:rsidRDefault="00B17DF9" w:rsidP="009A21B8">
            <w:pPr>
              <w:rPr>
                <w:szCs w:val="18"/>
              </w:rPr>
            </w:pPr>
            <w:r>
              <w:rPr>
                <w:rFonts w:eastAsiaTheme="minorEastAsia" w:hint="eastAsia"/>
                <w:szCs w:val="18"/>
              </w:rPr>
              <w:t>M</w:t>
            </w:r>
          </w:p>
        </w:tc>
        <w:tc>
          <w:tcPr>
            <w:tcW w:w="2675" w:type="dxa"/>
          </w:tcPr>
          <w:p w:rsidR="00B17DF9" w:rsidRDefault="00B17DF9" w:rsidP="00B84114">
            <w:pPr>
              <w:rPr>
                <w:rFonts w:eastAsiaTheme="minorEastAsia"/>
                <w:szCs w:val="18"/>
              </w:rPr>
            </w:pPr>
            <w:r>
              <w:rPr>
                <w:rFonts w:ascii="宋体" w:eastAsia="宋体" w:hAnsi="宋体" w:cs="宋体" w:hint="eastAsia"/>
                <w:szCs w:val="18"/>
              </w:rPr>
              <w:t>告警</w:t>
            </w:r>
            <w:r w:rsidRPr="003D6ABF">
              <w:rPr>
                <w:rFonts w:ascii="宋体" w:eastAsia="宋体" w:hAnsi="宋体" w:cs="宋体" w:hint="eastAsia"/>
                <w:szCs w:val="18"/>
              </w:rPr>
              <w:t>可能原因</w:t>
            </w:r>
          </w:p>
          <w:p w:rsidR="00B17DF9" w:rsidRPr="00AC29C8" w:rsidRDefault="00B17DF9" w:rsidP="00B84114">
            <w:pPr>
              <w:rPr>
                <w:rFonts w:eastAsiaTheme="minorEastAsia"/>
                <w:szCs w:val="18"/>
              </w:rPr>
            </w:pPr>
            <w:r w:rsidRPr="00AC29C8">
              <w:rPr>
                <w:rFonts w:ascii="宋体" w:eastAsia="宋体" w:hAnsi="宋体" w:cs="宋体" w:hint="eastAsia"/>
                <w:szCs w:val="18"/>
              </w:rPr>
              <w:t>取值见《附件</w:t>
            </w:r>
            <w:r w:rsidRPr="00AC29C8">
              <w:rPr>
                <w:szCs w:val="18"/>
              </w:rPr>
              <w:t>5-</w:t>
            </w:r>
            <w:r w:rsidRPr="00AC29C8">
              <w:rPr>
                <w:rFonts w:ascii="宋体" w:eastAsia="宋体" w:hAnsi="宋体" w:cs="宋体" w:hint="eastAsia"/>
                <w:szCs w:val="18"/>
              </w:rPr>
              <w:t>中国移动传输网告警可能原因要求》</w:t>
            </w:r>
          </w:p>
        </w:tc>
      </w:tr>
      <w:tr w:rsidR="00B17DF9" w:rsidRPr="00F71588" w:rsidTr="00477AF3">
        <w:tc>
          <w:tcPr>
            <w:tcW w:w="1386" w:type="dxa"/>
          </w:tcPr>
          <w:p w:rsidR="00B17DF9" w:rsidRPr="00F71588" w:rsidRDefault="00B17DF9" w:rsidP="009A21B8">
            <w:pPr>
              <w:rPr>
                <w:szCs w:val="18"/>
              </w:rPr>
            </w:pPr>
            <w:r w:rsidRPr="00F71588">
              <w:rPr>
                <w:szCs w:val="18"/>
              </w:rPr>
              <w:t>PROPOSED_ADVISE</w:t>
            </w:r>
          </w:p>
        </w:tc>
        <w:tc>
          <w:tcPr>
            <w:tcW w:w="1457" w:type="dxa"/>
          </w:tcPr>
          <w:p w:rsidR="00B17DF9" w:rsidRPr="00F71588" w:rsidRDefault="00B17DF9" w:rsidP="009A21B8">
            <w:pPr>
              <w:rPr>
                <w:szCs w:val="18"/>
              </w:rPr>
            </w:pPr>
            <w:r>
              <w:rPr>
                <w:szCs w:val="18"/>
              </w:rPr>
              <w:t>OCTET STRING</w:t>
            </w:r>
          </w:p>
        </w:tc>
        <w:tc>
          <w:tcPr>
            <w:tcW w:w="2024" w:type="dxa"/>
          </w:tcPr>
          <w:p w:rsidR="00B17DF9" w:rsidRPr="00F71588" w:rsidRDefault="00B17DF9" w:rsidP="009A21B8">
            <w:pPr>
              <w:rPr>
                <w:szCs w:val="18"/>
              </w:rPr>
            </w:pPr>
            <w:r w:rsidRPr="00F71588">
              <w:rPr>
                <w:szCs w:val="18"/>
              </w:rPr>
              <w:t>Size(512)</w:t>
            </w:r>
          </w:p>
        </w:tc>
        <w:tc>
          <w:tcPr>
            <w:tcW w:w="930" w:type="dxa"/>
          </w:tcPr>
          <w:p w:rsidR="00B17DF9" w:rsidRPr="00F71588" w:rsidRDefault="00B17DF9" w:rsidP="009A21B8">
            <w:pPr>
              <w:rPr>
                <w:szCs w:val="18"/>
              </w:rPr>
            </w:pPr>
            <w:r>
              <w:rPr>
                <w:rFonts w:eastAsiaTheme="minorEastAsia" w:hint="eastAsia"/>
                <w:szCs w:val="18"/>
              </w:rPr>
              <w:t>M</w:t>
            </w:r>
          </w:p>
        </w:tc>
        <w:tc>
          <w:tcPr>
            <w:tcW w:w="2675" w:type="dxa"/>
          </w:tcPr>
          <w:p w:rsidR="00B17DF9" w:rsidRPr="00F71588" w:rsidRDefault="00B17DF9" w:rsidP="00B84114">
            <w:pPr>
              <w:rPr>
                <w:szCs w:val="18"/>
              </w:rPr>
            </w:pPr>
            <w:r w:rsidRPr="00F71588">
              <w:rPr>
                <w:rFonts w:ascii="宋体" w:eastAsia="宋体" w:hAnsi="宋体" w:cs="宋体" w:hint="eastAsia"/>
                <w:szCs w:val="18"/>
              </w:rPr>
              <w:t>处理建议</w:t>
            </w:r>
          </w:p>
        </w:tc>
      </w:tr>
    </w:tbl>
    <w:p w:rsidR="00BF50AB" w:rsidRPr="00BF50AB" w:rsidRDefault="00BF50AB" w:rsidP="00BF50AB">
      <w:pPr>
        <w:pStyle w:val="aff8"/>
        <w:ind w:firstLineChars="0" w:firstLine="0"/>
      </w:pPr>
    </w:p>
    <w:p w:rsidR="004F7E6F" w:rsidRPr="00834A2F" w:rsidRDefault="00A36A75" w:rsidP="007676A6">
      <w:pPr>
        <w:pStyle w:val="af4"/>
        <w:spacing w:before="156"/>
        <w:ind w:left="0"/>
      </w:pPr>
      <w:bookmarkStart w:id="581" w:name="_Toc381347454"/>
      <w:bookmarkStart w:id="582" w:name="_Toc400632730"/>
      <w:bookmarkStart w:id="583" w:name="_Toc422211211"/>
      <w:r w:rsidRPr="00834A2F">
        <w:t>确认告警</w:t>
      </w:r>
      <w:r w:rsidR="004F7E6F" w:rsidRPr="00834A2F">
        <w:t>（可选）</w:t>
      </w:r>
      <w:bookmarkEnd w:id="581"/>
      <w:bookmarkEnd w:id="582"/>
      <w:bookmarkEnd w:id="583"/>
    </w:p>
    <w:p w:rsidR="00000000" w:rsidRDefault="000F53EF" w:rsidP="00CE4D8A">
      <w:pPr>
        <w:spacing w:beforeLines="50"/>
        <w:ind w:firstLine="420"/>
        <w:pPrChange w:id="584" w:author="CMDI-LVLIANGDONG" w:date="2015-07-22T10:29:00Z">
          <w:pPr>
            <w:spacing w:beforeLines="50"/>
            <w:ind w:firstLine="420"/>
          </w:pPr>
        </w:pPrChange>
      </w:pPr>
      <w:r w:rsidRPr="00EC3C32">
        <w:t>功能描述</w:t>
      </w:r>
    </w:p>
    <w:p w:rsidR="000F53EF" w:rsidRPr="009E44FF" w:rsidRDefault="000F53EF" w:rsidP="00C9730D">
      <w:pPr>
        <w:spacing w:line="360" w:lineRule="auto"/>
        <w:ind w:left="420" w:firstLine="420"/>
        <w:rPr>
          <w:szCs w:val="21"/>
        </w:rPr>
      </w:pPr>
      <w:r w:rsidRPr="009E44FF">
        <w:rPr>
          <w:szCs w:val="21"/>
        </w:rPr>
        <w:t>用于确认一条告警。</w:t>
      </w:r>
    </w:p>
    <w:p w:rsidR="00000000" w:rsidRDefault="000F53EF" w:rsidP="00CE4D8A">
      <w:pPr>
        <w:spacing w:beforeLines="50"/>
        <w:ind w:firstLine="420"/>
        <w:pPrChange w:id="585" w:author="CMDI-LVLIANGDONG" w:date="2015-07-22T10:29:00Z">
          <w:pPr>
            <w:spacing w:beforeLines="50"/>
            <w:ind w:firstLine="420"/>
          </w:pPr>
        </w:pPrChange>
      </w:pPr>
      <w:r w:rsidRPr="00EC3C32">
        <w:t>命令格式</w:t>
      </w:r>
    </w:p>
    <w:p w:rsidR="00AB7D47" w:rsidRPr="009E44FF" w:rsidRDefault="00AB7D47" w:rsidP="00C9730D">
      <w:pPr>
        <w:spacing w:line="360" w:lineRule="auto"/>
        <w:ind w:left="420" w:firstLine="420"/>
        <w:rPr>
          <w:szCs w:val="21"/>
        </w:rPr>
      </w:pPr>
      <w:r w:rsidRPr="009E44FF">
        <w:rPr>
          <w:szCs w:val="21"/>
        </w:rPr>
        <w:t>ACK-ALARM::SERIALID=SERIAL-ID:CTAG::;</w:t>
      </w:r>
    </w:p>
    <w:p w:rsidR="00000000" w:rsidRDefault="000F53EF" w:rsidP="00CE4D8A">
      <w:pPr>
        <w:spacing w:beforeLines="50"/>
        <w:ind w:firstLine="420"/>
        <w:pPrChange w:id="586" w:author="CMDI-LVLIANGDONG" w:date="2015-07-22T10:29:00Z">
          <w:pPr>
            <w:spacing w:beforeLines="50"/>
            <w:ind w:firstLine="420"/>
          </w:pPr>
        </w:pPrChange>
      </w:pPr>
      <w:r w:rsidRPr="00EC3C32">
        <w:t>输入参数</w:t>
      </w:r>
    </w:p>
    <w:tbl>
      <w:tblPr>
        <w:tblStyle w:val="afffffd"/>
        <w:tblW w:w="8684" w:type="dxa"/>
        <w:tblInd w:w="182" w:type="dxa"/>
        <w:tblLayout w:type="fixed"/>
        <w:tblLook w:val="01E0"/>
      </w:tblPr>
      <w:tblGrid>
        <w:gridCol w:w="1318"/>
        <w:gridCol w:w="1800"/>
        <w:gridCol w:w="1225"/>
        <w:gridCol w:w="709"/>
        <w:gridCol w:w="3632"/>
      </w:tblGrid>
      <w:tr w:rsidR="00AB7D47" w:rsidRPr="00F71588" w:rsidTr="00477AF3">
        <w:trPr>
          <w:cnfStyle w:val="100000000000"/>
        </w:trPr>
        <w:tc>
          <w:tcPr>
            <w:tcW w:w="1318" w:type="dxa"/>
          </w:tcPr>
          <w:p w:rsidR="00AB7D47" w:rsidRPr="00F71588" w:rsidRDefault="00AB7D47" w:rsidP="00F71588">
            <w:pPr>
              <w:rPr>
                <w:szCs w:val="18"/>
              </w:rPr>
            </w:pPr>
            <w:r w:rsidRPr="00F71588">
              <w:rPr>
                <w:szCs w:val="18"/>
              </w:rPr>
              <w:t>参数名</w:t>
            </w:r>
          </w:p>
        </w:tc>
        <w:tc>
          <w:tcPr>
            <w:tcW w:w="1800" w:type="dxa"/>
          </w:tcPr>
          <w:p w:rsidR="00AB7D47" w:rsidRPr="00F71588" w:rsidRDefault="00AB7D47" w:rsidP="00F71588">
            <w:pPr>
              <w:rPr>
                <w:szCs w:val="18"/>
              </w:rPr>
            </w:pPr>
            <w:r w:rsidRPr="00F71588">
              <w:rPr>
                <w:szCs w:val="18"/>
              </w:rPr>
              <w:t>数据类型</w:t>
            </w:r>
          </w:p>
        </w:tc>
        <w:tc>
          <w:tcPr>
            <w:tcW w:w="1225" w:type="dxa"/>
          </w:tcPr>
          <w:p w:rsidR="00AB7D47" w:rsidRPr="00F71588" w:rsidRDefault="00AB7D47" w:rsidP="00F71588">
            <w:pPr>
              <w:rPr>
                <w:szCs w:val="18"/>
              </w:rPr>
            </w:pPr>
            <w:r w:rsidRPr="00F71588">
              <w:rPr>
                <w:szCs w:val="18"/>
              </w:rPr>
              <w:t>取值范围</w:t>
            </w:r>
          </w:p>
        </w:tc>
        <w:tc>
          <w:tcPr>
            <w:tcW w:w="709" w:type="dxa"/>
          </w:tcPr>
          <w:p w:rsidR="00AB7D47" w:rsidRPr="001539F5" w:rsidRDefault="001539F5" w:rsidP="001539F5">
            <w:pPr>
              <w:rPr>
                <w:rFonts w:eastAsiaTheme="minorEastAsia"/>
                <w:szCs w:val="18"/>
              </w:rPr>
            </w:pPr>
            <w:r>
              <w:rPr>
                <w:rFonts w:ascii="宋体" w:eastAsia="宋体" w:hAnsi="宋体" w:cs="宋体" w:hint="eastAsia"/>
                <w:szCs w:val="18"/>
              </w:rPr>
              <w:t>限定</w:t>
            </w:r>
          </w:p>
        </w:tc>
        <w:tc>
          <w:tcPr>
            <w:tcW w:w="3632" w:type="dxa"/>
          </w:tcPr>
          <w:p w:rsidR="00AB7D47" w:rsidRPr="001539F5" w:rsidRDefault="001539F5" w:rsidP="00F71588">
            <w:pPr>
              <w:rPr>
                <w:rFonts w:eastAsiaTheme="minorEastAsia"/>
                <w:szCs w:val="18"/>
              </w:rPr>
            </w:pPr>
            <w:r>
              <w:rPr>
                <w:rFonts w:eastAsiaTheme="minorEastAsia" w:hint="eastAsia"/>
                <w:szCs w:val="18"/>
              </w:rPr>
              <w:t>参数说明</w:t>
            </w:r>
          </w:p>
        </w:tc>
      </w:tr>
      <w:tr w:rsidR="00AB7D47" w:rsidRPr="00F71588" w:rsidTr="00477AF3">
        <w:tc>
          <w:tcPr>
            <w:tcW w:w="1318" w:type="dxa"/>
          </w:tcPr>
          <w:p w:rsidR="00AB7D47" w:rsidRPr="00F71588" w:rsidRDefault="00AB7D47" w:rsidP="00F71588">
            <w:pPr>
              <w:rPr>
                <w:szCs w:val="18"/>
              </w:rPr>
            </w:pPr>
            <w:r w:rsidRPr="00F71588">
              <w:rPr>
                <w:szCs w:val="18"/>
              </w:rPr>
              <w:t>SERIALID</w:t>
            </w:r>
          </w:p>
        </w:tc>
        <w:tc>
          <w:tcPr>
            <w:tcW w:w="1800" w:type="dxa"/>
          </w:tcPr>
          <w:p w:rsidR="00AB7D47" w:rsidRPr="00F71588" w:rsidRDefault="0008720E" w:rsidP="00F71588">
            <w:pPr>
              <w:rPr>
                <w:szCs w:val="18"/>
              </w:rPr>
            </w:pPr>
            <w:r>
              <w:rPr>
                <w:szCs w:val="18"/>
              </w:rPr>
              <w:t>OCTET STRING</w:t>
            </w:r>
          </w:p>
        </w:tc>
        <w:tc>
          <w:tcPr>
            <w:tcW w:w="1225" w:type="dxa"/>
          </w:tcPr>
          <w:p w:rsidR="00AB7D47" w:rsidRPr="00F71588" w:rsidRDefault="00AB7D47" w:rsidP="00F71588">
            <w:pPr>
              <w:rPr>
                <w:szCs w:val="18"/>
              </w:rPr>
            </w:pPr>
            <w:r w:rsidRPr="00F71588">
              <w:rPr>
                <w:szCs w:val="18"/>
              </w:rPr>
              <w:t>SIZE(32)</w:t>
            </w:r>
          </w:p>
        </w:tc>
        <w:tc>
          <w:tcPr>
            <w:tcW w:w="709" w:type="dxa"/>
          </w:tcPr>
          <w:p w:rsidR="00AB7D47" w:rsidRPr="00F71588" w:rsidRDefault="001539F5" w:rsidP="00F71588">
            <w:pPr>
              <w:rPr>
                <w:szCs w:val="18"/>
              </w:rPr>
            </w:pPr>
            <w:r>
              <w:rPr>
                <w:rFonts w:eastAsiaTheme="minorEastAsia" w:hint="eastAsia"/>
                <w:szCs w:val="18"/>
              </w:rPr>
              <w:t>M</w:t>
            </w:r>
          </w:p>
        </w:tc>
        <w:tc>
          <w:tcPr>
            <w:tcW w:w="3632" w:type="dxa"/>
          </w:tcPr>
          <w:p w:rsidR="00AB7D47" w:rsidRPr="00F71588" w:rsidRDefault="00AB7D47" w:rsidP="00F71588">
            <w:pPr>
              <w:rPr>
                <w:szCs w:val="18"/>
              </w:rPr>
            </w:pPr>
            <w:r w:rsidRPr="00F71588">
              <w:rPr>
                <w:szCs w:val="18"/>
              </w:rPr>
              <w:t>告警流水号，对应命令LST-ALARM中的返回字段SERIALID。</w:t>
            </w:r>
          </w:p>
        </w:tc>
      </w:tr>
    </w:tbl>
    <w:p w:rsidR="00AB7D47" w:rsidRPr="009E44FF" w:rsidRDefault="00AB7D47" w:rsidP="00AB7D47">
      <w:pPr>
        <w:ind w:firstLine="66"/>
        <w:rPr>
          <w:szCs w:val="21"/>
          <w:lang w:val="fr-FR"/>
        </w:rPr>
      </w:pPr>
    </w:p>
    <w:p w:rsidR="00000000" w:rsidRDefault="000D3D76" w:rsidP="00CE4D8A">
      <w:pPr>
        <w:spacing w:beforeLines="50"/>
        <w:ind w:firstLine="420"/>
        <w:pPrChange w:id="587" w:author="CMDI-LVLIANGDONG" w:date="2015-07-22T10:29:00Z">
          <w:pPr>
            <w:spacing w:beforeLines="50"/>
            <w:ind w:firstLine="420"/>
          </w:pPr>
        </w:pPrChange>
      </w:pPr>
      <w:r w:rsidRPr="00EC3C32">
        <w:t>响应格式</w:t>
      </w:r>
    </w:p>
    <w:p w:rsidR="000D3D76" w:rsidRPr="009E44FF" w:rsidRDefault="000D3D76" w:rsidP="00C9730D">
      <w:pPr>
        <w:spacing w:line="360" w:lineRule="auto"/>
        <w:ind w:left="420" w:firstLine="420"/>
        <w:rPr>
          <w:szCs w:val="21"/>
        </w:rPr>
      </w:pPr>
      <w:r w:rsidRPr="009E44FF">
        <w:rPr>
          <w:szCs w:val="21"/>
        </w:rPr>
        <w:t>符合</w:t>
      </w:r>
      <w:hyperlink w:anchor="c_tl1_0012" w:tooltip=" " w:history="1">
        <w:r w:rsidRPr="009E44FF">
          <w:rPr>
            <w:szCs w:val="21"/>
          </w:rPr>
          <w:t>“</w:t>
        </w:r>
        <w:r w:rsidR="00C868AD">
          <w:rPr>
            <w:szCs w:val="21"/>
          </w:rPr>
          <w:t>10.4</w:t>
        </w:r>
        <w:r w:rsidRPr="009E44FF">
          <w:rPr>
            <w:szCs w:val="21"/>
          </w:rPr>
          <w:t>响应消息的格式说明</w:t>
        </w:r>
        <w:r w:rsidRPr="009E44FF">
          <w:rPr>
            <w:szCs w:val="21"/>
          </w:rPr>
          <w:t>”</w:t>
        </w:r>
      </w:hyperlink>
      <w:r w:rsidRPr="009E44FF">
        <w:rPr>
          <w:szCs w:val="21"/>
        </w:rPr>
        <w:t>中的查询类命令应答格式。</w:t>
      </w:r>
    </w:p>
    <w:p w:rsidR="00000000" w:rsidRDefault="000D3D76" w:rsidP="00CE4D8A">
      <w:pPr>
        <w:spacing w:beforeLines="50"/>
        <w:ind w:firstLine="420"/>
        <w:pPrChange w:id="588" w:author="CMDI-LVLIANGDONG" w:date="2015-07-22T10:29:00Z">
          <w:pPr>
            <w:spacing w:beforeLines="50"/>
            <w:ind w:firstLine="420"/>
          </w:pPr>
        </w:pPrChange>
      </w:pPr>
      <w:r w:rsidRPr="00EC3C32">
        <w:t>输出参数</w:t>
      </w:r>
    </w:p>
    <w:p w:rsidR="00A15490" w:rsidRPr="009E44FF" w:rsidRDefault="000D3D76" w:rsidP="00C9730D">
      <w:pPr>
        <w:spacing w:line="360" w:lineRule="auto"/>
        <w:ind w:left="420" w:firstLine="420"/>
        <w:rPr>
          <w:szCs w:val="21"/>
        </w:rPr>
      </w:pPr>
      <w:r w:rsidRPr="009E44FF">
        <w:rPr>
          <w:szCs w:val="21"/>
        </w:rPr>
        <w:t>无</w:t>
      </w:r>
    </w:p>
    <w:p w:rsidR="004F7E6F" w:rsidRPr="00834A2F" w:rsidRDefault="00A36A75" w:rsidP="007676A6">
      <w:pPr>
        <w:pStyle w:val="af4"/>
        <w:spacing w:before="156"/>
        <w:ind w:left="0"/>
      </w:pPr>
      <w:bookmarkStart w:id="589" w:name="_Toc381347455"/>
      <w:bookmarkStart w:id="590" w:name="_Toc400632731"/>
      <w:bookmarkStart w:id="591" w:name="_Toc422211212"/>
      <w:r w:rsidRPr="00834A2F">
        <w:t>反确认告警</w:t>
      </w:r>
      <w:r w:rsidR="004F7E6F" w:rsidRPr="00834A2F">
        <w:t>（可选）</w:t>
      </w:r>
      <w:bookmarkEnd w:id="589"/>
      <w:bookmarkEnd w:id="590"/>
      <w:bookmarkEnd w:id="591"/>
    </w:p>
    <w:p w:rsidR="000534FC" w:rsidRPr="00EC3C32" w:rsidRDefault="000534FC" w:rsidP="00CE4D8A">
      <w:pPr>
        <w:spacing w:beforeLines="50"/>
        <w:ind w:firstLine="420"/>
      </w:pPr>
      <w:r w:rsidRPr="00EC3C32">
        <w:t>功能描述</w:t>
      </w:r>
    </w:p>
    <w:p w:rsidR="000534FC" w:rsidRPr="009E44FF" w:rsidRDefault="000534FC" w:rsidP="00C9730D">
      <w:pPr>
        <w:spacing w:line="360" w:lineRule="auto"/>
        <w:ind w:left="420" w:firstLine="420"/>
        <w:rPr>
          <w:szCs w:val="21"/>
        </w:rPr>
      </w:pPr>
      <w:r w:rsidRPr="009E44FF">
        <w:rPr>
          <w:szCs w:val="21"/>
        </w:rPr>
        <w:t>用于</w:t>
      </w:r>
      <w:r w:rsidR="00052D0E" w:rsidRPr="009E44FF">
        <w:rPr>
          <w:szCs w:val="21"/>
        </w:rPr>
        <w:t>反</w:t>
      </w:r>
      <w:r w:rsidRPr="009E44FF">
        <w:rPr>
          <w:szCs w:val="21"/>
        </w:rPr>
        <w:t>确认一条告警。</w:t>
      </w:r>
    </w:p>
    <w:p w:rsidR="000534FC" w:rsidRPr="00EC3C32" w:rsidRDefault="000534FC" w:rsidP="00CE4D8A">
      <w:pPr>
        <w:spacing w:beforeLines="50"/>
        <w:ind w:firstLine="420"/>
      </w:pPr>
      <w:r w:rsidRPr="00EC3C32">
        <w:t>命令格式</w:t>
      </w:r>
    </w:p>
    <w:p w:rsidR="000534FC" w:rsidRPr="009E44FF" w:rsidRDefault="005B6F85" w:rsidP="00C9730D">
      <w:pPr>
        <w:spacing w:line="360" w:lineRule="auto"/>
        <w:ind w:left="420" w:firstLine="420"/>
        <w:rPr>
          <w:szCs w:val="21"/>
        </w:rPr>
      </w:pPr>
      <w:r w:rsidRPr="009E44FF">
        <w:rPr>
          <w:szCs w:val="21"/>
        </w:rPr>
        <w:lastRenderedPageBreak/>
        <w:t>UN</w:t>
      </w:r>
      <w:r w:rsidR="000534FC" w:rsidRPr="009E44FF">
        <w:rPr>
          <w:szCs w:val="21"/>
        </w:rPr>
        <w:t>ACK-ALARM::SERIALID=SERIAL-ID:CTAG::;</w:t>
      </w:r>
    </w:p>
    <w:p w:rsidR="00000000" w:rsidRDefault="000534FC" w:rsidP="00CE4D8A">
      <w:pPr>
        <w:spacing w:beforeLines="50"/>
        <w:ind w:firstLine="420"/>
        <w:pPrChange w:id="592" w:author="CMDI-LVLIANGDONG" w:date="2015-07-22T10:29:00Z">
          <w:pPr>
            <w:spacing w:beforeLines="50"/>
            <w:ind w:firstLine="420"/>
          </w:pPr>
        </w:pPrChange>
      </w:pPr>
      <w:r w:rsidRPr="00EC3C32">
        <w:t>输入参数</w:t>
      </w:r>
    </w:p>
    <w:tbl>
      <w:tblPr>
        <w:tblStyle w:val="afffffd"/>
        <w:tblW w:w="8543" w:type="dxa"/>
        <w:tblInd w:w="323" w:type="dxa"/>
        <w:tblLayout w:type="fixed"/>
        <w:tblLook w:val="01E0"/>
      </w:tblPr>
      <w:tblGrid>
        <w:gridCol w:w="1177"/>
        <w:gridCol w:w="1800"/>
        <w:gridCol w:w="1276"/>
        <w:gridCol w:w="870"/>
        <w:gridCol w:w="3420"/>
      </w:tblGrid>
      <w:tr w:rsidR="000534FC" w:rsidRPr="00F71588" w:rsidTr="00477AF3">
        <w:trPr>
          <w:cnfStyle w:val="100000000000"/>
        </w:trPr>
        <w:tc>
          <w:tcPr>
            <w:tcW w:w="1177" w:type="dxa"/>
          </w:tcPr>
          <w:p w:rsidR="000534FC" w:rsidRPr="00F71588" w:rsidRDefault="000534FC" w:rsidP="00F71588">
            <w:pPr>
              <w:rPr>
                <w:szCs w:val="18"/>
              </w:rPr>
            </w:pPr>
            <w:r w:rsidRPr="00F71588">
              <w:rPr>
                <w:szCs w:val="18"/>
              </w:rPr>
              <w:t>参数名</w:t>
            </w:r>
          </w:p>
        </w:tc>
        <w:tc>
          <w:tcPr>
            <w:tcW w:w="1800" w:type="dxa"/>
          </w:tcPr>
          <w:p w:rsidR="000534FC" w:rsidRPr="00F71588" w:rsidRDefault="000534FC" w:rsidP="00F71588">
            <w:pPr>
              <w:rPr>
                <w:szCs w:val="18"/>
              </w:rPr>
            </w:pPr>
            <w:r w:rsidRPr="00F71588">
              <w:rPr>
                <w:szCs w:val="18"/>
              </w:rPr>
              <w:t>数据类型</w:t>
            </w:r>
          </w:p>
        </w:tc>
        <w:tc>
          <w:tcPr>
            <w:tcW w:w="1276" w:type="dxa"/>
          </w:tcPr>
          <w:p w:rsidR="000534FC" w:rsidRPr="00F71588" w:rsidRDefault="000534FC" w:rsidP="00F71588">
            <w:pPr>
              <w:rPr>
                <w:szCs w:val="18"/>
              </w:rPr>
            </w:pPr>
            <w:r w:rsidRPr="00F71588">
              <w:rPr>
                <w:szCs w:val="18"/>
              </w:rPr>
              <w:t>取值范围</w:t>
            </w:r>
          </w:p>
        </w:tc>
        <w:tc>
          <w:tcPr>
            <w:tcW w:w="870" w:type="dxa"/>
          </w:tcPr>
          <w:p w:rsidR="000534FC" w:rsidRPr="00457D54" w:rsidRDefault="00457D54" w:rsidP="00F71588">
            <w:pPr>
              <w:rPr>
                <w:rFonts w:eastAsiaTheme="minorEastAsia"/>
                <w:szCs w:val="18"/>
              </w:rPr>
            </w:pPr>
            <w:r>
              <w:rPr>
                <w:rFonts w:eastAsiaTheme="minorEastAsia" w:hint="eastAsia"/>
                <w:szCs w:val="18"/>
              </w:rPr>
              <w:t>限定</w:t>
            </w:r>
          </w:p>
        </w:tc>
        <w:tc>
          <w:tcPr>
            <w:tcW w:w="3420" w:type="dxa"/>
          </w:tcPr>
          <w:p w:rsidR="000534FC" w:rsidRPr="00457D54" w:rsidRDefault="00457D54" w:rsidP="00F71588">
            <w:pPr>
              <w:rPr>
                <w:rFonts w:eastAsiaTheme="minorEastAsia"/>
                <w:szCs w:val="18"/>
              </w:rPr>
            </w:pPr>
            <w:r>
              <w:rPr>
                <w:rFonts w:eastAsiaTheme="minorEastAsia" w:hint="eastAsia"/>
                <w:szCs w:val="18"/>
              </w:rPr>
              <w:t>参数说明</w:t>
            </w:r>
          </w:p>
        </w:tc>
      </w:tr>
      <w:tr w:rsidR="000534FC" w:rsidRPr="00F71588" w:rsidTr="00477AF3">
        <w:tc>
          <w:tcPr>
            <w:tcW w:w="1177" w:type="dxa"/>
          </w:tcPr>
          <w:p w:rsidR="000534FC" w:rsidRPr="00F71588" w:rsidRDefault="000534FC" w:rsidP="00F71588">
            <w:pPr>
              <w:rPr>
                <w:szCs w:val="18"/>
              </w:rPr>
            </w:pPr>
            <w:r w:rsidRPr="00F71588">
              <w:rPr>
                <w:szCs w:val="18"/>
              </w:rPr>
              <w:t>SERIALID</w:t>
            </w:r>
          </w:p>
        </w:tc>
        <w:tc>
          <w:tcPr>
            <w:tcW w:w="1800" w:type="dxa"/>
          </w:tcPr>
          <w:p w:rsidR="000534FC" w:rsidRPr="00F71588" w:rsidRDefault="0008720E" w:rsidP="00F71588">
            <w:pPr>
              <w:rPr>
                <w:szCs w:val="18"/>
              </w:rPr>
            </w:pPr>
            <w:r>
              <w:rPr>
                <w:szCs w:val="18"/>
              </w:rPr>
              <w:t>OCTET STRING</w:t>
            </w:r>
          </w:p>
        </w:tc>
        <w:tc>
          <w:tcPr>
            <w:tcW w:w="1276" w:type="dxa"/>
          </w:tcPr>
          <w:p w:rsidR="000534FC" w:rsidRPr="00F71588" w:rsidRDefault="000534FC" w:rsidP="00F71588">
            <w:pPr>
              <w:rPr>
                <w:szCs w:val="18"/>
              </w:rPr>
            </w:pPr>
            <w:r w:rsidRPr="00F71588">
              <w:rPr>
                <w:szCs w:val="18"/>
              </w:rPr>
              <w:t>SIZE(32)</w:t>
            </w:r>
          </w:p>
        </w:tc>
        <w:tc>
          <w:tcPr>
            <w:tcW w:w="870" w:type="dxa"/>
          </w:tcPr>
          <w:p w:rsidR="000534FC" w:rsidRPr="00F71588" w:rsidRDefault="00457D54" w:rsidP="00F71588">
            <w:pPr>
              <w:rPr>
                <w:szCs w:val="18"/>
              </w:rPr>
            </w:pPr>
            <w:r>
              <w:rPr>
                <w:rFonts w:eastAsiaTheme="minorEastAsia" w:hint="eastAsia"/>
                <w:szCs w:val="18"/>
              </w:rPr>
              <w:t>M</w:t>
            </w:r>
          </w:p>
        </w:tc>
        <w:tc>
          <w:tcPr>
            <w:tcW w:w="3420" w:type="dxa"/>
          </w:tcPr>
          <w:p w:rsidR="000534FC" w:rsidRPr="00F71588" w:rsidRDefault="000534FC" w:rsidP="00F71588">
            <w:pPr>
              <w:rPr>
                <w:szCs w:val="18"/>
              </w:rPr>
            </w:pPr>
            <w:r w:rsidRPr="00F71588">
              <w:rPr>
                <w:szCs w:val="18"/>
              </w:rPr>
              <w:t>告警流水号，对应命令LST-ALARM中的返回字段SERIALID。</w:t>
            </w:r>
          </w:p>
        </w:tc>
      </w:tr>
    </w:tbl>
    <w:p w:rsidR="000534FC" w:rsidRPr="009E44FF" w:rsidRDefault="000534FC" w:rsidP="000534FC">
      <w:pPr>
        <w:ind w:firstLine="66"/>
        <w:rPr>
          <w:szCs w:val="21"/>
          <w:lang w:val="fr-FR"/>
        </w:rPr>
      </w:pPr>
    </w:p>
    <w:p w:rsidR="00000000" w:rsidRDefault="000534FC" w:rsidP="00CE4D8A">
      <w:pPr>
        <w:spacing w:beforeLines="50"/>
        <w:ind w:firstLine="420"/>
        <w:pPrChange w:id="593" w:author="CMDI-LVLIANGDONG" w:date="2015-07-22T10:29:00Z">
          <w:pPr>
            <w:spacing w:beforeLines="50"/>
            <w:ind w:firstLine="420"/>
          </w:pPr>
        </w:pPrChange>
      </w:pPr>
      <w:r w:rsidRPr="00EC3C32">
        <w:t>响应格式</w:t>
      </w:r>
    </w:p>
    <w:p w:rsidR="000534FC" w:rsidRPr="009E44FF" w:rsidRDefault="000534FC" w:rsidP="00C9730D">
      <w:pPr>
        <w:spacing w:line="360" w:lineRule="auto"/>
        <w:ind w:left="420" w:firstLine="420"/>
        <w:rPr>
          <w:szCs w:val="21"/>
        </w:rPr>
      </w:pPr>
      <w:r w:rsidRPr="009E44FF">
        <w:rPr>
          <w:szCs w:val="21"/>
        </w:rPr>
        <w:t>符合</w:t>
      </w:r>
      <w:hyperlink w:anchor="c_tl1_0012" w:tooltip=" " w:history="1">
        <w:r w:rsidRPr="009E44FF">
          <w:rPr>
            <w:szCs w:val="21"/>
          </w:rPr>
          <w:t>“</w:t>
        </w:r>
        <w:r w:rsidR="00C868AD">
          <w:rPr>
            <w:szCs w:val="21"/>
          </w:rPr>
          <w:t>10.4</w:t>
        </w:r>
        <w:r w:rsidRPr="009E44FF">
          <w:rPr>
            <w:szCs w:val="21"/>
          </w:rPr>
          <w:t>响应消息的格式说明</w:t>
        </w:r>
        <w:r w:rsidRPr="009E44FF">
          <w:rPr>
            <w:szCs w:val="21"/>
          </w:rPr>
          <w:t>”</w:t>
        </w:r>
      </w:hyperlink>
      <w:r w:rsidRPr="009E44FF">
        <w:rPr>
          <w:szCs w:val="21"/>
        </w:rPr>
        <w:t>中的查询类命令应答格式。</w:t>
      </w:r>
    </w:p>
    <w:p w:rsidR="00000000" w:rsidRDefault="000534FC" w:rsidP="00CE4D8A">
      <w:pPr>
        <w:spacing w:beforeLines="50"/>
        <w:ind w:firstLine="420"/>
        <w:pPrChange w:id="594" w:author="CMDI-LVLIANGDONG" w:date="2015-07-22T10:29:00Z">
          <w:pPr>
            <w:spacing w:beforeLines="50"/>
            <w:ind w:firstLine="420"/>
          </w:pPr>
        </w:pPrChange>
      </w:pPr>
      <w:r w:rsidRPr="00EC3C32">
        <w:t>输出参数</w:t>
      </w:r>
    </w:p>
    <w:p w:rsidR="000534FC" w:rsidRPr="009E44FF" w:rsidRDefault="000534FC" w:rsidP="00C9730D">
      <w:pPr>
        <w:spacing w:line="360" w:lineRule="auto"/>
        <w:ind w:left="420" w:firstLine="420"/>
        <w:rPr>
          <w:szCs w:val="21"/>
        </w:rPr>
      </w:pPr>
      <w:r w:rsidRPr="009E44FF">
        <w:rPr>
          <w:szCs w:val="21"/>
        </w:rPr>
        <w:t>无</w:t>
      </w:r>
    </w:p>
    <w:p w:rsidR="00A15490" w:rsidRPr="009E44FF" w:rsidRDefault="00A15490" w:rsidP="008B4A3F"/>
    <w:p w:rsidR="00A15490" w:rsidRPr="00834A2F" w:rsidRDefault="00A15490" w:rsidP="007676A6">
      <w:pPr>
        <w:pStyle w:val="af4"/>
        <w:spacing w:before="156"/>
        <w:ind w:left="0"/>
      </w:pPr>
      <w:bookmarkStart w:id="595" w:name="_Toc422211213"/>
      <w:r w:rsidRPr="00834A2F">
        <w:t>订阅告警</w:t>
      </w:r>
      <w:bookmarkEnd w:id="595"/>
    </w:p>
    <w:p w:rsidR="00000000" w:rsidRDefault="000534FC" w:rsidP="00CE4D8A">
      <w:pPr>
        <w:spacing w:beforeLines="50"/>
        <w:ind w:firstLine="420"/>
        <w:pPrChange w:id="596" w:author="CMDI-LVLIANGDONG" w:date="2015-07-22T10:29:00Z">
          <w:pPr>
            <w:spacing w:beforeLines="50"/>
            <w:ind w:firstLine="420"/>
          </w:pPr>
        </w:pPrChange>
      </w:pPr>
      <w:r w:rsidRPr="00EC3C32">
        <w:t>功能描述</w:t>
      </w:r>
    </w:p>
    <w:p w:rsidR="000534FC" w:rsidRPr="009E44FF" w:rsidRDefault="000534FC" w:rsidP="00C9730D">
      <w:pPr>
        <w:spacing w:line="360" w:lineRule="auto"/>
        <w:ind w:left="420" w:firstLine="420"/>
        <w:rPr>
          <w:szCs w:val="21"/>
        </w:rPr>
      </w:pPr>
      <w:r w:rsidRPr="009E44FF">
        <w:rPr>
          <w:szCs w:val="21"/>
        </w:rPr>
        <w:t>向</w:t>
      </w:r>
      <w:r w:rsidRPr="009E44FF">
        <w:rPr>
          <w:szCs w:val="21"/>
        </w:rPr>
        <w:t>EMS</w:t>
      </w:r>
      <w:r w:rsidRPr="009E44FF">
        <w:rPr>
          <w:szCs w:val="21"/>
        </w:rPr>
        <w:t>订阅告警。</w:t>
      </w:r>
    </w:p>
    <w:p w:rsidR="00000000" w:rsidRDefault="000534FC" w:rsidP="00CE4D8A">
      <w:pPr>
        <w:spacing w:beforeLines="50"/>
        <w:ind w:firstLine="420"/>
        <w:pPrChange w:id="597" w:author="CMDI-LVLIANGDONG" w:date="2015-07-22T10:29:00Z">
          <w:pPr>
            <w:spacing w:beforeLines="50"/>
            <w:ind w:firstLine="420"/>
          </w:pPr>
        </w:pPrChange>
      </w:pPr>
      <w:r w:rsidRPr="00EC3C32">
        <w:t>命令格式</w:t>
      </w:r>
    </w:p>
    <w:p w:rsidR="000534FC" w:rsidRPr="009E44FF" w:rsidRDefault="000534FC" w:rsidP="00C9730D">
      <w:pPr>
        <w:spacing w:line="360" w:lineRule="auto"/>
        <w:ind w:left="420" w:firstLine="420"/>
        <w:rPr>
          <w:szCs w:val="21"/>
        </w:rPr>
      </w:pPr>
      <w:r w:rsidRPr="009E44FF">
        <w:rPr>
          <w:szCs w:val="21"/>
        </w:rPr>
        <w:t>SUBSCRIBE:::CTAG::;</w:t>
      </w:r>
    </w:p>
    <w:p w:rsidR="00000000" w:rsidRDefault="000534FC" w:rsidP="00CE4D8A">
      <w:pPr>
        <w:spacing w:beforeLines="50"/>
        <w:ind w:firstLine="420"/>
        <w:pPrChange w:id="598" w:author="CMDI-LVLIANGDONG" w:date="2015-07-22T10:29:00Z">
          <w:pPr>
            <w:spacing w:beforeLines="50"/>
            <w:ind w:firstLine="420"/>
          </w:pPr>
        </w:pPrChange>
      </w:pPr>
      <w:r w:rsidRPr="00EC3C32">
        <w:t>输入参数</w:t>
      </w:r>
    </w:p>
    <w:p w:rsidR="000534FC" w:rsidRPr="009E44FF" w:rsidRDefault="000534FC" w:rsidP="00707D54">
      <w:pPr>
        <w:spacing w:line="360" w:lineRule="auto"/>
        <w:ind w:left="420" w:firstLine="420"/>
        <w:rPr>
          <w:szCs w:val="21"/>
        </w:rPr>
      </w:pPr>
      <w:r w:rsidRPr="009E44FF">
        <w:rPr>
          <w:szCs w:val="21"/>
        </w:rPr>
        <w:t>无</w:t>
      </w:r>
    </w:p>
    <w:p w:rsidR="00000000" w:rsidRDefault="000534FC" w:rsidP="00CE4D8A">
      <w:pPr>
        <w:spacing w:beforeLines="50"/>
        <w:ind w:firstLine="420"/>
        <w:pPrChange w:id="599" w:author="CMDI-LVLIANGDONG" w:date="2015-07-22T10:29:00Z">
          <w:pPr>
            <w:spacing w:beforeLines="50"/>
            <w:ind w:firstLine="420"/>
          </w:pPr>
        </w:pPrChange>
      </w:pPr>
      <w:r w:rsidRPr="00EC3C32">
        <w:t>响应格式</w:t>
      </w:r>
    </w:p>
    <w:p w:rsidR="000534FC" w:rsidRPr="009E44FF" w:rsidRDefault="000534FC" w:rsidP="00707D54">
      <w:pPr>
        <w:spacing w:line="360" w:lineRule="auto"/>
        <w:ind w:left="420" w:firstLine="420"/>
        <w:rPr>
          <w:szCs w:val="21"/>
        </w:rPr>
      </w:pPr>
      <w:r w:rsidRPr="009E44FF">
        <w:rPr>
          <w:szCs w:val="21"/>
        </w:rPr>
        <w:t>符合</w:t>
      </w:r>
      <w:hyperlink w:anchor="c_tl1_0012" w:tooltip=" " w:history="1">
        <w:r w:rsidRPr="009E44FF">
          <w:rPr>
            <w:szCs w:val="21"/>
          </w:rPr>
          <w:t>“</w:t>
        </w:r>
        <w:r w:rsidR="00C868AD">
          <w:rPr>
            <w:szCs w:val="21"/>
          </w:rPr>
          <w:t>10.4</w:t>
        </w:r>
        <w:r w:rsidRPr="009E44FF">
          <w:rPr>
            <w:szCs w:val="21"/>
          </w:rPr>
          <w:t>响应消息的格式说明</w:t>
        </w:r>
        <w:r w:rsidRPr="009E44FF">
          <w:rPr>
            <w:szCs w:val="21"/>
          </w:rPr>
          <w:t>”</w:t>
        </w:r>
      </w:hyperlink>
      <w:r w:rsidRPr="009E44FF">
        <w:rPr>
          <w:szCs w:val="21"/>
        </w:rPr>
        <w:t>中的查询类命令应答格式。</w:t>
      </w:r>
    </w:p>
    <w:p w:rsidR="00000000" w:rsidRDefault="000534FC" w:rsidP="00CE4D8A">
      <w:pPr>
        <w:spacing w:beforeLines="50"/>
        <w:ind w:firstLine="420"/>
        <w:pPrChange w:id="600" w:author="CMDI-LVLIANGDONG" w:date="2015-07-22T10:29:00Z">
          <w:pPr>
            <w:spacing w:beforeLines="50"/>
            <w:ind w:firstLine="420"/>
          </w:pPr>
        </w:pPrChange>
      </w:pPr>
      <w:r w:rsidRPr="00EC3C32">
        <w:t>输出参数</w:t>
      </w:r>
    </w:p>
    <w:p w:rsidR="000534FC" w:rsidRPr="009E44FF" w:rsidRDefault="000534FC" w:rsidP="00707D54">
      <w:pPr>
        <w:spacing w:line="360" w:lineRule="auto"/>
        <w:ind w:left="420" w:firstLine="420"/>
        <w:rPr>
          <w:szCs w:val="21"/>
        </w:rPr>
      </w:pPr>
      <w:r w:rsidRPr="009E44FF">
        <w:rPr>
          <w:szCs w:val="21"/>
        </w:rPr>
        <w:t>无</w:t>
      </w:r>
    </w:p>
    <w:p w:rsidR="00A40EAB" w:rsidRPr="00834A2F" w:rsidRDefault="00A40EAB" w:rsidP="007676A6">
      <w:pPr>
        <w:pStyle w:val="af4"/>
        <w:spacing w:before="156"/>
        <w:ind w:left="0"/>
      </w:pPr>
      <w:bookmarkStart w:id="601" w:name="_Toc388975652"/>
      <w:bookmarkStart w:id="602" w:name="_Toc422211214"/>
      <w:r w:rsidRPr="00834A2F">
        <w:t>同步历史告警功能</w:t>
      </w:r>
      <w:bookmarkEnd w:id="601"/>
      <w:bookmarkEnd w:id="602"/>
    </w:p>
    <w:p w:rsidR="00176CD3" w:rsidRPr="00EC3C32" w:rsidRDefault="00176CD3" w:rsidP="00CE4D8A">
      <w:pPr>
        <w:spacing w:beforeLines="50"/>
        <w:ind w:firstLine="420"/>
      </w:pPr>
      <w:r w:rsidRPr="00EC3C32">
        <w:t>功能描述</w:t>
      </w:r>
    </w:p>
    <w:p w:rsidR="00176CD3" w:rsidRPr="009E44FF" w:rsidRDefault="00176CD3" w:rsidP="00176CD3">
      <w:pPr>
        <w:spacing w:line="360" w:lineRule="auto"/>
        <w:ind w:left="420" w:firstLine="420"/>
        <w:rPr>
          <w:szCs w:val="21"/>
        </w:rPr>
      </w:pPr>
      <w:r w:rsidRPr="009E44FF">
        <w:rPr>
          <w:szCs w:val="21"/>
        </w:rPr>
        <w:t>从</w:t>
      </w:r>
      <w:r w:rsidRPr="009E44FF">
        <w:rPr>
          <w:szCs w:val="21"/>
        </w:rPr>
        <w:t>EMS</w:t>
      </w:r>
      <w:r>
        <w:rPr>
          <w:rFonts w:hint="eastAsia"/>
          <w:szCs w:val="21"/>
        </w:rPr>
        <w:t>同步历史</w:t>
      </w:r>
      <w:r w:rsidRPr="009E44FF">
        <w:rPr>
          <w:szCs w:val="21"/>
        </w:rPr>
        <w:t>告警。</w:t>
      </w:r>
    </w:p>
    <w:p w:rsidR="00176CD3" w:rsidRPr="00EC3C32" w:rsidRDefault="00176CD3" w:rsidP="00CE4D8A">
      <w:pPr>
        <w:spacing w:beforeLines="50"/>
        <w:ind w:firstLine="420"/>
      </w:pPr>
      <w:r w:rsidRPr="00EC3C32">
        <w:t>命令格式</w:t>
      </w:r>
    </w:p>
    <w:p w:rsidR="00176CD3" w:rsidRDefault="00FA4584" w:rsidP="00176CD3">
      <w:pPr>
        <w:spacing w:line="360" w:lineRule="auto"/>
        <w:ind w:left="420" w:firstLine="420"/>
        <w:rPr>
          <w:szCs w:val="21"/>
        </w:rPr>
      </w:pPr>
      <w:r>
        <w:rPr>
          <w:rFonts w:hint="eastAsia"/>
          <w:szCs w:val="21"/>
        </w:rPr>
        <w:t>SYNC</w:t>
      </w:r>
      <w:r w:rsidR="00176CD3" w:rsidRPr="009E44FF">
        <w:rPr>
          <w:szCs w:val="21"/>
        </w:rPr>
        <w:t>-</w:t>
      </w:r>
      <w:r>
        <w:rPr>
          <w:rFonts w:hint="eastAsia"/>
          <w:szCs w:val="21"/>
        </w:rPr>
        <w:t>HIS</w:t>
      </w:r>
      <w:r>
        <w:rPr>
          <w:szCs w:val="21"/>
        </w:rPr>
        <w:t>ALARM::[ONUIP=onu-name</w:t>
      </w:r>
      <w:r>
        <w:rPr>
          <w:rFonts w:hint="eastAsia"/>
          <w:szCs w:val="21"/>
        </w:rPr>
        <w:t>]</w:t>
      </w:r>
      <w:r>
        <w:rPr>
          <w:szCs w:val="21"/>
        </w:rPr>
        <w:t>|[OLTID=olt-name]</w:t>
      </w:r>
      <w:r w:rsidR="00176CD3" w:rsidRPr="009E44FF">
        <w:rPr>
          <w:szCs w:val="21"/>
        </w:rPr>
        <w:t>:CTAG::BEGINTIME=begin-time[,ENDTIME=end-time][,</w:t>
      </w:r>
      <w:r w:rsidR="00BF50AB">
        <w:rPr>
          <w:rFonts w:hint="eastAsia"/>
          <w:szCs w:val="21"/>
        </w:rPr>
        <w:t>EXCLUDEALARMID</w:t>
      </w:r>
      <w:r w:rsidR="00176CD3" w:rsidRPr="009E44FF">
        <w:rPr>
          <w:szCs w:val="21"/>
        </w:rPr>
        <w:t>=</w:t>
      </w:r>
      <w:r>
        <w:rPr>
          <w:rFonts w:hint="eastAsia"/>
          <w:szCs w:val="21"/>
        </w:rPr>
        <w:t>exclude-alarm-</w:t>
      </w:r>
      <w:r w:rsidR="00BF50AB">
        <w:rPr>
          <w:rFonts w:hint="eastAsia"/>
          <w:szCs w:val="21"/>
        </w:rPr>
        <w:t>id</w:t>
      </w:r>
      <w:r w:rsidR="00176CD3" w:rsidRPr="009E44FF">
        <w:rPr>
          <w:szCs w:val="21"/>
        </w:rPr>
        <w:t>]</w:t>
      </w:r>
      <w:r>
        <w:rPr>
          <w:rFonts w:hint="eastAsia"/>
          <w:szCs w:val="21"/>
        </w:rPr>
        <w:t>[,EXCULDESEVERITY=exclude-severity]</w:t>
      </w:r>
      <w:r w:rsidR="00176CD3" w:rsidRPr="009E44FF">
        <w:rPr>
          <w:szCs w:val="21"/>
        </w:rPr>
        <w:t>;</w:t>
      </w:r>
    </w:p>
    <w:p w:rsidR="00322266" w:rsidRDefault="00322266" w:rsidP="00176CD3">
      <w:pPr>
        <w:spacing w:line="360" w:lineRule="auto"/>
        <w:ind w:left="420" w:firstLine="420"/>
        <w:rPr>
          <w:szCs w:val="21"/>
        </w:rPr>
      </w:pPr>
    </w:p>
    <w:p w:rsidR="00176CD3" w:rsidRPr="00EC3C32" w:rsidRDefault="00176CD3" w:rsidP="00CE4D8A">
      <w:pPr>
        <w:spacing w:beforeLines="50"/>
        <w:ind w:firstLine="420"/>
      </w:pPr>
      <w:r w:rsidRPr="00EC3C32">
        <w:t>输入参数</w:t>
      </w:r>
    </w:p>
    <w:tbl>
      <w:tblPr>
        <w:tblStyle w:val="afffffd"/>
        <w:tblW w:w="8713" w:type="dxa"/>
        <w:tblInd w:w="467" w:type="dxa"/>
        <w:tblLayout w:type="fixed"/>
        <w:tblLook w:val="01E0"/>
      </w:tblPr>
      <w:tblGrid>
        <w:gridCol w:w="2298"/>
        <w:gridCol w:w="1559"/>
        <w:gridCol w:w="1176"/>
        <w:gridCol w:w="845"/>
        <w:gridCol w:w="2835"/>
      </w:tblGrid>
      <w:tr w:rsidR="00477AF3" w:rsidRPr="00F71588" w:rsidTr="00477AF3">
        <w:trPr>
          <w:cnfStyle w:val="100000000000"/>
        </w:trPr>
        <w:tc>
          <w:tcPr>
            <w:tcW w:w="2298" w:type="dxa"/>
          </w:tcPr>
          <w:p w:rsidR="00477AF3" w:rsidRPr="00F71588" w:rsidRDefault="00477AF3" w:rsidP="005B625D">
            <w:pPr>
              <w:rPr>
                <w:szCs w:val="18"/>
              </w:rPr>
            </w:pPr>
            <w:r w:rsidRPr="00F71588">
              <w:rPr>
                <w:rFonts w:ascii="宋体" w:eastAsia="宋体" w:hAnsi="宋体" w:cs="宋体" w:hint="eastAsia"/>
                <w:szCs w:val="18"/>
              </w:rPr>
              <w:t>参数名</w:t>
            </w:r>
          </w:p>
        </w:tc>
        <w:tc>
          <w:tcPr>
            <w:tcW w:w="1559" w:type="dxa"/>
          </w:tcPr>
          <w:p w:rsidR="00477AF3" w:rsidRPr="00F71588" w:rsidRDefault="00477AF3" w:rsidP="005B625D">
            <w:pPr>
              <w:rPr>
                <w:szCs w:val="18"/>
              </w:rPr>
            </w:pPr>
            <w:r w:rsidRPr="00F71588">
              <w:rPr>
                <w:rFonts w:ascii="宋体" w:eastAsia="宋体" w:hAnsi="宋体" w:cs="宋体" w:hint="eastAsia"/>
                <w:szCs w:val="18"/>
              </w:rPr>
              <w:t>数据类型</w:t>
            </w:r>
          </w:p>
        </w:tc>
        <w:tc>
          <w:tcPr>
            <w:tcW w:w="1176" w:type="dxa"/>
          </w:tcPr>
          <w:p w:rsidR="00477AF3" w:rsidRPr="00F71588" w:rsidRDefault="00477AF3" w:rsidP="005B625D">
            <w:pPr>
              <w:rPr>
                <w:szCs w:val="18"/>
              </w:rPr>
            </w:pPr>
            <w:r w:rsidRPr="00F71588">
              <w:rPr>
                <w:rFonts w:ascii="宋体" w:eastAsia="宋体" w:hAnsi="宋体" w:cs="宋体" w:hint="eastAsia"/>
                <w:szCs w:val="18"/>
              </w:rPr>
              <w:t>取值范围</w:t>
            </w:r>
          </w:p>
        </w:tc>
        <w:tc>
          <w:tcPr>
            <w:tcW w:w="845" w:type="dxa"/>
          </w:tcPr>
          <w:p w:rsidR="00477AF3" w:rsidRPr="00457D54" w:rsidRDefault="00477AF3" w:rsidP="00477AF3">
            <w:pPr>
              <w:rPr>
                <w:rFonts w:eastAsiaTheme="minorEastAsia"/>
                <w:szCs w:val="18"/>
              </w:rPr>
            </w:pPr>
            <w:r>
              <w:rPr>
                <w:rFonts w:eastAsiaTheme="minorEastAsia" w:hint="eastAsia"/>
                <w:szCs w:val="18"/>
              </w:rPr>
              <w:t>限定</w:t>
            </w:r>
          </w:p>
        </w:tc>
        <w:tc>
          <w:tcPr>
            <w:tcW w:w="2835" w:type="dxa"/>
          </w:tcPr>
          <w:p w:rsidR="00477AF3" w:rsidRPr="00F71588" w:rsidRDefault="00477AF3" w:rsidP="005B625D">
            <w:pPr>
              <w:rPr>
                <w:szCs w:val="18"/>
              </w:rPr>
            </w:pPr>
            <w:r w:rsidRPr="00F71588">
              <w:rPr>
                <w:rFonts w:ascii="宋体" w:eastAsia="宋体" w:hAnsi="宋体" w:cs="宋体" w:hint="eastAsia"/>
                <w:szCs w:val="18"/>
              </w:rPr>
              <w:t>参数说明</w:t>
            </w:r>
          </w:p>
        </w:tc>
      </w:tr>
      <w:tr w:rsidR="00477AF3" w:rsidRPr="00F71588" w:rsidTr="00477AF3">
        <w:tc>
          <w:tcPr>
            <w:tcW w:w="2298" w:type="dxa"/>
          </w:tcPr>
          <w:p w:rsidR="00477AF3" w:rsidRPr="00F71588" w:rsidDel="00AC6F96" w:rsidRDefault="00477AF3" w:rsidP="005B625D">
            <w:pPr>
              <w:rPr>
                <w:szCs w:val="18"/>
              </w:rPr>
            </w:pPr>
            <w:r w:rsidRPr="00F71588">
              <w:rPr>
                <w:szCs w:val="18"/>
              </w:rPr>
              <w:lastRenderedPageBreak/>
              <w:t>ONUIP</w:t>
            </w:r>
          </w:p>
        </w:tc>
        <w:tc>
          <w:tcPr>
            <w:tcW w:w="1559" w:type="dxa"/>
          </w:tcPr>
          <w:p w:rsidR="00477AF3" w:rsidRPr="00F71588" w:rsidRDefault="00477AF3" w:rsidP="005B625D">
            <w:pPr>
              <w:rPr>
                <w:szCs w:val="18"/>
              </w:rPr>
            </w:pPr>
            <w:r w:rsidRPr="00F71588">
              <w:rPr>
                <w:szCs w:val="18"/>
              </w:rPr>
              <w:t>OCTET STRING</w:t>
            </w:r>
          </w:p>
        </w:tc>
        <w:tc>
          <w:tcPr>
            <w:tcW w:w="1176" w:type="dxa"/>
          </w:tcPr>
          <w:p w:rsidR="00477AF3" w:rsidRPr="00F71588" w:rsidRDefault="00477AF3" w:rsidP="005B625D">
            <w:pPr>
              <w:rPr>
                <w:szCs w:val="18"/>
              </w:rPr>
            </w:pPr>
            <w:r w:rsidRPr="00F71588">
              <w:rPr>
                <w:szCs w:val="18"/>
              </w:rPr>
              <w:t>SIZE(128)</w:t>
            </w:r>
          </w:p>
        </w:tc>
        <w:tc>
          <w:tcPr>
            <w:tcW w:w="845" w:type="dxa"/>
          </w:tcPr>
          <w:p w:rsidR="00477AF3" w:rsidRPr="00F71588" w:rsidRDefault="00477AF3" w:rsidP="00477AF3">
            <w:pPr>
              <w:rPr>
                <w:szCs w:val="18"/>
              </w:rPr>
            </w:pPr>
            <w:r>
              <w:rPr>
                <w:rFonts w:eastAsiaTheme="minorEastAsia" w:hint="eastAsia"/>
                <w:szCs w:val="18"/>
              </w:rPr>
              <w:t>C</w:t>
            </w:r>
          </w:p>
        </w:tc>
        <w:tc>
          <w:tcPr>
            <w:tcW w:w="2835" w:type="dxa"/>
          </w:tcPr>
          <w:p w:rsidR="00477AF3" w:rsidRPr="00F71588" w:rsidRDefault="00477AF3" w:rsidP="005B625D">
            <w:pPr>
              <w:rPr>
                <w:szCs w:val="18"/>
              </w:rPr>
            </w:pPr>
            <w:r w:rsidRPr="00F71588">
              <w:rPr>
                <w:rFonts w:ascii="宋体" w:eastAsia="宋体" w:hAnsi="宋体" w:cs="宋体" w:hint="eastAsia"/>
                <w:szCs w:val="18"/>
              </w:rPr>
              <w:t>具有管理</w:t>
            </w:r>
            <w:r w:rsidRPr="00F71588">
              <w:rPr>
                <w:szCs w:val="18"/>
              </w:rPr>
              <w:t>IP</w:t>
            </w:r>
            <w:r w:rsidRPr="00F71588">
              <w:rPr>
                <w:rFonts w:ascii="宋体" w:eastAsia="宋体" w:hAnsi="宋体" w:cs="宋体" w:hint="eastAsia"/>
                <w:szCs w:val="18"/>
              </w:rPr>
              <w:t>的</w:t>
            </w:r>
            <w:r w:rsidRPr="00F71588">
              <w:rPr>
                <w:szCs w:val="18"/>
              </w:rPr>
              <w:t>ONU</w:t>
            </w:r>
            <w:r w:rsidRPr="00F71588">
              <w:rPr>
                <w:rFonts w:ascii="宋体" w:eastAsia="宋体" w:hAnsi="宋体" w:cs="宋体" w:hint="eastAsia"/>
                <w:szCs w:val="18"/>
              </w:rPr>
              <w:t>的</w:t>
            </w:r>
            <w:r w:rsidRPr="00F71588">
              <w:rPr>
                <w:szCs w:val="18"/>
              </w:rPr>
              <w:t>IP</w:t>
            </w:r>
            <w:r w:rsidRPr="00F71588">
              <w:rPr>
                <w:rFonts w:ascii="宋体" w:eastAsia="宋体" w:hAnsi="宋体" w:cs="宋体" w:hint="eastAsia"/>
                <w:szCs w:val="18"/>
              </w:rPr>
              <w:t>地址或名称</w:t>
            </w:r>
          </w:p>
        </w:tc>
      </w:tr>
      <w:tr w:rsidR="00477AF3" w:rsidRPr="00F71588" w:rsidTr="00477AF3">
        <w:tc>
          <w:tcPr>
            <w:tcW w:w="2298" w:type="dxa"/>
          </w:tcPr>
          <w:p w:rsidR="00477AF3" w:rsidRPr="00F71588" w:rsidDel="00AC6F96" w:rsidRDefault="00477AF3" w:rsidP="005B625D">
            <w:pPr>
              <w:rPr>
                <w:szCs w:val="18"/>
              </w:rPr>
            </w:pPr>
            <w:r w:rsidRPr="00F71588">
              <w:rPr>
                <w:szCs w:val="18"/>
              </w:rPr>
              <w:t>OLTID</w:t>
            </w:r>
          </w:p>
        </w:tc>
        <w:tc>
          <w:tcPr>
            <w:tcW w:w="1559" w:type="dxa"/>
          </w:tcPr>
          <w:p w:rsidR="00477AF3" w:rsidRPr="00F71588" w:rsidRDefault="00477AF3" w:rsidP="005B625D">
            <w:pPr>
              <w:rPr>
                <w:szCs w:val="18"/>
              </w:rPr>
            </w:pPr>
            <w:r w:rsidRPr="00F71588">
              <w:rPr>
                <w:szCs w:val="18"/>
              </w:rPr>
              <w:t>OCTET STRING</w:t>
            </w:r>
          </w:p>
        </w:tc>
        <w:tc>
          <w:tcPr>
            <w:tcW w:w="1176" w:type="dxa"/>
          </w:tcPr>
          <w:p w:rsidR="00477AF3" w:rsidRPr="00F71588" w:rsidRDefault="00477AF3" w:rsidP="005B625D">
            <w:pPr>
              <w:rPr>
                <w:szCs w:val="18"/>
              </w:rPr>
            </w:pPr>
            <w:r w:rsidRPr="00F71588">
              <w:rPr>
                <w:szCs w:val="18"/>
              </w:rPr>
              <w:t>SIZE(128)</w:t>
            </w:r>
          </w:p>
        </w:tc>
        <w:tc>
          <w:tcPr>
            <w:tcW w:w="845" w:type="dxa"/>
          </w:tcPr>
          <w:p w:rsidR="00477AF3" w:rsidRPr="00F71588" w:rsidRDefault="00477AF3" w:rsidP="00477AF3">
            <w:pPr>
              <w:rPr>
                <w:szCs w:val="18"/>
              </w:rPr>
            </w:pPr>
            <w:r>
              <w:rPr>
                <w:rFonts w:eastAsiaTheme="minorEastAsia" w:hint="eastAsia"/>
                <w:noProof/>
                <w:szCs w:val="18"/>
              </w:rPr>
              <w:t>C</w:t>
            </w:r>
          </w:p>
        </w:tc>
        <w:tc>
          <w:tcPr>
            <w:tcW w:w="2835" w:type="dxa"/>
          </w:tcPr>
          <w:p w:rsidR="00477AF3" w:rsidRPr="00F71588" w:rsidRDefault="00477AF3" w:rsidP="005B625D">
            <w:pPr>
              <w:rPr>
                <w:szCs w:val="18"/>
              </w:rPr>
            </w:pPr>
            <w:r w:rsidRPr="00F71588">
              <w:rPr>
                <w:szCs w:val="18"/>
              </w:rPr>
              <w:t>OLT IP</w:t>
            </w:r>
            <w:r w:rsidRPr="00F71588">
              <w:rPr>
                <w:rFonts w:ascii="宋体" w:eastAsia="宋体" w:hAnsi="宋体" w:cs="宋体" w:hint="eastAsia"/>
                <w:szCs w:val="18"/>
              </w:rPr>
              <w:t>地址或名称</w:t>
            </w:r>
          </w:p>
        </w:tc>
      </w:tr>
      <w:tr w:rsidR="00477AF3" w:rsidRPr="00F71588" w:rsidTr="00477AF3">
        <w:tc>
          <w:tcPr>
            <w:tcW w:w="2298" w:type="dxa"/>
          </w:tcPr>
          <w:p w:rsidR="00477AF3" w:rsidRPr="00F71588" w:rsidRDefault="00477AF3" w:rsidP="005B625D">
            <w:pPr>
              <w:rPr>
                <w:szCs w:val="18"/>
              </w:rPr>
            </w:pPr>
            <w:r w:rsidRPr="00F71588">
              <w:rPr>
                <w:szCs w:val="18"/>
              </w:rPr>
              <w:t>BEGINTIME</w:t>
            </w:r>
          </w:p>
        </w:tc>
        <w:tc>
          <w:tcPr>
            <w:tcW w:w="1559" w:type="dxa"/>
          </w:tcPr>
          <w:p w:rsidR="00477AF3" w:rsidRPr="00F71588" w:rsidRDefault="00477AF3" w:rsidP="005B625D">
            <w:pPr>
              <w:rPr>
                <w:szCs w:val="18"/>
              </w:rPr>
            </w:pPr>
            <w:r>
              <w:rPr>
                <w:szCs w:val="18"/>
              </w:rPr>
              <w:t>OCTET STRING</w:t>
            </w:r>
          </w:p>
        </w:tc>
        <w:tc>
          <w:tcPr>
            <w:tcW w:w="1176" w:type="dxa"/>
          </w:tcPr>
          <w:p w:rsidR="00477AF3" w:rsidRPr="00F71588" w:rsidRDefault="00477AF3" w:rsidP="005B625D">
            <w:pPr>
              <w:rPr>
                <w:szCs w:val="18"/>
              </w:rPr>
            </w:pPr>
            <w:r w:rsidRPr="00F71588">
              <w:rPr>
                <w:szCs w:val="18"/>
              </w:rPr>
              <w:t>SIZE(32)</w:t>
            </w:r>
          </w:p>
        </w:tc>
        <w:tc>
          <w:tcPr>
            <w:tcW w:w="845" w:type="dxa"/>
          </w:tcPr>
          <w:p w:rsidR="00477AF3" w:rsidRPr="00F71588" w:rsidRDefault="00477AF3" w:rsidP="00477AF3">
            <w:pPr>
              <w:rPr>
                <w:szCs w:val="18"/>
              </w:rPr>
            </w:pPr>
            <w:r>
              <w:rPr>
                <w:rFonts w:eastAsiaTheme="minorEastAsia" w:hint="eastAsia"/>
                <w:szCs w:val="18"/>
              </w:rPr>
              <w:t>M</w:t>
            </w:r>
          </w:p>
        </w:tc>
        <w:tc>
          <w:tcPr>
            <w:tcW w:w="2835" w:type="dxa"/>
          </w:tcPr>
          <w:p w:rsidR="00477AF3" w:rsidRPr="00F71588" w:rsidRDefault="00477AF3" w:rsidP="005B625D">
            <w:pPr>
              <w:rPr>
                <w:szCs w:val="18"/>
              </w:rPr>
            </w:pPr>
            <w:r w:rsidRPr="00F71588">
              <w:rPr>
                <w:rFonts w:ascii="宋体" w:eastAsia="宋体" w:hAnsi="宋体" w:cs="宋体" w:hint="eastAsia"/>
                <w:szCs w:val="18"/>
              </w:rPr>
              <w:t>起始时间</w:t>
            </w:r>
            <w:r w:rsidRPr="00F71588">
              <w:rPr>
                <w:szCs w:val="18"/>
              </w:rPr>
              <w:t xml:space="preserve"> </w:t>
            </w:r>
            <w:r w:rsidRPr="00F71588">
              <w:rPr>
                <w:rFonts w:ascii="宋体" w:eastAsia="宋体" w:hAnsi="宋体" w:cs="宋体" w:hint="eastAsia"/>
                <w:szCs w:val="18"/>
              </w:rPr>
              <w:t>格式</w:t>
            </w:r>
            <w:r w:rsidRPr="00F71588">
              <w:rPr>
                <w:szCs w:val="18"/>
              </w:rPr>
              <w:t>(</w:t>
            </w:r>
            <w:r w:rsidRPr="00F71588">
              <w:rPr>
                <w:rFonts w:ascii="宋体" w:eastAsia="宋体" w:hAnsi="宋体" w:cs="宋体" w:hint="eastAsia"/>
                <w:szCs w:val="18"/>
              </w:rPr>
              <w:t>北京时间</w:t>
            </w:r>
            <w:r w:rsidRPr="00F71588">
              <w:rPr>
                <w:szCs w:val="18"/>
              </w:rPr>
              <w:t>)</w:t>
            </w:r>
          </w:p>
          <w:p w:rsidR="00477AF3" w:rsidRPr="00F71588" w:rsidRDefault="00477AF3" w:rsidP="005B625D">
            <w:pPr>
              <w:rPr>
                <w:szCs w:val="18"/>
              </w:rPr>
            </w:pPr>
            <w:r w:rsidRPr="00F71588">
              <w:rPr>
                <w:szCs w:val="18"/>
              </w:rPr>
              <w:t>YYYY-MM-DD HH-MM-SS</w:t>
            </w:r>
          </w:p>
        </w:tc>
      </w:tr>
      <w:tr w:rsidR="00477AF3" w:rsidRPr="00F71588" w:rsidTr="00477AF3">
        <w:tc>
          <w:tcPr>
            <w:tcW w:w="2298" w:type="dxa"/>
          </w:tcPr>
          <w:p w:rsidR="00477AF3" w:rsidRPr="00F71588" w:rsidRDefault="00477AF3" w:rsidP="005B625D">
            <w:pPr>
              <w:rPr>
                <w:szCs w:val="18"/>
              </w:rPr>
            </w:pPr>
            <w:r w:rsidRPr="00F71588">
              <w:rPr>
                <w:szCs w:val="18"/>
              </w:rPr>
              <w:t>ENDTIME</w:t>
            </w:r>
          </w:p>
        </w:tc>
        <w:tc>
          <w:tcPr>
            <w:tcW w:w="1559" w:type="dxa"/>
          </w:tcPr>
          <w:p w:rsidR="00477AF3" w:rsidRPr="00F71588" w:rsidRDefault="00477AF3" w:rsidP="005B625D">
            <w:pPr>
              <w:rPr>
                <w:szCs w:val="18"/>
              </w:rPr>
            </w:pPr>
            <w:r>
              <w:rPr>
                <w:szCs w:val="18"/>
              </w:rPr>
              <w:t>OCTET STRING</w:t>
            </w:r>
          </w:p>
        </w:tc>
        <w:tc>
          <w:tcPr>
            <w:tcW w:w="1176" w:type="dxa"/>
          </w:tcPr>
          <w:p w:rsidR="00477AF3" w:rsidRPr="00F71588" w:rsidRDefault="00477AF3" w:rsidP="005B625D">
            <w:pPr>
              <w:rPr>
                <w:szCs w:val="18"/>
              </w:rPr>
            </w:pPr>
            <w:r w:rsidRPr="00F71588">
              <w:rPr>
                <w:szCs w:val="18"/>
              </w:rPr>
              <w:t>SIZE(32)</w:t>
            </w:r>
          </w:p>
        </w:tc>
        <w:tc>
          <w:tcPr>
            <w:tcW w:w="845" w:type="dxa"/>
          </w:tcPr>
          <w:p w:rsidR="00477AF3" w:rsidRPr="00F71588" w:rsidRDefault="00477AF3" w:rsidP="00477AF3">
            <w:pPr>
              <w:rPr>
                <w:szCs w:val="18"/>
              </w:rPr>
            </w:pPr>
            <w:r>
              <w:rPr>
                <w:rFonts w:eastAsiaTheme="minorEastAsia" w:hint="eastAsia"/>
                <w:szCs w:val="18"/>
              </w:rPr>
              <w:t>O</w:t>
            </w:r>
          </w:p>
        </w:tc>
        <w:tc>
          <w:tcPr>
            <w:tcW w:w="2835" w:type="dxa"/>
          </w:tcPr>
          <w:p w:rsidR="00477AF3" w:rsidRPr="00F71588" w:rsidRDefault="00477AF3" w:rsidP="005B625D">
            <w:pPr>
              <w:rPr>
                <w:szCs w:val="18"/>
              </w:rPr>
            </w:pPr>
            <w:r w:rsidRPr="00F71588">
              <w:rPr>
                <w:rFonts w:ascii="宋体" w:eastAsia="宋体" w:hAnsi="宋体" w:cs="宋体" w:hint="eastAsia"/>
                <w:szCs w:val="18"/>
              </w:rPr>
              <w:t>终止时间格式</w:t>
            </w:r>
            <w:r w:rsidRPr="00F71588">
              <w:rPr>
                <w:szCs w:val="18"/>
              </w:rPr>
              <w:t>(</w:t>
            </w:r>
            <w:r w:rsidRPr="00F71588">
              <w:rPr>
                <w:rFonts w:ascii="宋体" w:eastAsia="宋体" w:hAnsi="宋体" w:cs="宋体" w:hint="eastAsia"/>
                <w:szCs w:val="18"/>
              </w:rPr>
              <w:t>北京时间</w:t>
            </w:r>
            <w:r w:rsidRPr="00F71588">
              <w:rPr>
                <w:szCs w:val="18"/>
              </w:rPr>
              <w:t>)</w:t>
            </w:r>
          </w:p>
          <w:p w:rsidR="00477AF3" w:rsidRPr="00F71588" w:rsidRDefault="00477AF3" w:rsidP="005B625D">
            <w:pPr>
              <w:rPr>
                <w:szCs w:val="18"/>
              </w:rPr>
            </w:pPr>
            <w:r w:rsidRPr="00F71588">
              <w:rPr>
                <w:szCs w:val="18"/>
              </w:rPr>
              <w:t>YYYY-MM-DD HH-MM-SS</w:t>
            </w:r>
          </w:p>
        </w:tc>
      </w:tr>
      <w:tr w:rsidR="00477AF3" w:rsidRPr="00F71588" w:rsidTr="00477AF3">
        <w:tc>
          <w:tcPr>
            <w:tcW w:w="2298" w:type="dxa"/>
          </w:tcPr>
          <w:p w:rsidR="00477AF3" w:rsidRPr="00D02E0E" w:rsidRDefault="00477AF3" w:rsidP="005B625D">
            <w:pPr>
              <w:rPr>
                <w:rFonts w:eastAsiaTheme="minorEastAsia"/>
                <w:szCs w:val="18"/>
              </w:rPr>
            </w:pPr>
            <w:r>
              <w:rPr>
                <w:rFonts w:hint="eastAsia"/>
                <w:szCs w:val="18"/>
              </w:rPr>
              <w:t>EXCLUDEALARM</w:t>
            </w:r>
            <w:r>
              <w:rPr>
                <w:rFonts w:eastAsiaTheme="minorEastAsia" w:hint="eastAsia"/>
                <w:szCs w:val="18"/>
              </w:rPr>
              <w:t>ID</w:t>
            </w:r>
          </w:p>
        </w:tc>
        <w:tc>
          <w:tcPr>
            <w:tcW w:w="1559" w:type="dxa"/>
          </w:tcPr>
          <w:p w:rsidR="00477AF3" w:rsidRPr="00F71588" w:rsidRDefault="00477AF3" w:rsidP="005B625D">
            <w:pPr>
              <w:rPr>
                <w:szCs w:val="18"/>
              </w:rPr>
            </w:pPr>
            <w:r>
              <w:rPr>
                <w:szCs w:val="18"/>
              </w:rPr>
              <w:t>OCTET STRING</w:t>
            </w:r>
          </w:p>
        </w:tc>
        <w:tc>
          <w:tcPr>
            <w:tcW w:w="1176" w:type="dxa"/>
          </w:tcPr>
          <w:p w:rsidR="00477AF3" w:rsidRPr="00F71588" w:rsidRDefault="00477AF3" w:rsidP="005B625D">
            <w:pPr>
              <w:rPr>
                <w:szCs w:val="18"/>
              </w:rPr>
            </w:pPr>
            <w:r>
              <w:rPr>
                <w:rFonts w:hint="eastAsia"/>
                <w:szCs w:val="18"/>
              </w:rPr>
              <w:t>SIZE(1000)</w:t>
            </w:r>
          </w:p>
        </w:tc>
        <w:tc>
          <w:tcPr>
            <w:tcW w:w="845" w:type="dxa"/>
          </w:tcPr>
          <w:p w:rsidR="00477AF3" w:rsidRDefault="00477AF3" w:rsidP="00477AF3">
            <w:pPr>
              <w:rPr>
                <w:rFonts w:eastAsiaTheme="minorEastAsia"/>
                <w:szCs w:val="18"/>
              </w:rPr>
            </w:pPr>
            <w:r>
              <w:rPr>
                <w:rFonts w:eastAsiaTheme="minorEastAsia" w:hint="eastAsia"/>
                <w:szCs w:val="18"/>
              </w:rPr>
              <w:t>O</w:t>
            </w:r>
          </w:p>
          <w:p w:rsidR="00477AF3" w:rsidRPr="00D02E0E" w:rsidRDefault="00477AF3" w:rsidP="00477AF3">
            <w:pPr>
              <w:rPr>
                <w:rFonts w:eastAsiaTheme="minorEastAsia"/>
                <w:szCs w:val="18"/>
              </w:rPr>
            </w:pPr>
          </w:p>
        </w:tc>
        <w:tc>
          <w:tcPr>
            <w:tcW w:w="2835" w:type="dxa"/>
          </w:tcPr>
          <w:p w:rsidR="00477AF3" w:rsidRPr="00457D54" w:rsidRDefault="00477AF3" w:rsidP="005B625D">
            <w:pPr>
              <w:rPr>
                <w:rFonts w:eastAsiaTheme="minorEastAsia"/>
                <w:szCs w:val="18"/>
              </w:rPr>
            </w:pPr>
            <w:r w:rsidRPr="003B5C5B">
              <w:rPr>
                <w:rFonts w:ascii="宋体" w:eastAsia="宋体" w:hAnsi="宋体" w:cs="宋体" w:hint="eastAsia"/>
                <w:szCs w:val="18"/>
              </w:rPr>
              <w:t>被排除的告警码列表</w:t>
            </w:r>
            <w:r>
              <w:rPr>
                <w:rFonts w:eastAsiaTheme="minorEastAsia" w:hint="eastAsia"/>
                <w:szCs w:val="18"/>
              </w:rPr>
              <w:t>，多个使用竖线分割</w:t>
            </w:r>
            <w:ins w:id="603" w:author="CMDI-LVLIANGDONG" w:date="2015-07-08T14:41:00Z">
              <w:r w:rsidR="00EC7FA1">
                <w:rPr>
                  <w:rFonts w:eastAsiaTheme="minorEastAsia" w:hint="eastAsia"/>
                  <w:szCs w:val="18"/>
                </w:rPr>
                <w:t>，如果列表为空，表示查询所有告警</w:t>
              </w:r>
            </w:ins>
          </w:p>
        </w:tc>
      </w:tr>
      <w:tr w:rsidR="00477AF3" w:rsidRPr="00F71588" w:rsidTr="00477AF3">
        <w:tc>
          <w:tcPr>
            <w:tcW w:w="2298" w:type="dxa"/>
          </w:tcPr>
          <w:p w:rsidR="00477AF3" w:rsidRPr="00F71588" w:rsidRDefault="00477AF3" w:rsidP="005B625D">
            <w:pPr>
              <w:rPr>
                <w:szCs w:val="18"/>
              </w:rPr>
            </w:pPr>
            <w:r>
              <w:rPr>
                <w:rFonts w:hint="eastAsia"/>
                <w:szCs w:val="18"/>
              </w:rPr>
              <w:t>EXCLUDESEVERITY</w:t>
            </w:r>
          </w:p>
        </w:tc>
        <w:tc>
          <w:tcPr>
            <w:tcW w:w="1559" w:type="dxa"/>
          </w:tcPr>
          <w:p w:rsidR="00477AF3" w:rsidRDefault="00477AF3" w:rsidP="005B625D">
            <w:pPr>
              <w:rPr>
                <w:szCs w:val="18"/>
              </w:rPr>
            </w:pPr>
            <w:r>
              <w:rPr>
                <w:rFonts w:hint="eastAsia"/>
                <w:szCs w:val="18"/>
              </w:rPr>
              <w:t>OCTET STRING</w:t>
            </w:r>
          </w:p>
        </w:tc>
        <w:tc>
          <w:tcPr>
            <w:tcW w:w="1176" w:type="dxa"/>
          </w:tcPr>
          <w:p w:rsidR="00477AF3" w:rsidRPr="00F71588" w:rsidRDefault="00477AF3" w:rsidP="005B625D">
            <w:pPr>
              <w:rPr>
                <w:szCs w:val="18"/>
              </w:rPr>
            </w:pPr>
            <w:r>
              <w:rPr>
                <w:rFonts w:hint="eastAsia"/>
                <w:szCs w:val="18"/>
              </w:rPr>
              <w:t>SIZE(1000)</w:t>
            </w:r>
          </w:p>
        </w:tc>
        <w:tc>
          <w:tcPr>
            <w:tcW w:w="845" w:type="dxa"/>
          </w:tcPr>
          <w:p w:rsidR="00477AF3" w:rsidRDefault="00477AF3" w:rsidP="00477AF3">
            <w:pPr>
              <w:rPr>
                <w:rFonts w:eastAsiaTheme="minorEastAsia"/>
                <w:szCs w:val="18"/>
              </w:rPr>
            </w:pPr>
            <w:r>
              <w:rPr>
                <w:rFonts w:eastAsiaTheme="minorEastAsia" w:hint="eastAsia"/>
                <w:szCs w:val="18"/>
              </w:rPr>
              <w:t>O</w:t>
            </w:r>
          </w:p>
          <w:p w:rsidR="00477AF3" w:rsidRPr="00D02E0E" w:rsidRDefault="00477AF3" w:rsidP="00477AF3">
            <w:pPr>
              <w:rPr>
                <w:rFonts w:eastAsiaTheme="minorEastAsia"/>
                <w:szCs w:val="18"/>
              </w:rPr>
            </w:pPr>
          </w:p>
        </w:tc>
        <w:tc>
          <w:tcPr>
            <w:tcW w:w="2835" w:type="dxa"/>
          </w:tcPr>
          <w:p w:rsidR="00477AF3" w:rsidRPr="00C50279" w:rsidRDefault="00477AF3" w:rsidP="00C50279">
            <w:pPr>
              <w:rPr>
                <w:rFonts w:eastAsiaTheme="minorEastAsia"/>
                <w:szCs w:val="18"/>
              </w:rPr>
            </w:pPr>
            <w:r>
              <w:rPr>
                <w:rFonts w:ascii="宋体" w:eastAsia="宋体" w:hAnsi="宋体" w:cs="宋体" w:hint="eastAsia"/>
                <w:szCs w:val="18"/>
              </w:rPr>
              <w:t>被排除的告警级别列表，</w:t>
            </w:r>
            <w:r>
              <w:rPr>
                <w:rFonts w:eastAsiaTheme="minorEastAsia" w:hint="eastAsia"/>
                <w:szCs w:val="18"/>
              </w:rPr>
              <w:t>多个使用竖线分割</w:t>
            </w:r>
            <w:ins w:id="604" w:author="CMDI-LVLIANGDONG" w:date="2015-07-08T14:41:00Z">
              <w:r w:rsidR="00EC7FA1">
                <w:rPr>
                  <w:rFonts w:eastAsiaTheme="minorEastAsia" w:hint="eastAsia"/>
                  <w:szCs w:val="18"/>
                </w:rPr>
                <w:t>，如果列表为空，表示查询所有严重等级的告警</w:t>
              </w:r>
            </w:ins>
          </w:p>
        </w:tc>
      </w:tr>
    </w:tbl>
    <w:p w:rsidR="00176CD3" w:rsidRPr="009E44FF" w:rsidRDefault="00176CD3" w:rsidP="00176CD3">
      <w:pPr>
        <w:rPr>
          <w:szCs w:val="21"/>
        </w:rPr>
      </w:pPr>
    </w:p>
    <w:p w:rsidR="00176CD3" w:rsidRPr="00EC3C32" w:rsidRDefault="00176CD3" w:rsidP="00CE4D8A">
      <w:pPr>
        <w:spacing w:beforeLines="50"/>
        <w:ind w:firstLine="420"/>
      </w:pPr>
      <w:r w:rsidRPr="00EC3C32">
        <w:t>响应格式</w:t>
      </w:r>
    </w:p>
    <w:p w:rsidR="00176CD3" w:rsidRPr="009E44FF" w:rsidRDefault="00176CD3" w:rsidP="00176CD3">
      <w:pPr>
        <w:spacing w:line="360" w:lineRule="auto"/>
        <w:ind w:left="420" w:firstLine="420"/>
        <w:rPr>
          <w:szCs w:val="21"/>
        </w:rPr>
      </w:pPr>
      <w:r w:rsidRPr="009E44FF">
        <w:rPr>
          <w:szCs w:val="21"/>
        </w:rPr>
        <w:t>符合</w:t>
      </w:r>
      <w:hyperlink w:anchor="c_tl1_0012" w:tooltip=" " w:history="1">
        <w:r w:rsidRPr="009E44FF">
          <w:rPr>
            <w:szCs w:val="21"/>
          </w:rPr>
          <w:t>“</w:t>
        </w:r>
        <w:r w:rsidR="00C868AD">
          <w:rPr>
            <w:szCs w:val="21"/>
          </w:rPr>
          <w:t>10.4</w:t>
        </w:r>
        <w:r w:rsidRPr="009E44FF">
          <w:rPr>
            <w:szCs w:val="21"/>
          </w:rPr>
          <w:t>响应消息的格式说明</w:t>
        </w:r>
        <w:r w:rsidRPr="009E44FF">
          <w:rPr>
            <w:szCs w:val="21"/>
          </w:rPr>
          <w:t>”</w:t>
        </w:r>
      </w:hyperlink>
      <w:r w:rsidRPr="009E44FF">
        <w:rPr>
          <w:szCs w:val="21"/>
        </w:rPr>
        <w:t>中的查询类命令应答格式。</w:t>
      </w:r>
    </w:p>
    <w:p w:rsidR="00176CD3" w:rsidDel="0088464F" w:rsidRDefault="00176CD3" w:rsidP="00CE4D8A">
      <w:pPr>
        <w:spacing w:beforeLines="50"/>
        <w:ind w:firstLine="420"/>
        <w:rPr>
          <w:del w:id="605" w:author="CMDI-LVLIANGDONG" w:date="2015-07-08T13:34:00Z"/>
        </w:rPr>
      </w:pPr>
      <w:r w:rsidRPr="00EC3C32">
        <w:t>输出参数</w:t>
      </w:r>
    </w:p>
    <w:p w:rsidR="0088464F" w:rsidRPr="0088464F" w:rsidRDefault="0088464F" w:rsidP="0088464F">
      <w:pPr>
        <w:spacing w:line="360" w:lineRule="auto"/>
        <w:ind w:left="420" w:firstLine="420"/>
        <w:rPr>
          <w:ins w:id="606" w:author="CMDI-LVLIANGDONG" w:date="2015-07-08T13:34:00Z"/>
          <w:szCs w:val="21"/>
        </w:rPr>
      </w:pPr>
      <w:ins w:id="607" w:author="CMDI-LVLIANGDONG" w:date="2015-07-08T13:34:00Z">
        <w:r w:rsidRPr="0088464F">
          <w:rPr>
            <w:rFonts w:hint="eastAsia"/>
            <w:szCs w:val="21"/>
          </w:rPr>
          <w:t>无。</w:t>
        </w:r>
      </w:ins>
    </w:p>
    <w:tbl>
      <w:tblPr>
        <w:tblStyle w:val="afffffd"/>
        <w:tblW w:w="8047" w:type="dxa"/>
        <w:tblLayout w:type="fixed"/>
        <w:tblLook w:val="01E0"/>
      </w:tblPr>
      <w:tblGrid>
        <w:gridCol w:w="1386"/>
        <w:gridCol w:w="1457"/>
        <w:gridCol w:w="2024"/>
        <w:gridCol w:w="716"/>
        <w:gridCol w:w="2464"/>
      </w:tblGrid>
      <w:tr w:rsidR="00492BD1" w:rsidRPr="00F71588" w:rsidDel="0088464F" w:rsidTr="00477AF3">
        <w:trPr>
          <w:cnfStyle w:val="100000000000"/>
          <w:del w:id="608" w:author="CMDI-LVLIANGDONG" w:date="2015-07-08T13:34:00Z"/>
        </w:trPr>
        <w:tc>
          <w:tcPr>
            <w:tcW w:w="1386" w:type="dxa"/>
          </w:tcPr>
          <w:p w:rsidR="00492BD1" w:rsidRPr="00F71588" w:rsidDel="0088464F" w:rsidRDefault="00492BD1" w:rsidP="00CE4D8A">
            <w:pPr>
              <w:spacing w:beforeLines="50"/>
              <w:ind w:firstLine="420"/>
              <w:rPr>
                <w:del w:id="609" w:author="CMDI-LVLIANGDONG" w:date="2015-07-08T13:34:00Z"/>
                <w:szCs w:val="18"/>
              </w:rPr>
            </w:pPr>
            <w:del w:id="610" w:author="CMDI-LVLIANGDONG" w:date="2015-07-08T13:34:00Z">
              <w:r w:rsidRPr="00F71588" w:rsidDel="0088464F">
                <w:rPr>
                  <w:rFonts w:ascii="宋体" w:eastAsia="宋体" w:hAnsi="宋体" w:cs="宋体" w:hint="eastAsia"/>
                  <w:szCs w:val="18"/>
                </w:rPr>
                <w:delText>参数名</w:delText>
              </w:r>
            </w:del>
          </w:p>
        </w:tc>
        <w:tc>
          <w:tcPr>
            <w:tcW w:w="1457" w:type="dxa"/>
          </w:tcPr>
          <w:p w:rsidR="00492BD1" w:rsidRPr="00F71588" w:rsidDel="0088464F" w:rsidRDefault="00492BD1" w:rsidP="00CE4D8A">
            <w:pPr>
              <w:spacing w:beforeLines="50"/>
              <w:ind w:firstLine="420"/>
              <w:rPr>
                <w:del w:id="611" w:author="CMDI-LVLIANGDONG" w:date="2015-07-08T13:34:00Z"/>
                <w:szCs w:val="18"/>
              </w:rPr>
              <w:pPrChange w:id="612" w:author="CMDI-LVLIANGDONG" w:date="2015-07-22T10:29:00Z">
                <w:pPr>
                  <w:spacing w:beforeLines="50"/>
                  <w:ind w:firstLine="420"/>
                </w:pPr>
              </w:pPrChange>
            </w:pPr>
            <w:del w:id="613" w:author="CMDI-LVLIANGDONG" w:date="2015-07-08T13:34:00Z">
              <w:r w:rsidRPr="00F71588" w:rsidDel="0088464F">
                <w:rPr>
                  <w:rFonts w:ascii="宋体" w:eastAsia="宋体" w:hAnsi="宋体" w:cs="宋体" w:hint="eastAsia"/>
                  <w:szCs w:val="18"/>
                </w:rPr>
                <w:delText>数据类型</w:delText>
              </w:r>
            </w:del>
          </w:p>
        </w:tc>
        <w:tc>
          <w:tcPr>
            <w:tcW w:w="2024" w:type="dxa"/>
          </w:tcPr>
          <w:p w:rsidR="00000000" w:rsidRDefault="00492BD1" w:rsidP="00CE4D8A">
            <w:pPr>
              <w:spacing w:beforeLines="50"/>
              <w:ind w:firstLine="420"/>
              <w:rPr>
                <w:del w:id="614" w:author="CMDI-LVLIANGDONG" w:date="2015-07-08T13:34:00Z"/>
                <w:rFonts w:eastAsia="宋体"/>
                <w:b w:val="0"/>
                <w:szCs w:val="18"/>
              </w:rPr>
              <w:pPrChange w:id="615" w:author="CMDI-LVLIANGDONG" w:date="2015-07-22T10:29:00Z">
                <w:pPr>
                  <w:topLinePunct w:val="0"/>
                  <w:spacing w:beforeLines="50"/>
                  <w:ind w:firstLine="420"/>
                </w:pPr>
              </w:pPrChange>
            </w:pPr>
            <w:del w:id="616" w:author="CMDI-LVLIANGDONG" w:date="2015-07-08T13:34:00Z">
              <w:r w:rsidRPr="00F71588" w:rsidDel="0088464F">
                <w:rPr>
                  <w:rFonts w:ascii="宋体" w:eastAsia="宋体" w:hAnsi="宋体" w:cs="宋体" w:hint="eastAsia"/>
                  <w:szCs w:val="18"/>
                </w:rPr>
                <w:delText>取值范围</w:delText>
              </w:r>
            </w:del>
          </w:p>
        </w:tc>
        <w:tc>
          <w:tcPr>
            <w:tcW w:w="716" w:type="dxa"/>
          </w:tcPr>
          <w:p w:rsidR="00000000" w:rsidRDefault="00492BD1" w:rsidP="00CE4D8A">
            <w:pPr>
              <w:spacing w:beforeLines="50"/>
              <w:ind w:firstLine="420"/>
              <w:rPr>
                <w:del w:id="617" w:author="CMDI-LVLIANGDONG" w:date="2015-07-08T13:34:00Z"/>
                <w:rFonts w:eastAsiaTheme="minorEastAsia"/>
                <w:b w:val="0"/>
                <w:szCs w:val="18"/>
              </w:rPr>
              <w:pPrChange w:id="618" w:author="CMDI-LVLIANGDONG" w:date="2015-07-22T10:29:00Z">
                <w:pPr>
                  <w:topLinePunct w:val="0"/>
                  <w:spacing w:beforeLines="50"/>
                  <w:ind w:firstLine="420"/>
                </w:pPr>
              </w:pPrChange>
            </w:pPr>
            <w:del w:id="619" w:author="CMDI-LVLIANGDONG" w:date="2015-07-08T13:34:00Z">
              <w:r w:rsidDel="0088464F">
                <w:rPr>
                  <w:rFonts w:eastAsiaTheme="minorEastAsia" w:hint="eastAsia"/>
                  <w:szCs w:val="18"/>
                </w:rPr>
                <w:delText>限定</w:delText>
              </w:r>
            </w:del>
          </w:p>
        </w:tc>
        <w:tc>
          <w:tcPr>
            <w:tcW w:w="2464" w:type="dxa"/>
          </w:tcPr>
          <w:p w:rsidR="00000000" w:rsidRDefault="00492BD1" w:rsidP="00CE4D8A">
            <w:pPr>
              <w:spacing w:beforeLines="50"/>
              <w:ind w:firstLine="420"/>
              <w:rPr>
                <w:del w:id="620" w:author="CMDI-LVLIANGDONG" w:date="2015-07-08T13:34:00Z"/>
                <w:rFonts w:eastAsiaTheme="minorEastAsia"/>
                <w:b w:val="0"/>
                <w:szCs w:val="18"/>
              </w:rPr>
              <w:pPrChange w:id="621" w:author="CMDI-LVLIANGDONG" w:date="2015-07-22T10:29:00Z">
                <w:pPr>
                  <w:topLinePunct w:val="0"/>
                  <w:spacing w:beforeLines="50"/>
                  <w:ind w:firstLine="420"/>
                </w:pPr>
              </w:pPrChange>
            </w:pPr>
            <w:del w:id="622" w:author="CMDI-LVLIANGDONG" w:date="2015-07-08T13:34:00Z">
              <w:r w:rsidDel="0088464F">
                <w:rPr>
                  <w:rFonts w:eastAsiaTheme="minorEastAsia" w:hint="eastAsia"/>
                  <w:szCs w:val="18"/>
                </w:rPr>
                <w:delText>参数说明</w:delText>
              </w:r>
            </w:del>
          </w:p>
        </w:tc>
      </w:tr>
      <w:tr w:rsidR="00492BD1" w:rsidRPr="00F71588" w:rsidDel="0088464F" w:rsidTr="00477AF3">
        <w:trPr>
          <w:del w:id="623" w:author="CMDI-LVLIANGDONG" w:date="2015-07-08T13:34:00Z"/>
        </w:trPr>
        <w:tc>
          <w:tcPr>
            <w:tcW w:w="1386" w:type="dxa"/>
          </w:tcPr>
          <w:p w:rsidR="00492BD1" w:rsidRPr="00F71588" w:rsidDel="0088464F" w:rsidRDefault="00492BD1" w:rsidP="00CE4D8A">
            <w:pPr>
              <w:spacing w:beforeLines="50"/>
              <w:ind w:firstLine="420"/>
              <w:rPr>
                <w:del w:id="624" w:author="CMDI-LVLIANGDONG" w:date="2015-07-08T13:34:00Z"/>
                <w:szCs w:val="18"/>
              </w:rPr>
            </w:pPr>
            <w:del w:id="625" w:author="CMDI-LVLIANGDONG" w:date="2015-07-08T13:34:00Z">
              <w:r w:rsidRPr="00F71588" w:rsidDel="0088464F">
                <w:rPr>
                  <w:szCs w:val="18"/>
                </w:rPr>
                <w:delText>SERIALID</w:delText>
              </w:r>
            </w:del>
          </w:p>
        </w:tc>
        <w:tc>
          <w:tcPr>
            <w:tcW w:w="1457" w:type="dxa"/>
          </w:tcPr>
          <w:p w:rsidR="00492BD1" w:rsidRPr="00F71588" w:rsidDel="0088464F" w:rsidRDefault="00492BD1" w:rsidP="00CE4D8A">
            <w:pPr>
              <w:spacing w:beforeLines="50"/>
              <w:ind w:firstLine="420"/>
              <w:rPr>
                <w:del w:id="626" w:author="CMDI-LVLIANGDONG" w:date="2015-07-08T13:34:00Z"/>
                <w:szCs w:val="18"/>
              </w:rPr>
              <w:pPrChange w:id="627" w:author="CMDI-LVLIANGDONG" w:date="2015-07-22T10:29:00Z">
                <w:pPr>
                  <w:spacing w:beforeLines="50"/>
                  <w:ind w:firstLine="420"/>
                </w:pPr>
              </w:pPrChange>
            </w:pPr>
            <w:del w:id="628" w:author="CMDI-LVLIANGDONG" w:date="2015-07-08T13:34:00Z">
              <w:r w:rsidDel="0088464F">
                <w:rPr>
                  <w:szCs w:val="18"/>
                </w:rPr>
                <w:delText>OCTET STRING</w:delText>
              </w:r>
            </w:del>
          </w:p>
        </w:tc>
        <w:tc>
          <w:tcPr>
            <w:tcW w:w="2024" w:type="dxa"/>
          </w:tcPr>
          <w:p w:rsidR="00000000" w:rsidRDefault="00492BD1" w:rsidP="00CE4D8A">
            <w:pPr>
              <w:spacing w:beforeLines="50"/>
              <w:ind w:firstLine="420"/>
              <w:rPr>
                <w:del w:id="629" w:author="CMDI-LVLIANGDONG" w:date="2015-07-08T13:34:00Z"/>
                <w:rFonts w:eastAsia="宋体"/>
                <w:szCs w:val="18"/>
              </w:rPr>
              <w:pPrChange w:id="630" w:author="CMDI-LVLIANGDONG" w:date="2015-07-22T10:29:00Z">
                <w:pPr>
                  <w:topLinePunct w:val="0"/>
                  <w:spacing w:beforeLines="50"/>
                  <w:ind w:firstLine="420"/>
                </w:pPr>
              </w:pPrChange>
            </w:pPr>
            <w:del w:id="631" w:author="CMDI-LVLIANGDONG" w:date="2015-07-08T13:34:00Z">
              <w:r w:rsidRPr="00F71588" w:rsidDel="0088464F">
                <w:rPr>
                  <w:szCs w:val="18"/>
                </w:rPr>
                <w:delText>SIZE(100)</w:delText>
              </w:r>
            </w:del>
          </w:p>
        </w:tc>
        <w:tc>
          <w:tcPr>
            <w:tcW w:w="716" w:type="dxa"/>
          </w:tcPr>
          <w:p w:rsidR="00000000" w:rsidRDefault="00492BD1" w:rsidP="00CE4D8A">
            <w:pPr>
              <w:spacing w:beforeLines="50"/>
              <w:ind w:firstLine="420"/>
              <w:rPr>
                <w:del w:id="632" w:author="CMDI-LVLIANGDONG" w:date="2015-07-08T13:34:00Z"/>
                <w:rFonts w:eastAsiaTheme="minorEastAsia"/>
                <w:szCs w:val="18"/>
              </w:rPr>
              <w:pPrChange w:id="633" w:author="CMDI-LVLIANGDONG" w:date="2015-07-22T10:29:00Z">
                <w:pPr>
                  <w:topLinePunct w:val="0"/>
                  <w:spacing w:beforeLines="50"/>
                  <w:ind w:firstLine="420"/>
                </w:pPr>
              </w:pPrChange>
            </w:pPr>
            <w:del w:id="634" w:author="CMDI-LVLIANGDONG" w:date="2015-07-08T13:34:00Z">
              <w:r w:rsidDel="0088464F">
                <w:rPr>
                  <w:rFonts w:eastAsiaTheme="minorEastAsia" w:hint="eastAsia"/>
                  <w:szCs w:val="18"/>
                </w:rPr>
                <w:delText>M</w:delText>
              </w:r>
            </w:del>
          </w:p>
        </w:tc>
        <w:tc>
          <w:tcPr>
            <w:tcW w:w="2464" w:type="dxa"/>
          </w:tcPr>
          <w:p w:rsidR="00000000" w:rsidRDefault="00492BD1" w:rsidP="00CE4D8A">
            <w:pPr>
              <w:spacing w:beforeLines="50"/>
              <w:ind w:firstLine="420"/>
              <w:rPr>
                <w:del w:id="635" w:author="CMDI-LVLIANGDONG" w:date="2015-07-08T13:34:00Z"/>
                <w:rFonts w:eastAsia="宋体"/>
                <w:szCs w:val="18"/>
              </w:rPr>
              <w:pPrChange w:id="636" w:author="CMDI-LVLIANGDONG" w:date="2015-07-22T10:29:00Z">
                <w:pPr>
                  <w:topLinePunct w:val="0"/>
                  <w:spacing w:beforeLines="50"/>
                  <w:ind w:firstLine="420"/>
                </w:pPr>
              </w:pPrChange>
            </w:pPr>
            <w:del w:id="637" w:author="CMDI-LVLIANGDONG" w:date="2015-07-08T13:34:00Z">
              <w:r w:rsidRPr="00F71588" w:rsidDel="0088464F">
                <w:rPr>
                  <w:rFonts w:ascii="宋体" w:eastAsia="宋体" w:hAnsi="宋体" w:cs="宋体" w:hint="eastAsia"/>
                  <w:szCs w:val="18"/>
                </w:rPr>
                <w:delText>告警流水号</w:delText>
              </w:r>
            </w:del>
          </w:p>
        </w:tc>
      </w:tr>
      <w:tr w:rsidR="00492BD1" w:rsidRPr="00F71588" w:rsidDel="0088464F" w:rsidTr="00477AF3">
        <w:trPr>
          <w:del w:id="638" w:author="CMDI-LVLIANGDONG" w:date="2015-07-08T13:34:00Z"/>
        </w:trPr>
        <w:tc>
          <w:tcPr>
            <w:tcW w:w="1386" w:type="dxa"/>
          </w:tcPr>
          <w:p w:rsidR="00492BD1" w:rsidRPr="00F71588" w:rsidDel="0088464F" w:rsidRDefault="00492BD1" w:rsidP="00CE4D8A">
            <w:pPr>
              <w:spacing w:beforeLines="50"/>
              <w:ind w:firstLine="420"/>
              <w:rPr>
                <w:del w:id="639" w:author="CMDI-LVLIANGDONG" w:date="2015-07-08T13:34:00Z"/>
                <w:szCs w:val="18"/>
              </w:rPr>
            </w:pPr>
            <w:del w:id="640" w:author="CMDI-LVLIANGDONG" w:date="2015-07-08T13:34:00Z">
              <w:r w:rsidRPr="00F71588" w:rsidDel="0088464F">
                <w:rPr>
                  <w:szCs w:val="18"/>
                </w:rPr>
                <w:delText>ALARMNAME</w:delText>
              </w:r>
            </w:del>
          </w:p>
        </w:tc>
        <w:tc>
          <w:tcPr>
            <w:tcW w:w="1457" w:type="dxa"/>
          </w:tcPr>
          <w:p w:rsidR="00492BD1" w:rsidRPr="00F71588" w:rsidDel="0088464F" w:rsidRDefault="00492BD1" w:rsidP="00CE4D8A">
            <w:pPr>
              <w:spacing w:beforeLines="50"/>
              <w:ind w:firstLine="420"/>
              <w:rPr>
                <w:del w:id="641" w:author="CMDI-LVLIANGDONG" w:date="2015-07-08T13:34:00Z"/>
                <w:szCs w:val="18"/>
              </w:rPr>
              <w:pPrChange w:id="642" w:author="CMDI-LVLIANGDONG" w:date="2015-07-22T10:29:00Z">
                <w:pPr>
                  <w:spacing w:beforeLines="50"/>
                  <w:ind w:firstLine="420"/>
                </w:pPr>
              </w:pPrChange>
            </w:pPr>
            <w:del w:id="643" w:author="CMDI-LVLIANGDONG" w:date="2015-07-08T13:34:00Z">
              <w:r w:rsidDel="0088464F">
                <w:rPr>
                  <w:szCs w:val="18"/>
                </w:rPr>
                <w:delText>OCTET STRING</w:delText>
              </w:r>
            </w:del>
          </w:p>
        </w:tc>
        <w:tc>
          <w:tcPr>
            <w:tcW w:w="2024" w:type="dxa"/>
          </w:tcPr>
          <w:p w:rsidR="00000000" w:rsidRDefault="00492BD1" w:rsidP="00CE4D8A">
            <w:pPr>
              <w:spacing w:beforeLines="50"/>
              <w:ind w:firstLine="420"/>
              <w:rPr>
                <w:del w:id="644" w:author="CMDI-LVLIANGDONG" w:date="2015-07-08T13:34:00Z"/>
                <w:rFonts w:eastAsia="宋体"/>
                <w:szCs w:val="18"/>
              </w:rPr>
              <w:pPrChange w:id="645" w:author="CMDI-LVLIANGDONG" w:date="2015-07-22T10:29:00Z">
                <w:pPr>
                  <w:topLinePunct w:val="0"/>
                  <w:spacing w:beforeLines="50"/>
                  <w:ind w:firstLine="420"/>
                </w:pPr>
              </w:pPrChange>
            </w:pPr>
            <w:del w:id="646" w:author="CMDI-LVLIANGDONG" w:date="2015-07-08T13:34:00Z">
              <w:r w:rsidRPr="00F71588" w:rsidDel="0088464F">
                <w:rPr>
                  <w:szCs w:val="18"/>
                </w:rPr>
                <w:delText>SIZE(256)</w:delText>
              </w:r>
            </w:del>
          </w:p>
        </w:tc>
        <w:tc>
          <w:tcPr>
            <w:tcW w:w="716" w:type="dxa"/>
          </w:tcPr>
          <w:p w:rsidR="00000000" w:rsidRDefault="00492BD1" w:rsidP="00CE4D8A">
            <w:pPr>
              <w:spacing w:beforeLines="50"/>
              <w:ind w:firstLine="420"/>
              <w:rPr>
                <w:del w:id="647" w:author="CMDI-LVLIANGDONG" w:date="2015-07-08T13:34:00Z"/>
                <w:rFonts w:ascii="宋体" w:eastAsia="宋体" w:hAnsi="宋体" w:cs="宋体"/>
                <w:szCs w:val="18"/>
              </w:rPr>
              <w:pPrChange w:id="648" w:author="CMDI-LVLIANGDONG" w:date="2015-07-22T10:29:00Z">
                <w:pPr>
                  <w:topLinePunct w:val="0"/>
                  <w:spacing w:beforeLines="50"/>
                  <w:ind w:firstLine="420"/>
                </w:pPr>
              </w:pPrChange>
            </w:pPr>
            <w:del w:id="649" w:author="CMDI-LVLIANGDONG" w:date="2015-07-08T13:34:00Z">
              <w:r w:rsidDel="0088464F">
                <w:rPr>
                  <w:rFonts w:eastAsiaTheme="minorEastAsia" w:hint="eastAsia"/>
                  <w:szCs w:val="18"/>
                </w:rPr>
                <w:delText>M</w:delText>
              </w:r>
            </w:del>
          </w:p>
        </w:tc>
        <w:tc>
          <w:tcPr>
            <w:tcW w:w="2464" w:type="dxa"/>
          </w:tcPr>
          <w:p w:rsidR="00000000" w:rsidRDefault="00492BD1" w:rsidP="00CE4D8A">
            <w:pPr>
              <w:spacing w:beforeLines="50"/>
              <w:ind w:firstLine="420"/>
              <w:rPr>
                <w:del w:id="650" w:author="CMDI-LVLIANGDONG" w:date="2015-07-08T13:34:00Z"/>
                <w:rFonts w:eastAsia="宋体"/>
                <w:szCs w:val="18"/>
              </w:rPr>
              <w:pPrChange w:id="651" w:author="CMDI-LVLIANGDONG" w:date="2015-07-22T10:29:00Z">
                <w:pPr>
                  <w:topLinePunct w:val="0"/>
                  <w:spacing w:beforeLines="50"/>
                  <w:ind w:firstLine="420"/>
                </w:pPr>
              </w:pPrChange>
            </w:pPr>
            <w:del w:id="652" w:author="CMDI-LVLIANGDONG" w:date="2015-07-08T13:34:00Z">
              <w:r w:rsidRPr="00F71588" w:rsidDel="0088464F">
                <w:rPr>
                  <w:rFonts w:ascii="宋体" w:eastAsia="宋体" w:hAnsi="宋体" w:cs="宋体" w:hint="eastAsia"/>
                  <w:szCs w:val="18"/>
                </w:rPr>
                <w:delText>告警名称</w:delText>
              </w:r>
            </w:del>
          </w:p>
        </w:tc>
      </w:tr>
      <w:tr w:rsidR="00492BD1" w:rsidRPr="00F71588" w:rsidDel="0088464F" w:rsidTr="00477AF3">
        <w:trPr>
          <w:del w:id="653" w:author="CMDI-LVLIANGDONG" w:date="2015-07-08T13:34:00Z"/>
        </w:trPr>
        <w:tc>
          <w:tcPr>
            <w:tcW w:w="1386" w:type="dxa"/>
          </w:tcPr>
          <w:p w:rsidR="00492BD1" w:rsidRPr="00F71588" w:rsidDel="0088464F" w:rsidRDefault="00492BD1" w:rsidP="00CE4D8A">
            <w:pPr>
              <w:spacing w:beforeLines="50"/>
              <w:ind w:firstLine="420"/>
              <w:rPr>
                <w:del w:id="654" w:author="CMDI-LVLIANGDONG" w:date="2015-07-08T13:34:00Z"/>
                <w:szCs w:val="18"/>
              </w:rPr>
            </w:pPr>
            <w:del w:id="655" w:author="CMDI-LVLIANGDONG" w:date="2015-07-08T13:34:00Z">
              <w:r w:rsidRPr="00F71588" w:rsidDel="0088464F">
                <w:rPr>
                  <w:szCs w:val="18"/>
                </w:rPr>
                <w:delText>DIP</w:delText>
              </w:r>
            </w:del>
          </w:p>
        </w:tc>
        <w:tc>
          <w:tcPr>
            <w:tcW w:w="1457" w:type="dxa"/>
          </w:tcPr>
          <w:p w:rsidR="00492BD1" w:rsidRPr="00F71588" w:rsidDel="0088464F" w:rsidRDefault="00492BD1" w:rsidP="00CE4D8A">
            <w:pPr>
              <w:spacing w:beforeLines="50"/>
              <w:ind w:firstLine="420"/>
              <w:rPr>
                <w:del w:id="656" w:author="CMDI-LVLIANGDONG" w:date="2015-07-08T13:34:00Z"/>
                <w:szCs w:val="18"/>
              </w:rPr>
              <w:pPrChange w:id="657" w:author="CMDI-LVLIANGDONG" w:date="2015-07-22T10:29:00Z">
                <w:pPr>
                  <w:spacing w:beforeLines="50"/>
                  <w:ind w:firstLine="420"/>
                </w:pPr>
              </w:pPrChange>
            </w:pPr>
            <w:del w:id="658" w:author="CMDI-LVLIANGDONG" w:date="2015-07-08T13:34:00Z">
              <w:r w:rsidDel="0088464F">
                <w:rPr>
                  <w:szCs w:val="18"/>
                </w:rPr>
                <w:delText>OCTET STRING</w:delText>
              </w:r>
            </w:del>
          </w:p>
        </w:tc>
        <w:tc>
          <w:tcPr>
            <w:tcW w:w="2024" w:type="dxa"/>
          </w:tcPr>
          <w:p w:rsidR="00000000" w:rsidRDefault="00492BD1" w:rsidP="00CE4D8A">
            <w:pPr>
              <w:spacing w:beforeLines="50"/>
              <w:ind w:firstLine="420"/>
              <w:rPr>
                <w:del w:id="659" w:author="CMDI-LVLIANGDONG" w:date="2015-07-08T13:34:00Z"/>
                <w:rFonts w:eastAsia="宋体"/>
                <w:szCs w:val="18"/>
              </w:rPr>
              <w:pPrChange w:id="660" w:author="CMDI-LVLIANGDONG" w:date="2015-07-22T10:29:00Z">
                <w:pPr>
                  <w:topLinePunct w:val="0"/>
                  <w:spacing w:beforeLines="50"/>
                  <w:ind w:firstLine="420"/>
                </w:pPr>
              </w:pPrChange>
            </w:pPr>
            <w:del w:id="661" w:author="CMDI-LVLIANGDONG" w:date="2015-07-08T13:34:00Z">
              <w:r w:rsidRPr="00F71588" w:rsidDel="0088464F">
                <w:rPr>
                  <w:szCs w:val="18"/>
                </w:rPr>
                <w:delText>IP address</w:delText>
              </w:r>
            </w:del>
          </w:p>
        </w:tc>
        <w:tc>
          <w:tcPr>
            <w:tcW w:w="716" w:type="dxa"/>
          </w:tcPr>
          <w:p w:rsidR="00000000" w:rsidRDefault="00492BD1" w:rsidP="00CE4D8A">
            <w:pPr>
              <w:spacing w:beforeLines="50"/>
              <w:ind w:firstLine="420"/>
              <w:rPr>
                <w:del w:id="662" w:author="CMDI-LVLIANGDONG" w:date="2015-07-08T13:34:00Z"/>
                <w:rFonts w:eastAsia="宋体"/>
                <w:szCs w:val="18"/>
              </w:rPr>
              <w:pPrChange w:id="663" w:author="CMDI-LVLIANGDONG" w:date="2015-07-22T10:29:00Z">
                <w:pPr>
                  <w:topLinePunct w:val="0"/>
                  <w:spacing w:beforeLines="50"/>
                  <w:ind w:firstLine="420"/>
                </w:pPr>
              </w:pPrChange>
            </w:pPr>
            <w:del w:id="664" w:author="CMDI-LVLIANGDONG" w:date="2015-07-08T13:34:00Z">
              <w:r w:rsidDel="0088464F">
                <w:rPr>
                  <w:rFonts w:eastAsiaTheme="minorEastAsia" w:hint="eastAsia"/>
                  <w:szCs w:val="18"/>
                </w:rPr>
                <w:delText>M</w:delText>
              </w:r>
            </w:del>
          </w:p>
        </w:tc>
        <w:tc>
          <w:tcPr>
            <w:tcW w:w="2464" w:type="dxa"/>
          </w:tcPr>
          <w:p w:rsidR="00000000" w:rsidRDefault="00492BD1" w:rsidP="00CE4D8A">
            <w:pPr>
              <w:spacing w:beforeLines="50"/>
              <w:ind w:firstLine="420"/>
              <w:rPr>
                <w:del w:id="665" w:author="CMDI-LVLIANGDONG" w:date="2015-07-08T13:34:00Z"/>
                <w:rFonts w:eastAsia="宋体"/>
                <w:szCs w:val="18"/>
              </w:rPr>
              <w:pPrChange w:id="666" w:author="CMDI-LVLIANGDONG" w:date="2015-07-22T10:29:00Z">
                <w:pPr>
                  <w:topLinePunct w:val="0"/>
                  <w:spacing w:beforeLines="50"/>
                  <w:ind w:firstLine="420"/>
                </w:pPr>
              </w:pPrChange>
            </w:pPr>
            <w:del w:id="667" w:author="CMDI-LVLIANGDONG" w:date="2015-07-08T13:34:00Z">
              <w:r w:rsidRPr="00F71588" w:rsidDel="0088464F">
                <w:rPr>
                  <w:rFonts w:ascii="宋体" w:eastAsia="宋体" w:hAnsi="宋体" w:cs="宋体" w:hint="eastAsia"/>
                  <w:szCs w:val="18"/>
                </w:rPr>
                <w:delText>网元</w:delText>
              </w:r>
              <w:r w:rsidRPr="00F71588" w:rsidDel="0088464F">
                <w:rPr>
                  <w:szCs w:val="18"/>
                </w:rPr>
                <w:delText>IP</w:delText>
              </w:r>
            </w:del>
          </w:p>
        </w:tc>
      </w:tr>
      <w:tr w:rsidR="00492BD1" w:rsidRPr="00F71588" w:rsidDel="0088464F" w:rsidTr="00477AF3">
        <w:trPr>
          <w:del w:id="668" w:author="CMDI-LVLIANGDONG" w:date="2015-07-08T13:34:00Z"/>
        </w:trPr>
        <w:tc>
          <w:tcPr>
            <w:tcW w:w="1386" w:type="dxa"/>
          </w:tcPr>
          <w:p w:rsidR="00492BD1" w:rsidRPr="00F71588" w:rsidDel="0088464F" w:rsidRDefault="00492BD1" w:rsidP="00CE4D8A">
            <w:pPr>
              <w:spacing w:beforeLines="50"/>
              <w:ind w:firstLine="420"/>
              <w:rPr>
                <w:del w:id="669" w:author="CMDI-LVLIANGDONG" w:date="2015-07-08T13:34:00Z"/>
                <w:szCs w:val="18"/>
              </w:rPr>
            </w:pPr>
            <w:del w:id="670" w:author="CMDI-LVLIANGDONG" w:date="2015-07-08T13:34:00Z">
              <w:r w:rsidRPr="00F71588" w:rsidDel="0088464F">
                <w:rPr>
                  <w:szCs w:val="18"/>
                </w:rPr>
                <w:delText>DNAME</w:delText>
              </w:r>
            </w:del>
          </w:p>
        </w:tc>
        <w:tc>
          <w:tcPr>
            <w:tcW w:w="1457" w:type="dxa"/>
          </w:tcPr>
          <w:p w:rsidR="00492BD1" w:rsidRPr="00F71588" w:rsidDel="0088464F" w:rsidRDefault="00492BD1" w:rsidP="00CE4D8A">
            <w:pPr>
              <w:spacing w:beforeLines="50"/>
              <w:ind w:firstLine="420"/>
              <w:rPr>
                <w:del w:id="671" w:author="CMDI-LVLIANGDONG" w:date="2015-07-08T13:34:00Z"/>
                <w:szCs w:val="18"/>
              </w:rPr>
              <w:pPrChange w:id="672" w:author="CMDI-LVLIANGDONG" w:date="2015-07-22T10:29:00Z">
                <w:pPr>
                  <w:spacing w:beforeLines="50"/>
                  <w:ind w:firstLine="420"/>
                </w:pPr>
              </w:pPrChange>
            </w:pPr>
            <w:del w:id="673" w:author="CMDI-LVLIANGDONG" w:date="2015-07-08T13:34:00Z">
              <w:r w:rsidDel="0088464F">
                <w:rPr>
                  <w:szCs w:val="18"/>
                </w:rPr>
                <w:delText>OCTET STRING</w:delText>
              </w:r>
            </w:del>
          </w:p>
        </w:tc>
        <w:tc>
          <w:tcPr>
            <w:tcW w:w="2024" w:type="dxa"/>
          </w:tcPr>
          <w:p w:rsidR="00000000" w:rsidRDefault="00492BD1" w:rsidP="00CE4D8A">
            <w:pPr>
              <w:spacing w:beforeLines="50"/>
              <w:ind w:firstLine="420"/>
              <w:rPr>
                <w:del w:id="674" w:author="CMDI-LVLIANGDONG" w:date="2015-07-08T13:34:00Z"/>
                <w:rFonts w:eastAsia="宋体"/>
                <w:szCs w:val="18"/>
              </w:rPr>
              <w:pPrChange w:id="675" w:author="CMDI-LVLIANGDONG" w:date="2015-07-22T10:29:00Z">
                <w:pPr>
                  <w:topLinePunct w:val="0"/>
                  <w:spacing w:beforeLines="50"/>
                  <w:ind w:firstLine="420"/>
                </w:pPr>
              </w:pPrChange>
            </w:pPr>
            <w:del w:id="676" w:author="CMDI-LVLIANGDONG" w:date="2015-07-08T13:34:00Z">
              <w:r w:rsidDel="0088464F">
                <w:rPr>
                  <w:szCs w:val="18"/>
                </w:rPr>
                <w:delText>SIZE(</w:delText>
              </w:r>
              <w:r w:rsidRPr="00F71588" w:rsidDel="0088464F">
                <w:rPr>
                  <w:szCs w:val="18"/>
                </w:rPr>
                <w:delText>100)</w:delText>
              </w:r>
            </w:del>
          </w:p>
        </w:tc>
        <w:tc>
          <w:tcPr>
            <w:tcW w:w="716" w:type="dxa"/>
          </w:tcPr>
          <w:p w:rsidR="00000000" w:rsidRDefault="00492BD1" w:rsidP="00CE4D8A">
            <w:pPr>
              <w:spacing w:beforeLines="50"/>
              <w:ind w:firstLine="420"/>
              <w:rPr>
                <w:del w:id="677" w:author="CMDI-LVLIANGDONG" w:date="2015-07-08T13:34:00Z"/>
                <w:rFonts w:eastAsia="宋体"/>
                <w:szCs w:val="18"/>
              </w:rPr>
              <w:pPrChange w:id="678" w:author="CMDI-LVLIANGDONG" w:date="2015-07-22T10:29:00Z">
                <w:pPr>
                  <w:topLinePunct w:val="0"/>
                  <w:spacing w:beforeLines="50"/>
                  <w:ind w:firstLine="420"/>
                </w:pPr>
              </w:pPrChange>
            </w:pPr>
            <w:del w:id="679" w:author="CMDI-LVLIANGDONG" w:date="2015-07-08T13:34:00Z">
              <w:r w:rsidDel="0088464F">
                <w:rPr>
                  <w:rFonts w:eastAsiaTheme="minorEastAsia" w:hint="eastAsia"/>
                  <w:szCs w:val="18"/>
                </w:rPr>
                <w:delText>M</w:delText>
              </w:r>
            </w:del>
          </w:p>
        </w:tc>
        <w:tc>
          <w:tcPr>
            <w:tcW w:w="2464" w:type="dxa"/>
          </w:tcPr>
          <w:p w:rsidR="00000000" w:rsidRDefault="00492BD1" w:rsidP="00CE4D8A">
            <w:pPr>
              <w:spacing w:beforeLines="50"/>
              <w:ind w:firstLine="420"/>
              <w:rPr>
                <w:del w:id="680" w:author="CMDI-LVLIANGDONG" w:date="2015-07-08T13:34:00Z"/>
                <w:rFonts w:eastAsia="宋体"/>
                <w:szCs w:val="18"/>
              </w:rPr>
              <w:pPrChange w:id="681" w:author="CMDI-LVLIANGDONG" w:date="2015-07-22T10:29:00Z">
                <w:pPr>
                  <w:topLinePunct w:val="0"/>
                  <w:spacing w:beforeLines="50"/>
                  <w:ind w:firstLine="420"/>
                </w:pPr>
              </w:pPrChange>
            </w:pPr>
            <w:del w:id="682" w:author="CMDI-LVLIANGDONG" w:date="2015-07-08T13:34:00Z">
              <w:r w:rsidRPr="00F71588" w:rsidDel="0088464F">
                <w:rPr>
                  <w:rFonts w:ascii="宋体" w:eastAsia="宋体" w:hAnsi="宋体" w:cs="宋体" w:hint="eastAsia"/>
                  <w:szCs w:val="18"/>
                </w:rPr>
                <w:delText>网元名称</w:delText>
              </w:r>
            </w:del>
          </w:p>
        </w:tc>
      </w:tr>
      <w:tr w:rsidR="00492BD1" w:rsidRPr="00F71588" w:rsidDel="0088464F" w:rsidTr="00477AF3">
        <w:trPr>
          <w:del w:id="683" w:author="CMDI-LVLIANGDONG" w:date="2015-07-08T13:34:00Z"/>
        </w:trPr>
        <w:tc>
          <w:tcPr>
            <w:tcW w:w="1386" w:type="dxa"/>
          </w:tcPr>
          <w:p w:rsidR="00492BD1" w:rsidRPr="00F71588" w:rsidDel="0088464F" w:rsidRDefault="00492BD1" w:rsidP="00CE4D8A">
            <w:pPr>
              <w:spacing w:beforeLines="50"/>
              <w:ind w:firstLine="420"/>
              <w:rPr>
                <w:del w:id="684" w:author="CMDI-LVLIANGDONG" w:date="2015-07-08T13:34:00Z"/>
                <w:szCs w:val="18"/>
              </w:rPr>
            </w:pPr>
            <w:del w:id="685" w:author="CMDI-LVLIANGDONG" w:date="2015-07-08T13:34:00Z">
              <w:r w:rsidRPr="00F71588" w:rsidDel="0088464F">
                <w:rPr>
                  <w:szCs w:val="18"/>
                </w:rPr>
                <w:delText>DTYPE</w:delText>
              </w:r>
            </w:del>
          </w:p>
        </w:tc>
        <w:tc>
          <w:tcPr>
            <w:tcW w:w="1457" w:type="dxa"/>
          </w:tcPr>
          <w:p w:rsidR="00492BD1" w:rsidRPr="00F71588" w:rsidDel="0088464F" w:rsidRDefault="00492BD1" w:rsidP="00CE4D8A">
            <w:pPr>
              <w:spacing w:beforeLines="50"/>
              <w:ind w:firstLine="420"/>
              <w:rPr>
                <w:del w:id="686" w:author="CMDI-LVLIANGDONG" w:date="2015-07-08T13:34:00Z"/>
                <w:szCs w:val="18"/>
              </w:rPr>
              <w:pPrChange w:id="687" w:author="CMDI-LVLIANGDONG" w:date="2015-07-22T10:29:00Z">
                <w:pPr>
                  <w:spacing w:beforeLines="50"/>
                  <w:ind w:firstLine="420"/>
                </w:pPr>
              </w:pPrChange>
            </w:pPr>
            <w:del w:id="688" w:author="CMDI-LVLIANGDONG" w:date="2015-07-08T13:34:00Z">
              <w:r w:rsidDel="0088464F">
                <w:rPr>
                  <w:szCs w:val="18"/>
                </w:rPr>
                <w:delText>OCTET STRING</w:delText>
              </w:r>
            </w:del>
          </w:p>
        </w:tc>
        <w:tc>
          <w:tcPr>
            <w:tcW w:w="2024" w:type="dxa"/>
          </w:tcPr>
          <w:p w:rsidR="00000000" w:rsidRDefault="00492BD1" w:rsidP="00CE4D8A">
            <w:pPr>
              <w:spacing w:beforeLines="50"/>
              <w:ind w:firstLine="420"/>
              <w:rPr>
                <w:del w:id="689" w:author="CMDI-LVLIANGDONG" w:date="2015-07-08T13:34:00Z"/>
                <w:rFonts w:eastAsia="宋体"/>
                <w:szCs w:val="18"/>
              </w:rPr>
              <w:pPrChange w:id="690" w:author="CMDI-LVLIANGDONG" w:date="2015-07-22T10:29:00Z">
                <w:pPr>
                  <w:topLinePunct w:val="0"/>
                  <w:spacing w:beforeLines="50"/>
                  <w:ind w:firstLine="420"/>
                </w:pPr>
              </w:pPrChange>
            </w:pPr>
            <w:del w:id="691" w:author="CMDI-LVLIANGDONG" w:date="2015-07-08T13:34:00Z">
              <w:r w:rsidRPr="00F71588" w:rsidDel="0088464F">
                <w:rPr>
                  <w:szCs w:val="18"/>
                </w:rPr>
                <w:delText>SIZE(100)</w:delText>
              </w:r>
            </w:del>
          </w:p>
        </w:tc>
        <w:tc>
          <w:tcPr>
            <w:tcW w:w="716" w:type="dxa"/>
          </w:tcPr>
          <w:p w:rsidR="00000000" w:rsidRDefault="00492BD1" w:rsidP="00CE4D8A">
            <w:pPr>
              <w:spacing w:beforeLines="50"/>
              <w:ind w:firstLine="420"/>
              <w:rPr>
                <w:del w:id="692" w:author="CMDI-LVLIANGDONG" w:date="2015-07-08T13:34:00Z"/>
                <w:rFonts w:eastAsia="宋体"/>
                <w:szCs w:val="18"/>
              </w:rPr>
              <w:pPrChange w:id="693" w:author="CMDI-LVLIANGDONG" w:date="2015-07-22T10:29:00Z">
                <w:pPr>
                  <w:topLinePunct w:val="0"/>
                  <w:spacing w:beforeLines="50"/>
                  <w:ind w:firstLine="420"/>
                </w:pPr>
              </w:pPrChange>
            </w:pPr>
            <w:del w:id="694" w:author="CMDI-LVLIANGDONG" w:date="2015-07-08T13:34:00Z">
              <w:r w:rsidDel="0088464F">
                <w:rPr>
                  <w:rFonts w:eastAsiaTheme="minorEastAsia" w:hint="eastAsia"/>
                  <w:szCs w:val="18"/>
                </w:rPr>
                <w:delText>M</w:delText>
              </w:r>
            </w:del>
          </w:p>
        </w:tc>
        <w:tc>
          <w:tcPr>
            <w:tcW w:w="2464" w:type="dxa"/>
          </w:tcPr>
          <w:p w:rsidR="00000000" w:rsidRDefault="00492BD1" w:rsidP="00CE4D8A">
            <w:pPr>
              <w:spacing w:beforeLines="50"/>
              <w:ind w:firstLine="420"/>
              <w:rPr>
                <w:del w:id="695" w:author="CMDI-LVLIANGDONG" w:date="2015-07-08T13:34:00Z"/>
                <w:rFonts w:eastAsia="宋体"/>
                <w:szCs w:val="18"/>
              </w:rPr>
              <w:pPrChange w:id="696" w:author="CMDI-LVLIANGDONG" w:date="2015-07-22T10:29:00Z">
                <w:pPr>
                  <w:topLinePunct w:val="0"/>
                  <w:spacing w:beforeLines="50"/>
                  <w:ind w:firstLine="420"/>
                </w:pPr>
              </w:pPrChange>
            </w:pPr>
            <w:del w:id="697" w:author="CMDI-LVLIANGDONG" w:date="2015-07-08T13:34:00Z">
              <w:r w:rsidRPr="00F71588" w:rsidDel="0088464F">
                <w:rPr>
                  <w:rFonts w:ascii="宋体" w:eastAsia="宋体" w:hAnsi="宋体" w:cs="宋体" w:hint="eastAsia"/>
                  <w:szCs w:val="18"/>
                </w:rPr>
                <w:delText>网元类型</w:delText>
              </w:r>
            </w:del>
          </w:p>
        </w:tc>
      </w:tr>
      <w:tr w:rsidR="00492BD1" w:rsidRPr="00F71588" w:rsidDel="0088464F" w:rsidTr="00477AF3">
        <w:trPr>
          <w:del w:id="698" w:author="CMDI-LVLIANGDONG" w:date="2015-07-08T13:34:00Z"/>
        </w:trPr>
        <w:tc>
          <w:tcPr>
            <w:tcW w:w="1386" w:type="dxa"/>
          </w:tcPr>
          <w:p w:rsidR="00492BD1" w:rsidRPr="00F71588" w:rsidDel="0088464F" w:rsidRDefault="00492BD1" w:rsidP="00CE4D8A">
            <w:pPr>
              <w:spacing w:beforeLines="50"/>
              <w:ind w:firstLine="420"/>
              <w:rPr>
                <w:del w:id="699" w:author="CMDI-LVLIANGDONG" w:date="2015-07-08T13:34:00Z"/>
                <w:szCs w:val="18"/>
              </w:rPr>
            </w:pPr>
            <w:del w:id="700" w:author="CMDI-LVLIANGDONG" w:date="2015-07-08T13:34:00Z">
              <w:r w:rsidRPr="00F71588" w:rsidDel="0088464F">
                <w:rPr>
                  <w:szCs w:val="18"/>
                </w:rPr>
                <w:delText>POSITION</w:delText>
              </w:r>
            </w:del>
          </w:p>
        </w:tc>
        <w:tc>
          <w:tcPr>
            <w:tcW w:w="1457" w:type="dxa"/>
          </w:tcPr>
          <w:p w:rsidR="00492BD1" w:rsidRPr="00F71588" w:rsidDel="0088464F" w:rsidRDefault="00492BD1" w:rsidP="00CE4D8A">
            <w:pPr>
              <w:spacing w:beforeLines="50"/>
              <w:ind w:firstLine="420"/>
              <w:rPr>
                <w:del w:id="701" w:author="CMDI-LVLIANGDONG" w:date="2015-07-08T13:34:00Z"/>
                <w:szCs w:val="18"/>
              </w:rPr>
              <w:pPrChange w:id="702" w:author="CMDI-LVLIANGDONG" w:date="2015-07-22T10:29:00Z">
                <w:pPr>
                  <w:spacing w:beforeLines="50"/>
                  <w:ind w:firstLine="420"/>
                </w:pPr>
              </w:pPrChange>
            </w:pPr>
            <w:del w:id="703" w:author="CMDI-LVLIANGDONG" w:date="2015-07-08T13:34:00Z">
              <w:r w:rsidDel="0088464F">
                <w:rPr>
                  <w:szCs w:val="18"/>
                </w:rPr>
                <w:delText>OCTET STRING</w:delText>
              </w:r>
            </w:del>
          </w:p>
        </w:tc>
        <w:tc>
          <w:tcPr>
            <w:tcW w:w="2024" w:type="dxa"/>
          </w:tcPr>
          <w:p w:rsidR="00000000" w:rsidRDefault="00492BD1" w:rsidP="00CE4D8A">
            <w:pPr>
              <w:spacing w:beforeLines="50"/>
              <w:ind w:firstLine="420"/>
              <w:rPr>
                <w:del w:id="704" w:author="CMDI-LVLIANGDONG" w:date="2015-07-08T13:34:00Z"/>
                <w:rFonts w:eastAsiaTheme="minorEastAsia"/>
                <w:szCs w:val="18"/>
              </w:rPr>
              <w:pPrChange w:id="705" w:author="CMDI-LVLIANGDONG" w:date="2015-07-22T10:29:00Z">
                <w:pPr>
                  <w:topLinePunct w:val="0"/>
                  <w:spacing w:beforeLines="50"/>
                  <w:ind w:firstLine="420"/>
                </w:pPr>
              </w:pPrChange>
            </w:pPr>
            <w:del w:id="706" w:author="CMDI-LVLIANGDONG" w:date="2015-07-08T13:34:00Z">
              <w:r w:rsidDel="0088464F">
                <w:rPr>
                  <w:szCs w:val="18"/>
                </w:rPr>
                <w:delText>RACK:rack</w:delText>
              </w:r>
              <w:r w:rsidDel="0088464F">
                <w:rPr>
                  <w:rFonts w:eastAsiaTheme="minorEastAsia" w:hint="eastAsia"/>
                  <w:szCs w:val="18"/>
                </w:rPr>
                <w:delText>i</w:delText>
              </w:r>
              <w:r w:rsidRPr="00F71588" w:rsidDel="0088464F">
                <w:rPr>
                  <w:szCs w:val="18"/>
                </w:rPr>
                <w:delText>d,SHELF:shelfid,SLOT:slotid,PORT:</w:delText>
              </w:r>
              <w:r w:rsidDel="0088464F">
                <w:rPr>
                  <w:szCs w:val="18"/>
                </w:rPr>
                <w:delText>portid,ONUNUM:onunumber,ONUNAME</w:delText>
              </w:r>
              <w:r w:rsidDel="0088464F">
                <w:rPr>
                  <w:rFonts w:eastAsiaTheme="minorEastAsia" w:hint="eastAsia"/>
                  <w:szCs w:val="18"/>
                </w:rPr>
                <w:delText>:</w:delText>
              </w:r>
              <w:r w:rsidDel="0088464F">
                <w:rPr>
                  <w:szCs w:val="18"/>
                </w:rPr>
                <w:delText>onuname,ONUPORTTYP</w:delText>
              </w:r>
              <w:r w:rsidDel="0088464F">
                <w:rPr>
                  <w:szCs w:val="18"/>
                </w:rPr>
                <w:lastRenderedPageBreak/>
                <w:delText>E</w:delText>
              </w:r>
              <w:r w:rsidDel="0088464F">
                <w:rPr>
                  <w:rFonts w:eastAsiaTheme="minorEastAsia" w:hint="eastAsia"/>
                  <w:szCs w:val="18"/>
                </w:rPr>
                <w:delText>:</w:delText>
              </w:r>
              <w:r w:rsidRPr="00F71588" w:rsidDel="0088464F">
                <w:rPr>
                  <w:szCs w:val="18"/>
                </w:rPr>
                <w:delText>onupor</w:delText>
              </w:r>
              <w:r w:rsidDel="0088464F">
                <w:rPr>
                  <w:szCs w:val="18"/>
                </w:rPr>
                <w:delText>ttype,ONUPORT:onuportid, EMUNUM</w:delText>
              </w:r>
              <w:r w:rsidDel="0088464F">
                <w:rPr>
                  <w:rFonts w:eastAsiaTheme="minorEastAsia" w:hint="eastAsia"/>
                  <w:szCs w:val="18"/>
                </w:rPr>
                <w:delText>:</w:delText>
              </w:r>
              <w:r w:rsidRPr="00F71588" w:rsidDel="0088464F">
                <w:rPr>
                  <w:szCs w:val="18"/>
                </w:rPr>
                <w:delText>emunum</w:delText>
              </w:r>
              <w:r w:rsidDel="0088464F">
                <w:rPr>
                  <w:rFonts w:eastAsiaTheme="minorEastAsia" w:hint="eastAsia"/>
                  <w:szCs w:val="18"/>
                </w:rPr>
                <w:delText>,</w:delText>
              </w:r>
              <w:r w:rsidRPr="002B16B4" w:rsidDel="0088464F">
                <w:rPr>
                  <w:rFonts w:eastAsiaTheme="minorEastAsia"/>
                  <w:szCs w:val="18"/>
                </w:rPr>
                <w:delText>AUTHINFO</w:delText>
              </w:r>
              <w:r w:rsidDel="0088464F">
                <w:rPr>
                  <w:rFonts w:eastAsiaTheme="minorEastAsia" w:hint="eastAsia"/>
                  <w:szCs w:val="18"/>
                </w:rPr>
                <w:delText>:authinfo</w:delText>
              </w:r>
            </w:del>
          </w:p>
        </w:tc>
        <w:tc>
          <w:tcPr>
            <w:tcW w:w="716" w:type="dxa"/>
          </w:tcPr>
          <w:p w:rsidR="00000000" w:rsidRDefault="00492BD1" w:rsidP="00CE4D8A">
            <w:pPr>
              <w:spacing w:beforeLines="50"/>
              <w:ind w:firstLine="420"/>
              <w:rPr>
                <w:del w:id="707" w:author="CMDI-LVLIANGDONG" w:date="2015-07-08T13:34:00Z"/>
                <w:rFonts w:eastAsia="宋体"/>
                <w:szCs w:val="18"/>
              </w:rPr>
              <w:pPrChange w:id="708" w:author="CMDI-LVLIANGDONG" w:date="2015-07-22T10:29:00Z">
                <w:pPr>
                  <w:topLinePunct w:val="0"/>
                  <w:spacing w:beforeLines="50"/>
                  <w:ind w:firstLine="420"/>
                </w:pPr>
              </w:pPrChange>
            </w:pPr>
            <w:del w:id="709" w:author="CMDI-LVLIANGDONG" w:date="2015-07-08T13:34:00Z">
              <w:r w:rsidDel="0088464F">
                <w:rPr>
                  <w:rFonts w:eastAsiaTheme="minorEastAsia" w:hint="eastAsia"/>
                  <w:szCs w:val="18"/>
                </w:rPr>
                <w:lastRenderedPageBreak/>
                <w:delText>M</w:delText>
              </w:r>
            </w:del>
          </w:p>
        </w:tc>
        <w:tc>
          <w:tcPr>
            <w:tcW w:w="2464" w:type="dxa"/>
          </w:tcPr>
          <w:p w:rsidR="00000000" w:rsidRDefault="00492BD1" w:rsidP="00CE4D8A">
            <w:pPr>
              <w:spacing w:beforeLines="50"/>
              <w:ind w:firstLine="420"/>
              <w:rPr>
                <w:del w:id="710" w:author="CMDI-LVLIANGDONG" w:date="2015-07-08T13:34:00Z"/>
                <w:rFonts w:eastAsia="宋体"/>
                <w:szCs w:val="18"/>
              </w:rPr>
              <w:pPrChange w:id="711" w:author="CMDI-LVLIANGDONG" w:date="2015-07-22T10:29:00Z">
                <w:pPr>
                  <w:topLinePunct w:val="0"/>
                  <w:spacing w:beforeLines="50"/>
                  <w:ind w:firstLine="420"/>
                </w:pPr>
              </w:pPrChange>
            </w:pPr>
            <w:del w:id="712" w:author="CMDI-LVLIANGDONG" w:date="2015-07-08T13:34:00Z">
              <w:r w:rsidRPr="00F71588" w:rsidDel="0088464F">
                <w:rPr>
                  <w:rFonts w:ascii="宋体" w:eastAsia="宋体" w:hAnsi="宋体" w:cs="宋体" w:hint="eastAsia"/>
                  <w:szCs w:val="18"/>
                </w:rPr>
                <w:delText>告警所在位置</w:delText>
              </w:r>
            </w:del>
          </w:p>
          <w:p w:rsidR="00000000" w:rsidRDefault="00492BD1" w:rsidP="00CE4D8A">
            <w:pPr>
              <w:spacing w:beforeLines="50"/>
              <w:ind w:firstLine="420"/>
              <w:rPr>
                <w:del w:id="713" w:author="CMDI-LVLIANGDONG" w:date="2015-07-08T13:34:00Z"/>
                <w:rFonts w:eastAsia="宋体"/>
                <w:szCs w:val="18"/>
              </w:rPr>
              <w:pPrChange w:id="714" w:author="CMDI-LVLIANGDONG" w:date="2015-07-22T10:29:00Z">
                <w:pPr>
                  <w:topLinePunct w:val="0"/>
                  <w:spacing w:beforeLines="50"/>
                  <w:ind w:firstLine="420"/>
                </w:pPr>
              </w:pPrChange>
            </w:pPr>
            <w:del w:id="715" w:author="CMDI-LVLIANGDONG" w:date="2015-07-08T13:34:00Z">
              <w:r w:rsidRPr="00F71588" w:rsidDel="0088464F">
                <w:rPr>
                  <w:szCs w:val="18"/>
                </w:rPr>
                <w:delText>RACK:</w:delText>
              </w:r>
              <w:r w:rsidRPr="00F71588" w:rsidDel="0088464F">
                <w:rPr>
                  <w:rFonts w:ascii="宋体" w:eastAsia="宋体" w:hAnsi="宋体" w:cs="宋体" w:hint="eastAsia"/>
                  <w:szCs w:val="18"/>
                </w:rPr>
                <w:delText>机架</w:delText>
              </w:r>
            </w:del>
          </w:p>
          <w:p w:rsidR="00000000" w:rsidRDefault="00492BD1" w:rsidP="00CE4D8A">
            <w:pPr>
              <w:spacing w:beforeLines="50"/>
              <w:ind w:firstLine="420"/>
              <w:rPr>
                <w:del w:id="716" w:author="CMDI-LVLIANGDONG" w:date="2015-07-08T13:34:00Z"/>
                <w:rFonts w:eastAsia="宋体"/>
                <w:szCs w:val="18"/>
              </w:rPr>
              <w:pPrChange w:id="717" w:author="CMDI-LVLIANGDONG" w:date="2015-07-22T10:29:00Z">
                <w:pPr>
                  <w:topLinePunct w:val="0"/>
                  <w:spacing w:beforeLines="50"/>
                  <w:ind w:firstLine="420"/>
                </w:pPr>
              </w:pPrChange>
            </w:pPr>
            <w:del w:id="718" w:author="CMDI-LVLIANGDONG" w:date="2015-07-08T13:34:00Z">
              <w:r w:rsidRPr="00F71588" w:rsidDel="0088464F">
                <w:rPr>
                  <w:szCs w:val="18"/>
                </w:rPr>
                <w:delText>SHELF</w:delText>
              </w:r>
              <w:r w:rsidRPr="00F71588" w:rsidDel="0088464F">
                <w:rPr>
                  <w:rFonts w:ascii="宋体" w:eastAsia="宋体" w:hAnsi="宋体" w:cs="宋体" w:hint="eastAsia"/>
                  <w:szCs w:val="18"/>
                </w:rPr>
                <w:delText>：框</w:delText>
              </w:r>
            </w:del>
          </w:p>
          <w:p w:rsidR="00000000" w:rsidRDefault="00492BD1" w:rsidP="00CE4D8A">
            <w:pPr>
              <w:spacing w:beforeLines="50"/>
              <w:ind w:firstLine="420"/>
              <w:rPr>
                <w:del w:id="719" w:author="CMDI-LVLIANGDONG" w:date="2015-07-08T13:34:00Z"/>
                <w:rFonts w:eastAsia="宋体"/>
                <w:szCs w:val="18"/>
              </w:rPr>
              <w:pPrChange w:id="720" w:author="CMDI-LVLIANGDONG" w:date="2015-07-22T10:29:00Z">
                <w:pPr>
                  <w:topLinePunct w:val="0"/>
                  <w:spacing w:beforeLines="50"/>
                  <w:ind w:firstLine="420"/>
                </w:pPr>
              </w:pPrChange>
            </w:pPr>
            <w:del w:id="721" w:author="CMDI-LVLIANGDONG" w:date="2015-07-08T13:34:00Z">
              <w:r w:rsidRPr="00F71588" w:rsidDel="0088464F">
                <w:rPr>
                  <w:szCs w:val="18"/>
                </w:rPr>
                <w:delText>SLOT</w:delText>
              </w:r>
              <w:r w:rsidRPr="00F71588" w:rsidDel="0088464F">
                <w:rPr>
                  <w:rFonts w:ascii="宋体" w:eastAsia="宋体" w:hAnsi="宋体" w:cs="宋体" w:hint="eastAsia"/>
                  <w:szCs w:val="18"/>
                </w:rPr>
                <w:delText>：槽位</w:delText>
              </w:r>
            </w:del>
          </w:p>
          <w:p w:rsidR="00000000" w:rsidRDefault="00492BD1" w:rsidP="00CE4D8A">
            <w:pPr>
              <w:spacing w:beforeLines="50"/>
              <w:ind w:firstLine="420"/>
              <w:rPr>
                <w:del w:id="722" w:author="CMDI-LVLIANGDONG" w:date="2015-07-08T13:34:00Z"/>
                <w:rFonts w:eastAsia="宋体"/>
                <w:szCs w:val="18"/>
              </w:rPr>
              <w:pPrChange w:id="723" w:author="CMDI-LVLIANGDONG" w:date="2015-07-22T10:29:00Z">
                <w:pPr>
                  <w:topLinePunct w:val="0"/>
                  <w:spacing w:beforeLines="50"/>
                  <w:ind w:firstLine="420"/>
                </w:pPr>
              </w:pPrChange>
            </w:pPr>
            <w:del w:id="724" w:author="CMDI-LVLIANGDONG" w:date="2015-07-08T13:34:00Z">
              <w:r w:rsidRPr="00F71588" w:rsidDel="0088464F">
                <w:rPr>
                  <w:szCs w:val="18"/>
                </w:rPr>
                <w:lastRenderedPageBreak/>
                <w:delText>PORT</w:delText>
              </w:r>
              <w:r w:rsidRPr="00F71588" w:rsidDel="0088464F">
                <w:rPr>
                  <w:rFonts w:ascii="宋体" w:eastAsia="宋体" w:hAnsi="宋体" w:cs="宋体" w:hint="eastAsia"/>
                  <w:szCs w:val="18"/>
                </w:rPr>
                <w:delText>：端口号</w:delText>
              </w:r>
            </w:del>
          </w:p>
          <w:p w:rsidR="00000000" w:rsidRDefault="00492BD1" w:rsidP="00CE4D8A">
            <w:pPr>
              <w:spacing w:beforeLines="50"/>
              <w:ind w:firstLine="420"/>
              <w:rPr>
                <w:del w:id="725" w:author="CMDI-LVLIANGDONG" w:date="2015-07-08T13:34:00Z"/>
                <w:rFonts w:eastAsia="宋体"/>
                <w:szCs w:val="18"/>
              </w:rPr>
              <w:pPrChange w:id="726" w:author="CMDI-LVLIANGDONG" w:date="2015-07-22T10:29:00Z">
                <w:pPr>
                  <w:topLinePunct w:val="0"/>
                  <w:spacing w:beforeLines="50"/>
                  <w:ind w:firstLine="420"/>
                </w:pPr>
              </w:pPrChange>
            </w:pPr>
            <w:del w:id="727" w:author="CMDI-LVLIANGDONG" w:date="2015-07-08T13:34:00Z">
              <w:r w:rsidRPr="00F71588" w:rsidDel="0088464F">
                <w:rPr>
                  <w:szCs w:val="18"/>
                </w:rPr>
                <w:delText>ONUNUM</w:delText>
              </w:r>
              <w:r w:rsidRPr="00F71588" w:rsidDel="0088464F">
                <w:rPr>
                  <w:rFonts w:ascii="宋体" w:eastAsia="宋体" w:hAnsi="宋体" w:cs="宋体" w:hint="eastAsia"/>
                  <w:szCs w:val="18"/>
                </w:rPr>
                <w:delText>：</w:delText>
              </w:r>
              <w:r w:rsidRPr="00F71588" w:rsidDel="0088464F">
                <w:rPr>
                  <w:szCs w:val="18"/>
                </w:rPr>
                <w:delText>ONU</w:delText>
              </w:r>
              <w:r w:rsidRPr="00F71588" w:rsidDel="0088464F">
                <w:rPr>
                  <w:rFonts w:ascii="宋体" w:eastAsia="宋体" w:hAnsi="宋体" w:cs="宋体" w:hint="eastAsia"/>
                  <w:szCs w:val="18"/>
                </w:rPr>
                <w:delText>号</w:delText>
              </w:r>
            </w:del>
          </w:p>
          <w:p w:rsidR="00000000" w:rsidRDefault="00492BD1" w:rsidP="00CE4D8A">
            <w:pPr>
              <w:spacing w:beforeLines="50"/>
              <w:ind w:firstLine="420"/>
              <w:rPr>
                <w:del w:id="728" w:author="CMDI-LVLIANGDONG" w:date="2015-07-08T13:34:00Z"/>
                <w:rFonts w:eastAsia="宋体"/>
                <w:szCs w:val="18"/>
              </w:rPr>
              <w:pPrChange w:id="729" w:author="CMDI-LVLIANGDONG" w:date="2015-07-22T10:29:00Z">
                <w:pPr>
                  <w:topLinePunct w:val="0"/>
                  <w:spacing w:beforeLines="50"/>
                  <w:ind w:firstLine="420"/>
                </w:pPr>
              </w:pPrChange>
            </w:pPr>
            <w:del w:id="730" w:author="CMDI-LVLIANGDONG" w:date="2015-07-08T13:34:00Z">
              <w:r w:rsidRPr="00F71588" w:rsidDel="0088464F">
                <w:rPr>
                  <w:szCs w:val="18"/>
                </w:rPr>
                <w:delText>ONUNAME:ONU</w:delText>
              </w:r>
              <w:r w:rsidRPr="00F71588" w:rsidDel="0088464F">
                <w:rPr>
                  <w:rFonts w:ascii="宋体" w:eastAsia="宋体" w:hAnsi="宋体" w:cs="宋体" w:hint="eastAsia"/>
                  <w:szCs w:val="18"/>
                </w:rPr>
                <w:delText>名称</w:delText>
              </w:r>
            </w:del>
          </w:p>
          <w:p w:rsidR="00000000" w:rsidRDefault="00492BD1" w:rsidP="00CE4D8A">
            <w:pPr>
              <w:spacing w:beforeLines="50"/>
              <w:ind w:firstLine="420"/>
              <w:rPr>
                <w:del w:id="731" w:author="CMDI-LVLIANGDONG" w:date="2015-07-08T13:34:00Z"/>
                <w:rFonts w:eastAsia="宋体"/>
                <w:szCs w:val="18"/>
              </w:rPr>
              <w:pPrChange w:id="732" w:author="CMDI-LVLIANGDONG" w:date="2015-07-22T10:29:00Z">
                <w:pPr>
                  <w:topLinePunct w:val="0"/>
                  <w:spacing w:beforeLines="50"/>
                  <w:ind w:firstLine="420"/>
                </w:pPr>
              </w:pPrChange>
            </w:pPr>
            <w:del w:id="733" w:author="CMDI-LVLIANGDONG" w:date="2015-07-08T13:34:00Z">
              <w:r w:rsidRPr="00F71588" w:rsidDel="0088464F">
                <w:rPr>
                  <w:szCs w:val="18"/>
                </w:rPr>
                <w:delText>ONUPORTTYPE</w:delText>
              </w:r>
              <w:r w:rsidRPr="00F71588" w:rsidDel="0088464F">
                <w:rPr>
                  <w:rFonts w:ascii="宋体" w:eastAsia="宋体" w:hAnsi="宋体" w:cs="宋体" w:hint="eastAsia"/>
                  <w:szCs w:val="18"/>
                </w:rPr>
                <w:delText>：</w:delText>
              </w:r>
              <w:r w:rsidRPr="00F71588" w:rsidDel="0088464F">
                <w:rPr>
                  <w:szCs w:val="18"/>
                </w:rPr>
                <w:delText>ONU</w:delText>
              </w:r>
              <w:r w:rsidRPr="00F71588" w:rsidDel="0088464F">
                <w:rPr>
                  <w:rFonts w:ascii="宋体" w:eastAsia="宋体" w:hAnsi="宋体" w:cs="宋体" w:hint="eastAsia"/>
                  <w:szCs w:val="18"/>
                </w:rPr>
                <w:delText>端口类型</w:delText>
              </w:r>
              <w:r w:rsidRPr="00F71588" w:rsidDel="0088464F">
                <w:rPr>
                  <w:szCs w:val="18"/>
                </w:rPr>
                <w:delText>(LAN,E1,DSL,POTS,PON)</w:delText>
              </w:r>
            </w:del>
          </w:p>
          <w:p w:rsidR="00000000" w:rsidRDefault="00492BD1" w:rsidP="00CE4D8A">
            <w:pPr>
              <w:spacing w:beforeLines="50"/>
              <w:ind w:firstLine="420"/>
              <w:rPr>
                <w:del w:id="734" w:author="CMDI-LVLIANGDONG" w:date="2015-07-08T13:34:00Z"/>
                <w:rFonts w:eastAsia="宋体"/>
                <w:szCs w:val="18"/>
              </w:rPr>
              <w:pPrChange w:id="735" w:author="CMDI-LVLIANGDONG" w:date="2015-07-22T10:29:00Z">
                <w:pPr>
                  <w:topLinePunct w:val="0"/>
                  <w:spacing w:beforeLines="50"/>
                  <w:ind w:firstLine="420"/>
                </w:pPr>
              </w:pPrChange>
            </w:pPr>
            <w:del w:id="736" w:author="CMDI-LVLIANGDONG" w:date="2015-07-08T13:34:00Z">
              <w:r w:rsidRPr="00F71588" w:rsidDel="0088464F">
                <w:rPr>
                  <w:szCs w:val="18"/>
                </w:rPr>
                <w:delText>ONUPORT</w:delText>
              </w:r>
              <w:r w:rsidRPr="00F71588" w:rsidDel="0088464F">
                <w:rPr>
                  <w:rFonts w:ascii="宋体" w:eastAsia="宋体" w:hAnsi="宋体" w:cs="宋体" w:hint="eastAsia"/>
                  <w:szCs w:val="18"/>
                </w:rPr>
                <w:delText>：</w:delText>
              </w:r>
              <w:r w:rsidRPr="00F71588" w:rsidDel="0088464F">
                <w:rPr>
                  <w:szCs w:val="18"/>
                </w:rPr>
                <w:delText>ONU</w:delText>
              </w:r>
              <w:r w:rsidRPr="00F71588" w:rsidDel="0088464F">
                <w:rPr>
                  <w:rFonts w:ascii="宋体" w:eastAsia="宋体" w:hAnsi="宋体" w:cs="宋体" w:hint="eastAsia"/>
                  <w:szCs w:val="18"/>
                </w:rPr>
                <w:delText>端口号</w:delText>
              </w:r>
            </w:del>
          </w:p>
          <w:p w:rsidR="00000000" w:rsidRDefault="00492BD1" w:rsidP="00CE4D8A">
            <w:pPr>
              <w:spacing w:beforeLines="50"/>
              <w:ind w:firstLine="420"/>
              <w:rPr>
                <w:del w:id="737" w:author="CMDI-LVLIANGDONG" w:date="2015-07-08T13:34:00Z"/>
                <w:rFonts w:eastAsia="宋体"/>
                <w:szCs w:val="18"/>
              </w:rPr>
              <w:pPrChange w:id="738" w:author="CMDI-LVLIANGDONG" w:date="2015-07-22T10:29:00Z">
                <w:pPr>
                  <w:topLinePunct w:val="0"/>
                  <w:spacing w:beforeLines="50"/>
                  <w:ind w:firstLine="420"/>
                </w:pPr>
              </w:pPrChange>
            </w:pPr>
            <w:del w:id="739" w:author="CMDI-LVLIANGDONG" w:date="2015-07-08T13:34:00Z">
              <w:r w:rsidRPr="00F71588" w:rsidDel="0088464F">
                <w:rPr>
                  <w:szCs w:val="18"/>
                </w:rPr>
                <w:delText>EMUNUM:</w:delText>
              </w:r>
              <w:r w:rsidRPr="00F71588" w:rsidDel="0088464F">
                <w:rPr>
                  <w:rFonts w:ascii="宋体" w:eastAsia="宋体" w:hAnsi="宋体" w:cs="宋体" w:hint="eastAsia"/>
                  <w:szCs w:val="18"/>
                </w:rPr>
                <w:delText>环境监控单元</w:delText>
              </w:r>
            </w:del>
          </w:p>
          <w:p w:rsidR="00000000" w:rsidRDefault="00492BD1" w:rsidP="00CE4D8A">
            <w:pPr>
              <w:spacing w:beforeLines="50"/>
              <w:ind w:firstLine="420"/>
              <w:rPr>
                <w:del w:id="740" w:author="CMDI-LVLIANGDONG" w:date="2015-07-08T13:34:00Z"/>
                <w:rFonts w:eastAsia="宋体"/>
                <w:szCs w:val="18"/>
              </w:rPr>
              <w:pPrChange w:id="741" w:author="CMDI-LVLIANGDONG" w:date="2015-07-22T10:29:00Z">
                <w:pPr>
                  <w:topLinePunct w:val="0"/>
                  <w:spacing w:beforeLines="50"/>
                  <w:ind w:firstLine="420"/>
                </w:pPr>
              </w:pPrChange>
            </w:pPr>
            <w:del w:id="742" w:author="CMDI-LVLIANGDONG" w:date="2015-07-08T13:34:00Z">
              <w:r w:rsidRPr="00F71588" w:rsidDel="0088464F">
                <w:rPr>
                  <w:szCs w:val="18"/>
                </w:rPr>
                <w:delText>AUTHINFO</w:delText>
              </w:r>
              <w:r w:rsidRPr="00F71588" w:rsidDel="0088464F">
                <w:rPr>
                  <w:rFonts w:ascii="宋体" w:eastAsia="宋体" w:hAnsi="宋体" w:cs="宋体" w:hint="eastAsia"/>
                  <w:szCs w:val="18"/>
                </w:rPr>
                <w:delText>：</w:delText>
              </w:r>
              <w:r w:rsidRPr="00F71588" w:rsidDel="0088464F">
                <w:rPr>
                  <w:szCs w:val="18"/>
                </w:rPr>
                <w:delText>ONU</w:delText>
              </w:r>
              <w:r w:rsidRPr="00F71588" w:rsidDel="0088464F">
                <w:rPr>
                  <w:rFonts w:ascii="宋体" w:eastAsia="宋体" w:hAnsi="宋体" w:cs="宋体" w:hint="eastAsia"/>
                  <w:szCs w:val="18"/>
                </w:rPr>
                <w:delText>认证信息（</w:delText>
              </w:r>
              <w:r w:rsidRPr="00F71588" w:rsidDel="0088464F">
                <w:rPr>
                  <w:szCs w:val="18"/>
                </w:rPr>
                <w:delText>MAC</w:delText>
              </w:r>
              <w:r w:rsidRPr="00F71588" w:rsidDel="0088464F">
                <w:rPr>
                  <w:rFonts w:ascii="宋体" w:eastAsia="宋体" w:hAnsi="宋体" w:cs="宋体" w:hint="eastAsia"/>
                  <w:szCs w:val="18"/>
                </w:rPr>
                <w:delText>或</w:delText>
              </w:r>
              <w:r w:rsidRPr="00F71588" w:rsidDel="0088464F">
                <w:rPr>
                  <w:szCs w:val="18"/>
                </w:rPr>
                <w:delText>LOID</w:delText>
              </w:r>
              <w:r w:rsidRPr="00F71588" w:rsidDel="0088464F">
                <w:rPr>
                  <w:rFonts w:ascii="宋体" w:eastAsia="宋体" w:hAnsi="宋体" w:cs="宋体" w:hint="eastAsia"/>
                  <w:szCs w:val="18"/>
                </w:rPr>
                <w:delText>）</w:delText>
              </w:r>
            </w:del>
          </w:p>
        </w:tc>
      </w:tr>
      <w:tr w:rsidR="00492BD1" w:rsidRPr="00F71588" w:rsidDel="0088464F" w:rsidTr="00477AF3">
        <w:trPr>
          <w:del w:id="743" w:author="CMDI-LVLIANGDONG" w:date="2015-07-08T13:34:00Z"/>
        </w:trPr>
        <w:tc>
          <w:tcPr>
            <w:tcW w:w="1386" w:type="dxa"/>
          </w:tcPr>
          <w:p w:rsidR="00492BD1" w:rsidRPr="00F71588" w:rsidDel="0088464F" w:rsidRDefault="00492BD1" w:rsidP="00CE4D8A">
            <w:pPr>
              <w:spacing w:beforeLines="50"/>
              <w:ind w:firstLine="420"/>
              <w:rPr>
                <w:del w:id="744" w:author="CMDI-LVLIANGDONG" w:date="2015-07-08T13:34:00Z"/>
                <w:szCs w:val="18"/>
              </w:rPr>
            </w:pPr>
            <w:del w:id="745" w:author="CMDI-LVLIANGDONG" w:date="2015-07-08T13:34:00Z">
              <w:r w:rsidRPr="00F71588" w:rsidDel="0088464F">
                <w:rPr>
                  <w:szCs w:val="18"/>
                </w:rPr>
                <w:lastRenderedPageBreak/>
                <w:delText>SEVERITY</w:delText>
              </w:r>
            </w:del>
          </w:p>
        </w:tc>
        <w:tc>
          <w:tcPr>
            <w:tcW w:w="1457" w:type="dxa"/>
          </w:tcPr>
          <w:p w:rsidR="00492BD1" w:rsidRPr="00F71588" w:rsidDel="0088464F" w:rsidRDefault="00492BD1" w:rsidP="00CE4D8A">
            <w:pPr>
              <w:spacing w:beforeLines="50"/>
              <w:ind w:firstLine="420"/>
              <w:rPr>
                <w:del w:id="746" w:author="CMDI-LVLIANGDONG" w:date="2015-07-08T13:34:00Z"/>
                <w:szCs w:val="18"/>
              </w:rPr>
              <w:pPrChange w:id="747" w:author="CMDI-LVLIANGDONG" w:date="2015-07-22T10:29:00Z">
                <w:pPr>
                  <w:spacing w:beforeLines="50"/>
                  <w:ind w:firstLine="420"/>
                </w:pPr>
              </w:pPrChange>
            </w:pPr>
            <w:del w:id="748" w:author="CMDI-LVLIANGDONG" w:date="2015-07-08T13:34:00Z">
              <w:r w:rsidDel="0088464F">
                <w:rPr>
                  <w:szCs w:val="18"/>
                </w:rPr>
                <w:delText>OCTET STRING</w:delText>
              </w:r>
            </w:del>
          </w:p>
        </w:tc>
        <w:tc>
          <w:tcPr>
            <w:tcW w:w="2024" w:type="dxa"/>
          </w:tcPr>
          <w:p w:rsidR="00000000" w:rsidRDefault="00492BD1" w:rsidP="00CE4D8A">
            <w:pPr>
              <w:spacing w:beforeLines="50"/>
              <w:ind w:firstLine="420"/>
              <w:rPr>
                <w:del w:id="749" w:author="CMDI-LVLIANGDONG" w:date="2015-07-08T13:34:00Z"/>
                <w:rFonts w:eastAsia="宋体"/>
                <w:szCs w:val="18"/>
              </w:rPr>
              <w:pPrChange w:id="750" w:author="CMDI-LVLIANGDONG" w:date="2015-07-22T10:29:00Z">
                <w:pPr>
                  <w:topLinePunct w:val="0"/>
                  <w:spacing w:beforeLines="50"/>
                  <w:ind w:firstLine="420"/>
                </w:pPr>
              </w:pPrChange>
            </w:pPr>
            <w:del w:id="751" w:author="CMDI-LVLIANGDONG" w:date="2015-07-08T13:34:00Z">
              <w:r w:rsidDel="0088464F">
                <w:rPr>
                  <w:szCs w:val="18"/>
                </w:rPr>
                <w:delText>Critical</w:delText>
              </w:r>
            </w:del>
          </w:p>
          <w:p w:rsidR="00000000" w:rsidRDefault="00492BD1" w:rsidP="00CE4D8A">
            <w:pPr>
              <w:spacing w:beforeLines="50"/>
              <w:ind w:firstLine="420"/>
              <w:rPr>
                <w:del w:id="752" w:author="CMDI-LVLIANGDONG" w:date="2015-07-08T13:34:00Z"/>
                <w:rFonts w:eastAsia="宋体"/>
                <w:szCs w:val="18"/>
              </w:rPr>
              <w:pPrChange w:id="753" w:author="CMDI-LVLIANGDONG" w:date="2015-07-22T10:29:00Z">
                <w:pPr>
                  <w:topLinePunct w:val="0"/>
                  <w:spacing w:beforeLines="50"/>
                  <w:ind w:firstLine="420"/>
                </w:pPr>
              </w:pPrChange>
            </w:pPr>
            <w:del w:id="754" w:author="CMDI-LVLIANGDONG" w:date="2015-07-08T13:34:00Z">
              <w:r w:rsidDel="0088464F">
                <w:rPr>
                  <w:szCs w:val="18"/>
                </w:rPr>
                <w:delText>Major</w:delText>
              </w:r>
            </w:del>
          </w:p>
          <w:p w:rsidR="00000000" w:rsidRDefault="00492BD1" w:rsidP="00CE4D8A">
            <w:pPr>
              <w:spacing w:beforeLines="50"/>
              <w:ind w:firstLine="420"/>
              <w:rPr>
                <w:del w:id="755" w:author="CMDI-LVLIANGDONG" w:date="2015-07-08T13:34:00Z"/>
                <w:rFonts w:eastAsia="宋体"/>
                <w:szCs w:val="18"/>
              </w:rPr>
              <w:pPrChange w:id="756" w:author="CMDI-LVLIANGDONG" w:date="2015-07-22T10:29:00Z">
                <w:pPr>
                  <w:topLinePunct w:val="0"/>
                  <w:spacing w:beforeLines="50"/>
                  <w:ind w:firstLine="420"/>
                </w:pPr>
              </w:pPrChange>
            </w:pPr>
            <w:del w:id="757" w:author="CMDI-LVLIANGDONG" w:date="2015-07-08T13:34:00Z">
              <w:r w:rsidRPr="00F71588" w:rsidDel="0088464F">
                <w:rPr>
                  <w:szCs w:val="18"/>
                </w:rPr>
                <w:delText>Minor</w:delText>
              </w:r>
            </w:del>
          </w:p>
          <w:p w:rsidR="00000000" w:rsidRDefault="00492BD1" w:rsidP="00CE4D8A">
            <w:pPr>
              <w:spacing w:beforeLines="50"/>
              <w:ind w:firstLine="420"/>
              <w:rPr>
                <w:del w:id="758" w:author="CMDI-LVLIANGDONG" w:date="2015-07-08T13:34:00Z"/>
                <w:rFonts w:eastAsia="宋体"/>
                <w:szCs w:val="18"/>
              </w:rPr>
              <w:pPrChange w:id="759" w:author="CMDI-LVLIANGDONG" w:date="2015-07-22T10:29:00Z">
                <w:pPr>
                  <w:topLinePunct w:val="0"/>
                  <w:spacing w:beforeLines="50"/>
                  <w:ind w:firstLine="420"/>
                </w:pPr>
              </w:pPrChange>
            </w:pPr>
            <w:del w:id="760" w:author="CMDI-LVLIANGDONG" w:date="2015-07-08T13:34:00Z">
              <w:r w:rsidRPr="00F71588" w:rsidDel="0088464F">
                <w:rPr>
                  <w:szCs w:val="18"/>
                </w:rPr>
                <w:delText>Warning</w:delText>
              </w:r>
            </w:del>
          </w:p>
        </w:tc>
        <w:tc>
          <w:tcPr>
            <w:tcW w:w="716" w:type="dxa"/>
          </w:tcPr>
          <w:p w:rsidR="00000000" w:rsidRDefault="00492BD1" w:rsidP="00CE4D8A">
            <w:pPr>
              <w:spacing w:beforeLines="50"/>
              <w:ind w:firstLine="420"/>
              <w:rPr>
                <w:del w:id="761" w:author="CMDI-LVLIANGDONG" w:date="2015-07-08T13:34:00Z"/>
                <w:rFonts w:eastAsia="宋体"/>
                <w:szCs w:val="18"/>
              </w:rPr>
              <w:pPrChange w:id="762" w:author="CMDI-LVLIANGDONG" w:date="2015-07-22T10:29:00Z">
                <w:pPr>
                  <w:topLinePunct w:val="0"/>
                  <w:spacing w:beforeLines="50"/>
                  <w:ind w:firstLine="420"/>
                </w:pPr>
              </w:pPrChange>
            </w:pPr>
            <w:del w:id="763" w:author="CMDI-LVLIANGDONG" w:date="2015-07-08T13:34:00Z">
              <w:r w:rsidDel="0088464F">
                <w:rPr>
                  <w:rFonts w:eastAsiaTheme="minorEastAsia" w:hint="eastAsia"/>
                  <w:szCs w:val="18"/>
                </w:rPr>
                <w:delText>M</w:delText>
              </w:r>
            </w:del>
          </w:p>
        </w:tc>
        <w:tc>
          <w:tcPr>
            <w:tcW w:w="2464" w:type="dxa"/>
          </w:tcPr>
          <w:p w:rsidR="00000000" w:rsidRDefault="00492BD1" w:rsidP="00CE4D8A">
            <w:pPr>
              <w:spacing w:beforeLines="50"/>
              <w:ind w:firstLine="420"/>
              <w:rPr>
                <w:del w:id="764" w:author="CMDI-LVLIANGDONG" w:date="2015-07-08T13:34:00Z"/>
                <w:rFonts w:eastAsiaTheme="minorEastAsia"/>
                <w:szCs w:val="18"/>
              </w:rPr>
              <w:pPrChange w:id="765" w:author="CMDI-LVLIANGDONG" w:date="2015-07-22T10:29:00Z">
                <w:pPr>
                  <w:topLinePunct w:val="0"/>
                  <w:spacing w:beforeLines="50"/>
                  <w:ind w:firstLine="420"/>
                </w:pPr>
              </w:pPrChange>
            </w:pPr>
            <w:del w:id="766" w:author="CMDI-LVLIANGDONG" w:date="2015-07-08T13:34:00Z">
              <w:r w:rsidRPr="00AF2E52" w:rsidDel="0088464F">
                <w:rPr>
                  <w:rFonts w:ascii="宋体" w:eastAsia="宋体" w:hAnsi="宋体" w:cs="宋体" w:hint="eastAsia"/>
                  <w:szCs w:val="18"/>
                </w:rPr>
                <w:delText>告警等级</w:delText>
              </w:r>
            </w:del>
          </w:p>
          <w:p w:rsidR="00000000" w:rsidRDefault="00492BD1" w:rsidP="00CE4D8A">
            <w:pPr>
              <w:spacing w:beforeLines="50"/>
              <w:ind w:firstLine="420"/>
              <w:rPr>
                <w:del w:id="767" w:author="CMDI-LVLIANGDONG" w:date="2015-07-08T13:34:00Z"/>
                <w:rFonts w:eastAsiaTheme="minorEastAsia"/>
                <w:szCs w:val="18"/>
              </w:rPr>
              <w:pPrChange w:id="768" w:author="CMDI-LVLIANGDONG" w:date="2015-07-22T10:29:00Z">
                <w:pPr>
                  <w:topLinePunct w:val="0"/>
                  <w:spacing w:beforeLines="50"/>
                  <w:ind w:firstLine="420"/>
                </w:pPr>
              </w:pPrChange>
            </w:pPr>
            <w:del w:id="769" w:author="CMDI-LVLIANGDONG" w:date="2015-07-08T13:34:00Z">
              <w:r w:rsidDel="0088464F">
                <w:rPr>
                  <w:rFonts w:eastAsiaTheme="minorEastAsia" w:hint="eastAsia"/>
                  <w:szCs w:val="18"/>
                </w:rPr>
                <w:delText>可以设置多个，</w:delText>
              </w:r>
              <w:r w:rsidRPr="00AF2E52" w:rsidDel="0088464F">
                <w:rPr>
                  <w:rFonts w:eastAsiaTheme="minorEastAsia" w:hint="eastAsia"/>
                  <w:szCs w:val="18"/>
                </w:rPr>
                <w:delText>竖线分隔</w:delText>
              </w:r>
              <w:r w:rsidDel="0088464F">
                <w:rPr>
                  <w:rFonts w:eastAsiaTheme="minorEastAsia" w:hint="eastAsia"/>
                  <w:szCs w:val="18"/>
                </w:rPr>
                <w:delText>。</w:delText>
              </w:r>
            </w:del>
          </w:p>
          <w:p w:rsidR="00000000" w:rsidRDefault="00492BD1" w:rsidP="00CE4D8A">
            <w:pPr>
              <w:spacing w:beforeLines="50"/>
              <w:ind w:firstLine="420"/>
              <w:rPr>
                <w:del w:id="770" w:author="CMDI-LVLIANGDONG" w:date="2015-07-08T13:34:00Z"/>
                <w:rFonts w:eastAsiaTheme="minorEastAsia"/>
                <w:szCs w:val="18"/>
              </w:rPr>
              <w:pPrChange w:id="771" w:author="CMDI-LVLIANGDONG" w:date="2015-07-22T10:29:00Z">
                <w:pPr>
                  <w:topLinePunct w:val="0"/>
                  <w:spacing w:beforeLines="50"/>
                  <w:ind w:firstLine="420"/>
                </w:pPr>
              </w:pPrChange>
            </w:pPr>
            <w:del w:id="772" w:author="CMDI-LVLIANGDONG" w:date="2015-07-08T13:34:00Z">
              <w:r w:rsidRPr="00AF2E52" w:rsidDel="0088464F">
                <w:rPr>
                  <w:rFonts w:eastAsiaTheme="minorEastAsia" w:hint="eastAsia"/>
                  <w:szCs w:val="18"/>
                </w:rPr>
                <w:delText>Critical</w:delText>
              </w:r>
              <w:r w:rsidRPr="00AF2E52" w:rsidDel="0088464F">
                <w:rPr>
                  <w:rFonts w:eastAsiaTheme="minorEastAsia" w:hint="eastAsia"/>
                  <w:szCs w:val="18"/>
                </w:rPr>
                <w:delText>：紧急</w:delText>
              </w:r>
            </w:del>
          </w:p>
          <w:p w:rsidR="00000000" w:rsidRDefault="00492BD1" w:rsidP="00CE4D8A">
            <w:pPr>
              <w:spacing w:beforeLines="50"/>
              <w:ind w:firstLine="420"/>
              <w:rPr>
                <w:del w:id="773" w:author="CMDI-LVLIANGDONG" w:date="2015-07-08T13:34:00Z"/>
                <w:rFonts w:eastAsiaTheme="minorEastAsia"/>
                <w:szCs w:val="18"/>
              </w:rPr>
              <w:pPrChange w:id="774" w:author="CMDI-LVLIANGDONG" w:date="2015-07-22T10:29:00Z">
                <w:pPr>
                  <w:topLinePunct w:val="0"/>
                  <w:spacing w:beforeLines="50"/>
                  <w:ind w:firstLine="420"/>
                </w:pPr>
              </w:pPrChange>
            </w:pPr>
            <w:del w:id="775" w:author="CMDI-LVLIANGDONG" w:date="2015-07-08T13:34:00Z">
              <w:r w:rsidRPr="00AF2E52" w:rsidDel="0088464F">
                <w:rPr>
                  <w:rFonts w:eastAsiaTheme="minorEastAsia" w:hint="eastAsia"/>
                  <w:szCs w:val="18"/>
                </w:rPr>
                <w:delText>Major</w:delText>
              </w:r>
              <w:r w:rsidRPr="00AF2E52" w:rsidDel="0088464F">
                <w:rPr>
                  <w:rFonts w:eastAsiaTheme="minorEastAsia" w:hint="eastAsia"/>
                  <w:szCs w:val="18"/>
                </w:rPr>
                <w:delText>：重要</w:delText>
              </w:r>
            </w:del>
          </w:p>
          <w:p w:rsidR="00000000" w:rsidRDefault="00492BD1" w:rsidP="00CE4D8A">
            <w:pPr>
              <w:spacing w:beforeLines="50"/>
              <w:ind w:firstLine="420"/>
              <w:rPr>
                <w:del w:id="776" w:author="CMDI-LVLIANGDONG" w:date="2015-07-08T13:34:00Z"/>
                <w:rFonts w:eastAsiaTheme="minorEastAsia"/>
                <w:szCs w:val="18"/>
              </w:rPr>
              <w:pPrChange w:id="777" w:author="CMDI-LVLIANGDONG" w:date="2015-07-22T10:29:00Z">
                <w:pPr>
                  <w:topLinePunct w:val="0"/>
                  <w:spacing w:beforeLines="50"/>
                  <w:ind w:firstLine="420"/>
                </w:pPr>
              </w:pPrChange>
            </w:pPr>
            <w:del w:id="778" w:author="CMDI-LVLIANGDONG" w:date="2015-07-08T13:34:00Z">
              <w:r w:rsidRPr="00AF2E52" w:rsidDel="0088464F">
                <w:rPr>
                  <w:rFonts w:eastAsiaTheme="minorEastAsia" w:hint="eastAsia"/>
                  <w:szCs w:val="18"/>
                </w:rPr>
                <w:delText>Minor</w:delText>
              </w:r>
              <w:r w:rsidRPr="00AF2E52" w:rsidDel="0088464F">
                <w:rPr>
                  <w:rFonts w:eastAsiaTheme="minorEastAsia" w:hint="eastAsia"/>
                  <w:szCs w:val="18"/>
                </w:rPr>
                <w:delText>：次要</w:delText>
              </w:r>
            </w:del>
          </w:p>
          <w:p w:rsidR="00000000" w:rsidRDefault="00492BD1" w:rsidP="00CE4D8A">
            <w:pPr>
              <w:spacing w:beforeLines="50"/>
              <w:ind w:firstLine="420"/>
              <w:rPr>
                <w:del w:id="779" w:author="CMDI-LVLIANGDONG" w:date="2015-07-08T13:34:00Z"/>
                <w:rFonts w:eastAsiaTheme="minorEastAsia"/>
                <w:szCs w:val="18"/>
              </w:rPr>
              <w:pPrChange w:id="780" w:author="CMDI-LVLIANGDONG" w:date="2015-07-22T10:29:00Z">
                <w:pPr>
                  <w:topLinePunct w:val="0"/>
                  <w:spacing w:beforeLines="50"/>
                  <w:ind w:firstLine="420"/>
                </w:pPr>
              </w:pPrChange>
            </w:pPr>
            <w:del w:id="781" w:author="CMDI-LVLIANGDONG" w:date="2015-07-08T13:34:00Z">
              <w:r w:rsidRPr="00AF2E52" w:rsidDel="0088464F">
                <w:rPr>
                  <w:rFonts w:eastAsiaTheme="minorEastAsia" w:hint="eastAsia"/>
                  <w:szCs w:val="18"/>
                </w:rPr>
                <w:delText>Warning</w:delText>
              </w:r>
              <w:r w:rsidRPr="00AF2E52" w:rsidDel="0088464F">
                <w:rPr>
                  <w:rFonts w:eastAsiaTheme="minorEastAsia" w:hint="eastAsia"/>
                  <w:szCs w:val="18"/>
                </w:rPr>
                <w:delText>：提示</w:delText>
              </w:r>
            </w:del>
          </w:p>
        </w:tc>
      </w:tr>
      <w:tr w:rsidR="00492BD1" w:rsidRPr="00F71588" w:rsidDel="0088464F" w:rsidTr="00477AF3">
        <w:trPr>
          <w:del w:id="782" w:author="CMDI-LVLIANGDONG" w:date="2015-07-08T13:34:00Z"/>
        </w:trPr>
        <w:tc>
          <w:tcPr>
            <w:tcW w:w="1386" w:type="dxa"/>
          </w:tcPr>
          <w:p w:rsidR="00492BD1" w:rsidRPr="00F71588" w:rsidDel="0088464F" w:rsidRDefault="00492BD1" w:rsidP="00CE4D8A">
            <w:pPr>
              <w:spacing w:beforeLines="50"/>
              <w:ind w:firstLine="420"/>
              <w:rPr>
                <w:del w:id="783" w:author="CMDI-LVLIANGDONG" w:date="2015-07-08T13:34:00Z"/>
                <w:szCs w:val="18"/>
              </w:rPr>
            </w:pPr>
            <w:del w:id="784" w:author="CMDI-LVLIANGDONG" w:date="2015-07-08T13:34:00Z">
              <w:r w:rsidRPr="00F71588" w:rsidDel="0088464F">
                <w:rPr>
                  <w:szCs w:val="18"/>
                </w:rPr>
                <w:delText>FaultFlag</w:delText>
              </w:r>
            </w:del>
          </w:p>
        </w:tc>
        <w:tc>
          <w:tcPr>
            <w:tcW w:w="1457" w:type="dxa"/>
          </w:tcPr>
          <w:p w:rsidR="00492BD1" w:rsidRPr="00F71588" w:rsidDel="0088464F" w:rsidRDefault="00492BD1" w:rsidP="00CE4D8A">
            <w:pPr>
              <w:spacing w:beforeLines="50"/>
              <w:ind w:firstLine="420"/>
              <w:rPr>
                <w:del w:id="785" w:author="CMDI-LVLIANGDONG" w:date="2015-07-08T13:34:00Z"/>
                <w:szCs w:val="18"/>
              </w:rPr>
              <w:pPrChange w:id="786" w:author="CMDI-LVLIANGDONG" w:date="2015-07-22T10:29:00Z">
                <w:pPr>
                  <w:spacing w:beforeLines="50"/>
                  <w:ind w:firstLine="420"/>
                </w:pPr>
              </w:pPrChange>
            </w:pPr>
            <w:del w:id="787" w:author="CMDI-LVLIANGDONG" w:date="2015-07-08T13:34:00Z">
              <w:r w:rsidDel="0088464F">
                <w:rPr>
                  <w:szCs w:val="18"/>
                </w:rPr>
                <w:delText>OCTET STRING</w:delText>
              </w:r>
            </w:del>
          </w:p>
        </w:tc>
        <w:tc>
          <w:tcPr>
            <w:tcW w:w="2024" w:type="dxa"/>
          </w:tcPr>
          <w:p w:rsidR="00000000" w:rsidRDefault="00492BD1" w:rsidP="00CE4D8A">
            <w:pPr>
              <w:spacing w:beforeLines="50"/>
              <w:ind w:firstLine="420"/>
              <w:rPr>
                <w:del w:id="788" w:author="CMDI-LVLIANGDONG" w:date="2015-07-08T13:34:00Z"/>
                <w:rFonts w:eastAsiaTheme="minorEastAsia"/>
                <w:szCs w:val="18"/>
              </w:rPr>
              <w:pPrChange w:id="789" w:author="CMDI-LVLIANGDONG" w:date="2015-07-22T10:29:00Z">
                <w:pPr>
                  <w:topLinePunct w:val="0"/>
                  <w:spacing w:beforeLines="50"/>
                  <w:ind w:firstLine="420"/>
                </w:pPr>
              </w:pPrChange>
            </w:pPr>
            <w:del w:id="790" w:author="CMDI-LVLIANGDONG" w:date="2015-07-08T13:34:00Z">
              <w:r w:rsidDel="0088464F">
                <w:rPr>
                  <w:szCs w:val="18"/>
                </w:rPr>
                <w:delText>Fault</w:delText>
              </w:r>
            </w:del>
          </w:p>
          <w:p w:rsidR="00000000" w:rsidRDefault="00492BD1" w:rsidP="00CE4D8A">
            <w:pPr>
              <w:spacing w:beforeLines="50"/>
              <w:ind w:firstLine="420"/>
              <w:rPr>
                <w:del w:id="791" w:author="CMDI-LVLIANGDONG" w:date="2015-07-08T13:34:00Z"/>
                <w:rFonts w:eastAsiaTheme="minorEastAsia"/>
                <w:szCs w:val="18"/>
              </w:rPr>
              <w:pPrChange w:id="792" w:author="CMDI-LVLIANGDONG" w:date="2015-07-22T10:29:00Z">
                <w:pPr>
                  <w:topLinePunct w:val="0"/>
                  <w:spacing w:beforeLines="50"/>
                  <w:ind w:firstLine="420"/>
                </w:pPr>
              </w:pPrChange>
            </w:pPr>
            <w:del w:id="793" w:author="CMDI-LVLIANGDONG" w:date="2015-07-08T13:34:00Z">
              <w:r w:rsidDel="0088464F">
                <w:rPr>
                  <w:szCs w:val="18"/>
                </w:rPr>
                <w:delText>Recovery</w:delText>
              </w:r>
            </w:del>
          </w:p>
          <w:p w:rsidR="00000000" w:rsidRDefault="00492BD1" w:rsidP="00CE4D8A">
            <w:pPr>
              <w:spacing w:beforeLines="50"/>
              <w:ind w:firstLine="420"/>
              <w:rPr>
                <w:del w:id="794" w:author="CMDI-LVLIANGDONG" w:date="2015-07-08T13:34:00Z"/>
                <w:rFonts w:eastAsiaTheme="minorEastAsia"/>
                <w:szCs w:val="18"/>
              </w:rPr>
              <w:pPrChange w:id="795" w:author="CMDI-LVLIANGDONG" w:date="2015-07-22T10:29:00Z">
                <w:pPr>
                  <w:topLinePunct w:val="0"/>
                  <w:spacing w:beforeLines="50"/>
                  <w:ind w:firstLine="420"/>
                </w:pPr>
              </w:pPrChange>
            </w:pPr>
            <w:del w:id="796" w:author="CMDI-LVLIANGDONG" w:date="2015-07-08T13:34:00Z">
              <w:r w:rsidDel="0088464F">
                <w:rPr>
                  <w:szCs w:val="18"/>
                </w:rPr>
                <w:delText>Event</w:delText>
              </w:r>
            </w:del>
          </w:p>
        </w:tc>
        <w:tc>
          <w:tcPr>
            <w:tcW w:w="716" w:type="dxa"/>
          </w:tcPr>
          <w:p w:rsidR="00000000" w:rsidRDefault="00492BD1" w:rsidP="00CE4D8A">
            <w:pPr>
              <w:spacing w:beforeLines="50"/>
              <w:ind w:firstLine="420"/>
              <w:rPr>
                <w:del w:id="797" w:author="CMDI-LVLIANGDONG" w:date="2015-07-08T13:34:00Z"/>
                <w:rFonts w:eastAsia="宋体"/>
                <w:szCs w:val="18"/>
              </w:rPr>
              <w:pPrChange w:id="798" w:author="CMDI-LVLIANGDONG" w:date="2015-07-22T10:29:00Z">
                <w:pPr>
                  <w:topLinePunct w:val="0"/>
                  <w:spacing w:beforeLines="50"/>
                  <w:ind w:firstLine="420"/>
                </w:pPr>
              </w:pPrChange>
            </w:pPr>
            <w:del w:id="799" w:author="CMDI-LVLIANGDONG" w:date="2015-07-08T13:34:00Z">
              <w:r w:rsidDel="0088464F">
                <w:rPr>
                  <w:rFonts w:eastAsiaTheme="minorEastAsia" w:hint="eastAsia"/>
                  <w:szCs w:val="18"/>
                </w:rPr>
                <w:delText>M</w:delText>
              </w:r>
            </w:del>
          </w:p>
        </w:tc>
        <w:tc>
          <w:tcPr>
            <w:tcW w:w="2464" w:type="dxa"/>
          </w:tcPr>
          <w:p w:rsidR="00000000" w:rsidRDefault="00492BD1" w:rsidP="00CE4D8A">
            <w:pPr>
              <w:spacing w:beforeLines="50"/>
              <w:ind w:firstLine="420"/>
              <w:rPr>
                <w:del w:id="800" w:author="CMDI-LVLIANGDONG" w:date="2015-07-08T13:34:00Z"/>
                <w:rFonts w:eastAsiaTheme="minorEastAsia"/>
                <w:szCs w:val="18"/>
              </w:rPr>
              <w:pPrChange w:id="801" w:author="CMDI-LVLIANGDONG" w:date="2015-07-22T10:29:00Z">
                <w:pPr>
                  <w:topLinePunct w:val="0"/>
                  <w:spacing w:beforeLines="50"/>
                  <w:ind w:firstLine="420"/>
                </w:pPr>
              </w:pPrChange>
            </w:pPr>
            <w:del w:id="802" w:author="CMDI-LVLIANGDONG" w:date="2015-07-08T13:34:00Z">
              <w:r w:rsidRPr="00F71588" w:rsidDel="0088464F">
                <w:rPr>
                  <w:rFonts w:ascii="宋体" w:eastAsia="宋体" w:hAnsi="宋体" w:cs="宋体" w:hint="eastAsia"/>
                  <w:szCs w:val="18"/>
                </w:rPr>
                <w:delText>告警状态</w:delText>
              </w:r>
            </w:del>
          </w:p>
          <w:p w:rsidR="00000000" w:rsidRDefault="00492BD1" w:rsidP="00CE4D8A">
            <w:pPr>
              <w:spacing w:beforeLines="50"/>
              <w:ind w:firstLine="420"/>
              <w:rPr>
                <w:del w:id="803" w:author="CMDI-LVLIANGDONG" w:date="2015-07-08T13:34:00Z"/>
                <w:rFonts w:eastAsiaTheme="minorEastAsia"/>
                <w:szCs w:val="18"/>
              </w:rPr>
              <w:pPrChange w:id="804" w:author="CMDI-LVLIANGDONG" w:date="2015-07-22T10:29:00Z">
                <w:pPr>
                  <w:topLinePunct w:val="0"/>
                  <w:spacing w:beforeLines="50"/>
                  <w:ind w:firstLine="420"/>
                </w:pPr>
              </w:pPrChange>
            </w:pPr>
            <w:del w:id="805" w:author="CMDI-LVLIANGDONG" w:date="2015-07-08T13:34:00Z">
              <w:r w:rsidRPr="00AF2E52" w:rsidDel="0088464F">
                <w:rPr>
                  <w:rFonts w:eastAsiaTheme="minorEastAsia" w:hint="eastAsia"/>
                  <w:szCs w:val="18"/>
                </w:rPr>
                <w:delText>Fault</w:delText>
              </w:r>
              <w:r w:rsidRPr="00AF2E52" w:rsidDel="0088464F">
                <w:rPr>
                  <w:rFonts w:eastAsiaTheme="minorEastAsia" w:hint="eastAsia"/>
                  <w:szCs w:val="18"/>
                </w:rPr>
                <w:delText>：故障</w:delText>
              </w:r>
            </w:del>
          </w:p>
          <w:p w:rsidR="00000000" w:rsidRDefault="00492BD1" w:rsidP="00CE4D8A">
            <w:pPr>
              <w:spacing w:beforeLines="50"/>
              <w:ind w:firstLine="420"/>
              <w:rPr>
                <w:del w:id="806" w:author="CMDI-LVLIANGDONG" w:date="2015-07-08T13:34:00Z"/>
                <w:rFonts w:eastAsiaTheme="minorEastAsia"/>
                <w:szCs w:val="18"/>
              </w:rPr>
              <w:pPrChange w:id="807" w:author="CMDI-LVLIANGDONG" w:date="2015-07-22T10:29:00Z">
                <w:pPr>
                  <w:topLinePunct w:val="0"/>
                  <w:spacing w:beforeLines="50"/>
                  <w:ind w:firstLine="420"/>
                </w:pPr>
              </w:pPrChange>
            </w:pPr>
            <w:del w:id="808" w:author="CMDI-LVLIANGDONG" w:date="2015-07-08T13:34:00Z">
              <w:r w:rsidRPr="00AF2E52" w:rsidDel="0088464F">
                <w:rPr>
                  <w:rFonts w:eastAsiaTheme="minorEastAsia" w:hint="eastAsia"/>
                  <w:szCs w:val="18"/>
                </w:rPr>
                <w:delText>Recovery</w:delText>
              </w:r>
              <w:r w:rsidRPr="00AF2E52" w:rsidDel="0088464F">
                <w:rPr>
                  <w:rFonts w:eastAsiaTheme="minorEastAsia" w:hint="eastAsia"/>
                  <w:szCs w:val="18"/>
                </w:rPr>
                <w:delText>：恢复</w:delText>
              </w:r>
            </w:del>
          </w:p>
          <w:p w:rsidR="00000000" w:rsidRDefault="00492BD1" w:rsidP="00CE4D8A">
            <w:pPr>
              <w:spacing w:beforeLines="50"/>
              <w:ind w:firstLine="420"/>
              <w:rPr>
                <w:del w:id="809" w:author="CMDI-LVLIANGDONG" w:date="2015-07-08T13:34:00Z"/>
                <w:rFonts w:eastAsiaTheme="minorEastAsia"/>
                <w:szCs w:val="18"/>
              </w:rPr>
              <w:pPrChange w:id="810" w:author="CMDI-LVLIANGDONG" w:date="2015-07-22T10:29:00Z">
                <w:pPr>
                  <w:topLinePunct w:val="0"/>
                  <w:spacing w:beforeLines="50"/>
                  <w:ind w:firstLine="420"/>
                </w:pPr>
              </w:pPrChange>
            </w:pPr>
            <w:del w:id="811" w:author="CMDI-LVLIANGDONG" w:date="2015-07-08T13:34:00Z">
              <w:r w:rsidRPr="00AF2E52" w:rsidDel="0088464F">
                <w:rPr>
                  <w:rFonts w:eastAsiaTheme="minorEastAsia" w:hint="eastAsia"/>
                  <w:szCs w:val="18"/>
                </w:rPr>
                <w:delText>Event</w:delText>
              </w:r>
              <w:r w:rsidRPr="00AF2E52" w:rsidDel="0088464F">
                <w:rPr>
                  <w:rFonts w:eastAsiaTheme="minorEastAsia" w:hint="eastAsia"/>
                  <w:szCs w:val="18"/>
                </w:rPr>
                <w:delText>：事件</w:delText>
              </w:r>
            </w:del>
          </w:p>
        </w:tc>
      </w:tr>
      <w:tr w:rsidR="00492BD1" w:rsidRPr="00F71588" w:rsidDel="0088464F" w:rsidTr="00477AF3">
        <w:trPr>
          <w:del w:id="812" w:author="CMDI-LVLIANGDONG" w:date="2015-07-08T13:34:00Z"/>
        </w:trPr>
        <w:tc>
          <w:tcPr>
            <w:tcW w:w="1386" w:type="dxa"/>
          </w:tcPr>
          <w:p w:rsidR="00492BD1" w:rsidRPr="00F71588" w:rsidDel="0088464F" w:rsidRDefault="00492BD1" w:rsidP="00CE4D8A">
            <w:pPr>
              <w:spacing w:beforeLines="50"/>
              <w:ind w:firstLine="420"/>
              <w:rPr>
                <w:del w:id="813" w:author="CMDI-LVLIANGDONG" w:date="2015-07-08T13:34:00Z"/>
                <w:szCs w:val="18"/>
              </w:rPr>
            </w:pPr>
            <w:del w:id="814" w:author="CMDI-LVLIANGDONG" w:date="2015-07-08T13:34:00Z">
              <w:r w:rsidRPr="00F71588" w:rsidDel="0088464F">
                <w:rPr>
                  <w:szCs w:val="18"/>
                </w:rPr>
                <w:delText>HAPPENTIME</w:delText>
              </w:r>
            </w:del>
          </w:p>
        </w:tc>
        <w:tc>
          <w:tcPr>
            <w:tcW w:w="1457" w:type="dxa"/>
          </w:tcPr>
          <w:p w:rsidR="00492BD1" w:rsidRPr="00F71588" w:rsidDel="0088464F" w:rsidRDefault="00492BD1" w:rsidP="00CE4D8A">
            <w:pPr>
              <w:spacing w:beforeLines="50"/>
              <w:ind w:firstLine="420"/>
              <w:rPr>
                <w:del w:id="815" w:author="CMDI-LVLIANGDONG" w:date="2015-07-08T13:34:00Z"/>
                <w:szCs w:val="18"/>
              </w:rPr>
              <w:pPrChange w:id="816" w:author="CMDI-LVLIANGDONG" w:date="2015-07-22T10:29:00Z">
                <w:pPr>
                  <w:spacing w:beforeLines="50"/>
                  <w:ind w:firstLine="420"/>
                </w:pPr>
              </w:pPrChange>
            </w:pPr>
            <w:del w:id="817" w:author="CMDI-LVLIANGDONG" w:date="2015-07-08T13:34:00Z">
              <w:r w:rsidDel="0088464F">
                <w:rPr>
                  <w:szCs w:val="18"/>
                </w:rPr>
                <w:delText>OCTET STRING</w:delText>
              </w:r>
            </w:del>
          </w:p>
        </w:tc>
        <w:tc>
          <w:tcPr>
            <w:tcW w:w="2024" w:type="dxa"/>
          </w:tcPr>
          <w:p w:rsidR="00000000" w:rsidRDefault="00492BD1" w:rsidP="00CE4D8A">
            <w:pPr>
              <w:spacing w:beforeLines="50"/>
              <w:ind w:firstLine="420"/>
              <w:rPr>
                <w:del w:id="818" w:author="CMDI-LVLIANGDONG" w:date="2015-07-08T13:34:00Z"/>
                <w:rFonts w:eastAsia="宋体"/>
                <w:szCs w:val="18"/>
              </w:rPr>
              <w:pPrChange w:id="819" w:author="CMDI-LVLIANGDONG" w:date="2015-07-22T10:29:00Z">
                <w:pPr>
                  <w:topLinePunct w:val="0"/>
                  <w:spacing w:beforeLines="50"/>
                  <w:ind w:firstLine="420"/>
                </w:pPr>
              </w:pPrChange>
            </w:pPr>
            <w:del w:id="820" w:author="CMDI-LVLIANGDONG" w:date="2015-07-08T13:34:00Z">
              <w:r w:rsidDel="0088464F">
                <w:rPr>
                  <w:szCs w:val="18"/>
                </w:rPr>
                <w:delText>SIZE(</w:delText>
              </w:r>
              <w:r w:rsidRPr="00F71588" w:rsidDel="0088464F">
                <w:rPr>
                  <w:szCs w:val="18"/>
                </w:rPr>
                <w:delText>32)</w:delText>
              </w:r>
            </w:del>
          </w:p>
        </w:tc>
        <w:tc>
          <w:tcPr>
            <w:tcW w:w="716" w:type="dxa"/>
          </w:tcPr>
          <w:p w:rsidR="00000000" w:rsidRDefault="00492BD1" w:rsidP="00CE4D8A">
            <w:pPr>
              <w:spacing w:beforeLines="50"/>
              <w:ind w:firstLine="420"/>
              <w:rPr>
                <w:del w:id="821" w:author="CMDI-LVLIANGDONG" w:date="2015-07-08T13:34:00Z"/>
                <w:rFonts w:eastAsia="宋体"/>
                <w:szCs w:val="18"/>
              </w:rPr>
              <w:pPrChange w:id="822" w:author="CMDI-LVLIANGDONG" w:date="2015-07-22T10:29:00Z">
                <w:pPr>
                  <w:topLinePunct w:val="0"/>
                  <w:spacing w:beforeLines="50"/>
                  <w:ind w:firstLine="420"/>
                </w:pPr>
              </w:pPrChange>
            </w:pPr>
            <w:del w:id="823" w:author="CMDI-LVLIANGDONG" w:date="2015-07-08T13:34:00Z">
              <w:r w:rsidDel="0088464F">
                <w:rPr>
                  <w:rFonts w:eastAsiaTheme="minorEastAsia" w:hint="eastAsia"/>
                  <w:szCs w:val="18"/>
                </w:rPr>
                <w:delText>M</w:delText>
              </w:r>
            </w:del>
          </w:p>
        </w:tc>
        <w:tc>
          <w:tcPr>
            <w:tcW w:w="2464" w:type="dxa"/>
          </w:tcPr>
          <w:p w:rsidR="00000000" w:rsidRDefault="00492BD1" w:rsidP="00CE4D8A">
            <w:pPr>
              <w:spacing w:beforeLines="50"/>
              <w:ind w:firstLine="420"/>
              <w:rPr>
                <w:del w:id="824" w:author="CMDI-LVLIANGDONG" w:date="2015-07-08T13:34:00Z"/>
                <w:rFonts w:eastAsia="宋体"/>
                <w:szCs w:val="18"/>
              </w:rPr>
              <w:pPrChange w:id="825" w:author="CMDI-LVLIANGDONG" w:date="2015-07-22T10:29:00Z">
                <w:pPr>
                  <w:topLinePunct w:val="0"/>
                  <w:spacing w:beforeLines="50"/>
                  <w:ind w:firstLine="420"/>
                </w:pPr>
              </w:pPrChange>
            </w:pPr>
            <w:del w:id="826" w:author="CMDI-LVLIANGDONG" w:date="2015-07-08T13:34:00Z">
              <w:r w:rsidRPr="00F71588" w:rsidDel="0088464F">
                <w:rPr>
                  <w:rFonts w:ascii="宋体" w:eastAsia="宋体" w:hAnsi="宋体" w:cs="宋体" w:hint="eastAsia"/>
                  <w:szCs w:val="18"/>
                </w:rPr>
                <w:delText>告警产生时间，格式：</w:delText>
              </w:r>
              <w:r w:rsidRPr="00F71588" w:rsidDel="0088464F">
                <w:rPr>
                  <w:szCs w:val="18"/>
                </w:rPr>
                <w:delText>YYYY-MM-DD HH:MM:SS</w:delText>
              </w:r>
            </w:del>
          </w:p>
        </w:tc>
      </w:tr>
      <w:tr w:rsidR="00492BD1" w:rsidRPr="00F71588" w:rsidDel="0088464F" w:rsidTr="00477AF3">
        <w:trPr>
          <w:del w:id="827" w:author="CMDI-LVLIANGDONG" w:date="2015-07-08T13:34:00Z"/>
        </w:trPr>
        <w:tc>
          <w:tcPr>
            <w:tcW w:w="1386" w:type="dxa"/>
          </w:tcPr>
          <w:p w:rsidR="00492BD1" w:rsidRPr="00F71588" w:rsidDel="0088464F" w:rsidRDefault="00492BD1" w:rsidP="00CE4D8A">
            <w:pPr>
              <w:spacing w:beforeLines="50"/>
              <w:ind w:firstLine="420"/>
              <w:rPr>
                <w:del w:id="828" w:author="CMDI-LVLIANGDONG" w:date="2015-07-08T13:34:00Z"/>
                <w:szCs w:val="18"/>
              </w:rPr>
            </w:pPr>
            <w:del w:id="829" w:author="CMDI-LVLIANGDONG" w:date="2015-07-08T13:34:00Z">
              <w:r w:rsidRPr="00F71588" w:rsidDel="0088464F">
                <w:rPr>
                  <w:szCs w:val="18"/>
                </w:rPr>
                <w:delText>RECOVERTIME</w:delText>
              </w:r>
            </w:del>
          </w:p>
        </w:tc>
        <w:tc>
          <w:tcPr>
            <w:tcW w:w="1457" w:type="dxa"/>
          </w:tcPr>
          <w:p w:rsidR="00492BD1" w:rsidRPr="00F71588" w:rsidDel="0088464F" w:rsidRDefault="00492BD1" w:rsidP="00CE4D8A">
            <w:pPr>
              <w:spacing w:beforeLines="50"/>
              <w:ind w:firstLine="420"/>
              <w:rPr>
                <w:del w:id="830" w:author="CMDI-LVLIANGDONG" w:date="2015-07-08T13:34:00Z"/>
                <w:szCs w:val="18"/>
              </w:rPr>
              <w:pPrChange w:id="831" w:author="CMDI-LVLIANGDONG" w:date="2015-07-22T10:29:00Z">
                <w:pPr>
                  <w:spacing w:beforeLines="50"/>
                  <w:ind w:firstLine="420"/>
                </w:pPr>
              </w:pPrChange>
            </w:pPr>
            <w:del w:id="832" w:author="CMDI-LVLIANGDONG" w:date="2015-07-08T13:34:00Z">
              <w:r w:rsidDel="0088464F">
                <w:rPr>
                  <w:szCs w:val="18"/>
                </w:rPr>
                <w:delText>OCTET STRING</w:delText>
              </w:r>
            </w:del>
          </w:p>
        </w:tc>
        <w:tc>
          <w:tcPr>
            <w:tcW w:w="2024" w:type="dxa"/>
          </w:tcPr>
          <w:p w:rsidR="00000000" w:rsidRDefault="00492BD1" w:rsidP="00CE4D8A">
            <w:pPr>
              <w:spacing w:beforeLines="50"/>
              <w:ind w:firstLine="420"/>
              <w:rPr>
                <w:del w:id="833" w:author="CMDI-LVLIANGDONG" w:date="2015-07-08T13:34:00Z"/>
                <w:rFonts w:eastAsia="宋体"/>
                <w:szCs w:val="18"/>
              </w:rPr>
              <w:pPrChange w:id="834" w:author="CMDI-LVLIANGDONG" w:date="2015-07-22T10:29:00Z">
                <w:pPr>
                  <w:topLinePunct w:val="0"/>
                  <w:spacing w:beforeLines="50"/>
                  <w:ind w:firstLine="420"/>
                </w:pPr>
              </w:pPrChange>
            </w:pPr>
            <w:del w:id="835" w:author="CMDI-LVLIANGDONG" w:date="2015-07-08T13:34:00Z">
              <w:r w:rsidRPr="00F71588" w:rsidDel="0088464F">
                <w:rPr>
                  <w:szCs w:val="18"/>
                </w:rPr>
                <w:delText>SIZE(32)</w:delText>
              </w:r>
            </w:del>
          </w:p>
        </w:tc>
        <w:tc>
          <w:tcPr>
            <w:tcW w:w="716" w:type="dxa"/>
          </w:tcPr>
          <w:p w:rsidR="00000000" w:rsidRDefault="00492BD1" w:rsidP="00CE4D8A">
            <w:pPr>
              <w:spacing w:beforeLines="50"/>
              <w:ind w:firstLine="420"/>
              <w:rPr>
                <w:del w:id="836" w:author="CMDI-LVLIANGDONG" w:date="2015-07-08T13:34:00Z"/>
                <w:rFonts w:eastAsia="宋体"/>
                <w:szCs w:val="18"/>
              </w:rPr>
              <w:pPrChange w:id="837" w:author="CMDI-LVLIANGDONG" w:date="2015-07-22T10:29:00Z">
                <w:pPr>
                  <w:topLinePunct w:val="0"/>
                  <w:spacing w:beforeLines="50"/>
                  <w:ind w:firstLine="420"/>
                </w:pPr>
              </w:pPrChange>
            </w:pPr>
            <w:del w:id="838" w:author="CMDI-LVLIANGDONG" w:date="2015-07-08T13:34:00Z">
              <w:r w:rsidDel="0088464F">
                <w:rPr>
                  <w:rFonts w:eastAsiaTheme="minorEastAsia" w:hint="eastAsia"/>
                  <w:szCs w:val="18"/>
                </w:rPr>
                <w:delText>M</w:delText>
              </w:r>
            </w:del>
          </w:p>
        </w:tc>
        <w:tc>
          <w:tcPr>
            <w:tcW w:w="2464" w:type="dxa"/>
          </w:tcPr>
          <w:p w:rsidR="00000000" w:rsidRDefault="00492BD1" w:rsidP="00CE4D8A">
            <w:pPr>
              <w:spacing w:beforeLines="50"/>
              <w:ind w:firstLine="420"/>
              <w:rPr>
                <w:del w:id="839" w:author="CMDI-LVLIANGDONG" w:date="2015-07-08T13:34:00Z"/>
                <w:rFonts w:eastAsia="宋体"/>
                <w:szCs w:val="18"/>
              </w:rPr>
              <w:pPrChange w:id="840" w:author="CMDI-LVLIANGDONG" w:date="2015-07-22T10:29:00Z">
                <w:pPr>
                  <w:topLinePunct w:val="0"/>
                  <w:spacing w:beforeLines="50"/>
                  <w:ind w:firstLine="420"/>
                </w:pPr>
              </w:pPrChange>
            </w:pPr>
            <w:del w:id="841" w:author="CMDI-LVLIANGDONG" w:date="2015-07-08T13:34:00Z">
              <w:r w:rsidRPr="00F71588" w:rsidDel="0088464F">
                <w:rPr>
                  <w:rFonts w:ascii="宋体" w:eastAsia="宋体" w:hAnsi="宋体" w:cs="宋体" w:hint="eastAsia"/>
                  <w:szCs w:val="18"/>
                </w:rPr>
                <w:delText>告警恢复时间，格式：</w:delText>
              </w:r>
              <w:r w:rsidRPr="00F71588" w:rsidDel="0088464F">
                <w:rPr>
                  <w:szCs w:val="18"/>
                </w:rPr>
                <w:delText>YYYY-MM-DD HH:MM:SS</w:delText>
              </w:r>
            </w:del>
          </w:p>
        </w:tc>
      </w:tr>
      <w:tr w:rsidR="00492BD1" w:rsidRPr="00F71588" w:rsidDel="0088464F" w:rsidTr="00477AF3">
        <w:trPr>
          <w:del w:id="842" w:author="CMDI-LVLIANGDONG" w:date="2015-07-08T13:34:00Z"/>
        </w:trPr>
        <w:tc>
          <w:tcPr>
            <w:tcW w:w="1386" w:type="dxa"/>
          </w:tcPr>
          <w:p w:rsidR="00492BD1" w:rsidRPr="00F71588" w:rsidDel="0088464F" w:rsidRDefault="00492BD1" w:rsidP="00CE4D8A">
            <w:pPr>
              <w:spacing w:beforeLines="50"/>
              <w:ind w:firstLine="420"/>
              <w:rPr>
                <w:del w:id="843" w:author="CMDI-LVLIANGDONG" w:date="2015-07-08T13:34:00Z"/>
                <w:szCs w:val="18"/>
              </w:rPr>
            </w:pPr>
            <w:del w:id="844" w:author="CMDI-LVLIANGDONG" w:date="2015-07-08T13:34:00Z">
              <w:r w:rsidRPr="00F71588" w:rsidDel="0088464F">
                <w:rPr>
                  <w:szCs w:val="18"/>
                </w:rPr>
                <w:delText>ALARMTYPE</w:delText>
              </w:r>
            </w:del>
          </w:p>
        </w:tc>
        <w:tc>
          <w:tcPr>
            <w:tcW w:w="1457" w:type="dxa"/>
          </w:tcPr>
          <w:p w:rsidR="00492BD1" w:rsidRPr="00F71588" w:rsidDel="0088464F" w:rsidRDefault="00492BD1" w:rsidP="00CE4D8A">
            <w:pPr>
              <w:spacing w:beforeLines="50"/>
              <w:ind w:firstLine="420"/>
              <w:rPr>
                <w:del w:id="845" w:author="CMDI-LVLIANGDONG" w:date="2015-07-08T13:34:00Z"/>
                <w:szCs w:val="18"/>
              </w:rPr>
              <w:pPrChange w:id="846" w:author="CMDI-LVLIANGDONG" w:date="2015-07-22T10:29:00Z">
                <w:pPr>
                  <w:spacing w:beforeLines="50"/>
                  <w:ind w:firstLine="420"/>
                </w:pPr>
              </w:pPrChange>
            </w:pPr>
            <w:del w:id="847" w:author="CMDI-LVLIANGDONG" w:date="2015-07-08T13:34:00Z">
              <w:r w:rsidDel="0088464F">
                <w:rPr>
                  <w:szCs w:val="18"/>
                </w:rPr>
                <w:delText>OCTET STRING</w:delText>
              </w:r>
            </w:del>
          </w:p>
        </w:tc>
        <w:tc>
          <w:tcPr>
            <w:tcW w:w="2024" w:type="dxa"/>
          </w:tcPr>
          <w:p w:rsidR="00000000" w:rsidRDefault="00492BD1" w:rsidP="00CE4D8A">
            <w:pPr>
              <w:spacing w:beforeLines="50"/>
              <w:ind w:firstLine="420"/>
              <w:rPr>
                <w:del w:id="848" w:author="CMDI-LVLIANGDONG" w:date="2015-07-08T13:34:00Z"/>
                <w:rFonts w:eastAsia="宋体"/>
                <w:szCs w:val="18"/>
              </w:rPr>
              <w:pPrChange w:id="849" w:author="CMDI-LVLIANGDONG" w:date="2015-07-22T10:29:00Z">
                <w:pPr>
                  <w:topLinePunct w:val="0"/>
                  <w:spacing w:beforeLines="50"/>
                  <w:ind w:firstLine="420"/>
                </w:pPr>
              </w:pPrChange>
            </w:pPr>
            <w:del w:id="850" w:author="CMDI-LVLIANGDONG" w:date="2015-07-08T13:34:00Z">
              <w:r w:rsidRPr="00F71588" w:rsidDel="0088464F">
                <w:rPr>
                  <w:szCs w:val="18"/>
                </w:rPr>
                <w:delText>communicationsAlarm</w:delText>
              </w:r>
            </w:del>
          </w:p>
          <w:p w:rsidR="00000000" w:rsidRDefault="00492BD1" w:rsidP="00CE4D8A">
            <w:pPr>
              <w:spacing w:beforeLines="50"/>
              <w:ind w:firstLine="420"/>
              <w:rPr>
                <w:del w:id="851" w:author="CMDI-LVLIANGDONG" w:date="2015-07-08T13:34:00Z"/>
                <w:rFonts w:eastAsia="宋体"/>
                <w:szCs w:val="18"/>
              </w:rPr>
              <w:pPrChange w:id="852" w:author="CMDI-LVLIANGDONG" w:date="2015-07-22T10:29:00Z">
                <w:pPr>
                  <w:topLinePunct w:val="0"/>
                  <w:spacing w:beforeLines="50"/>
                  <w:ind w:firstLine="420"/>
                </w:pPr>
              </w:pPrChange>
            </w:pPr>
            <w:del w:id="853" w:author="CMDI-LVLIANGDONG" w:date="2015-07-08T13:34:00Z">
              <w:r w:rsidRPr="00F71588" w:rsidDel="0088464F">
                <w:rPr>
                  <w:szCs w:val="18"/>
                </w:rPr>
                <w:lastRenderedPageBreak/>
                <w:delText>qualityOfServiceAlarm</w:delText>
              </w:r>
            </w:del>
          </w:p>
          <w:p w:rsidR="00000000" w:rsidRDefault="00492BD1" w:rsidP="00CE4D8A">
            <w:pPr>
              <w:spacing w:beforeLines="50"/>
              <w:ind w:firstLine="420"/>
              <w:rPr>
                <w:del w:id="854" w:author="CMDI-LVLIANGDONG" w:date="2015-07-08T13:34:00Z"/>
                <w:rFonts w:eastAsia="宋体"/>
                <w:szCs w:val="18"/>
              </w:rPr>
              <w:pPrChange w:id="855" w:author="CMDI-LVLIANGDONG" w:date="2015-07-22T10:29:00Z">
                <w:pPr>
                  <w:topLinePunct w:val="0"/>
                  <w:spacing w:beforeLines="50"/>
                  <w:ind w:firstLine="420"/>
                </w:pPr>
              </w:pPrChange>
            </w:pPr>
            <w:del w:id="856" w:author="CMDI-LVLIANGDONG" w:date="2015-07-08T13:34:00Z">
              <w:r w:rsidRPr="00F71588" w:rsidDel="0088464F">
                <w:rPr>
                  <w:szCs w:val="18"/>
                </w:rPr>
                <w:delText>processingErrorAlarm</w:delText>
              </w:r>
            </w:del>
          </w:p>
          <w:p w:rsidR="00000000" w:rsidRDefault="00492BD1" w:rsidP="00CE4D8A">
            <w:pPr>
              <w:spacing w:beforeLines="50"/>
              <w:ind w:firstLine="420"/>
              <w:rPr>
                <w:del w:id="857" w:author="CMDI-LVLIANGDONG" w:date="2015-07-08T13:34:00Z"/>
                <w:rFonts w:eastAsia="宋体"/>
                <w:szCs w:val="18"/>
              </w:rPr>
              <w:pPrChange w:id="858" w:author="CMDI-LVLIANGDONG" w:date="2015-07-22T10:29:00Z">
                <w:pPr>
                  <w:topLinePunct w:val="0"/>
                  <w:spacing w:beforeLines="50"/>
                  <w:ind w:firstLine="420"/>
                </w:pPr>
              </w:pPrChange>
            </w:pPr>
            <w:del w:id="859" w:author="CMDI-LVLIANGDONG" w:date="2015-07-08T13:34:00Z">
              <w:r w:rsidRPr="00F71588" w:rsidDel="0088464F">
                <w:rPr>
                  <w:szCs w:val="18"/>
                </w:rPr>
                <w:delText>equipmentAlarm</w:delText>
              </w:r>
            </w:del>
          </w:p>
          <w:p w:rsidR="00000000" w:rsidRDefault="00492BD1" w:rsidP="00CE4D8A">
            <w:pPr>
              <w:spacing w:beforeLines="50"/>
              <w:ind w:firstLine="420"/>
              <w:rPr>
                <w:del w:id="860" w:author="CMDI-LVLIANGDONG" w:date="2015-07-08T13:34:00Z"/>
                <w:rFonts w:eastAsia="宋体"/>
                <w:szCs w:val="18"/>
              </w:rPr>
              <w:pPrChange w:id="861" w:author="CMDI-LVLIANGDONG" w:date="2015-07-22T10:29:00Z">
                <w:pPr>
                  <w:topLinePunct w:val="0"/>
                  <w:spacing w:beforeLines="50"/>
                  <w:ind w:firstLine="420"/>
                </w:pPr>
              </w:pPrChange>
            </w:pPr>
            <w:del w:id="862" w:author="CMDI-LVLIANGDONG" w:date="2015-07-08T13:34:00Z">
              <w:r w:rsidRPr="00F71588" w:rsidDel="0088464F">
                <w:rPr>
                  <w:szCs w:val="18"/>
                </w:rPr>
                <w:delText>environmentalAlarm</w:delText>
              </w:r>
            </w:del>
          </w:p>
        </w:tc>
        <w:tc>
          <w:tcPr>
            <w:tcW w:w="716" w:type="dxa"/>
          </w:tcPr>
          <w:p w:rsidR="00000000" w:rsidRDefault="00492BD1" w:rsidP="00CE4D8A">
            <w:pPr>
              <w:spacing w:beforeLines="50"/>
              <w:ind w:firstLine="420"/>
              <w:rPr>
                <w:del w:id="863" w:author="CMDI-LVLIANGDONG" w:date="2015-07-08T13:34:00Z"/>
                <w:rFonts w:eastAsia="宋体"/>
                <w:szCs w:val="18"/>
              </w:rPr>
              <w:pPrChange w:id="864" w:author="CMDI-LVLIANGDONG" w:date="2015-07-22T10:29:00Z">
                <w:pPr>
                  <w:topLinePunct w:val="0"/>
                  <w:spacing w:beforeLines="50"/>
                  <w:ind w:firstLine="420"/>
                </w:pPr>
              </w:pPrChange>
            </w:pPr>
            <w:del w:id="865" w:author="CMDI-LVLIANGDONG" w:date="2015-07-08T13:34:00Z">
              <w:r w:rsidDel="0088464F">
                <w:rPr>
                  <w:rFonts w:eastAsiaTheme="minorEastAsia" w:hint="eastAsia"/>
                  <w:szCs w:val="18"/>
                </w:rPr>
                <w:lastRenderedPageBreak/>
                <w:delText>M</w:delText>
              </w:r>
            </w:del>
          </w:p>
        </w:tc>
        <w:tc>
          <w:tcPr>
            <w:tcW w:w="2464" w:type="dxa"/>
          </w:tcPr>
          <w:p w:rsidR="00000000" w:rsidRDefault="00492BD1" w:rsidP="00CE4D8A">
            <w:pPr>
              <w:spacing w:beforeLines="50"/>
              <w:ind w:firstLine="420"/>
              <w:rPr>
                <w:del w:id="866" w:author="CMDI-LVLIANGDONG" w:date="2015-07-08T13:34:00Z"/>
                <w:rFonts w:eastAsiaTheme="minorEastAsia"/>
                <w:szCs w:val="18"/>
              </w:rPr>
              <w:pPrChange w:id="867" w:author="CMDI-LVLIANGDONG" w:date="2015-07-22T10:29:00Z">
                <w:pPr>
                  <w:topLinePunct w:val="0"/>
                  <w:spacing w:beforeLines="50"/>
                  <w:ind w:firstLine="420"/>
                </w:pPr>
              </w:pPrChange>
            </w:pPr>
            <w:del w:id="868" w:author="CMDI-LVLIANGDONG" w:date="2015-07-08T13:34:00Z">
              <w:r w:rsidRPr="00F71588" w:rsidDel="0088464F">
                <w:rPr>
                  <w:rFonts w:ascii="宋体" w:eastAsia="宋体" w:hAnsi="宋体" w:cs="宋体" w:hint="eastAsia"/>
                  <w:szCs w:val="18"/>
                </w:rPr>
                <w:delText>告警类型</w:delText>
              </w:r>
            </w:del>
          </w:p>
          <w:p w:rsidR="00000000" w:rsidRDefault="00492BD1" w:rsidP="00CE4D8A">
            <w:pPr>
              <w:spacing w:beforeLines="50"/>
              <w:ind w:firstLine="420"/>
              <w:rPr>
                <w:del w:id="869" w:author="CMDI-LVLIANGDONG" w:date="2015-07-08T13:34:00Z"/>
                <w:rFonts w:eastAsiaTheme="minorEastAsia"/>
                <w:szCs w:val="18"/>
              </w:rPr>
              <w:pPrChange w:id="870" w:author="CMDI-LVLIANGDONG" w:date="2015-07-22T10:29:00Z">
                <w:pPr>
                  <w:topLinePunct w:val="0"/>
                  <w:spacing w:beforeLines="50"/>
                  <w:ind w:firstLine="420"/>
                </w:pPr>
              </w:pPrChange>
            </w:pPr>
            <w:del w:id="871" w:author="CMDI-LVLIANGDONG" w:date="2015-07-08T13:34:00Z">
              <w:r w:rsidRPr="00AF2E52" w:rsidDel="0088464F">
                <w:rPr>
                  <w:rFonts w:eastAsiaTheme="minorEastAsia" w:hint="eastAsia"/>
                  <w:szCs w:val="18"/>
                </w:rPr>
                <w:delText>communicationsAlar</w:delText>
              </w:r>
              <w:r w:rsidRPr="00AF2E52" w:rsidDel="0088464F">
                <w:rPr>
                  <w:rFonts w:eastAsiaTheme="minorEastAsia" w:hint="eastAsia"/>
                  <w:szCs w:val="18"/>
                </w:rPr>
                <w:lastRenderedPageBreak/>
                <w:delText>m</w:delText>
              </w:r>
              <w:r w:rsidRPr="00AF2E52" w:rsidDel="0088464F">
                <w:rPr>
                  <w:rFonts w:eastAsiaTheme="minorEastAsia" w:hint="eastAsia"/>
                  <w:szCs w:val="18"/>
                </w:rPr>
                <w:delText>：通信质量告警，有关网元通信、</w:delText>
              </w:r>
              <w:r w:rsidRPr="00AF2E52" w:rsidDel="0088464F">
                <w:rPr>
                  <w:rFonts w:eastAsiaTheme="minorEastAsia" w:hint="eastAsia"/>
                  <w:szCs w:val="18"/>
                </w:rPr>
                <w:delText>ECC</w:delText>
              </w:r>
              <w:r w:rsidRPr="00AF2E52" w:rsidDel="0088464F">
                <w:rPr>
                  <w:rFonts w:eastAsiaTheme="minorEastAsia" w:hint="eastAsia"/>
                  <w:szCs w:val="18"/>
                </w:rPr>
                <w:delText>通信、光信号通信等的告警。例如：网元通信中断、光信号丢失。</w:delText>
              </w:r>
            </w:del>
          </w:p>
          <w:p w:rsidR="00000000" w:rsidRDefault="00492BD1" w:rsidP="00CE4D8A">
            <w:pPr>
              <w:spacing w:beforeLines="50"/>
              <w:ind w:firstLine="420"/>
              <w:rPr>
                <w:del w:id="872" w:author="CMDI-LVLIANGDONG" w:date="2015-07-08T13:34:00Z"/>
                <w:rFonts w:eastAsiaTheme="minorEastAsia"/>
                <w:szCs w:val="18"/>
              </w:rPr>
              <w:pPrChange w:id="873" w:author="CMDI-LVLIANGDONG" w:date="2015-07-22T10:29:00Z">
                <w:pPr>
                  <w:topLinePunct w:val="0"/>
                  <w:spacing w:beforeLines="50"/>
                  <w:ind w:firstLine="420"/>
                </w:pPr>
              </w:pPrChange>
            </w:pPr>
            <w:del w:id="874" w:author="CMDI-LVLIANGDONG" w:date="2015-07-08T13:34:00Z">
              <w:r w:rsidRPr="00AF2E52" w:rsidDel="0088464F">
                <w:rPr>
                  <w:rFonts w:eastAsiaTheme="minorEastAsia" w:hint="eastAsia"/>
                  <w:szCs w:val="18"/>
                </w:rPr>
                <w:delText>processingErrorAlarm</w:delText>
              </w:r>
              <w:r w:rsidRPr="00AF2E52" w:rsidDel="0088464F">
                <w:rPr>
                  <w:rFonts w:eastAsiaTheme="minorEastAsia" w:hint="eastAsia"/>
                  <w:szCs w:val="18"/>
                </w:rPr>
                <w:delText>：处理出错告警，有关软件处理和异常情况的告警。例如：网元总线冲突、备用通道检查失效。</w:delText>
              </w:r>
            </w:del>
          </w:p>
          <w:p w:rsidR="00000000" w:rsidRDefault="00492BD1" w:rsidP="00CE4D8A">
            <w:pPr>
              <w:spacing w:beforeLines="50"/>
              <w:ind w:firstLine="420"/>
              <w:rPr>
                <w:del w:id="875" w:author="CMDI-LVLIANGDONG" w:date="2015-07-08T13:34:00Z"/>
                <w:rFonts w:eastAsiaTheme="minorEastAsia"/>
                <w:szCs w:val="18"/>
              </w:rPr>
              <w:pPrChange w:id="876" w:author="CMDI-LVLIANGDONG" w:date="2015-07-22T10:29:00Z">
                <w:pPr>
                  <w:topLinePunct w:val="0"/>
                  <w:spacing w:beforeLines="50"/>
                  <w:ind w:firstLine="420"/>
                </w:pPr>
              </w:pPrChange>
            </w:pPr>
            <w:del w:id="877" w:author="CMDI-LVLIANGDONG" w:date="2015-07-08T13:34:00Z">
              <w:r w:rsidRPr="00AF2E52" w:rsidDel="0088464F">
                <w:rPr>
                  <w:rFonts w:eastAsiaTheme="minorEastAsia" w:hint="eastAsia"/>
                  <w:szCs w:val="18"/>
                </w:rPr>
                <w:delText>qualityOfServiceAlarm</w:delText>
              </w:r>
              <w:r w:rsidRPr="00AF2E52" w:rsidDel="0088464F">
                <w:rPr>
                  <w:rFonts w:eastAsiaTheme="minorEastAsia" w:hint="eastAsia"/>
                  <w:szCs w:val="18"/>
                </w:rPr>
                <w:delText>：业务质量告警，有关业务状态和网络服务质量的告警。例如：复用段性能越限、</w:delText>
              </w:r>
              <w:r w:rsidRPr="00AF2E52" w:rsidDel="0088464F">
                <w:rPr>
                  <w:rFonts w:eastAsiaTheme="minorEastAsia" w:hint="eastAsia"/>
                  <w:szCs w:val="18"/>
                </w:rPr>
                <w:delText>B2</w:delText>
              </w:r>
              <w:r w:rsidRPr="00AF2E52" w:rsidDel="0088464F">
                <w:rPr>
                  <w:rFonts w:eastAsiaTheme="minorEastAsia" w:hint="eastAsia"/>
                  <w:szCs w:val="18"/>
                </w:rPr>
                <w:delText>误码过量。</w:delText>
              </w:r>
            </w:del>
          </w:p>
          <w:p w:rsidR="00000000" w:rsidRDefault="00492BD1" w:rsidP="00CE4D8A">
            <w:pPr>
              <w:spacing w:beforeLines="50"/>
              <w:ind w:firstLine="420"/>
              <w:rPr>
                <w:del w:id="878" w:author="CMDI-LVLIANGDONG" w:date="2015-07-08T13:34:00Z"/>
                <w:rFonts w:eastAsiaTheme="minorEastAsia"/>
                <w:szCs w:val="18"/>
              </w:rPr>
              <w:pPrChange w:id="879" w:author="CMDI-LVLIANGDONG" w:date="2015-07-22T10:29:00Z">
                <w:pPr>
                  <w:topLinePunct w:val="0"/>
                  <w:spacing w:beforeLines="50"/>
                  <w:ind w:firstLine="420"/>
                </w:pPr>
              </w:pPrChange>
            </w:pPr>
            <w:del w:id="880" w:author="CMDI-LVLIANGDONG" w:date="2015-07-08T13:34:00Z">
              <w:r w:rsidRPr="00AF2E52" w:rsidDel="0088464F">
                <w:rPr>
                  <w:rFonts w:eastAsiaTheme="minorEastAsia" w:hint="eastAsia"/>
                  <w:szCs w:val="18"/>
                </w:rPr>
                <w:delText>equipmentAlarm</w:delText>
              </w:r>
              <w:r w:rsidRPr="00AF2E52" w:rsidDel="0088464F">
                <w:rPr>
                  <w:rFonts w:eastAsiaTheme="minorEastAsia" w:hint="eastAsia"/>
                  <w:szCs w:val="18"/>
                </w:rPr>
                <w:delText>：设备故障告警，有关网元硬件的告警。例如：激光器故障、光口环回。</w:delText>
              </w:r>
            </w:del>
          </w:p>
          <w:p w:rsidR="00000000" w:rsidRDefault="00492BD1" w:rsidP="00CE4D8A">
            <w:pPr>
              <w:spacing w:beforeLines="50"/>
              <w:ind w:firstLine="420"/>
              <w:rPr>
                <w:del w:id="881" w:author="CMDI-LVLIANGDONG" w:date="2015-07-08T13:34:00Z"/>
                <w:rFonts w:eastAsiaTheme="minorEastAsia"/>
                <w:szCs w:val="18"/>
              </w:rPr>
              <w:pPrChange w:id="882" w:author="CMDI-LVLIANGDONG" w:date="2015-07-22T10:29:00Z">
                <w:pPr>
                  <w:topLinePunct w:val="0"/>
                  <w:spacing w:beforeLines="50"/>
                  <w:ind w:firstLine="420"/>
                </w:pPr>
              </w:pPrChange>
            </w:pPr>
            <w:del w:id="883" w:author="CMDI-LVLIANGDONG" w:date="2015-07-08T13:34:00Z">
              <w:r w:rsidRPr="00AF2E52" w:rsidDel="0088464F">
                <w:rPr>
                  <w:rFonts w:eastAsiaTheme="minorEastAsia" w:hint="eastAsia"/>
                  <w:szCs w:val="18"/>
                </w:rPr>
                <w:delText>environmentalAlarm</w:delText>
              </w:r>
              <w:r w:rsidRPr="00AF2E52" w:rsidDel="0088464F">
                <w:rPr>
                  <w:rFonts w:eastAsiaTheme="minorEastAsia" w:hint="eastAsia"/>
                  <w:szCs w:val="18"/>
                </w:rPr>
                <w:delText>：环境告警，有关电源系统、机房环境（温度、湿度、门禁等）的告警。例如：电源模块温度过高。</w:delText>
              </w:r>
            </w:del>
          </w:p>
        </w:tc>
      </w:tr>
      <w:tr w:rsidR="00492BD1" w:rsidRPr="00F71588" w:rsidDel="0088464F" w:rsidTr="00477AF3">
        <w:trPr>
          <w:del w:id="884" w:author="CMDI-LVLIANGDONG" w:date="2015-07-08T13:34:00Z"/>
        </w:trPr>
        <w:tc>
          <w:tcPr>
            <w:tcW w:w="1386" w:type="dxa"/>
          </w:tcPr>
          <w:p w:rsidR="00492BD1" w:rsidRPr="00F71588" w:rsidDel="0088464F" w:rsidRDefault="00492BD1" w:rsidP="00CE4D8A">
            <w:pPr>
              <w:spacing w:beforeLines="50"/>
              <w:ind w:firstLine="420"/>
              <w:rPr>
                <w:del w:id="885" w:author="CMDI-LVLIANGDONG" w:date="2015-07-08T13:34:00Z"/>
                <w:szCs w:val="18"/>
              </w:rPr>
            </w:pPr>
            <w:del w:id="886" w:author="CMDI-LVLIANGDONG" w:date="2015-07-08T13:34:00Z">
              <w:r w:rsidRPr="00AF2E52" w:rsidDel="0088464F">
                <w:rPr>
                  <w:szCs w:val="18"/>
                </w:rPr>
                <w:lastRenderedPageBreak/>
                <w:delText>SERVICEAFFECT</w:delText>
              </w:r>
            </w:del>
          </w:p>
        </w:tc>
        <w:tc>
          <w:tcPr>
            <w:tcW w:w="1457" w:type="dxa"/>
          </w:tcPr>
          <w:p w:rsidR="00492BD1" w:rsidRPr="00F71588" w:rsidDel="0088464F" w:rsidRDefault="00492BD1" w:rsidP="00CE4D8A">
            <w:pPr>
              <w:spacing w:beforeLines="50"/>
              <w:ind w:firstLine="420"/>
              <w:rPr>
                <w:del w:id="887" w:author="CMDI-LVLIANGDONG" w:date="2015-07-08T13:34:00Z"/>
                <w:szCs w:val="18"/>
              </w:rPr>
              <w:pPrChange w:id="888" w:author="CMDI-LVLIANGDONG" w:date="2015-07-22T10:29:00Z">
                <w:pPr>
                  <w:spacing w:beforeLines="50"/>
                  <w:ind w:firstLine="420"/>
                </w:pPr>
              </w:pPrChange>
            </w:pPr>
            <w:del w:id="889" w:author="CMDI-LVLIANGDONG" w:date="2015-07-08T13:34:00Z">
              <w:r w:rsidDel="0088464F">
                <w:rPr>
                  <w:szCs w:val="18"/>
                </w:rPr>
                <w:delText>OCTET STRING</w:delText>
              </w:r>
            </w:del>
          </w:p>
        </w:tc>
        <w:tc>
          <w:tcPr>
            <w:tcW w:w="2024" w:type="dxa"/>
          </w:tcPr>
          <w:p w:rsidR="00000000" w:rsidRDefault="00492BD1" w:rsidP="00CE4D8A">
            <w:pPr>
              <w:spacing w:beforeLines="50"/>
              <w:ind w:firstLine="420"/>
              <w:rPr>
                <w:del w:id="890" w:author="CMDI-LVLIANGDONG" w:date="2015-07-08T13:34:00Z"/>
                <w:rFonts w:eastAsia="宋体"/>
                <w:szCs w:val="18"/>
              </w:rPr>
              <w:pPrChange w:id="891" w:author="CMDI-LVLIANGDONG" w:date="2015-07-22T10:29:00Z">
                <w:pPr>
                  <w:topLinePunct w:val="0"/>
                  <w:spacing w:beforeLines="50"/>
                  <w:ind w:firstLine="420"/>
                </w:pPr>
              </w:pPrChange>
            </w:pPr>
            <w:del w:id="892" w:author="CMDI-LVLIANGDONG" w:date="2015-07-08T13:34:00Z">
              <w:r w:rsidRPr="00F71588" w:rsidDel="0088464F">
                <w:rPr>
                  <w:szCs w:val="18"/>
                </w:rPr>
                <w:delText>SA_UNKNOWN</w:delText>
              </w:r>
            </w:del>
          </w:p>
          <w:p w:rsidR="00000000" w:rsidRDefault="00492BD1" w:rsidP="00CE4D8A">
            <w:pPr>
              <w:spacing w:beforeLines="50"/>
              <w:ind w:firstLine="420"/>
              <w:rPr>
                <w:del w:id="893" w:author="CMDI-LVLIANGDONG" w:date="2015-07-08T13:34:00Z"/>
                <w:rFonts w:eastAsia="宋体"/>
                <w:szCs w:val="18"/>
              </w:rPr>
              <w:pPrChange w:id="894" w:author="CMDI-LVLIANGDONG" w:date="2015-07-22T10:29:00Z">
                <w:pPr>
                  <w:topLinePunct w:val="0"/>
                  <w:spacing w:beforeLines="50"/>
                  <w:ind w:firstLine="420"/>
                </w:pPr>
              </w:pPrChange>
            </w:pPr>
            <w:del w:id="895" w:author="CMDI-LVLIANGDONG" w:date="2015-07-08T13:34:00Z">
              <w:r w:rsidRPr="00F71588" w:rsidDel="0088464F">
                <w:rPr>
                  <w:szCs w:val="18"/>
                </w:rPr>
                <w:delText>SA_SERVICE_AFFECTING,</w:delText>
              </w:r>
            </w:del>
          </w:p>
          <w:p w:rsidR="00000000" w:rsidRDefault="00492BD1" w:rsidP="00CE4D8A">
            <w:pPr>
              <w:spacing w:beforeLines="50"/>
              <w:ind w:firstLine="420"/>
              <w:rPr>
                <w:del w:id="896" w:author="CMDI-LVLIANGDONG" w:date="2015-07-08T13:34:00Z"/>
                <w:rFonts w:eastAsia="宋体"/>
                <w:szCs w:val="18"/>
              </w:rPr>
              <w:pPrChange w:id="897" w:author="CMDI-LVLIANGDONG" w:date="2015-07-22T10:29:00Z">
                <w:pPr>
                  <w:topLinePunct w:val="0"/>
                  <w:spacing w:beforeLines="50"/>
                  <w:ind w:firstLine="420"/>
                </w:pPr>
              </w:pPrChange>
            </w:pPr>
            <w:del w:id="898" w:author="CMDI-LVLIANGDONG" w:date="2015-07-08T13:34:00Z">
              <w:r w:rsidRPr="00F71588" w:rsidDel="0088464F">
                <w:rPr>
                  <w:szCs w:val="18"/>
                </w:rPr>
                <w:delText>SA_NON_SERVICE_AFFECTING</w:delText>
              </w:r>
            </w:del>
          </w:p>
        </w:tc>
        <w:tc>
          <w:tcPr>
            <w:tcW w:w="716" w:type="dxa"/>
          </w:tcPr>
          <w:p w:rsidR="00000000" w:rsidRDefault="00492BD1" w:rsidP="00CE4D8A">
            <w:pPr>
              <w:spacing w:beforeLines="50"/>
              <w:ind w:firstLine="420"/>
              <w:rPr>
                <w:del w:id="899" w:author="CMDI-LVLIANGDONG" w:date="2015-07-08T13:34:00Z"/>
                <w:rFonts w:eastAsia="宋体"/>
                <w:szCs w:val="18"/>
              </w:rPr>
              <w:pPrChange w:id="900" w:author="CMDI-LVLIANGDONG" w:date="2015-07-22T10:29:00Z">
                <w:pPr>
                  <w:topLinePunct w:val="0"/>
                  <w:spacing w:beforeLines="50"/>
                  <w:ind w:firstLine="420"/>
                </w:pPr>
              </w:pPrChange>
            </w:pPr>
            <w:del w:id="901" w:author="CMDI-LVLIANGDONG" w:date="2015-07-08T13:34:00Z">
              <w:r w:rsidDel="0088464F">
                <w:rPr>
                  <w:rFonts w:eastAsiaTheme="minorEastAsia" w:hint="eastAsia"/>
                  <w:szCs w:val="18"/>
                </w:rPr>
                <w:delText>M</w:delText>
              </w:r>
            </w:del>
          </w:p>
        </w:tc>
        <w:tc>
          <w:tcPr>
            <w:tcW w:w="2464" w:type="dxa"/>
          </w:tcPr>
          <w:p w:rsidR="00000000" w:rsidRDefault="00492BD1" w:rsidP="00CE4D8A">
            <w:pPr>
              <w:spacing w:beforeLines="50"/>
              <w:ind w:firstLine="420"/>
              <w:rPr>
                <w:del w:id="902" w:author="CMDI-LVLIANGDONG" w:date="2015-07-08T13:34:00Z"/>
                <w:rFonts w:eastAsia="宋体"/>
                <w:szCs w:val="18"/>
              </w:rPr>
              <w:pPrChange w:id="903" w:author="CMDI-LVLIANGDONG" w:date="2015-07-22T10:29:00Z">
                <w:pPr>
                  <w:topLinePunct w:val="0"/>
                  <w:spacing w:beforeLines="50"/>
                  <w:ind w:firstLine="420"/>
                </w:pPr>
              </w:pPrChange>
            </w:pPr>
            <w:del w:id="904" w:author="CMDI-LVLIANGDONG" w:date="2015-07-08T13:34:00Z">
              <w:r w:rsidRPr="00F71588" w:rsidDel="0088464F">
                <w:rPr>
                  <w:rFonts w:ascii="宋体" w:eastAsia="宋体" w:hAnsi="宋体" w:cs="宋体" w:hint="eastAsia"/>
                  <w:szCs w:val="18"/>
                </w:rPr>
                <w:delText>是否影响业务</w:delText>
              </w:r>
            </w:del>
          </w:p>
        </w:tc>
      </w:tr>
      <w:tr w:rsidR="00492BD1" w:rsidRPr="00F71588" w:rsidDel="0088464F" w:rsidTr="00477AF3">
        <w:trPr>
          <w:del w:id="905" w:author="CMDI-LVLIANGDONG" w:date="2015-07-08T13:34:00Z"/>
        </w:trPr>
        <w:tc>
          <w:tcPr>
            <w:tcW w:w="1386" w:type="dxa"/>
          </w:tcPr>
          <w:p w:rsidR="00492BD1" w:rsidRPr="00F71588" w:rsidDel="0088464F" w:rsidRDefault="00492BD1" w:rsidP="00CE4D8A">
            <w:pPr>
              <w:spacing w:beforeLines="50"/>
              <w:ind w:firstLine="420"/>
              <w:rPr>
                <w:del w:id="906" w:author="CMDI-LVLIANGDONG" w:date="2015-07-08T13:34:00Z"/>
                <w:szCs w:val="18"/>
              </w:rPr>
            </w:pPr>
            <w:del w:id="907" w:author="CMDI-LVLIANGDONG" w:date="2015-07-08T13:34:00Z">
              <w:r w:rsidRPr="00F71588" w:rsidDel="0088464F">
                <w:rPr>
                  <w:szCs w:val="18"/>
                </w:rPr>
                <w:delText>AditionalInfo</w:delText>
              </w:r>
            </w:del>
          </w:p>
        </w:tc>
        <w:tc>
          <w:tcPr>
            <w:tcW w:w="1457" w:type="dxa"/>
          </w:tcPr>
          <w:p w:rsidR="00492BD1" w:rsidRPr="00F71588" w:rsidDel="0088464F" w:rsidRDefault="00492BD1" w:rsidP="00CE4D8A">
            <w:pPr>
              <w:spacing w:beforeLines="50"/>
              <w:ind w:firstLine="420"/>
              <w:rPr>
                <w:del w:id="908" w:author="CMDI-LVLIANGDONG" w:date="2015-07-08T13:34:00Z"/>
                <w:szCs w:val="18"/>
              </w:rPr>
              <w:pPrChange w:id="909" w:author="CMDI-LVLIANGDONG" w:date="2015-07-22T10:29:00Z">
                <w:pPr>
                  <w:spacing w:beforeLines="50"/>
                  <w:ind w:firstLine="420"/>
                </w:pPr>
              </w:pPrChange>
            </w:pPr>
            <w:del w:id="910" w:author="CMDI-LVLIANGDONG" w:date="2015-07-08T13:34:00Z">
              <w:r w:rsidDel="0088464F">
                <w:rPr>
                  <w:szCs w:val="18"/>
                </w:rPr>
                <w:delText>OCTET STRING</w:delText>
              </w:r>
            </w:del>
          </w:p>
        </w:tc>
        <w:tc>
          <w:tcPr>
            <w:tcW w:w="2024" w:type="dxa"/>
          </w:tcPr>
          <w:p w:rsidR="00000000" w:rsidRDefault="00492BD1" w:rsidP="00CE4D8A">
            <w:pPr>
              <w:spacing w:beforeLines="50"/>
              <w:ind w:firstLine="420"/>
              <w:rPr>
                <w:del w:id="911" w:author="CMDI-LVLIANGDONG" w:date="2015-07-08T13:34:00Z"/>
                <w:rFonts w:eastAsia="宋体"/>
                <w:szCs w:val="18"/>
              </w:rPr>
              <w:pPrChange w:id="912" w:author="CMDI-LVLIANGDONG" w:date="2015-07-22T10:29:00Z">
                <w:pPr>
                  <w:topLinePunct w:val="0"/>
                  <w:spacing w:beforeLines="50"/>
                  <w:ind w:firstLine="420"/>
                </w:pPr>
              </w:pPrChange>
            </w:pPr>
            <w:del w:id="913" w:author="CMDI-LVLIANGDONG" w:date="2015-07-08T13:34:00Z">
              <w:r w:rsidRPr="00F71588" w:rsidDel="0088464F">
                <w:rPr>
                  <w:szCs w:val="18"/>
                </w:rPr>
                <w:delText>SIZE(256)</w:delText>
              </w:r>
            </w:del>
          </w:p>
        </w:tc>
        <w:tc>
          <w:tcPr>
            <w:tcW w:w="716" w:type="dxa"/>
          </w:tcPr>
          <w:p w:rsidR="00000000" w:rsidRDefault="00492BD1" w:rsidP="00CE4D8A">
            <w:pPr>
              <w:spacing w:beforeLines="50"/>
              <w:ind w:firstLine="420"/>
              <w:rPr>
                <w:del w:id="914" w:author="CMDI-LVLIANGDONG" w:date="2015-07-08T13:34:00Z"/>
                <w:rFonts w:eastAsia="宋体"/>
                <w:szCs w:val="18"/>
              </w:rPr>
              <w:pPrChange w:id="915" w:author="CMDI-LVLIANGDONG" w:date="2015-07-22T10:29:00Z">
                <w:pPr>
                  <w:topLinePunct w:val="0"/>
                  <w:spacing w:beforeLines="50"/>
                  <w:ind w:firstLine="420"/>
                </w:pPr>
              </w:pPrChange>
            </w:pPr>
            <w:del w:id="916" w:author="CMDI-LVLIANGDONG" w:date="2015-07-08T13:34:00Z">
              <w:r w:rsidDel="0088464F">
                <w:rPr>
                  <w:rFonts w:eastAsiaTheme="minorEastAsia" w:hint="eastAsia"/>
                  <w:szCs w:val="18"/>
                </w:rPr>
                <w:delText>M</w:delText>
              </w:r>
            </w:del>
          </w:p>
        </w:tc>
        <w:tc>
          <w:tcPr>
            <w:tcW w:w="2464" w:type="dxa"/>
          </w:tcPr>
          <w:p w:rsidR="00000000" w:rsidRDefault="00492BD1" w:rsidP="00CE4D8A">
            <w:pPr>
              <w:spacing w:beforeLines="50"/>
              <w:ind w:firstLine="420"/>
              <w:rPr>
                <w:del w:id="917" w:author="CMDI-LVLIANGDONG" w:date="2015-07-08T13:34:00Z"/>
                <w:rFonts w:eastAsia="宋体"/>
                <w:szCs w:val="18"/>
              </w:rPr>
              <w:pPrChange w:id="918" w:author="CMDI-LVLIANGDONG" w:date="2015-07-22T10:29:00Z">
                <w:pPr>
                  <w:topLinePunct w:val="0"/>
                  <w:spacing w:beforeLines="50"/>
                  <w:ind w:firstLine="420"/>
                </w:pPr>
              </w:pPrChange>
            </w:pPr>
            <w:del w:id="919" w:author="CMDI-LVLIANGDONG" w:date="2015-07-08T13:34:00Z">
              <w:r w:rsidRPr="00F71588" w:rsidDel="0088464F">
                <w:rPr>
                  <w:rFonts w:ascii="宋体" w:eastAsia="宋体" w:hAnsi="宋体" w:cs="宋体" w:hint="eastAsia"/>
                  <w:szCs w:val="18"/>
                </w:rPr>
                <w:delText>附加信息，描述告警相关附加信息</w:delText>
              </w:r>
            </w:del>
          </w:p>
        </w:tc>
      </w:tr>
      <w:tr w:rsidR="00492BD1" w:rsidRPr="00F71588" w:rsidDel="0088464F" w:rsidTr="00477AF3">
        <w:trPr>
          <w:del w:id="920" w:author="CMDI-LVLIANGDONG" w:date="2015-07-08T13:34:00Z"/>
        </w:trPr>
        <w:tc>
          <w:tcPr>
            <w:tcW w:w="1386" w:type="dxa"/>
          </w:tcPr>
          <w:p w:rsidR="00492BD1" w:rsidRPr="00F71588" w:rsidDel="0088464F" w:rsidRDefault="00492BD1" w:rsidP="00CE4D8A">
            <w:pPr>
              <w:spacing w:beforeLines="50"/>
              <w:ind w:firstLine="420"/>
              <w:rPr>
                <w:del w:id="921" w:author="CMDI-LVLIANGDONG" w:date="2015-07-08T13:34:00Z"/>
                <w:szCs w:val="18"/>
              </w:rPr>
            </w:pPr>
            <w:del w:id="922" w:author="CMDI-LVLIANGDONG" w:date="2015-07-08T13:34:00Z">
              <w:r w:rsidRPr="00F71588" w:rsidDel="0088464F">
                <w:rPr>
                  <w:szCs w:val="18"/>
                </w:rPr>
                <w:delText>ALARMID</w:delText>
              </w:r>
            </w:del>
          </w:p>
        </w:tc>
        <w:tc>
          <w:tcPr>
            <w:tcW w:w="1457" w:type="dxa"/>
          </w:tcPr>
          <w:p w:rsidR="00492BD1" w:rsidRPr="00F71588" w:rsidDel="0088464F" w:rsidRDefault="00492BD1" w:rsidP="00CE4D8A">
            <w:pPr>
              <w:spacing w:beforeLines="50"/>
              <w:ind w:firstLine="420"/>
              <w:rPr>
                <w:del w:id="923" w:author="CMDI-LVLIANGDONG" w:date="2015-07-08T13:34:00Z"/>
                <w:szCs w:val="18"/>
              </w:rPr>
              <w:pPrChange w:id="924" w:author="CMDI-LVLIANGDONG" w:date="2015-07-22T10:29:00Z">
                <w:pPr>
                  <w:spacing w:beforeLines="50"/>
                  <w:ind w:firstLine="420"/>
                </w:pPr>
              </w:pPrChange>
            </w:pPr>
            <w:del w:id="925" w:author="CMDI-LVLIANGDONG" w:date="2015-07-08T13:34:00Z">
              <w:r w:rsidDel="0088464F">
                <w:rPr>
                  <w:szCs w:val="18"/>
                </w:rPr>
                <w:delText>INTEGER</w:delText>
              </w:r>
            </w:del>
          </w:p>
        </w:tc>
        <w:tc>
          <w:tcPr>
            <w:tcW w:w="2024" w:type="dxa"/>
          </w:tcPr>
          <w:p w:rsidR="00000000" w:rsidRDefault="00E86822" w:rsidP="00CE4D8A">
            <w:pPr>
              <w:spacing w:beforeLines="50"/>
              <w:ind w:firstLine="420"/>
              <w:rPr>
                <w:del w:id="926" w:author="CMDI-LVLIANGDONG" w:date="2015-07-08T13:34:00Z"/>
                <w:rFonts w:eastAsia="宋体"/>
                <w:szCs w:val="18"/>
              </w:rPr>
              <w:pPrChange w:id="927" w:author="CMDI-LVLIANGDONG" w:date="2015-07-22T10:29:00Z">
                <w:pPr>
                  <w:topLinePunct w:val="0"/>
                  <w:spacing w:beforeLines="50"/>
                  <w:ind w:firstLine="420"/>
                </w:pPr>
              </w:pPrChange>
            </w:pPr>
          </w:p>
        </w:tc>
        <w:tc>
          <w:tcPr>
            <w:tcW w:w="716" w:type="dxa"/>
          </w:tcPr>
          <w:p w:rsidR="00000000" w:rsidRDefault="00492BD1" w:rsidP="00CE4D8A">
            <w:pPr>
              <w:spacing w:beforeLines="50"/>
              <w:ind w:firstLine="420"/>
              <w:rPr>
                <w:del w:id="928" w:author="CMDI-LVLIANGDONG" w:date="2015-07-08T13:34:00Z"/>
                <w:rFonts w:eastAsia="宋体"/>
                <w:szCs w:val="18"/>
              </w:rPr>
              <w:pPrChange w:id="929" w:author="CMDI-LVLIANGDONG" w:date="2015-07-22T10:29:00Z">
                <w:pPr>
                  <w:topLinePunct w:val="0"/>
                  <w:spacing w:beforeLines="50"/>
                  <w:ind w:firstLine="420"/>
                </w:pPr>
              </w:pPrChange>
            </w:pPr>
            <w:del w:id="930" w:author="CMDI-LVLIANGDONG" w:date="2015-07-08T13:34:00Z">
              <w:r w:rsidDel="0088464F">
                <w:rPr>
                  <w:rFonts w:eastAsiaTheme="minorEastAsia" w:hint="eastAsia"/>
                  <w:szCs w:val="18"/>
                </w:rPr>
                <w:delText>M</w:delText>
              </w:r>
            </w:del>
          </w:p>
        </w:tc>
        <w:tc>
          <w:tcPr>
            <w:tcW w:w="2464" w:type="dxa"/>
          </w:tcPr>
          <w:p w:rsidR="00000000" w:rsidRDefault="00492BD1" w:rsidP="00CE4D8A">
            <w:pPr>
              <w:spacing w:beforeLines="50"/>
              <w:ind w:firstLine="420"/>
              <w:rPr>
                <w:del w:id="931" w:author="CMDI-LVLIANGDONG" w:date="2015-07-08T13:34:00Z"/>
                <w:rFonts w:eastAsia="宋体"/>
                <w:szCs w:val="18"/>
              </w:rPr>
              <w:pPrChange w:id="932" w:author="CMDI-LVLIANGDONG" w:date="2015-07-22T10:29:00Z">
                <w:pPr>
                  <w:topLinePunct w:val="0"/>
                  <w:spacing w:beforeLines="50"/>
                  <w:ind w:firstLine="420"/>
                </w:pPr>
              </w:pPrChange>
            </w:pPr>
            <w:del w:id="933" w:author="CMDI-LVLIANGDONG" w:date="2015-07-08T13:34:00Z">
              <w:r w:rsidRPr="00F71588" w:rsidDel="0088464F">
                <w:rPr>
                  <w:rFonts w:ascii="宋体" w:eastAsia="宋体" w:hAnsi="宋体" w:cs="宋体" w:hint="eastAsia"/>
                  <w:szCs w:val="18"/>
                </w:rPr>
                <w:delText>告警代码，与告警名称参数（</w:delText>
              </w:r>
              <w:r w:rsidRPr="00F71588" w:rsidDel="0088464F">
                <w:rPr>
                  <w:szCs w:val="18"/>
                </w:rPr>
                <w:delText>ALARMDESC</w:delText>
              </w:r>
              <w:r w:rsidRPr="00F71588" w:rsidDel="0088464F">
                <w:rPr>
                  <w:rFonts w:ascii="宋体" w:eastAsia="宋体" w:hAnsi="宋体" w:cs="宋体" w:hint="eastAsia"/>
                  <w:szCs w:val="18"/>
                </w:rPr>
                <w:delText>）相对应</w:delText>
              </w:r>
            </w:del>
          </w:p>
        </w:tc>
      </w:tr>
      <w:tr w:rsidR="00492BD1" w:rsidRPr="00F71588" w:rsidDel="0088464F" w:rsidTr="00477AF3">
        <w:trPr>
          <w:del w:id="934" w:author="CMDI-LVLIANGDONG" w:date="2015-07-08T13:34:00Z"/>
        </w:trPr>
        <w:tc>
          <w:tcPr>
            <w:tcW w:w="1386" w:type="dxa"/>
          </w:tcPr>
          <w:p w:rsidR="00492BD1" w:rsidRPr="00F71588" w:rsidDel="0088464F" w:rsidRDefault="00492BD1" w:rsidP="00CE4D8A">
            <w:pPr>
              <w:spacing w:beforeLines="50"/>
              <w:ind w:firstLine="420"/>
              <w:rPr>
                <w:del w:id="935" w:author="CMDI-LVLIANGDONG" w:date="2015-07-08T13:34:00Z"/>
                <w:szCs w:val="18"/>
              </w:rPr>
            </w:pPr>
            <w:del w:id="936" w:author="CMDI-LVLIANGDONG" w:date="2015-07-08T13:34:00Z">
              <w:r w:rsidRPr="00F71588" w:rsidDel="0088464F">
                <w:rPr>
                  <w:szCs w:val="18"/>
                </w:rPr>
                <w:delText>PROBABLE_CAUSE _DESC</w:delText>
              </w:r>
            </w:del>
          </w:p>
        </w:tc>
        <w:tc>
          <w:tcPr>
            <w:tcW w:w="1457" w:type="dxa"/>
          </w:tcPr>
          <w:p w:rsidR="00492BD1" w:rsidRPr="00F71588" w:rsidDel="0088464F" w:rsidRDefault="00492BD1" w:rsidP="00CE4D8A">
            <w:pPr>
              <w:spacing w:beforeLines="50"/>
              <w:ind w:firstLine="420"/>
              <w:rPr>
                <w:del w:id="937" w:author="CMDI-LVLIANGDONG" w:date="2015-07-08T13:34:00Z"/>
                <w:szCs w:val="18"/>
              </w:rPr>
              <w:pPrChange w:id="938" w:author="CMDI-LVLIANGDONG" w:date="2015-07-22T10:29:00Z">
                <w:pPr>
                  <w:spacing w:beforeLines="50"/>
                  <w:ind w:firstLine="420"/>
                </w:pPr>
              </w:pPrChange>
            </w:pPr>
            <w:del w:id="939" w:author="CMDI-LVLIANGDONG" w:date="2015-07-08T13:34:00Z">
              <w:r w:rsidDel="0088464F">
                <w:rPr>
                  <w:szCs w:val="18"/>
                </w:rPr>
                <w:delText>OCTET STRING</w:delText>
              </w:r>
            </w:del>
          </w:p>
        </w:tc>
        <w:tc>
          <w:tcPr>
            <w:tcW w:w="2024" w:type="dxa"/>
          </w:tcPr>
          <w:p w:rsidR="00000000" w:rsidRDefault="00492BD1" w:rsidP="00CE4D8A">
            <w:pPr>
              <w:spacing w:beforeLines="50"/>
              <w:ind w:firstLine="420"/>
              <w:rPr>
                <w:del w:id="940" w:author="CMDI-LVLIANGDONG" w:date="2015-07-08T13:34:00Z"/>
                <w:rFonts w:eastAsia="宋体"/>
                <w:szCs w:val="18"/>
              </w:rPr>
              <w:pPrChange w:id="941" w:author="CMDI-LVLIANGDONG" w:date="2015-07-22T10:29:00Z">
                <w:pPr>
                  <w:topLinePunct w:val="0"/>
                  <w:spacing w:beforeLines="50"/>
                  <w:ind w:firstLine="420"/>
                </w:pPr>
              </w:pPrChange>
            </w:pPr>
            <w:del w:id="942" w:author="CMDI-LVLIANGDONG" w:date="2015-07-08T13:34:00Z">
              <w:r w:rsidRPr="00F71588" w:rsidDel="0088464F">
                <w:rPr>
                  <w:szCs w:val="18"/>
                </w:rPr>
                <w:delText>SIZE(256)</w:delText>
              </w:r>
            </w:del>
          </w:p>
        </w:tc>
        <w:tc>
          <w:tcPr>
            <w:tcW w:w="716" w:type="dxa"/>
          </w:tcPr>
          <w:p w:rsidR="00000000" w:rsidRDefault="00492BD1" w:rsidP="00CE4D8A">
            <w:pPr>
              <w:spacing w:beforeLines="50"/>
              <w:ind w:firstLine="420"/>
              <w:rPr>
                <w:del w:id="943" w:author="CMDI-LVLIANGDONG" w:date="2015-07-08T13:34:00Z"/>
                <w:rFonts w:eastAsia="宋体"/>
                <w:szCs w:val="18"/>
              </w:rPr>
              <w:pPrChange w:id="944" w:author="CMDI-LVLIANGDONG" w:date="2015-07-22T10:29:00Z">
                <w:pPr>
                  <w:topLinePunct w:val="0"/>
                  <w:spacing w:beforeLines="50"/>
                  <w:ind w:firstLine="420"/>
                </w:pPr>
              </w:pPrChange>
            </w:pPr>
            <w:del w:id="945" w:author="CMDI-LVLIANGDONG" w:date="2015-07-08T13:34:00Z">
              <w:r w:rsidDel="0088464F">
                <w:rPr>
                  <w:rFonts w:eastAsiaTheme="minorEastAsia" w:hint="eastAsia"/>
                  <w:szCs w:val="18"/>
                </w:rPr>
                <w:delText>M</w:delText>
              </w:r>
            </w:del>
          </w:p>
        </w:tc>
        <w:tc>
          <w:tcPr>
            <w:tcW w:w="2464" w:type="dxa"/>
          </w:tcPr>
          <w:p w:rsidR="00000000" w:rsidRDefault="00492BD1" w:rsidP="00CE4D8A">
            <w:pPr>
              <w:spacing w:beforeLines="50"/>
              <w:ind w:firstLine="420"/>
              <w:rPr>
                <w:del w:id="946" w:author="CMDI-LVLIANGDONG" w:date="2015-07-08T13:34:00Z"/>
                <w:rFonts w:eastAsia="宋体"/>
                <w:szCs w:val="18"/>
              </w:rPr>
              <w:pPrChange w:id="947" w:author="CMDI-LVLIANGDONG" w:date="2015-07-22T10:29:00Z">
                <w:pPr>
                  <w:topLinePunct w:val="0"/>
                  <w:spacing w:beforeLines="50"/>
                  <w:ind w:firstLine="420"/>
                </w:pPr>
              </w:pPrChange>
            </w:pPr>
            <w:del w:id="948" w:author="CMDI-LVLIANGDONG" w:date="2015-07-08T13:34:00Z">
              <w:r w:rsidRPr="00F71588" w:rsidDel="0088464F">
                <w:rPr>
                  <w:rFonts w:ascii="宋体" w:eastAsia="宋体" w:hAnsi="宋体" w:cs="宋体" w:hint="eastAsia"/>
                  <w:szCs w:val="18"/>
                </w:rPr>
                <w:delText>告警原因</w:delText>
              </w:r>
            </w:del>
          </w:p>
        </w:tc>
      </w:tr>
      <w:tr w:rsidR="00492BD1" w:rsidRPr="00F71588" w:rsidDel="0088464F" w:rsidTr="00477AF3">
        <w:trPr>
          <w:del w:id="949" w:author="CMDI-LVLIANGDONG" w:date="2015-07-08T13:34:00Z"/>
        </w:trPr>
        <w:tc>
          <w:tcPr>
            <w:tcW w:w="1386" w:type="dxa"/>
          </w:tcPr>
          <w:p w:rsidR="00000000" w:rsidRDefault="00492BD1" w:rsidP="00CE4D8A">
            <w:pPr>
              <w:spacing w:beforeLines="50"/>
              <w:ind w:firstLine="420"/>
              <w:rPr>
                <w:del w:id="950" w:author="CMDI-LVLIANGDONG" w:date="2015-07-08T13:34:00Z"/>
                <w:rFonts w:eastAsiaTheme="minorEastAsia"/>
                <w:szCs w:val="18"/>
              </w:rPr>
              <w:pPrChange w:id="951" w:author="CMDI-LVLIANGDONG" w:date="2015-07-22T10:29:00Z">
                <w:pPr>
                  <w:topLinePunct w:val="0"/>
                  <w:spacing w:beforeLines="50"/>
                  <w:ind w:firstLine="420"/>
                </w:pPr>
              </w:pPrChange>
            </w:pPr>
            <w:del w:id="952" w:author="CMDI-LVLIANGDONG" w:date="2015-07-08T13:34:00Z">
              <w:r w:rsidDel="0088464F">
                <w:rPr>
                  <w:rFonts w:eastAsiaTheme="minorEastAsia" w:hint="eastAsia"/>
                  <w:szCs w:val="18"/>
                </w:rPr>
                <w:lastRenderedPageBreak/>
                <w:delText>probableCause</w:delText>
              </w:r>
            </w:del>
          </w:p>
        </w:tc>
        <w:tc>
          <w:tcPr>
            <w:tcW w:w="1457" w:type="dxa"/>
          </w:tcPr>
          <w:p w:rsidR="00000000" w:rsidRDefault="00492BD1" w:rsidP="00CE4D8A">
            <w:pPr>
              <w:spacing w:beforeLines="50"/>
              <w:ind w:firstLine="420"/>
              <w:rPr>
                <w:del w:id="953" w:author="CMDI-LVLIANGDONG" w:date="2015-07-08T13:34:00Z"/>
                <w:rFonts w:eastAsia="宋体"/>
                <w:szCs w:val="18"/>
              </w:rPr>
              <w:pPrChange w:id="954" w:author="CMDI-LVLIANGDONG" w:date="2015-07-22T10:29:00Z">
                <w:pPr>
                  <w:topLinePunct w:val="0"/>
                  <w:spacing w:beforeLines="50"/>
                  <w:ind w:firstLine="420"/>
                </w:pPr>
              </w:pPrChange>
            </w:pPr>
            <w:del w:id="955" w:author="CMDI-LVLIANGDONG" w:date="2015-07-08T11:18:00Z">
              <w:r w:rsidDel="005F7FD3">
                <w:rPr>
                  <w:szCs w:val="18"/>
                </w:rPr>
                <w:delText>INTEGER</w:delText>
              </w:r>
            </w:del>
          </w:p>
        </w:tc>
        <w:tc>
          <w:tcPr>
            <w:tcW w:w="2024" w:type="dxa"/>
          </w:tcPr>
          <w:p w:rsidR="00000000" w:rsidRDefault="00E86822" w:rsidP="00CE4D8A">
            <w:pPr>
              <w:spacing w:beforeLines="50"/>
              <w:ind w:firstLine="420"/>
              <w:rPr>
                <w:del w:id="956" w:author="CMDI-LVLIANGDONG" w:date="2015-07-08T13:34:00Z"/>
                <w:rFonts w:eastAsia="宋体"/>
                <w:szCs w:val="18"/>
              </w:rPr>
              <w:pPrChange w:id="957" w:author="CMDI-LVLIANGDONG" w:date="2015-07-22T10:29:00Z">
                <w:pPr>
                  <w:topLinePunct w:val="0"/>
                  <w:spacing w:beforeLines="50"/>
                  <w:ind w:firstLine="420"/>
                </w:pPr>
              </w:pPrChange>
            </w:pPr>
          </w:p>
        </w:tc>
        <w:tc>
          <w:tcPr>
            <w:tcW w:w="716" w:type="dxa"/>
          </w:tcPr>
          <w:p w:rsidR="00000000" w:rsidRDefault="00492BD1" w:rsidP="00CE4D8A">
            <w:pPr>
              <w:spacing w:beforeLines="50"/>
              <w:ind w:firstLine="420"/>
              <w:rPr>
                <w:del w:id="958" w:author="CMDI-LVLIANGDONG" w:date="2015-07-08T13:34:00Z"/>
                <w:rFonts w:eastAsia="宋体"/>
                <w:szCs w:val="18"/>
              </w:rPr>
              <w:pPrChange w:id="959" w:author="CMDI-LVLIANGDONG" w:date="2015-07-22T10:29:00Z">
                <w:pPr>
                  <w:topLinePunct w:val="0"/>
                  <w:spacing w:beforeLines="50"/>
                  <w:ind w:firstLine="420"/>
                </w:pPr>
              </w:pPrChange>
            </w:pPr>
            <w:del w:id="960" w:author="CMDI-LVLIANGDONG" w:date="2015-07-08T13:34:00Z">
              <w:r w:rsidDel="0088464F">
                <w:rPr>
                  <w:rFonts w:eastAsiaTheme="minorEastAsia" w:hint="eastAsia"/>
                  <w:szCs w:val="18"/>
                </w:rPr>
                <w:delText>M</w:delText>
              </w:r>
            </w:del>
          </w:p>
        </w:tc>
        <w:tc>
          <w:tcPr>
            <w:tcW w:w="2464" w:type="dxa"/>
          </w:tcPr>
          <w:p w:rsidR="00000000" w:rsidRDefault="00492BD1" w:rsidP="00CE4D8A">
            <w:pPr>
              <w:spacing w:beforeLines="50"/>
              <w:ind w:firstLine="420"/>
              <w:rPr>
                <w:del w:id="961" w:author="CMDI-LVLIANGDONG" w:date="2015-07-08T13:34:00Z"/>
                <w:rFonts w:eastAsiaTheme="minorEastAsia"/>
                <w:szCs w:val="18"/>
              </w:rPr>
              <w:pPrChange w:id="962" w:author="CMDI-LVLIANGDONG" w:date="2015-07-22T10:29:00Z">
                <w:pPr>
                  <w:topLinePunct w:val="0"/>
                  <w:spacing w:beforeLines="50"/>
                  <w:ind w:firstLine="420"/>
                </w:pPr>
              </w:pPrChange>
            </w:pPr>
            <w:del w:id="963" w:author="CMDI-LVLIANGDONG" w:date="2015-07-08T13:34:00Z">
              <w:r w:rsidRPr="00F71588" w:rsidDel="0088464F">
                <w:rPr>
                  <w:rFonts w:ascii="宋体" w:eastAsia="宋体" w:hAnsi="宋体" w:cs="宋体" w:hint="eastAsia"/>
                  <w:szCs w:val="18"/>
                </w:rPr>
                <w:delText>告警</w:delText>
              </w:r>
              <w:r w:rsidR="00477AF3" w:rsidDel="0088464F">
                <w:rPr>
                  <w:rFonts w:eastAsiaTheme="minorEastAsia" w:hint="eastAsia"/>
                  <w:szCs w:val="18"/>
                </w:rPr>
                <w:delText>可能原因</w:delText>
              </w:r>
            </w:del>
          </w:p>
        </w:tc>
      </w:tr>
      <w:tr w:rsidR="00492BD1" w:rsidRPr="00F71588" w:rsidDel="0088464F" w:rsidTr="00477AF3">
        <w:trPr>
          <w:del w:id="964" w:author="CMDI-LVLIANGDONG" w:date="2015-07-08T13:34:00Z"/>
        </w:trPr>
        <w:tc>
          <w:tcPr>
            <w:tcW w:w="1386" w:type="dxa"/>
          </w:tcPr>
          <w:p w:rsidR="00000000" w:rsidRDefault="00492BD1" w:rsidP="00CE4D8A">
            <w:pPr>
              <w:spacing w:beforeLines="50"/>
              <w:ind w:firstLine="420"/>
              <w:rPr>
                <w:del w:id="965" w:author="CMDI-LVLIANGDONG" w:date="2015-07-08T13:34:00Z"/>
                <w:rFonts w:eastAsia="宋体"/>
                <w:szCs w:val="18"/>
              </w:rPr>
              <w:pPrChange w:id="966" w:author="CMDI-LVLIANGDONG" w:date="2015-07-22T10:29:00Z">
                <w:pPr>
                  <w:topLinePunct w:val="0"/>
                  <w:spacing w:beforeLines="50"/>
                  <w:ind w:firstLine="420"/>
                </w:pPr>
              </w:pPrChange>
            </w:pPr>
            <w:del w:id="967" w:author="CMDI-LVLIANGDONG" w:date="2015-07-08T13:34:00Z">
              <w:r w:rsidRPr="00F71588" w:rsidDel="0088464F">
                <w:rPr>
                  <w:szCs w:val="18"/>
                </w:rPr>
                <w:delText>PROPOSED_ADVISE</w:delText>
              </w:r>
            </w:del>
          </w:p>
        </w:tc>
        <w:tc>
          <w:tcPr>
            <w:tcW w:w="1457" w:type="dxa"/>
          </w:tcPr>
          <w:p w:rsidR="00000000" w:rsidRDefault="00492BD1" w:rsidP="00CE4D8A">
            <w:pPr>
              <w:spacing w:beforeLines="50"/>
              <w:ind w:firstLine="420"/>
              <w:rPr>
                <w:del w:id="968" w:author="CMDI-LVLIANGDONG" w:date="2015-07-08T13:34:00Z"/>
                <w:rFonts w:eastAsia="宋体"/>
                <w:szCs w:val="18"/>
              </w:rPr>
              <w:pPrChange w:id="969" w:author="CMDI-LVLIANGDONG" w:date="2015-07-22T10:29:00Z">
                <w:pPr>
                  <w:topLinePunct w:val="0"/>
                  <w:spacing w:beforeLines="50"/>
                  <w:ind w:firstLine="420"/>
                </w:pPr>
              </w:pPrChange>
            </w:pPr>
            <w:del w:id="970" w:author="CMDI-LVLIANGDONG" w:date="2015-07-08T13:34:00Z">
              <w:r w:rsidDel="0088464F">
                <w:rPr>
                  <w:szCs w:val="18"/>
                </w:rPr>
                <w:delText>OCTET STRING</w:delText>
              </w:r>
            </w:del>
          </w:p>
        </w:tc>
        <w:tc>
          <w:tcPr>
            <w:tcW w:w="2024" w:type="dxa"/>
          </w:tcPr>
          <w:p w:rsidR="00000000" w:rsidRDefault="00492BD1" w:rsidP="00CE4D8A">
            <w:pPr>
              <w:spacing w:beforeLines="50"/>
              <w:ind w:firstLine="420"/>
              <w:rPr>
                <w:del w:id="971" w:author="CMDI-LVLIANGDONG" w:date="2015-07-08T13:34:00Z"/>
                <w:rFonts w:eastAsia="宋体"/>
                <w:szCs w:val="18"/>
              </w:rPr>
              <w:pPrChange w:id="972" w:author="CMDI-LVLIANGDONG" w:date="2015-07-22T10:29:00Z">
                <w:pPr>
                  <w:topLinePunct w:val="0"/>
                  <w:spacing w:beforeLines="50"/>
                  <w:ind w:firstLine="420"/>
                </w:pPr>
              </w:pPrChange>
            </w:pPr>
            <w:del w:id="973" w:author="CMDI-LVLIANGDONG" w:date="2015-07-08T13:34:00Z">
              <w:r w:rsidRPr="00F71588" w:rsidDel="0088464F">
                <w:rPr>
                  <w:szCs w:val="18"/>
                </w:rPr>
                <w:delText>Size(512)</w:delText>
              </w:r>
            </w:del>
          </w:p>
        </w:tc>
        <w:tc>
          <w:tcPr>
            <w:tcW w:w="716" w:type="dxa"/>
          </w:tcPr>
          <w:p w:rsidR="00000000" w:rsidRDefault="00492BD1" w:rsidP="00CE4D8A">
            <w:pPr>
              <w:spacing w:beforeLines="50"/>
              <w:ind w:firstLine="420"/>
              <w:rPr>
                <w:del w:id="974" w:author="CMDI-LVLIANGDONG" w:date="2015-07-08T13:34:00Z"/>
                <w:rFonts w:eastAsia="宋体"/>
                <w:szCs w:val="18"/>
              </w:rPr>
              <w:pPrChange w:id="975" w:author="CMDI-LVLIANGDONG" w:date="2015-07-22T10:29:00Z">
                <w:pPr>
                  <w:topLinePunct w:val="0"/>
                  <w:spacing w:beforeLines="50"/>
                  <w:ind w:firstLine="420"/>
                </w:pPr>
              </w:pPrChange>
            </w:pPr>
            <w:del w:id="976" w:author="CMDI-LVLIANGDONG" w:date="2015-07-08T13:34:00Z">
              <w:r w:rsidDel="0088464F">
                <w:rPr>
                  <w:rFonts w:eastAsiaTheme="minorEastAsia" w:hint="eastAsia"/>
                  <w:szCs w:val="18"/>
                </w:rPr>
                <w:delText>M</w:delText>
              </w:r>
            </w:del>
          </w:p>
        </w:tc>
        <w:tc>
          <w:tcPr>
            <w:tcW w:w="2464" w:type="dxa"/>
          </w:tcPr>
          <w:p w:rsidR="00000000" w:rsidRDefault="00492BD1" w:rsidP="00CE4D8A">
            <w:pPr>
              <w:spacing w:beforeLines="50"/>
              <w:ind w:firstLine="420"/>
              <w:rPr>
                <w:del w:id="977" w:author="CMDI-LVLIANGDONG" w:date="2015-07-08T13:34:00Z"/>
                <w:rFonts w:eastAsia="宋体"/>
                <w:szCs w:val="18"/>
              </w:rPr>
              <w:pPrChange w:id="978" w:author="CMDI-LVLIANGDONG" w:date="2015-07-22T10:29:00Z">
                <w:pPr>
                  <w:topLinePunct w:val="0"/>
                  <w:spacing w:beforeLines="50"/>
                  <w:ind w:firstLine="420"/>
                </w:pPr>
              </w:pPrChange>
            </w:pPr>
            <w:del w:id="979" w:author="CMDI-LVLIANGDONG" w:date="2015-07-08T13:34:00Z">
              <w:r w:rsidRPr="00F71588" w:rsidDel="0088464F">
                <w:rPr>
                  <w:rFonts w:ascii="宋体" w:eastAsia="宋体" w:hAnsi="宋体" w:cs="宋体" w:hint="eastAsia"/>
                  <w:szCs w:val="18"/>
                </w:rPr>
                <w:delText>处理建议</w:delText>
              </w:r>
            </w:del>
          </w:p>
        </w:tc>
      </w:tr>
    </w:tbl>
    <w:p w:rsidR="00A36445" w:rsidRDefault="00A36445" w:rsidP="00A36445">
      <w:pPr>
        <w:spacing w:line="360" w:lineRule="auto"/>
      </w:pPr>
    </w:p>
    <w:p w:rsidR="00187B44" w:rsidRPr="00187B44" w:rsidRDefault="00187B44" w:rsidP="00187B44">
      <w:pPr>
        <w:spacing w:line="360" w:lineRule="auto"/>
        <w:ind w:firstLineChars="200" w:firstLine="420"/>
        <w:rPr>
          <w:szCs w:val="21"/>
        </w:rPr>
      </w:pPr>
      <w:r w:rsidRPr="00187B44">
        <w:rPr>
          <w:rFonts w:hint="eastAsia"/>
          <w:szCs w:val="21"/>
        </w:rPr>
        <w:t>采用</w:t>
      </w:r>
      <w:r w:rsidRPr="00187B44">
        <w:rPr>
          <w:rFonts w:hint="eastAsia"/>
          <w:szCs w:val="21"/>
        </w:rPr>
        <w:t>FTP</w:t>
      </w:r>
      <w:r w:rsidRPr="00187B44">
        <w:rPr>
          <w:rFonts w:hint="eastAsia"/>
          <w:szCs w:val="21"/>
        </w:rPr>
        <w:t>文件接口方式生成</w:t>
      </w:r>
      <w:r w:rsidRPr="00187B44">
        <w:rPr>
          <w:rFonts w:hint="eastAsia"/>
          <w:szCs w:val="21"/>
        </w:rPr>
        <w:t>CSV</w:t>
      </w:r>
      <w:r w:rsidRPr="00187B44">
        <w:rPr>
          <w:rFonts w:hint="eastAsia"/>
          <w:szCs w:val="21"/>
        </w:rPr>
        <w:t>文件，</w:t>
      </w:r>
      <w:r>
        <w:rPr>
          <w:rFonts w:hint="eastAsia"/>
          <w:szCs w:val="21"/>
        </w:rPr>
        <w:t>历史告警文件的保留时间为</w:t>
      </w:r>
      <w:r>
        <w:rPr>
          <w:rFonts w:hint="eastAsia"/>
          <w:szCs w:val="21"/>
        </w:rPr>
        <w:t>3</w:t>
      </w:r>
      <w:r>
        <w:rPr>
          <w:rFonts w:hint="eastAsia"/>
          <w:szCs w:val="21"/>
        </w:rPr>
        <w:t>天（</w:t>
      </w:r>
      <w:r>
        <w:rPr>
          <w:rFonts w:hint="eastAsia"/>
          <w:szCs w:val="21"/>
        </w:rPr>
        <w:t>72</w:t>
      </w:r>
      <w:r>
        <w:rPr>
          <w:rFonts w:hint="eastAsia"/>
          <w:szCs w:val="21"/>
        </w:rPr>
        <w:t>小时）。</w:t>
      </w:r>
      <w:r w:rsidRPr="00187B44">
        <w:rPr>
          <w:szCs w:val="21"/>
        </w:rPr>
        <w:t xml:space="preserve">      </w:t>
      </w:r>
      <w:r w:rsidRPr="00187B44">
        <w:rPr>
          <w:szCs w:val="21"/>
        </w:rPr>
        <w:tab/>
      </w:r>
      <w:r w:rsidRPr="00187B44">
        <w:rPr>
          <w:rFonts w:hint="eastAsia"/>
          <w:szCs w:val="21"/>
        </w:rPr>
        <w:t>文件命名参见《中国移动</w:t>
      </w:r>
      <w:r w:rsidRPr="00187B44">
        <w:rPr>
          <w:rFonts w:hint="eastAsia"/>
          <w:szCs w:val="21"/>
        </w:rPr>
        <w:t>PON</w:t>
      </w:r>
      <w:r w:rsidRPr="00187B44">
        <w:rPr>
          <w:rFonts w:hint="eastAsia"/>
          <w:szCs w:val="21"/>
        </w:rPr>
        <w:t>北向接口技术规范</w:t>
      </w:r>
      <w:r w:rsidRPr="00187B44">
        <w:rPr>
          <w:rFonts w:hint="eastAsia"/>
          <w:szCs w:val="21"/>
        </w:rPr>
        <w:t xml:space="preserve"> </w:t>
      </w:r>
      <w:r w:rsidRPr="00187B44">
        <w:rPr>
          <w:rFonts w:hint="eastAsia"/>
          <w:szCs w:val="21"/>
        </w:rPr>
        <w:t>接口协议定义》附录</w:t>
      </w:r>
      <w:r w:rsidRPr="00187B44">
        <w:rPr>
          <w:rFonts w:hint="eastAsia"/>
          <w:szCs w:val="21"/>
        </w:rPr>
        <w:t>B</w:t>
      </w:r>
      <w:r w:rsidRPr="00187B44">
        <w:rPr>
          <w:rFonts w:hint="eastAsia"/>
          <w:szCs w:val="21"/>
        </w:rPr>
        <w:t>。</w:t>
      </w:r>
    </w:p>
    <w:p w:rsidR="00187B44" w:rsidRPr="00187B44" w:rsidRDefault="00187B44" w:rsidP="00187B44">
      <w:pPr>
        <w:spacing w:line="360" w:lineRule="auto"/>
        <w:ind w:firstLineChars="200" w:firstLine="420"/>
        <w:rPr>
          <w:szCs w:val="21"/>
        </w:rPr>
      </w:pPr>
      <w:r w:rsidRPr="00187B44">
        <w:rPr>
          <w:rFonts w:hint="eastAsia"/>
          <w:szCs w:val="21"/>
        </w:rPr>
        <w:t>文件准备好后上报通知。</w:t>
      </w:r>
      <w:r>
        <w:rPr>
          <w:rFonts w:hint="eastAsia"/>
          <w:szCs w:val="21"/>
        </w:rPr>
        <w:tab/>
      </w:r>
    </w:p>
    <w:p w:rsidR="00187B44" w:rsidRPr="00187B44" w:rsidRDefault="00187B44" w:rsidP="001A145E">
      <w:pPr>
        <w:spacing w:line="360" w:lineRule="auto"/>
        <w:ind w:firstLineChars="200" w:firstLine="420"/>
        <w:rPr>
          <w:szCs w:val="21"/>
          <w:lang w:val="fr-FR"/>
        </w:rPr>
      </w:pPr>
    </w:p>
    <w:p w:rsidR="00B423CB" w:rsidRPr="00834A2F" w:rsidRDefault="004F7E6F" w:rsidP="00834A2F">
      <w:pPr>
        <w:pStyle w:val="af2"/>
        <w:spacing w:before="156" w:after="156"/>
      </w:pPr>
      <w:bookmarkStart w:id="980" w:name="_Toc400632736"/>
      <w:bookmarkStart w:id="981" w:name="_Toc422211215"/>
      <w:r w:rsidRPr="00980B53">
        <w:t>性能管理</w:t>
      </w:r>
      <w:bookmarkStart w:id="982" w:name="_Toc421545079"/>
      <w:bookmarkStart w:id="983" w:name="_Toc421611591"/>
      <w:bookmarkStart w:id="984" w:name="_Toc400632741"/>
      <w:bookmarkEnd w:id="980"/>
      <w:bookmarkEnd w:id="981"/>
      <w:bookmarkEnd w:id="982"/>
      <w:bookmarkEnd w:id="983"/>
    </w:p>
    <w:p w:rsidR="00000000" w:rsidRDefault="007676A6" w:rsidP="00CE4D8A">
      <w:pPr>
        <w:pStyle w:val="af3"/>
        <w:spacing w:before="156" w:afterLines="50"/>
        <w:ind w:left="0"/>
        <w:pPrChange w:id="985" w:author="CMDI-LVLIANGDONG" w:date="2015-07-22T10:29:00Z">
          <w:pPr>
            <w:pStyle w:val="af3"/>
            <w:spacing w:before="156" w:afterLines="50"/>
            <w:ind w:left="0"/>
          </w:pPr>
        </w:pPrChange>
      </w:pPr>
      <w:bookmarkStart w:id="986" w:name="_Toc421545080"/>
      <w:bookmarkStart w:id="987" w:name="_Toc421611592"/>
      <w:bookmarkStart w:id="988" w:name="_Toc400632737"/>
      <w:bookmarkStart w:id="989" w:name="_Toc421546501"/>
      <w:bookmarkStart w:id="990" w:name="_Toc422211216"/>
      <w:bookmarkEnd w:id="986"/>
      <w:bookmarkEnd w:id="987"/>
      <w:r w:rsidRPr="00B313EF">
        <w:rPr>
          <w:rFonts w:hint="eastAsia"/>
        </w:rPr>
        <w:t>概述</w:t>
      </w:r>
      <w:bookmarkEnd w:id="988"/>
      <w:bookmarkEnd w:id="989"/>
      <w:bookmarkEnd w:id="990"/>
    </w:p>
    <w:p w:rsidR="007676A6" w:rsidRPr="007676A6" w:rsidRDefault="007676A6" w:rsidP="007676A6">
      <w:pPr>
        <w:spacing w:line="360" w:lineRule="auto"/>
        <w:ind w:firstLine="420"/>
        <w:rPr>
          <w:szCs w:val="21"/>
        </w:rPr>
      </w:pPr>
      <w:r w:rsidRPr="007676A6">
        <w:rPr>
          <w:rFonts w:hint="eastAsia"/>
          <w:szCs w:val="21"/>
        </w:rPr>
        <w:t>性能管理部分包括当前性能和历史性能数据同步等，本章节对</w:t>
      </w:r>
      <w:r w:rsidRPr="007676A6">
        <w:rPr>
          <w:rFonts w:hint="eastAsia"/>
          <w:szCs w:val="21"/>
        </w:rPr>
        <w:t>PON</w:t>
      </w:r>
      <w:r w:rsidRPr="007676A6">
        <w:rPr>
          <w:rFonts w:hint="eastAsia"/>
          <w:szCs w:val="21"/>
        </w:rPr>
        <w:t>网络中性能管理部分的信息模型进行规范。</w:t>
      </w:r>
    </w:p>
    <w:p w:rsidR="007676A6" w:rsidRDefault="007676A6" w:rsidP="00707D54">
      <w:pPr>
        <w:pStyle w:val="af3"/>
        <w:spacing w:before="156"/>
        <w:ind w:left="0"/>
      </w:pPr>
      <w:bookmarkStart w:id="991" w:name="_Toc422211217"/>
      <w:r>
        <w:rPr>
          <w:rFonts w:hint="eastAsia"/>
        </w:rPr>
        <w:t>性能管理功能</w:t>
      </w:r>
      <w:bookmarkEnd w:id="991"/>
    </w:p>
    <w:p w:rsidR="006E3475" w:rsidRPr="00980B53" w:rsidRDefault="006E3475" w:rsidP="007676A6">
      <w:pPr>
        <w:pStyle w:val="af4"/>
        <w:spacing w:before="156"/>
        <w:ind w:left="0"/>
      </w:pPr>
      <w:bookmarkStart w:id="992" w:name="_Toc422211218"/>
      <w:r w:rsidRPr="00980B53">
        <w:t>查询指定网元的运行信息</w:t>
      </w:r>
      <w:bookmarkEnd w:id="992"/>
    </w:p>
    <w:p w:rsidR="006E3475" w:rsidRPr="00EC3C32" w:rsidRDefault="006E3475" w:rsidP="00CE4D8A">
      <w:pPr>
        <w:spacing w:beforeLines="50"/>
        <w:ind w:firstLine="420"/>
      </w:pPr>
      <w:r w:rsidRPr="00EC3C32">
        <w:t>功能描述</w:t>
      </w:r>
    </w:p>
    <w:p w:rsidR="006E3475" w:rsidRPr="009E44FF" w:rsidRDefault="006E3475" w:rsidP="00707D54">
      <w:pPr>
        <w:spacing w:line="360" w:lineRule="auto"/>
        <w:ind w:left="420" w:firstLine="420"/>
        <w:rPr>
          <w:szCs w:val="21"/>
        </w:rPr>
      </w:pPr>
      <w:r w:rsidRPr="009E44FF">
        <w:rPr>
          <w:szCs w:val="21"/>
        </w:rPr>
        <w:t>查询网元（</w:t>
      </w:r>
      <w:r w:rsidRPr="009E44FF">
        <w:rPr>
          <w:szCs w:val="21"/>
        </w:rPr>
        <w:t>OLT</w:t>
      </w:r>
      <w:r w:rsidRPr="009E44FF">
        <w:rPr>
          <w:szCs w:val="21"/>
        </w:rPr>
        <w:t>与</w:t>
      </w:r>
      <w:r w:rsidRPr="009E44FF">
        <w:rPr>
          <w:szCs w:val="21"/>
        </w:rPr>
        <w:t>ONU</w:t>
      </w:r>
      <w:r w:rsidRPr="009E44FF">
        <w:rPr>
          <w:szCs w:val="21"/>
        </w:rPr>
        <w:t>）的设备型号、软件版本、内存、</w:t>
      </w:r>
      <w:r w:rsidRPr="009E44FF">
        <w:rPr>
          <w:szCs w:val="21"/>
        </w:rPr>
        <w:t>CPU</w:t>
      </w:r>
      <w:r w:rsidRPr="009E44FF">
        <w:rPr>
          <w:szCs w:val="21"/>
        </w:rPr>
        <w:t>、温度等。</w:t>
      </w:r>
    </w:p>
    <w:p w:rsidR="006E3475" w:rsidRPr="00EC3C32" w:rsidRDefault="006E3475" w:rsidP="00CE4D8A">
      <w:pPr>
        <w:spacing w:beforeLines="50"/>
        <w:ind w:firstLine="420"/>
      </w:pPr>
      <w:r w:rsidRPr="00EC3C32">
        <w:t>命令格式</w:t>
      </w:r>
    </w:p>
    <w:p w:rsidR="006E3475" w:rsidRPr="009E44FF" w:rsidRDefault="006E3475" w:rsidP="00707D54">
      <w:pPr>
        <w:spacing w:line="360" w:lineRule="auto"/>
        <w:ind w:left="420" w:firstLine="420"/>
        <w:rPr>
          <w:szCs w:val="21"/>
        </w:rPr>
      </w:pPr>
      <w:r w:rsidRPr="009E44FF">
        <w:rPr>
          <w:szCs w:val="21"/>
        </w:rPr>
        <w:t>LST-DEVINFO::ONUIP=onu-name|OLTID=olt-name[,PONID=ponport-location,ONUIDTYPE=id-type,ONUID=onu-index]:CTAG::;</w:t>
      </w:r>
    </w:p>
    <w:p w:rsidR="006E3475" w:rsidRPr="00EC3C32" w:rsidRDefault="006E3475" w:rsidP="00CE4D8A">
      <w:pPr>
        <w:spacing w:beforeLines="50"/>
        <w:ind w:firstLine="420"/>
      </w:pPr>
      <w:r w:rsidRPr="00EC3C32">
        <w:t>输入参数</w:t>
      </w:r>
    </w:p>
    <w:tbl>
      <w:tblPr>
        <w:tblStyle w:val="afffffd"/>
        <w:tblW w:w="7925" w:type="dxa"/>
        <w:tblLayout w:type="fixed"/>
        <w:tblLook w:val="01E0"/>
      </w:tblPr>
      <w:tblGrid>
        <w:gridCol w:w="1312"/>
        <w:gridCol w:w="1533"/>
        <w:gridCol w:w="1477"/>
        <w:gridCol w:w="916"/>
        <w:gridCol w:w="2687"/>
      </w:tblGrid>
      <w:tr w:rsidR="00477AF3" w:rsidRPr="00300E1F" w:rsidTr="00477AF3">
        <w:trPr>
          <w:cnfStyle w:val="100000000000"/>
        </w:trPr>
        <w:tc>
          <w:tcPr>
            <w:tcW w:w="828" w:type="pct"/>
          </w:tcPr>
          <w:p w:rsidR="00477AF3" w:rsidRPr="00300E1F" w:rsidRDefault="00477AF3" w:rsidP="00725215">
            <w:pPr>
              <w:rPr>
                <w:szCs w:val="18"/>
              </w:rPr>
            </w:pPr>
            <w:r w:rsidRPr="00300E1F">
              <w:rPr>
                <w:rFonts w:ascii="宋体" w:eastAsia="宋体" w:hAnsi="宋体" w:cs="宋体" w:hint="eastAsia"/>
                <w:szCs w:val="18"/>
              </w:rPr>
              <w:t>参数名称</w:t>
            </w:r>
          </w:p>
        </w:tc>
        <w:tc>
          <w:tcPr>
            <w:tcW w:w="967" w:type="pct"/>
          </w:tcPr>
          <w:p w:rsidR="00477AF3" w:rsidRPr="00300E1F" w:rsidRDefault="00477AF3" w:rsidP="00725215">
            <w:pPr>
              <w:rPr>
                <w:szCs w:val="18"/>
              </w:rPr>
            </w:pPr>
            <w:r w:rsidRPr="00300E1F">
              <w:rPr>
                <w:rFonts w:ascii="宋体" w:eastAsia="宋体" w:hAnsi="宋体" w:cs="宋体" w:hint="eastAsia"/>
                <w:szCs w:val="18"/>
              </w:rPr>
              <w:t>数据类型</w:t>
            </w:r>
          </w:p>
        </w:tc>
        <w:tc>
          <w:tcPr>
            <w:tcW w:w="932" w:type="pct"/>
          </w:tcPr>
          <w:p w:rsidR="00477AF3" w:rsidRPr="00300E1F" w:rsidRDefault="00477AF3" w:rsidP="00725215">
            <w:pPr>
              <w:rPr>
                <w:szCs w:val="18"/>
              </w:rPr>
            </w:pPr>
            <w:r w:rsidRPr="00300E1F">
              <w:rPr>
                <w:rFonts w:ascii="宋体" w:eastAsia="宋体" w:hAnsi="宋体" w:cs="宋体" w:hint="eastAsia"/>
                <w:szCs w:val="18"/>
              </w:rPr>
              <w:t>取值范围</w:t>
            </w:r>
          </w:p>
        </w:tc>
        <w:tc>
          <w:tcPr>
            <w:tcW w:w="578" w:type="pct"/>
          </w:tcPr>
          <w:p w:rsidR="00477AF3" w:rsidRPr="00D9233A" w:rsidRDefault="00477AF3" w:rsidP="00477AF3">
            <w:pPr>
              <w:rPr>
                <w:rFonts w:eastAsiaTheme="minorEastAsia"/>
                <w:szCs w:val="18"/>
              </w:rPr>
            </w:pPr>
            <w:r>
              <w:rPr>
                <w:rFonts w:eastAsiaTheme="minorEastAsia" w:hint="eastAsia"/>
                <w:szCs w:val="18"/>
              </w:rPr>
              <w:t>限定</w:t>
            </w:r>
          </w:p>
        </w:tc>
        <w:tc>
          <w:tcPr>
            <w:tcW w:w="1695" w:type="pct"/>
          </w:tcPr>
          <w:p w:rsidR="00477AF3" w:rsidRPr="00300E1F" w:rsidRDefault="00477AF3" w:rsidP="00725215">
            <w:pPr>
              <w:rPr>
                <w:szCs w:val="18"/>
              </w:rPr>
            </w:pPr>
            <w:r w:rsidRPr="00300E1F">
              <w:rPr>
                <w:rFonts w:ascii="宋体" w:eastAsia="宋体" w:hAnsi="宋体" w:cs="宋体" w:hint="eastAsia"/>
                <w:szCs w:val="18"/>
              </w:rPr>
              <w:t>参数说明</w:t>
            </w:r>
          </w:p>
        </w:tc>
      </w:tr>
      <w:tr w:rsidR="00477AF3" w:rsidRPr="00300E1F" w:rsidTr="00477AF3">
        <w:tc>
          <w:tcPr>
            <w:tcW w:w="828" w:type="pct"/>
          </w:tcPr>
          <w:p w:rsidR="00477AF3" w:rsidRPr="00300E1F" w:rsidRDefault="00477AF3" w:rsidP="00725215">
            <w:pPr>
              <w:rPr>
                <w:szCs w:val="18"/>
              </w:rPr>
            </w:pPr>
            <w:r w:rsidRPr="00300E1F">
              <w:rPr>
                <w:szCs w:val="18"/>
              </w:rPr>
              <w:t>ONUIP</w:t>
            </w:r>
          </w:p>
        </w:tc>
        <w:tc>
          <w:tcPr>
            <w:tcW w:w="967" w:type="pct"/>
          </w:tcPr>
          <w:p w:rsidR="00477AF3" w:rsidRPr="00300E1F" w:rsidRDefault="00477AF3" w:rsidP="00725215">
            <w:pPr>
              <w:rPr>
                <w:szCs w:val="18"/>
              </w:rPr>
            </w:pPr>
            <w:r w:rsidRPr="00300E1F">
              <w:rPr>
                <w:szCs w:val="18"/>
              </w:rPr>
              <w:t>OCTET STRING</w:t>
            </w:r>
          </w:p>
        </w:tc>
        <w:tc>
          <w:tcPr>
            <w:tcW w:w="932" w:type="pct"/>
          </w:tcPr>
          <w:p w:rsidR="00477AF3" w:rsidRPr="00300E1F" w:rsidRDefault="00477AF3" w:rsidP="00725215">
            <w:pPr>
              <w:rPr>
                <w:szCs w:val="18"/>
              </w:rPr>
            </w:pPr>
            <w:r w:rsidRPr="00300E1F">
              <w:rPr>
                <w:szCs w:val="18"/>
              </w:rPr>
              <w:t>SIZE(128)</w:t>
            </w:r>
          </w:p>
        </w:tc>
        <w:tc>
          <w:tcPr>
            <w:tcW w:w="578" w:type="pct"/>
          </w:tcPr>
          <w:p w:rsidR="00477AF3" w:rsidRPr="00300E1F" w:rsidRDefault="00477AF3" w:rsidP="00477AF3">
            <w:pPr>
              <w:rPr>
                <w:szCs w:val="18"/>
              </w:rPr>
            </w:pPr>
            <w:r>
              <w:rPr>
                <w:rFonts w:eastAsiaTheme="minorEastAsia" w:hint="eastAsia"/>
                <w:noProof/>
                <w:szCs w:val="18"/>
              </w:rPr>
              <w:t>C</w:t>
            </w:r>
          </w:p>
        </w:tc>
        <w:tc>
          <w:tcPr>
            <w:tcW w:w="1695" w:type="pct"/>
          </w:tcPr>
          <w:p w:rsidR="00477AF3" w:rsidRPr="00300E1F" w:rsidRDefault="00477AF3" w:rsidP="00725215">
            <w:pPr>
              <w:rPr>
                <w:szCs w:val="18"/>
              </w:rPr>
            </w:pPr>
            <w:r w:rsidRPr="00300E1F">
              <w:rPr>
                <w:rFonts w:ascii="宋体" w:eastAsia="宋体" w:hAnsi="宋体" w:cs="宋体" w:hint="eastAsia"/>
                <w:szCs w:val="18"/>
              </w:rPr>
              <w:t>具有管理</w:t>
            </w:r>
            <w:r w:rsidRPr="00300E1F">
              <w:rPr>
                <w:szCs w:val="18"/>
              </w:rPr>
              <w:t>IP</w:t>
            </w:r>
            <w:r w:rsidRPr="00300E1F">
              <w:rPr>
                <w:rFonts w:ascii="宋体" w:eastAsia="宋体" w:hAnsi="宋体" w:cs="宋体" w:hint="eastAsia"/>
                <w:szCs w:val="18"/>
              </w:rPr>
              <w:t>的</w:t>
            </w:r>
            <w:r w:rsidRPr="00300E1F">
              <w:rPr>
                <w:szCs w:val="18"/>
              </w:rPr>
              <w:t>ONU</w:t>
            </w:r>
            <w:r w:rsidRPr="00300E1F">
              <w:rPr>
                <w:rFonts w:ascii="宋体" w:eastAsia="宋体" w:hAnsi="宋体" w:cs="宋体" w:hint="eastAsia"/>
                <w:szCs w:val="18"/>
              </w:rPr>
              <w:t>的</w:t>
            </w:r>
            <w:r w:rsidRPr="00300E1F">
              <w:rPr>
                <w:szCs w:val="18"/>
              </w:rPr>
              <w:t>IP</w:t>
            </w:r>
            <w:r w:rsidRPr="00300E1F">
              <w:rPr>
                <w:rFonts w:ascii="宋体" w:eastAsia="宋体" w:hAnsi="宋体" w:cs="宋体" w:hint="eastAsia"/>
                <w:szCs w:val="18"/>
              </w:rPr>
              <w:t>地址或名称</w:t>
            </w:r>
          </w:p>
        </w:tc>
      </w:tr>
      <w:tr w:rsidR="00477AF3" w:rsidRPr="00300E1F" w:rsidTr="00477AF3">
        <w:tc>
          <w:tcPr>
            <w:tcW w:w="828" w:type="pct"/>
          </w:tcPr>
          <w:p w:rsidR="00477AF3" w:rsidRPr="00300E1F" w:rsidRDefault="00477AF3" w:rsidP="00725215">
            <w:pPr>
              <w:rPr>
                <w:szCs w:val="18"/>
              </w:rPr>
            </w:pPr>
            <w:r w:rsidRPr="00300E1F">
              <w:rPr>
                <w:szCs w:val="18"/>
              </w:rPr>
              <w:t>OLTID</w:t>
            </w:r>
          </w:p>
        </w:tc>
        <w:tc>
          <w:tcPr>
            <w:tcW w:w="967" w:type="pct"/>
          </w:tcPr>
          <w:p w:rsidR="00477AF3" w:rsidRPr="00300E1F" w:rsidRDefault="00477AF3" w:rsidP="00725215">
            <w:pPr>
              <w:rPr>
                <w:szCs w:val="18"/>
              </w:rPr>
            </w:pPr>
            <w:r w:rsidRPr="00300E1F">
              <w:rPr>
                <w:szCs w:val="18"/>
              </w:rPr>
              <w:t>OCTET STRING</w:t>
            </w:r>
          </w:p>
        </w:tc>
        <w:tc>
          <w:tcPr>
            <w:tcW w:w="932" w:type="pct"/>
          </w:tcPr>
          <w:p w:rsidR="00477AF3" w:rsidRPr="00300E1F" w:rsidRDefault="00477AF3" w:rsidP="00725215">
            <w:pPr>
              <w:rPr>
                <w:szCs w:val="18"/>
              </w:rPr>
            </w:pPr>
            <w:r w:rsidRPr="00300E1F">
              <w:rPr>
                <w:szCs w:val="18"/>
              </w:rPr>
              <w:t>SIZE(128)</w:t>
            </w:r>
          </w:p>
        </w:tc>
        <w:tc>
          <w:tcPr>
            <w:tcW w:w="578" w:type="pct"/>
          </w:tcPr>
          <w:p w:rsidR="00477AF3" w:rsidRPr="00300E1F" w:rsidRDefault="00477AF3" w:rsidP="00477AF3">
            <w:pPr>
              <w:rPr>
                <w:szCs w:val="18"/>
              </w:rPr>
            </w:pPr>
            <w:r>
              <w:rPr>
                <w:rFonts w:eastAsiaTheme="minorEastAsia" w:hint="eastAsia"/>
                <w:noProof/>
                <w:szCs w:val="18"/>
              </w:rPr>
              <w:t>C</w:t>
            </w:r>
          </w:p>
        </w:tc>
        <w:tc>
          <w:tcPr>
            <w:tcW w:w="1695" w:type="pct"/>
          </w:tcPr>
          <w:p w:rsidR="00477AF3" w:rsidRPr="00300E1F" w:rsidRDefault="00477AF3" w:rsidP="00725215">
            <w:pPr>
              <w:rPr>
                <w:szCs w:val="18"/>
              </w:rPr>
            </w:pPr>
            <w:r w:rsidRPr="00300E1F">
              <w:rPr>
                <w:szCs w:val="18"/>
              </w:rPr>
              <w:t>OLT IP</w:t>
            </w:r>
            <w:r w:rsidRPr="00300E1F">
              <w:rPr>
                <w:rFonts w:ascii="宋体" w:eastAsia="宋体" w:hAnsi="宋体" w:cs="宋体" w:hint="eastAsia"/>
                <w:szCs w:val="18"/>
              </w:rPr>
              <w:t>地址或名称</w:t>
            </w:r>
          </w:p>
        </w:tc>
      </w:tr>
      <w:tr w:rsidR="00477AF3" w:rsidRPr="00300E1F" w:rsidTr="00477AF3">
        <w:tc>
          <w:tcPr>
            <w:tcW w:w="828" w:type="pct"/>
          </w:tcPr>
          <w:p w:rsidR="00477AF3" w:rsidRPr="00300E1F" w:rsidRDefault="00477AF3" w:rsidP="00725215">
            <w:pPr>
              <w:rPr>
                <w:szCs w:val="18"/>
              </w:rPr>
            </w:pPr>
            <w:r w:rsidRPr="00300E1F">
              <w:rPr>
                <w:szCs w:val="18"/>
              </w:rPr>
              <w:t>PONID</w:t>
            </w:r>
          </w:p>
        </w:tc>
        <w:tc>
          <w:tcPr>
            <w:tcW w:w="967" w:type="pct"/>
          </w:tcPr>
          <w:p w:rsidR="00477AF3" w:rsidRPr="00300E1F" w:rsidRDefault="00477AF3" w:rsidP="00725215">
            <w:pPr>
              <w:rPr>
                <w:szCs w:val="18"/>
              </w:rPr>
            </w:pPr>
            <w:r w:rsidRPr="00300E1F">
              <w:rPr>
                <w:szCs w:val="18"/>
              </w:rPr>
              <w:t xml:space="preserve">OCTET STRING </w:t>
            </w:r>
          </w:p>
        </w:tc>
        <w:tc>
          <w:tcPr>
            <w:tcW w:w="932" w:type="pct"/>
          </w:tcPr>
          <w:p w:rsidR="00477AF3" w:rsidRPr="00300E1F" w:rsidRDefault="00477AF3" w:rsidP="00725215">
            <w:pPr>
              <w:rPr>
                <w:szCs w:val="18"/>
              </w:rPr>
            </w:pPr>
            <w:r w:rsidRPr="00300E1F">
              <w:rPr>
                <w:szCs w:val="18"/>
              </w:rPr>
              <w:t>SIZE(128)</w:t>
            </w:r>
          </w:p>
          <w:p w:rsidR="00477AF3" w:rsidRPr="00300E1F" w:rsidRDefault="00477AF3" w:rsidP="00725215">
            <w:pPr>
              <w:rPr>
                <w:szCs w:val="18"/>
              </w:rPr>
            </w:pPr>
          </w:p>
        </w:tc>
        <w:tc>
          <w:tcPr>
            <w:tcW w:w="578" w:type="pct"/>
          </w:tcPr>
          <w:p w:rsidR="00477AF3" w:rsidRPr="00300E1F" w:rsidRDefault="00477AF3" w:rsidP="00477AF3">
            <w:pPr>
              <w:rPr>
                <w:szCs w:val="18"/>
              </w:rPr>
            </w:pPr>
            <w:r>
              <w:rPr>
                <w:rFonts w:eastAsiaTheme="minorEastAsia" w:hint="eastAsia"/>
                <w:noProof/>
                <w:szCs w:val="18"/>
              </w:rPr>
              <w:t>C</w:t>
            </w:r>
          </w:p>
        </w:tc>
        <w:tc>
          <w:tcPr>
            <w:tcW w:w="1695" w:type="pct"/>
          </w:tcPr>
          <w:p w:rsidR="00477AF3" w:rsidRPr="00300E1F" w:rsidRDefault="00477AF3" w:rsidP="00725215">
            <w:pPr>
              <w:rPr>
                <w:szCs w:val="18"/>
              </w:rPr>
            </w:pPr>
            <w:r w:rsidRPr="00B800D5">
              <w:rPr>
                <w:rFonts w:ascii="宋体" w:cs="宋体" w:hint="eastAsia"/>
                <w:kern w:val="0"/>
                <w:sz w:val="20"/>
                <w:szCs w:val="20"/>
              </w:rPr>
              <w:t>PON</w:t>
            </w:r>
            <w:r w:rsidRPr="00B800D5">
              <w:rPr>
                <w:rFonts w:ascii="宋体" w:eastAsia="宋体" w:hAnsi="宋体" w:cs="宋体" w:hint="eastAsia"/>
                <w:kern w:val="0"/>
                <w:sz w:val="20"/>
                <w:szCs w:val="20"/>
              </w:rPr>
              <w:t>口定位信息。格式为</w:t>
            </w:r>
            <w:r w:rsidRPr="00B800D5">
              <w:rPr>
                <w:kern w:val="0"/>
                <w:sz w:val="20"/>
                <w:szCs w:val="20"/>
              </w:rPr>
              <w:t>“</w:t>
            </w:r>
            <w:r w:rsidRPr="00B800D5">
              <w:rPr>
                <w:rFonts w:ascii="宋体" w:eastAsia="宋体" w:hAnsi="宋体" w:cs="宋体" w:hint="eastAsia"/>
                <w:kern w:val="0"/>
                <w:sz w:val="20"/>
                <w:szCs w:val="20"/>
              </w:rPr>
              <w:t>机架</w:t>
            </w:r>
            <w:r w:rsidRPr="00B800D5">
              <w:rPr>
                <w:rFonts w:ascii="宋体" w:cs="宋体" w:hint="eastAsia"/>
                <w:kern w:val="0"/>
                <w:sz w:val="20"/>
                <w:szCs w:val="20"/>
              </w:rPr>
              <w:t>-</w:t>
            </w:r>
            <w:r w:rsidRPr="00B800D5">
              <w:rPr>
                <w:rFonts w:ascii="宋体" w:eastAsia="宋体" w:hAnsi="宋体" w:cs="宋体" w:hint="eastAsia"/>
                <w:kern w:val="0"/>
                <w:sz w:val="20"/>
                <w:szCs w:val="20"/>
              </w:rPr>
              <w:t>框</w:t>
            </w:r>
            <w:r w:rsidRPr="00B800D5">
              <w:rPr>
                <w:rFonts w:ascii="宋体" w:cs="宋体" w:hint="eastAsia"/>
                <w:kern w:val="0"/>
                <w:sz w:val="20"/>
                <w:szCs w:val="20"/>
              </w:rPr>
              <w:t>-</w:t>
            </w:r>
            <w:r w:rsidRPr="00B800D5">
              <w:rPr>
                <w:rFonts w:ascii="宋体" w:eastAsia="宋体" w:hAnsi="宋体" w:cs="宋体" w:hint="eastAsia"/>
                <w:kern w:val="0"/>
                <w:sz w:val="20"/>
                <w:szCs w:val="20"/>
              </w:rPr>
              <w:t>槽</w:t>
            </w:r>
            <w:r w:rsidRPr="00B800D5">
              <w:rPr>
                <w:rFonts w:ascii="宋体" w:cs="宋体" w:hint="eastAsia"/>
                <w:kern w:val="0"/>
                <w:sz w:val="20"/>
                <w:szCs w:val="20"/>
              </w:rPr>
              <w:t>-</w:t>
            </w:r>
            <w:r w:rsidRPr="00B800D5">
              <w:rPr>
                <w:rFonts w:ascii="宋体" w:eastAsia="宋体" w:hAnsi="宋体" w:cs="宋体" w:hint="eastAsia"/>
                <w:kern w:val="0"/>
                <w:sz w:val="20"/>
                <w:szCs w:val="20"/>
              </w:rPr>
              <w:t>端口号</w:t>
            </w:r>
            <w:r w:rsidRPr="00B800D5">
              <w:rPr>
                <w:kern w:val="0"/>
                <w:sz w:val="20"/>
                <w:szCs w:val="20"/>
              </w:rPr>
              <w:t>”</w:t>
            </w:r>
            <w:r w:rsidRPr="00B800D5">
              <w:rPr>
                <w:rFonts w:ascii="宋体" w:eastAsia="宋体" w:hAnsi="宋体" w:cs="宋体" w:hint="eastAsia"/>
                <w:kern w:val="0"/>
                <w:sz w:val="20"/>
                <w:szCs w:val="20"/>
              </w:rPr>
              <w:t>，没有则使用</w:t>
            </w:r>
            <w:r w:rsidRPr="00B800D5">
              <w:rPr>
                <w:rFonts w:ascii="宋体" w:cs="宋体" w:hint="eastAsia"/>
                <w:kern w:val="0"/>
                <w:sz w:val="20"/>
                <w:szCs w:val="20"/>
              </w:rPr>
              <w:t>NA</w:t>
            </w:r>
            <w:r w:rsidRPr="00B800D5">
              <w:rPr>
                <w:rFonts w:ascii="宋体" w:eastAsia="宋体" w:hAnsi="宋体" w:cs="宋体" w:hint="eastAsia"/>
                <w:kern w:val="0"/>
                <w:sz w:val="20"/>
                <w:szCs w:val="20"/>
              </w:rPr>
              <w:t>代替，如</w:t>
            </w:r>
            <w:r w:rsidRPr="00B800D5">
              <w:rPr>
                <w:rFonts w:ascii="宋体" w:cs="宋体" w:hint="eastAsia"/>
                <w:kern w:val="0"/>
                <w:sz w:val="20"/>
                <w:szCs w:val="20"/>
              </w:rPr>
              <w:t>0</w:t>
            </w:r>
            <w:r w:rsidRPr="00B800D5">
              <w:rPr>
                <w:rFonts w:ascii="宋体" w:eastAsia="宋体" w:hAnsi="宋体" w:cs="宋体" w:hint="eastAsia"/>
                <w:kern w:val="0"/>
                <w:sz w:val="20"/>
                <w:szCs w:val="20"/>
              </w:rPr>
              <w:t>框</w:t>
            </w:r>
            <w:r w:rsidRPr="00B800D5">
              <w:rPr>
                <w:rFonts w:ascii="宋体" w:cs="宋体" w:hint="eastAsia"/>
                <w:kern w:val="0"/>
                <w:sz w:val="20"/>
                <w:szCs w:val="20"/>
              </w:rPr>
              <w:t>0</w:t>
            </w:r>
            <w:r w:rsidRPr="00B800D5">
              <w:rPr>
                <w:rFonts w:ascii="宋体" w:eastAsia="宋体" w:hAnsi="宋体" w:cs="宋体" w:hint="eastAsia"/>
                <w:kern w:val="0"/>
                <w:sz w:val="20"/>
                <w:szCs w:val="20"/>
              </w:rPr>
              <w:t>槽</w:t>
            </w:r>
            <w:r w:rsidRPr="00B800D5">
              <w:rPr>
                <w:rFonts w:ascii="宋体" w:cs="宋体" w:hint="eastAsia"/>
                <w:kern w:val="0"/>
                <w:sz w:val="20"/>
                <w:szCs w:val="20"/>
              </w:rPr>
              <w:t>0</w:t>
            </w:r>
            <w:r w:rsidRPr="00B800D5">
              <w:rPr>
                <w:rFonts w:ascii="宋体" w:eastAsia="宋体" w:hAnsi="宋体" w:cs="宋体" w:hint="eastAsia"/>
                <w:kern w:val="0"/>
                <w:sz w:val="20"/>
                <w:szCs w:val="20"/>
              </w:rPr>
              <w:t>端口为</w:t>
            </w:r>
            <w:r w:rsidRPr="00B800D5">
              <w:rPr>
                <w:rFonts w:ascii="宋体" w:cs="宋体" w:hint="eastAsia"/>
                <w:kern w:val="0"/>
                <w:sz w:val="20"/>
                <w:szCs w:val="20"/>
              </w:rPr>
              <w:t>NA-0-0-0</w:t>
            </w:r>
            <w:r w:rsidRPr="00B800D5">
              <w:rPr>
                <w:rFonts w:ascii="宋体" w:eastAsia="宋体" w:hAnsi="宋体" w:cs="宋体" w:hint="eastAsia"/>
                <w:kern w:val="0"/>
                <w:sz w:val="20"/>
                <w:szCs w:val="20"/>
              </w:rPr>
              <w:t>。</w:t>
            </w:r>
          </w:p>
        </w:tc>
      </w:tr>
      <w:tr w:rsidR="00477AF3" w:rsidRPr="00300E1F" w:rsidTr="00477AF3">
        <w:tc>
          <w:tcPr>
            <w:tcW w:w="828" w:type="pct"/>
          </w:tcPr>
          <w:p w:rsidR="00477AF3" w:rsidRPr="00300E1F" w:rsidRDefault="00477AF3" w:rsidP="00725215">
            <w:pPr>
              <w:rPr>
                <w:szCs w:val="18"/>
              </w:rPr>
            </w:pPr>
            <w:r w:rsidRPr="00300E1F">
              <w:rPr>
                <w:szCs w:val="18"/>
              </w:rPr>
              <w:t>ONUIDTYPE</w:t>
            </w:r>
          </w:p>
        </w:tc>
        <w:tc>
          <w:tcPr>
            <w:tcW w:w="967" w:type="pct"/>
          </w:tcPr>
          <w:p w:rsidR="00477AF3" w:rsidRPr="00300E1F" w:rsidRDefault="00477AF3" w:rsidP="00725215">
            <w:pPr>
              <w:rPr>
                <w:szCs w:val="18"/>
              </w:rPr>
            </w:pPr>
            <w:r w:rsidRPr="00300E1F">
              <w:rPr>
                <w:szCs w:val="18"/>
              </w:rPr>
              <w:t>OCTET STRING</w:t>
            </w:r>
          </w:p>
        </w:tc>
        <w:tc>
          <w:tcPr>
            <w:tcW w:w="932" w:type="pct"/>
          </w:tcPr>
          <w:p w:rsidR="00477AF3" w:rsidRPr="00300E1F" w:rsidRDefault="00477AF3" w:rsidP="001F3121">
            <w:pPr>
              <w:rPr>
                <w:szCs w:val="18"/>
              </w:rPr>
            </w:pPr>
            <w:r>
              <w:rPr>
                <w:szCs w:val="18"/>
              </w:rPr>
              <w:t>ONU_NAME</w:t>
            </w:r>
          </w:p>
          <w:p w:rsidR="00477AF3" w:rsidRPr="00300E1F" w:rsidRDefault="00477AF3" w:rsidP="001F3121">
            <w:pPr>
              <w:rPr>
                <w:szCs w:val="18"/>
              </w:rPr>
            </w:pPr>
            <w:r>
              <w:rPr>
                <w:szCs w:val="18"/>
              </w:rPr>
              <w:t>MAC</w:t>
            </w:r>
          </w:p>
          <w:p w:rsidR="00477AF3" w:rsidRDefault="00477AF3" w:rsidP="001F3121">
            <w:pPr>
              <w:rPr>
                <w:rFonts w:eastAsiaTheme="minorEastAsia"/>
                <w:szCs w:val="18"/>
              </w:rPr>
            </w:pPr>
            <w:r>
              <w:rPr>
                <w:szCs w:val="18"/>
              </w:rPr>
              <w:t>LOID</w:t>
            </w:r>
          </w:p>
          <w:p w:rsidR="00477AF3" w:rsidRPr="00931FE4" w:rsidRDefault="00477AF3" w:rsidP="001F3121">
            <w:pPr>
              <w:rPr>
                <w:rFonts w:eastAsiaTheme="minorEastAsia"/>
                <w:szCs w:val="18"/>
              </w:rPr>
            </w:pPr>
            <w:r>
              <w:rPr>
                <w:rFonts w:eastAsiaTheme="minorEastAsia" w:hint="eastAsia"/>
                <w:szCs w:val="18"/>
              </w:rPr>
              <w:t>PASSWORD</w:t>
            </w:r>
          </w:p>
          <w:p w:rsidR="00477AF3" w:rsidRPr="00300E1F" w:rsidRDefault="00477AF3" w:rsidP="001F3121">
            <w:pPr>
              <w:rPr>
                <w:szCs w:val="18"/>
              </w:rPr>
            </w:pPr>
            <w:r w:rsidRPr="00300E1F">
              <w:rPr>
                <w:szCs w:val="18"/>
              </w:rPr>
              <w:lastRenderedPageBreak/>
              <w:t>ONU_NUMBER</w:t>
            </w:r>
          </w:p>
        </w:tc>
        <w:tc>
          <w:tcPr>
            <w:tcW w:w="578" w:type="pct"/>
          </w:tcPr>
          <w:p w:rsidR="00477AF3" w:rsidRPr="00300E1F" w:rsidRDefault="00477AF3" w:rsidP="00477AF3">
            <w:pPr>
              <w:rPr>
                <w:szCs w:val="18"/>
              </w:rPr>
            </w:pPr>
            <w:r>
              <w:rPr>
                <w:rFonts w:eastAsiaTheme="minorEastAsia" w:hint="eastAsia"/>
                <w:szCs w:val="18"/>
              </w:rPr>
              <w:lastRenderedPageBreak/>
              <w:t>O</w:t>
            </w:r>
          </w:p>
        </w:tc>
        <w:tc>
          <w:tcPr>
            <w:tcW w:w="1695" w:type="pct"/>
          </w:tcPr>
          <w:p w:rsidR="00477AF3" w:rsidRPr="006B594E" w:rsidRDefault="00477AF3"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477AF3" w:rsidRPr="00300E1F" w:rsidTr="00477AF3">
        <w:tc>
          <w:tcPr>
            <w:tcW w:w="828" w:type="pct"/>
          </w:tcPr>
          <w:p w:rsidR="00477AF3" w:rsidRPr="00300E1F" w:rsidRDefault="00477AF3" w:rsidP="00725215">
            <w:pPr>
              <w:rPr>
                <w:szCs w:val="18"/>
              </w:rPr>
            </w:pPr>
            <w:r w:rsidRPr="00300E1F">
              <w:rPr>
                <w:szCs w:val="18"/>
              </w:rPr>
              <w:lastRenderedPageBreak/>
              <w:t>ONUID</w:t>
            </w:r>
          </w:p>
        </w:tc>
        <w:tc>
          <w:tcPr>
            <w:tcW w:w="967" w:type="pct"/>
          </w:tcPr>
          <w:p w:rsidR="00477AF3" w:rsidRPr="00300E1F" w:rsidRDefault="00477AF3" w:rsidP="00725215">
            <w:pPr>
              <w:rPr>
                <w:szCs w:val="18"/>
              </w:rPr>
            </w:pPr>
            <w:r w:rsidRPr="00300E1F">
              <w:rPr>
                <w:szCs w:val="18"/>
              </w:rPr>
              <w:t>OCTET STRING</w:t>
            </w:r>
          </w:p>
        </w:tc>
        <w:tc>
          <w:tcPr>
            <w:tcW w:w="932" w:type="pct"/>
          </w:tcPr>
          <w:p w:rsidR="00477AF3" w:rsidRPr="00300E1F" w:rsidRDefault="00477AF3" w:rsidP="001F3121">
            <w:pPr>
              <w:rPr>
                <w:szCs w:val="18"/>
              </w:rPr>
            </w:pPr>
            <w:r w:rsidRPr="00300E1F">
              <w:rPr>
                <w:szCs w:val="18"/>
              </w:rPr>
              <w:t>SIZE(128)</w:t>
            </w:r>
          </w:p>
        </w:tc>
        <w:tc>
          <w:tcPr>
            <w:tcW w:w="578" w:type="pct"/>
          </w:tcPr>
          <w:p w:rsidR="00477AF3" w:rsidRPr="00300E1F" w:rsidRDefault="00477AF3" w:rsidP="00477AF3">
            <w:pPr>
              <w:rPr>
                <w:szCs w:val="18"/>
              </w:rPr>
            </w:pPr>
            <w:r>
              <w:rPr>
                <w:rFonts w:eastAsiaTheme="minorEastAsia" w:hint="eastAsia"/>
                <w:szCs w:val="18"/>
              </w:rPr>
              <w:t>O</w:t>
            </w:r>
          </w:p>
        </w:tc>
        <w:tc>
          <w:tcPr>
            <w:tcW w:w="1695" w:type="pct"/>
          </w:tcPr>
          <w:p w:rsidR="00477AF3" w:rsidRPr="00300E1F" w:rsidRDefault="00477AF3"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bl>
    <w:p w:rsidR="00000000" w:rsidRDefault="006E3475" w:rsidP="00CE4D8A">
      <w:pPr>
        <w:spacing w:beforeLines="50"/>
        <w:ind w:firstLine="420"/>
        <w:pPrChange w:id="993" w:author="CMDI-LVLIANGDONG" w:date="2015-07-22T10:29:00Z">
          <w:pPr>
            <w:spacing w:beforeLines="50"/>
            <w:ind w:firstLine="420"/>
          </w:pPr>
        </w:pPrChange>
      </w:pPr>
      <w:r w:rsidRPr="00EC3C32">
        <w:t>响应格式</w:t>
      </w:r>
    </w:p>
    <w:p w:rsidR="006E3475" w:rsidRPr="009E44FF" w:rsidRDefault="006E3475" w:rsidP="00707D5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000000" w:rsidRDefault="006E3475" w:rsidP="00CE4D8A">
      <w:pPr>
        <w:spacing w:beforeLines="50"/>
        <w:ind w:firstLine="420"/>
        <w:pPrChange w:id="994" w:author="CMDI-LVLIANGDONG" w:date="2015-07-22T10:29:00Z">
          <w:pPr>
            <w:spacing w:beforeLines="50"/>
            <w:ind w:firstLine="420"/>
          </w:pPr>
        </w:pPrChange>
      </w:pPr>
      <w:r w:rsidRPr="00EC3C32">
        <w:t>输出参数</w:t>
      </w:r>
    </w:p>
    <w:tbl>
      <w:tblPr>
        <w:tblStyle w:val="afffffd"/>
        <w:tblW w:w="8316" w:type="dxa"/>
        <w:tblInd w:w="-265" w:type="dxa"/>
        <w:tblLayout w:type="fixed"/>
        <w:tblLook w:val="01E0"/>
      </w:tblPr>
      <w:tblGrid>
        <w:gridCol w:w="1599"/>
        <w:gridCol w:w="1669"/>
        <w:gridCol w:w="1682"/>
        <w:gridCol w:w="1523"/>
        <w:gridCol w:w="1843"/>
      </w:tblGrid>
      <w:tr w:rsidR="005F40F3" w:rsidRPr="00B96ECA" w:rsidTr="005F40F3">
        <w:trPr>
          <w:cnfStyle w:val="100000000000"/>
        </w:trPr>
        <w:tc>
          <w:tcPr>
            <w:tcW w:w="961" w:type="pct"/>
          </w:tcPr>
          <w:p w:rsidR="005F40F3" w:rsidRPr="00B96ECA" w:rsidRDefault="005F40F3" w:rsidP="00F323C5">
            <w:pPr>
              <w:rPr>
                <w:szCs w:val="18"/>
              </w:rPr>
            </w:pPr>
            <w:r w:rsidRPr="00B96ECA">
              <w:rPr>
                <w:szCs w:val="18"/>
              </w:rPr>
              <w:t>参数名称</w:t>
            </w:r>
          </w:p>
        </w:tc>
        <w:tc>
          <w:tcPr>
            <w:tcW w:w="1003" w:type="pct"/>
          </w:tcPr>
          <w:p w:rsidR="005F40F3" w:rsidRPr="00B96ECA" w:rsidRDefault="005F40F3" w:rsidP="00F323C5">
            <w:pPr>
              <w:rPr>
                <w:szCs w:val="18"/>
              </w:rPr>
            </w:pPr>
            <w:r w:rsidRPr="00B96ECA">
              <w:rPr>
                <w:szCs w:val="18"/>
              </w:rPr>
              <w:t>数据类型</w:t>
            </w:r>
          </w:p>
        </w:tc>
        <w:tc>
          <w:tcPr>
            <w:tcW w:w="1011" w:type="pct"/>
          </w:tcPr>
          <w:p w:rsidR="005F40F3" w:rsidRPr="00B96ECA" w:rsidRDefault="005F40F3" w:rsidP="00F323C5">
            <w:pPr>
              <w:rPr>
                <w:szCs w:val="18"/>
              </w:rPr>
            </w:pPr>
            <w:r w:rsidRPr="00B96ECA">
              <w:rPr>
                <w:szCs w:val="18"/>
              </w:rPr>
              <w:t>取值范围</w:t>
            </w:r>
          </w:p>
        </w:tc>
        <w:tc>
          <w:tcPr>
            <w:tcW w:w="916" w:type="pct"/>
          </w:tcPr>
          <w:p w:rsidR="005F40F3" w:rsidRPr="005F40F3" w:rsidRDefault="005F40F3" w:rsidP="00F323C5">
            <w:pPr>
              <w:rPr>
                <w:rFonts w:eastAsiaTheme="minorEastAsia"/>
                <w:szCs w:val="18"/>
              </w:rPr>
            </w:pPr>
            <w:r>
              <w:rPr>
                <w:rFonts w:eastAsiaTheme="minorEastAsia" w:hint="eastAsia"/>
                <w:szCs w:val="18"/>
              </w:rPr>
              <w:t>限定</w:t>
            </w:r>
          </w:p>
        </w:tc>
        <w:tc>
          <w:tcPr>
            <w:tcW w:w="1108" w:type="pct"/>
          </w:tcPr>
          <w:p w:rsidR="005F40F3" w:rsidRPr="00B96ECA" w:rsidRDefault="005F40F3" w:rsidP="00F323C5">
            <w:pPr>
              <w:rPr>
                <w:szCs w:val="18"/>
              </w:rPr>
            </w:pPr>
            <w:r w:rsidRPr="00B96ECA">
              <w:rPr>
                <w:szCs w:val="18"/>
              </w:rPr>
              <w:t>参数说明</w:t>
            </w:r>
          </w:p>
        </w:tc>
      </w:tr>
      <w:tr w:rsidR="005F40F3" w:rsidRPr="00B96ECA" w:rsidTr="005F40F3">
        <w:tc>
          <w:tcPr>
            <w:tcW w:w="961" w:type="pct"/>
          </w:tcPr>
          <w:p w:rsidR="005F40F3" w:rsidRPr="00B96ECA" w:rsidRDefault="005F40F3" w:rsidP="00F323C5">
            <w:pPr>
              <w:rPr>
                <w:szCs w:val="18"/>
              </w:rPr>
            </w:pPr>
            <w:r w:rsidRPr="00B96ECA">
              <w:rPr>
                <w:szCs w:val="18"/>
              </w:rPr>
              <w:t>DEVNAME</w:t>
            </w:r>
          </w:p>
        </w:tc>
        <w:tc>
          <w:tcPr>
            <w:tcW w:w="1003" w:type="pct"/>
          </w:tcPr>
          <w:p w:rsidR="005F40F3" w:rsidRPr="00B96ECA" w:rsidRDefault="005F40F3" w:rsidP="00F323C5">
            <w:pPr>
              <w:rPr>
                <w:szCs w:val="18"/>
              </w:rPr>
            </w:pPr>
            <w:r w:rsidRPr="00B96ECA">
              <w:rPr>
                <w:szCs w:val="18"/>
              </w:rPr>
              <w:t>OCTET STRING</w:t>
            </w:r>
          </w:p>
        </w:tc>
        <w:tc>
          <w:tcPr>
            <w:tcW w:w="1011" w:type="pct"/>
          </w:tcPr>
          <w:p w:rsidR="005F40F3" w:rsidRPr="00B96ECA" w:rsidRDefault="005F40F3" w:rsidP="00F323C5">
            <w:pPr>
              <w:rPr>
                <w:szCs w:val="18"/>
              </w:rPr>
            </w:pPr>
            <w:r w:rsidRPr="00B96ECA">
              <w:rPr>
                <w:szCs w:val="18"/>
              </w:rPr>
              <w:t>SIZE(128)</w:t>
            </w:r>
          </w:p>
        </w:tc>
        <w:tc>
          <w:tcPr>
            <w:tcW w:w="916" w:type="pct"/>
          </w:tcPr>
          <w:p w:rsidR="005F40F3" w:rsidRPr="00B96ECA" w:rsidRDefault="005F40F3" w:rsidP="00F323C5">
            <w:pPr>
              <w:rPr>
                <w:szCs w:val="18"/>
              </w:rPr>
            </w:pPr>
            <w:r>
              <w:rPr>
                <w:rFonts w:eastAsiaTheme="minorEastAsia" w:hint="eastAsia"/>
                <w:szCs w:val="18"/>
              </w:rPr>
              <w:t>M</w:t>
            </w:r>
          </w:p>
        </w:tc>
        <w:tc>
          <w:tcPr>
            <w:tcW w:w="1108" w:type="pct"/>
          </w:tcPr>
          <w:p w:rsidR="005F40F3" w:rsidRPr="00B96ECA" w:rsidRDefault="005F40F3" w:rsidP="00F323C5">
            <w:pPr>
              <w:rPr>
                <w:szCs w:val="18"/>
              </w:rPr>
            </w:pPr>
            <w:r w:rsidRPr="00B96ECA">
              <w:rPr>
                <w:szCs w:val="18"/>
              </w:rPr>
              <w:t>设备名称</w:t>
            </w:r>
          </w:p>
        </w:tc>
      </w:tr>
      <w:tr w:rsidR="005F40F3" w:rsidRPr="00B96ECA" w:rsidTr="005F40F3">
        <w:tc>
          <w:tcPr>
            <w:tcW w:w="961" w:type="pct"/>
          </w:tcPr>
          <w:p w:rsidR="005F40F3" w:rsidRPr="00B96ECA" w:rsidRDefault="005F40F3" w:rsidP="00F323C5">
            <w:pPr>
              <w:rPr>
                <w:szCs w:val="18"/>
              </w:rPr>
            </w:pPr>
            <w:r w:rsidRPr="00B96ECA">
              <w:rPr>
                <w:szCs w:val="18"/>
              </w:rPr>
              <w:t>DEVIP</w:t>
            </w:r>
          </w:p>
        </w:tc>
        <w:tc>
          <w:tcPr>
            <w:tcW w:w="1003" w:type="pct"/>
          </w:tcPr>
          <w:p w:rsidR="005F40F3" w:rsidRPr="00B96ECA" w:rsidRDefault="005F40F3" w:rsidP="00F323C5">
            <w:pPr>
              <w:rPr>
                <w:szCs w:val="18"/>
              </w:rPr>
            </w:pPr>
            <w:r w:rsidRPr="00B96ECA">
              <w:rPr>
                <w:szCs w:val="18"/>
              </w:rPr>
              <w:t>OCTET STRING</w:t>
            </w:r>
          </w:p>
        </w:tc>
        <w:tc>
          <w:tcPr>
            <w:tcW w:w="1011" w:type="pct"/>
          </w:tcPr>
          <w:p w:rsidR="005F40F3" w:rsidRPr="00B96ECA" w:rsidRDefault="005F40F3" w:rsidP="00F323C5">
            <w:pPr>
              <w:rPr>
                <w:szCs w:val="18"/>
              </w:rPr>
            </w:pPr>
            <w:r w:rsidRPr="00B96ECA">
              <w:rPr>
                <w:szCs w:val="18"/>
              </w:rPr>
              <w:t>SIZE(128)</w:t>
            </w:r>
          </w:p>
        </w:tc>
        <w:tc>
          <w:tcPr>
            <w:tcW w:w="916" w:type="pct"/>
          </w:tcPr>
          <w:p w:rsidR="005F40F3" w:rsidRPr="00B96ECA" w:rsidRDefault="005F40F3" w:rsidP="00F323C5">
            <w:pPr>
              <w:rPr>
                <w:szCs w:val="18"/>
              </w:rPr>
            </w:pPr>
            <w:r>
              <w:rPr>
                <w:rFonts w:eastAsiaTheme="minorEastAsia" w:hint="eastAsia"/>
                <w:szCs w:val="18"/>
              </w:rPr>
              <w:t>M</w:t>
            </w:r>
          </w:p>
        </w:tc>
        <w:tc>
          <w:tcPr>
            <w:tcW w:w="1108" w:type="pct"/>
          </w:tcPr>
          <w:p w:rsidR="005F40F3" w:rsidRPr="00B96ECA" w:rsidRDefault="005F40F3" w:rsidP="00F323C5">
            <w:pPr>
              <w:rPr>
                <w:szCs w:val="18"/>
              </w:rPr>
            </w:pPr>
            <w:r w:rsidRPr="00B96ECA">
              <w:rPr>
                <w:szCs w:val="18"/>
              </w:rPr>
              <w:t>设备IP</w:t>
            </w:r>
          </w:p>
        </w:tc>
      </w:tr>
      <w:tr w:rsidR="005F40F3" w:rsidRPr="00B96ECA" w:rsidTr="005F40F3">
        <w:tc>
          <w:tcPr>
            <w:tcW w:w="961" w:type="pct"/>
          </w:tcPr>
          <w:p w:rsidR="005F40F3" w:rsidRPr="00B96ECA" w:rsidRDefault="005F40F3" w:rsidP="00F323C5">
            <w:pPr>
              <w:rPr>
                <w:szCs w:val="18"/>
              </w:rPr>
            </w:pPr>
            <w:r w:rsidRPr="00B96ECA">
              <w:rPr>
                <w:szCs w:val="18"/>
              </w:rPr>
              <w:t>MEM</w:t>
            </w:r>
          </w:p>
        </w:tc>
        <w:tc>
          <w:tcPr>
            <w:tcW w:w="1003" w:type="pct"/>
          </w:tcPr>
          <w:p w:rsidR="005F40F3" w:rsidRPr="00B96ECA" w:rsidRDefault="005F40F3" w:rsidP="00F323C5">
            <w:pPr>
              <w:rPr>
                <w:szCs w:val="18"/>
              </w:rPr>
            </w:pPr>
            <w:r w:rsidRPr="00B96ECA">
              <w:rPr>
                <w:szCs w:val="18"/>
              </w:rPr>
              <w:t>INTEGER</w:t>
            </w:r>
          </w:p>
        </w:tc>
        <w:tc>
          <w:tcPr>
            <w:tcW w:w="1011" w:type="pct"/>
          </w:tcPr>
          <w:p w:rsidR="005F40F3" w:rsidRPr="00B96ECA" w:rsidRDefault="005F40F3" w:rsidP="00F323C5">
            <w:pPr>
              <w:rPr>
                <w:szCs w:val="18"/>
              </w:rPr>
            </w:pPr>
            <w:r w:rsidRPr="00B96ECA">
              <w:rPr>
                <w:szCs w:val="18"/>
              </w:rPr>
              <w:t>0</w:t>
            </w:r>
            <w:r>
              <w:rPr>
                <w:szCs w:val="18"/>
              </w:rPr>
              <w:t>-</w:t>
            </w:r>
            <w:r w:rsidRPr="00B96ECA">
              <w:rPr>
                <w:szCs w:val="18"/>
              </w:rPr>
              <w:t>100</w:t>
            </w:r>
          </w:p>
        </w:tc>
        <w:tc>
          <w:tcPr>
            <w:tcW w:w="916" w:type="pct"/>
          </w:tcPr>
          <w:p w:rsidR="005F40F3" w:rsidRPr="00B96ECA" w:rsidRDefault="005F40F3" w:rsidP="00F323C5">
            <w:pPr>
              <w:rPr>
                <w:szCs w:val="18"/>
              </w:rPr>
            </w:pPr>
            <w:r>
              <w:rPr>
                <w:rFonts w:eastAsiaTheme="minorEastAsia" w:hint="eastAsia"/>
                <w:szCs w:val="18"/>
              </w:rPr>
              <w:t>M</w:t>
            </w:r>
          </w:p>
        </w:tc>
        <w:tc>
          <w:tcPr>
            <w:tcW w:w="1108" w:type="pct"/>
          </w:tcPr>
          <w:p w:rsidR="005F40F3" w:rsidRPr="00B96ECA" w:rsidRDefault="005F40F3" w:rsidP="00F323C5">
            <w:pPr>
              <w:rPr>
                <w:szCs w:val="18"/>
              </w:rPr>
            </w:pPr>
            <w:r w:rsidRPr="00B96ECA">
              <w:rPr>
                <w:szCs w:val="18"/>
              </w:rPr>
              <w:t>内存利用率</w:t>
            </w:r>
          </w:p>
          <w:p w:rsidR="005F40F3" w:rsidRPr="00B96ECA" w:rsidRDefault="005F40F3" w:rsidP="00F323C5">
            <w:pPr>
              <w:rPr>
                <w:szCs w:val="18"/>
              </w:rPr>
            </w:pPr>
            <w:r w:rsidRPr="00B96ECA">
              <w:rPr>
                <w:szCs w:val="18"/>
              </w:rPr>
              <w:t>单位：%</w:t>
            </w:r>
          </w:p>
        </w:tc>
      </w:tr>
      <w:tr w:rsidR="005F40F3" w:rsidRPr="00B96ECA" w:rsidTr="005F40F3">
        <w:tc>
          <w:tcPr>
            <w:tcW w:w="961" w:type="pct"/>
          </w:tcPr>
          <w:p w:rsidR="005F40F3" w:rsidRPr="00B96ECA" w:rsidRDefault="005F40F3" w:rsidP="00F323C5">
            <w:pPr>
              <w:rPr>
                <w:szCs w:val="18"/>
              </w:rPr>
            </w:pPr>
            <w:r w:rsidRPr="00B96ECA">
              <w:rPr>
                <w:szCs w:val="18"/>
              </w:rPr>
              <w:t>CPU</w:t>
            </w:r>
          </w:p>
        </w:tc>
        <w:tc>
          <w:tcPr>
            <w:tcW w:w="1003" w:type="pct"/>
          </w:tcPr>
          <w:p w:rsidR="005F40F3" w:rsidRPr="00B96ECA" w:rsidRDefault="005F40F3" w:rsidP="00F323C5">
            <w:pPr>
              <w:rPr>
                <w:szCs w:val="18"/>
              </w:rPr>
            </w:pPr>
            <w:r w:rsidRPr="00B96ECA">
              <w:rPr>
                <w:szCs w:val="18"/>
              </w:rPr>
              <w:t>INTEGER</w:t>
            </w:r>
          </w:p>
        </w:tc>
        <w:tc>
          <w:tcPr>
            <w:tcW w:w="1011" w:type="pct"/>
          </w:tcPr>
          <w:p w:rsidR="005F40F3" w:rsidRPr="00B96ECA" w:rsidRDefault="005F40F3" w:rsidP="00F323C5">
            <w:pPr>
              <w:rPr>
                <w:szCs w:val="18"/>
              </w:rPr>
            </w:pPr>
            <w:r w:rsidRPr="00B96ECA">
              <w:rPr>
                <w:szCs w:val="18"/>
              </w:rPr>
              <w:t>0</w:t>
            </w:r>
            <w:r>
              <w:rPr>
                <w:szCs w:val="18"/>
              </w:rPr>
              <w:t>-</w:t>
            </w:r>
            <w:r w:rsidRPr="00B96ECA">
              <w:rPr>
                <w:szCs w:val="18"/>
              </w:rPr>
              <w:t>100</w:t>
            </w:r>
          </w:p>
        </w:tc>
        <w:tc>
          <w:tcPr>
            <w:tcW w:w="916" w:type="pct"/>
          </w:tcPr>
          <w:p w:rsidR="005F40F3" w:rsidRPr="00B96ECA" w:rsidRDefault="005F40F3" w:rsidP="00F323C5">
            <w:pPr>
              <w:rPr>
                <w:szCs w:val="18"/>
              </w:rPr>
            </w:pPr>
            <w:r>
              <w:rPr>
                <w:rFonts w:eastAsiaTheme="minorEastAsia" w:hint="eastAsia"/>
                <w:szCs w:val="18"/>
              </w:rPr>
              <w:t>M</w:t>
            </w:r>
          </w:p>
        </w:tc>
        <w:tc>
          <w:tcPr>
            <w:tcW w:w="1108" w:type="pct"/>
          </w:tcPr>
          <w:p w:rsidR="005F40F3" w:rsidRPr="00B96ECA" w:rsidRDefault="005F40F3" w:rsidP="00F323C5">
            <w:pPr>
              <w:rPr>
                <w:szCs w:val="18"/>
              </w:rPr>
            </w:pPr>
            <w:r w:rsidRPr="00B96ECA">
              <w:rPr>
                <w:szCs w:val="18"/>
              </w:rPr>
              <w:t>CPU利用率</w:t>
            </w:r>
          </w:p>
          <w:p w:rsidR="005F40F3" w:rsidRPr="00B96ECA" w:rsidRDefault="005F40F3" w:rsidP="00F323C5">
            <w:pPr>
              <w:rPr>
                <w:szCs w:val="18"/>
              </w:rPr>
            </w:pPr>
            <w:r w:rsidRPr="00B96ECA">
              <w:rPr>
                <w:szCs w:val="18"/>
              </w:rPr>
              <w:t>单位：%</w:t>
            </w:r>
          </w:p>
        </w:tc>
      </w:tr>
      <w:tr w:rsidR="005F40F3" w:rsidRPr="00B96ECA" w:rsidTr="005F40F3">
        <w:tc>
          <w:tcPr>
            <w:tcW w:w="961" w:type="pct"/>
          </w:tcPr>
          <w:p w:rsidR="005F40F3" w:rsidRPr="00B96ECA" w:rsidRDefault="005F40F3" w:rsidP="00F323C5">
            <w:pPr>
              <w:rPr>
                <w:szCs w:val="18"/>
              </w:rPr>
            </w:pPr>
            <w:r w:rsidRPr="00B96ECA">
              <w:rPr>
                <w:szCs w:val="18"/>
              </w:rPr>
              <w:t>TEMPERATURE</w:t>
            </w:r>
          </w:p>
        </w:tc>
        <w:tc>
          <w:tcPr>
            <w:tcW w:w="1003" w:type="pct"/>
          </w:tcPr>
          <w:p w:rsidR="005F40F3" w:rsidRPr="00B96ECA" w:rsidRDefault="005F40F3" w:rsidP="00F323C5">
            <w:pPr>
              <w:rPr>
                <w:szCs w:val="18"/>
              </w:rPr>
            </w:pPr>
            <w:r w:rsidRPr="00B96ECA">
              <w:rPr>
                <w:szCs w:val="18"/>
              </w:rPr>
              <w:t>INTEGER</w:t>
            </w:r>
          </w:p>
        </w:tc>
        <w:tc>
          <w:tcPr>
            <w:tcW w:w="1011" w:type="pct"/>
          </w:tcPr>
          <w:p w:rsidR="005F40F3" w:rsidRPr="00B96ECA" w:rsidRDefault="005F40F3" w:rsidP="00F323C5">
            <w:pPr>
              <w:rPr>
                <w:szCs w:val="18"/>
              </w:rPr>
            </w:pPr>
            <w:r w:rsidRPr="00B96ECA">
              <w:rPr>
                <w:szCs w:val="18"/>
              </w:rPr>
              <w:t>-50</w:t>
            </w:r>
            <w:r>
              <w:rPr>
                <w:szCs w:val="18"/>
              </w:rPr>
              <w:t>-</w:t>
            </w:r>
            <w:r w:rsidRPr="00B96ECA">
              <w:rPr>
                <w:szCs w:val="18"/>
              </w:rPr>
              <w:t>100</w:t>
            </w:r>
          </w:p>
        </w:tc>
        <w:tc>
          <w:tcPr>
            <w:tcW w:w="916" w:type="pct"/>
          </w:tcPr>
          <w:p w:rsidR="005F40F3" w:rsidRPr="00B96ECA" w:rsidRDefault="005F40F3" w:rsidP="00F323C5">
            <w:pPr>
              <w:rPr>
                <w:szCs w:val="18"/>
              </w:rPr>
            </w:pPr>
            <w:r>
              <w:rPr>
                <w:rFonts w:eastAsiaTheme="minorEastAsia" w:hint="eastAsia"/>
                <w:szCs w:val="18"/>
              </w:rPr>
              <w:t>M</w:t>
            </w:r>
          </w:p>
        </w:tc>
        <w:tc>
          <w:tcPr>
            <w:tcW w:w="1108" w:type="pct"/>
          </w:tcPr>
          <w:p w:rsidR="005F40F3" w:rsidRPr="00B96ECA" w:rsidRDefault="005F40F3" w:rsidP="00F323C5">
            <w:pPr>
              <w:rPr>
                <w:szCs w:val="18"/>
              </w:rPr>
            </w:pPr>
            <w:r w:rsidRPr="00B96ECA">
              <w:rPr>
                <w:szCs w:val="18"/>
              </w:rPr>
              <w:t>温度</w:t>
            </w:r>
          </w:p>
          <w:p w:rsidR="005F40F3" w:rsidRPr="00B96ECA" w:rsidRDefault="005F40F3" w:rsidP="00F323C5">
            <w:pPr>
              <w:rPr>
                <w:szCs w:val="18"/>
              </w:rPr>
            </w:pPr>
            <w:r w:rsidRPr="00B96ECA">
              <w:rPr>
                <w:szCs w:val="18"/>
              </w:rPr>
              <w:t>单位：</w:t>
            </w:r>
            <w:r w:rsidRPr="00B96ECA">
              <w:rPr>
                <w:rFonts w:hint="eastAsia"/>
                <w:szCs w:val="18"/>
              </w:rPr>
              <w:t>℃</w:t>
            </w:r>
          </w:p>
        </w:tc>
      </w:tr>
    </w:tbl>
    <w:p w:rsidR="006E3475" w:rsidRPr="006E3475" w:rsidRDefault="006E3475" w:rsidP="006E3475"/>
    <w:p w:rsidR="00507B65" w:rsidRPr="00B05DB9" w:rsidRDefault="00507B65" w:rsidP="007676A6">
      <w:pPr>
        <w:pStyle w:val="af4"/>
        <w:spacing w:before="156"/>
        <w:ind w:left="0"/>
      </w:pPr>
      <w:bookmarkStart w:id="995" w:name="_Toc253659128"/>
      <w:bookmarkStart w:id="996" w:name="_Toc422211219"/>
      <w:r w:rsidRPr="00B05DB9">
        <w:t>查询单元盘运状态</w:t>
      </w:r>
      <w:bookmarkEnd w:id="995"/>
      <w:bookmarkEnd w:id="996"/>
    </w:p>
    <w:p w:rsidR="00507B65" w:rsidRPr="00EC3C32" w:rsidRDefault="00507B65" w:rsidP="00CE4D8A">
      <w:pPr>
        <w:spacing w:beforeLines="50"/>
        <w:ind w:firstLine="420"/>
      </w:pPr>
      <w:r w:rsidRPr="00EC3C32">
        <w:t>功能描述</w:t>
      </w:r>
    </w:p>
    <w:p w:rsidR="00507B65" w:rsidRPr="009E44FF" w:rsidRDefault="00507B65" w:rsidP="00707D54">
      <w:pPr>
        <w:spacing w:line="360" w:lineRule="auto"/>
        <w:ind w:left="420" w:firstLine="420"/>
        <w:rPr>
          <w:szCs w:val="21"/>
        </w:rPr>
      </w:pPr>
      <w:r w:rsidRPr="009E44FF">
        <w:rPr>
          <w:szCs w:val="21"/>
        </w:rPr>
        <w:t>查询</w:t>
      </w:r>
      <w:r w:rsidR="00B00587">
        <w:rPr>
          <w:szCs w:val="21"/>
        </w:rPr>
        <w:t>单元盘</w:t>
      </w:r>
      <w:r w:rsidRPr="009E44FF">
        <w:rPr>
          <w:szCs w:val="21"/>
        </w:rPr>
        <w:t>的类型、状态、版本等。</w:t>
      </w:r>
    </w:p>
    <w:p w:rsidR="00507B65" w:rsidRPr="00EC3C32" w:rsidRDefault="00507B65" w:rsidP="00CE4D8A">
      <w:pPr>
        <w:spacing w:beforeLines="50"/>
        <w:ind w:firstLine="420"/>
      </w:pPr>
      <w:r w:rsidRPr="00EC3C32">
        <w:t>命令格式</w:t>
      </w:r>
    </w:p>
    <w:p w:rsidR="00507B65" w:rsidRPr="009E44FF" w:rsidRDefault="00507B65" w:rsidP="00707D54">
      <w:pPr>
        <w:spacing w:line="360" w:lineRule="auto"/>
        <w:ind w:left="420" w:firstLine="420"/>
        <w:rPr>
          <w:szCs w:val="21"/>
        </w:rPr>
      </w:pPr>
      <w:r w:rsidRPr="009E44FF">
        <w:rPr>
          <w:szCs w:val="21"/>
        </w:rPr>
        <w:t>LST-BRDINFO::ONUIP=onu-name|OLTID=olt-name[,PONID=ponport_location,ONUIDTYPE=id-type,ONUID=onu_index][,BOARDID=board-name]:CTAG::;</w:t>
      </w:r>
    </w:p>
    <w:p w:rsidR="00507B65" w:rsidRPr="00EC3C32" w:rsidRDefault="00507B65" w:rsidP="00CE4D8A">
      <w:pPr>
        <w:spacing w:beforeLines="50"/>
        <w:ind w:firstLine="420"/>
      </w:pPr>
      <w:r w:rsidRPr="00EC3C32">
        <w:t>输入参数</w:t>
      </w:r>
    </w:p>
    <w:tbl>
      <w:tblPr>
        <w:tblStyle w:val="afffffd"/>
        <w:tblW w:w="9059" w:type="dxa"/>
        <w:tblLayout w:type="fixed"/>
        <w:tblLook w:val="01E0"/>
      </w:tblPr>
      <w:tblGrid>
        <w:gridCol w:w="1260"/>
        <w:gridCol w:w="1622"/>
        <w:gridCol w:w="1622"/>
        <w:gridCol w:w="870"/>
        <w:gridCol w:w="3685"/>
      </w:tblGrid>
      <w:tr w:rsidR="00477AF3" w:rsidRPr="00E95A07" w:rsidTr="00477AF3">
        <w:trPr>
          <w:cnfStyle w:val="100000000000"/>
        </w:trPr>
        <w:tc>
          <w:tcPr>
            <w:tcW w:w="696" w:type="pct"/>
          </w:tcPr>
          <w:p w:rsidR="00477AF3" w:rsidRPr="00E95A07" w:rsidRDefault="00477AF3" w:rsidP="00F323C5">
            <w:pPr>
              <w:rPr>
                <w:szCs w:val="18"/>
              </w:rPr>
            </w:pPr>
            <w:r w:rsidRPr="00E95A07">
              <w:rPr>
                <w:rFonts w:ascii="宋体" w:eastAsia="宋体" w:hAnsi="宋体" w:cs="宋体" w:hint="eastAsia"/>
                <w:szCs w:val="18"/>
              </w:rPr>
              <w:t>参数名称</w:t>
            </w:r>
          </w:p>
        </w:tc>
        <w:tc>
          <w:tcPr>
            <w:tcW w:w="895" w:type="pct"/>
          </w:tcPr>
          <w:p w:rsidR="00477AF3" w:rsidRPr="00E95A07" w:rsidRDefault="00477AF3" w:rsidP="00F323C5">
            <w:pPr>
              <w:rPr>
                <w:szCs w:val="18"/>
              </w:rPr>
            </w:pPr>
            <w:r w:rsidRPr="00E95A07">
              <w:rPr>
                <w:rFonts w:ascii="宋体" w:eastAsia="宋体" w:hAnsi="宋体" w:cs="宋体" w:hint="eastAsia"/>
                <w:szCs w:val="18"/>
              </w:rPr>
              <w:t>数据类型</w:t>
            </w:r>
          </w:p>
        </w:tc>
        <w:tc>
          <w:tcPr>
            <w:tcW w:w="895" w:type="pct"/>
          </w:tcPr>
          <w:p w:rsidR="00477AF3" w:rsidRPr="00E95A07" w:rsidRDefault="00477AF3" w:rsidP="00F323C5">
            <w:pPr>
              <w:rPr>
                <w:szCs w:val="18"/>
              </w:rPr>
            </w:pPr>
            <w:r w:rsidRPr="00E95A07">
              <w:rPr>
                <w:rFonts w:ascii="宋体" w:eastAsia="宋体" w:hAnsi="宋体" w:cs="宋体" w:hint="eastAsia"/>
                <w:szCs w:val="18"/>
              </w:rPr>
              <w:t>取值范围</w:t>
            </w:r>
          </w:p>
        </w:tc>
        <w:tc>
          <w:tcPr>
            <w:tcW w:w="480" w:type="pct"/>
          </w:tcPr>
          <w:p w:rsidR="00477AF3" w:rsidRPr="00A36623" w:rsidRDefault="00477AF3" w:rsidP="00477AF3">
            <w:pPr>
              <w:rPr>
                <w:rFonts w:eastAsiaTheme="minorEastAsia"/>
                <w:szCs w:val="18"/>
              </w:rPr>
            </w:pPr>
            <w:r>
              <w:rPr>
                <w:rFonts w:eastAsiaTheme="minorEastAsia" w:hint="eastAsia"/>
                <w:szCs w:val="18"/>
              </w:rPr>
              <w:t>限定</w:t>
            </w:r>
          </w:p>
        </w:tc>
        <w:tc>
          <w:tcPr>
            <w:tcW w:w="2035" w:type="pct"/>
          </w:tcPr>
          <w:p w:rsidR="00477AF3" w:rsidRPr="00E95A07" w:rsidRDefault="00477AF3" w:rsidP="00F323C5">
            <w:pPr>
              <w:rPr>
                <w:szCs w:val="18"/>
              </w:rPr>
            </w:pPr>
            <w:r w:rsidRPr="00E95A07">
              <w:rPr>
                <w:rFonts w:ascii="宋体" w:eastAsia="宋体" w:hAnsi="宋体" w:cs="宋体" w:hint="eastAsia"/>
                <w:szCs w:val="18"/>
              </w:rPr>
              <w:t>参数说明</w:t>
            </w:r>
          </w:p>
        </w:tc>
      </w:tr>
      <w:tr w:rsidR="00477AF3" w:rsidRPr="00E95A07" w:rsidTr="00477AF3">
        <w:tc>
          <w:tcPr>
            <w:tcW w:w="696" w:type="pct"/>
          </w:tcPr>
          <w:p w:rsidR="00477AF3" w:rsidRPr="00E95A07" w:rsidRDefault="00477AF3" w:rsidP="00F323C5">
            <w:pPr>
              <w:rPr>
                <w:szCs w:val="18"/>
              </w:rPr>
            </w:pPr>
            <w:r w:rsidRPr="00E95A07">
              <w:rPr>
                <w:szCs w:val="18"/>
              </w:rPr>
              <w:t>ONUIP</w:t>
            </w:r>
          </w:p>
        </w:tc>
        <w:tc>
          <w:tcPr>
            <w:tcW w:w="895" w:type="pct"/>
          </w:tcPr>
          <w:p w:rsidR="00477AF3" w:rsidRPr="00E95A07" w:rsidRDefault="00477AF3" w:rsidP="00F323C5">
            <w:pPr>
              <w:rPr>
                <w:szCs w:val="18"/>
              </w:rPr>
            </w:pPr>
            <w:r w:rsidRPr="00E95A07">
              <w:rPr>
                <w:szCs w:val="18"/>
              </w:rPr>
              <w:t>OCTET STRING</w:t>
            </w:r>
          </w:p>
        </w:tc>
        <w:tc>
          <w:tcPr>
            <w:tcW w:w="895" w:type="pct"/>
          </w:tcPr>
          <w:p w:rsidR="00477AF3" w:rsidRPr="00E95A07" w:rsidRDefault="00477AF3" w:rsidP="00F323C5">
            <w:pPr>
              <w:rPr>
                <w:szCs w:val="18"/>
              </w:rPr>
            </w:pPr>
            <w:r w:rsidRPr="00E95A07">
              <w:rPr>
                <w:szCs w:val="18"/>
              </w:rPr>
              <w:t>SIZE(128)</w:t>
            </w:r>
          </w:p>
        </w:tc>
        <w:tc>
          <w:tcPr>
            <w:tcW w:w="480" w:type="pct"/>
          </w:tcPr>
          <w:p w:rsidR="00477AF3" w:rsidRPr="00A36623" w:rsidRDefault="00477AF3" w:rsidP="00477AF3">
            <w:pPr>
              <w:rPr>
                <w:rFonts w:eastAsiaTheme="minorEastAsia"/>
                <w:szCs w:val="18"/>
              </w:rPr>
            </w:pPr>
            <w:r>
              <w:rPr>
                <w:rFonts w:eastAsiaTheme="minorEastAsia" w:hint="eastAsia"/>
                <w:noProof/>
                <w:szCs w:val="18"/>
              </w:rPr>
              <w:t>C</w:t>
            </w:r>
          </w:p>
        </w:tc>
        <w:tc>
          <w:tcPr>
            <w:tcW w:w="2035" w:type="pct"/>
          </w:tcPr>
          <w:p w:rsidR="00477AF3" w:rsidRPr="00E95A07" w:rsidRDefault="00477AF3" w:rsidP="00F323C5">
            <w:pPr>
              <w:rPr>
                <w:szCs w:val="18"/>
              </w:rPr>
            </w:pPr>
            <w:r w:rsidRPr="00E95A07">
              <w:rPr>
                <w:rFonts w:ascii="宋体" w:eastAsia="宋体" w:hAnsi="宋体" w:cs="宋体" w:hint="eastAsia"/>
                <w:szCs w:val="18"/>
              </w:rPr>
              <w:t>具有管理</w:t>
            </w:r>
            <w:r w:rsidRPr="00E95A07">
              <w:rPr>
                <w:szCs w:val="18"/>
              </w:rPr>
              <w:t>IP</w:t>
            </w:r>
            <w:r w:rsidRPr="00E95A07">
              <w:rPr>
                <w:rFonts w:ascii="宋体" w:eastAsia="宋体" w:hAnsi="宋体" w:cs="宋体" w:hint="eastAsia"/>
                <w:szCs w:val="18"/>
              </w:rPr>
              <w:t>的</w:t>
            </w:r>
            <w:r w:rsidRPr="00E95A07">
              <w:rPr>
                <w:szCs w:val="18"/>
              </w:rPr>
              <w:t>ONU</w:t>
            </w:r>
            <w:r w:rsidRPr="00E95A07">
              <w:rPr>
                <w:rFonts w:ascii="宋体" w:eastAsia="宋体" w:hAnsi="宋体" w:cs="宋体" w:hint="eastAsia"/>
                <w:szCs w:val="18"/>
              </w:rPr>
              <w:t>的</w:t>
            </w:r>
            <w:r w:rsidRPr="00E95A07">
              <w:rPr>
                <w:szCs w:val="18"/>
              </w:rPr>
              <w:t>IP</w:t>
            </w:r>
            <w:r w:rsidRPr="00E95A07">
              <w:rPr>
                <w:rFonts w:ascii="宋体" w:eastAsia="宋体" w:hAnsi="宋体" w:cs="宋体" w:hint="eastAsia"/>
                <w:szCs w:val="18"/>
              </w:rPr>
              <w:t>地址或名称</w:t>
            </w:r>
          </w:p>
        </w:tc>
      </w:tr>
      <w:tr w:rsidR="00477AF3" w:rsidRPr="00E95A07" w:rsidTr="00477AF3">
        <w:tc>
          <w:tcPr>
            <w:tcW w:w="696" w:type="pct"/>
          </w:tcPr>
          <w:p w:rsidR="00477AF3" w:rsidRPr="00E95A07" w:rsidRDefault="00477AF3" w:rsidP="00F323C5">
            <w:pPr>
              <w:rPr>
                <w:szCs w:val="18"/>
              </w:rPr>
            </w:pPr>
            <w:r w:rsidRPr="00E95A07">
              <w:rPr>
                <w:szCs w:val="18"/>
              </w:rPr>
              <w:t>OLTID</w:t>
            </w:r>
          </w:p>
        </w:tc>
        <w:tc>
          <w:tcPr>
            <w:tcW w:w="895" w:type="pct"/>
          </w:tcPr>
          <w:p w:rsidR="00477AF3" w:rsidRPr="00E95A07" w:rsidRDefault="00477AF3" w:rsidP="00F323C5">
            <w:pPr>
              <w:rPr>
                <w:szCs w:val="18"/>
              </w:rPr>
            </w:pPr>
            <w:r w:rsidRPr="00E95A07">
              <w:rPr>
                <w:szCs w:val="18"/>
              </w:rPr>
              <w:t>OCTET STRING</w:t>
            </w:r>
          </w:p>
        </w:tc>
        <w:tc>
          <w:tcPr>
            <w:tcW w:w="895" w:type="pct"/>
          </w:tcPr>
          <w:p w:rsidR="00477AF3" w:rsidRPr="00E95A07" w:rsidRDefault="00477AF3" w:rsidP="00F323C5">
            <w:pPr>
              <w:rPr>
                <w:szCs w:val="18"/>
              </w:rPr>
            </w:pPr>
            <w:r w:rsidRPr="00E95A07">
              <w:rPr>
                <w:szCs w:val="18"/>
              </w:rPr>
              <w:t>SIZE(128)</w:t>
            </w:r>
          </w:p>
        </w:tc>
        <w:tc>
          <w:tcPr>
            <w:tcW w:w="480" w:type="pct"/>
          </w:tcPr>
          <w:p w:rsidR="00477AF3" w:rsidRPr="00A36623" w:rsidRDefault="00477AF3" w:rsidP="00477AF3">
            <w:pPr>
              <w:rPr>
                <w:rFonts w:eastAsiaTheme="minorEastAsia"/>
                <w:szCs w:val="18"/>
              </w:rPr>
            </w:pPr>
            <w:r>
              <w:rPr>
                <w:rFonts w:eastAsiaTheme="minorEastAsia" w:hint="eastAsia"/>
                <w:noProof/>
                <w:szCs w:val="18"/>
              </w:rPr>
              <w:t>C</w:t>
            </w:r>
          </w:p>
        </w:tc>
        <w:tc>
          <w:tcPr>
            <w:tcW w:w="2035" w:type="pct"/>
          </w:tcPr>
          <w:p w:rsidR="00477AF3" w:rsidRPr="00E95A07" w:rsidRDefault="00477AF3" w:rsidP="00F323C5">
            <w:pPr>
              <w:rPr>
                <w:szCs w:val="18"/>
              </w:rPr>
            </w:pPr>
            <w:r w:rsidRPr="00E95A07">
              <w:rPr>
                <w:szCs w:val="18"/>
              </w:rPr>
              <w:t>OLT IP</w:t>
            </w:r>
            <w:r w:rsidRPr="00E95A07">
              <w:rPr>
                <w:rFonts w:ascii="宋体" w:eastAsia="宋体" w:hAnsi="宋体" w:cs="宋体" w:hint="eastAsia"/>
                <w:szCs w:val="18"/>
              </w:rPr>
              <w:t>地址或名称</w:t>
            </w:r>
          </w:p>
        </w:tc>
      </w:tr>
      <w:tr w:rsidR="00477AF3" w:rsidRPr="00E95A07" w:rsidTr="00477AF3">
        <w:tc>
          <w:tcPr>
            <w:tcW w:w="696" w:type="pct"/>
          </w:tcPr>
          <w:p w:rsidR="00477AF3" w:rsidRPr="00E95A07" w:rsidRDefault="00477AF3" w:rsidP="00F323C5">
            <w:pPr>
              <w:rPr>
                <w:szCs w:val="18"/>
              </w:rPr>
            </w:pPr>
            <w:r w:rsidRPr="00E95A07">
              <w:rPr>
                <w:szCs w:val="18"/>
              </w:rPr>
              <w:t>PONID</w:t>
            </w:r>
          </w:p>
        </w:tc>
        <w:tc>
          <w:tcPr>
            <w:tcW w:w="895" w:type="pct"/>
          </w:tcPr>
          <w:p w:rsidR="00477AF3" w:rsidRPr="00E95A07" w:rsidRDefault="00477AF3" w:rsidP="00F323C5">
            <w:pPr>
              <w:rPr>
                <w:szCs w:val="18"/>
              </w:rPr>
            </w:pPr>
            <w:r w:rsidRPr="00E95A07">
              <w:rPr>
                <w:szCs w:val="18"/>
              </w:rPr>
              <w:t xml:space="preserve">OCTET STRING </w:t>
            </w:r>
          </w:p>
        </w:tc>
        <w:tc>
          <w:tcPr>
            <w:tcW w:w="895" w:type="pct"/>
          </w:tcPr>
          <w:p w:rsidR="00477AF3" w:rsidRPr="00E95A07" w:rsidRDefault="00477AF3" w:rsidP="00F323C5">
            <w:pPr>
              <w:rPr>
                <w:szCs w:val="18"/>
              </w:rPr>
            </w:pPr>
            <w:r w:rsidRPr="00E95A07">
              <w:rPr>
                <w:szCs w:val="18"/>
              </w:rPr>
              <w:t>SIZE(128)</w:t>
            </w:r>
          </w:p>
          <w:p w:rsidR="00477AF3" w:rsidRPr="00E95A07" w:rsidRDefault="00477AF3" w:rsidP="00F323C5">
            <w:pPr>
              <w:rPr>
                <w:szCs w:val="18"/>
              </w:rPr>
            </w:pPr>
          </w:p>
        </w:tc>
        <w:tc>
          <w:tcPr>
            <w:tcW w:w="480" w:type="pct"/>
          </w:tcPr>
          <w:p w:rsidR="00477AF3" w:rsidRPr="00E95A07" w:rsidRDefault="00477AF3" w:rsidP="00477AF3">
            <w:pPr>
              <w:rPr>
                <w:szCs w:val="18"/>
              </w:rPr>
            </w:pPr>
            <w:r>
              <w:rPr>
                <w:rFonts w:eastAsiaTheme="minorEastAsia" w:hint="eastAsia"/>
                <w:noProof/>
                <w:szCs w:val="18"/>
              </w:rPr>
              <w:t>C</w:t>
            </w:r>
          </w:p>
        </w:tc>
        <w:tc>
          <w:tcPr>
            <w:tcW w:w="2035" w:type="pct"/>
          </w:tcPr>
          <w:p w:rsidR="00477AF3" w:rsidRPr="00E95A07" w:rsidRDefault="00477AF3" w:rsidP="00F323C5">
            <w:pPr>
              <w:rPr>
                <w:szCs w:val="18"/>
              </w:rPr>
            </w:pPr>
            <w:r w:rsidRPr="00B800D5">
              <w:rPr>
                <w:rFonts w:ascii="宋体" w:cs="宋体" w:hint="eastAsia"/>
                <w:kern w:val="0"/>
                <w:sz w:val="20"/>
                <w:szCs w:val="20"/>
              </w:rPr>
              <w:t>PON</w:t>
            </w:r>
            <w:r w:rsidRPr="00B800D5">
              <w:rPr>
                <w:rFonts w:ascii="宋体" w:eastAsia="宋体" w:hAnsi="宋体" w:cs="宋体" w:hint="eastAsia"/>
                <w:kern w:val="0"/>
                <w:sz w:val="20"/>
                <w:szCs w:val="20"/>
              </w:rPr>
              <w:t>口定位信息。格式为</w:t>
            </w:r>
            <w:r w:rsidRPr="00B800D5">
              <w:rPr>
                <w:kern w:val="0"/>
                <w:sz w:val="20"/>
                <w:szCs w:val="20"/>
              </w:rPr>
              <w:t>“</w:t>
            </w:r>
            <w:r w:rsidRPr="00B800D5">
              <w:rPr>
                <w:rFonts w:ascii="宋体" w:eastAsia="宋体" w:hAnsi="宋体" w:cs="宋体" w:hint="eastAsia"/>
                <w:kern w:val="0"/>
                <w:sz w:val="20"/>
                <w:szCs w:val="20"/>
              </w:rPr>
              <w:t>机架</w:t>
            </w:r>
            <w:r w:rsidRPr="00B800D5">
              <w:rPr>
                <w:rFonts w:ascii="宋体" w:cs="宋体" w:hint="eastAsia"/>
                <w:kern w:val="0"/>
                <w:sz w:val="20"/>
                <w:szCs w:val="20"/>
              </w:rPr>
              <w:t>-</w:t>
            </w:r>
            <w:r w:rsidRPr="00B800D5">
              <w:rPr>
                <w:rFonts w:ascii="宋体" w:eastAsia="宋体" w:hAnsi="宋体" w:cs="宋体" w:hint="eastAsia"/>
                <w:kern w:val="0"/>
                <w:sz w:val="20"/>
                <w:szCs w:val="20"/>
              </w:rPr>
              <w:t>框</w:t>
            </w:r>
            <w:r w:rsidRPr="00B800D5">
              <w:rPr>
                <w:rFonts w:ascii="宋体" w:cs="宋体" w:hint="eastAsia"/>
                <w:kern w:val="0"/>
                <w:sz w:val="20"/>
                <w:szCs w:val="20"/>
              </w:rPr>
              <w:t>-</w:t>
            </w:r>
            <w:r w:rsidRPr="00B800D5">
              <w:rPr>
                <w:rFonts w:ascii="宋体" w:eastAsia="宋体" w:hAnsi="宋体" w:cs="宋体" w:hint="eastAsia"/>
                <w:kern w:val="0"/>
                <w:sz w:val="20"/>
                <w:szCs w:val="20"/>
              </w:rPr>
              <w:t>槽</w:t>
            </w:r>
            <w:r w:rsidRPr="00B800D5">
              <w:rPr>
                <w:rFonts w:ascii="宋体" w:cs="宋体" w:hint="eastAsia"/>
                <w:kern w:val="0"/>
                <w:sz w:val="20"/>
                <w:szCs w:val="20"/>
              </w:rPr>
              <w:t>-</w:t>
            </w:r>
            <w:r w:rsidRPr="00B800D5">
              <w:rPr>
                <w:rFonts w:ascii="宋体" w:eastAsia="宋体" w:hAnsi="宋体" w:cs="宋体" w:hint="eastAsia"/>
                <w:kern w:val="0"/>
                <w:sz w:val="20"/>
                <w:szCs w:val="20"/>
              </w:rPr>
              <w:t>端口号</w:t>
            </w:r>
            <w:r w:rsidRPr="00B800D5">
              <w:rPr>
                <w:kern w:val="0"/>
                <w:sz w:val="20"/>
                <w:szCs w:val="20"/>
              </w:rPr>
              <w:t>”</w:t>
            </w:r>
            <w:r w:rsidRPr="00B800D5">
              <w:rPr>
                <w:rFonts w:ascii="宋体" w:eastAsia="宋体" w:hAnsi="宋体" w:cs="宋体" w:hint="eastAsia"/>
                <w:kern w:val="0"/>
                <w:sz w:val="20"/>
                <w:szCs w:val="20"/>
              </w:rPr>
              <w:t>，没有则使用</w:t>
            </w:r>
            <w:r w:rsidRPr="00B800D5">
              <w:rPr>
                <w:rFonts w:ascii="宋体" w:cs="宋体" w:hint="eastAsia"/>
                <w:kern w:val="0"/>
                <w:sz w:val="20"/>
                <w:szCs w:val="20"/>
              </w:rPr>
              <w:t>NA</w:t>
            </w:r>
            <w:r w:rsidRPr="00B800D5">
              <w:rPr>
                <w:rFonts w:ascii="宋体" w:eastAsia="宋体" w:hAnsi="宋体" w:cs="宋体" w:hint="eastAsia"/>
                <w:kern w:val="0"/>
                <w:sz w:val="20"/>
                <w:szCs w:val="20"/>
              </w:rPr>
              <w:t>代替，如</w:t>
            </w:r>
            <w:r w:rsidRPr="00B800D5">
              <w:rPr>
                <w:rFonts w:ascii="宋体" w:cs="宋体" w:hint="eastAsia"/>
                <w:kern w:val="0"/>
                <w:sz w:val="20"/>
                <w:szCs w:val="20"/>
              </w:rPr>
              <w:t>0</w:t>
            </w:r>
            <w:r w:rsidRPr="00B800D5">
              <w:rPr>
                <w:rFonts w:ascii="宋体" w:eastAsia="宋体" w:hAnsi="宋体" w:cs="宋体" w:hint="eastAsia"/>
                <w:kern w:val="0"/>
                <w:sz w:val="20"/>
                <w:szCs w:val="20"/>
              </w:rPr>
              <w:t>框</w:t>
            </w:r>
            <w:r w:rsidRPr="00B800D5">
              <w:rPr>
                <w:rFonts w:ascii="宋体" w:cs="宋体" w:hint="eastAsia"/>
                <w:kern w:val="0"/>
                <w:sz w:val="20"/>
                <w:szCs w:val="20"/>
              </w:rPr>
              <w:t>0</w:t>
            </w:r>
            <w:r w:rsidRPr="00B800D5">
              <w:rPr>
                <w:rFonts w:ascii="宋体" w:eastAsia="宋体" w:hAnsi="宋体" w:cs="宋体" w:hint="eastAsia"/>
                <w:kern w:val="0"/>
                <w:sz w:val="20"/>
                <w:szCs w:val="20"/>
              </w:rPr>
              <w:t>槽</w:t>
            </w:r>
            <w:r w:rsidRPr="00B800D5">
              <w:rPr>
                <w:rFonts w:ascii="宋体" w:cs="宋体" w:hint="eastAsia"/>
                <w:kern w:val="0"/>
                <w:sz w:val="20"/>
                <w:szCs w:val="20"/>
              </w:rPr>
              <w:t>0</w:t>
            </w:r>
            <w:r w:rsidRPr="00B800D5">
              <w:rPr>
                <w:rFonts w:ascii="宋体" w:eastAsia="宋体" w:hAnsi="宋体" w:cs="宋体" w:hint="eastAsia"/>
                <w:kern w:val="0"/>
                <w:sz w:val="20"/>
                <w:szCs w:val="20"/>
              </w:rPr>
              <w:t>端口为</w:t>
            </w:r>
            <w:r w:rsidRPr="00B800D5">
              <w:rPr>
                <w:rFonts w:ascii="宋体" w:cs="宋体" w:hint="eastAsia"/>
                <w:kern w:val="0"/>
                <w:sz w:val="20"/>
                <w:szCs w:val="20"/>
              </w:rPr>
              <w:t>NA-0-0-0</w:t>
            </w:r>
            <w:r w:rsidRPr="00B800D5">
              <w:rPr>
                <w:rFonts w:ascii="宋体" w:eastAsia="宋体" w:hAnsi="宋体" w:cs="宋体" w:hint="eastAsia"/>
                <w:kern w:val="0"/>
                <w:sz w:val="20"/>
                <w:szCs w:val="20"/>
              </w:rPr>
              <w:t>。</w:t>
            </w:r>
          </w:p>
        </w:tc>
      </w:tr>
      <w:tr w:rsidR="00477AF3" w:rsidRPr="00E95A07" w:rsidTr="00477AF3">
        <w:tc>
          <w:tcPr>
            <w:tcW w:w="696" w:type="pct"/>
          </w:tcPr>
          <w:p w:rsidR="00477AF3" w:rsidRPr="00E95A07" w:rsidRDefault="00477AF3" w:rsidP="00F323C5">
            <w:pPr>
              <w:rPr>
                <w:szCs w:val="18"/>
              </w:rPr>
            </w:pPr>
            <w:r w:rsidRPr="00E95A07">
              <w:rPr>
                <w:szCs w:val="18"/>
              </w:rPr>
              <w:lastRenderedPageBreak/>
              <w:t>ONUIDTYPE</w:t>
            </w:r>
          </w:p>
        </w:tc>
        <w:tc>
          <w:tcPr>
            <w:tcW w:w="895" w:type="pct"/>
          </w:tcPr>
          <w:p w:rsidR="00477AF3" w:rsidRPr="00E95A07" w:rsidRDefault="00477AF3" w:rsidP="00F323C5">
            <w:pPr>
              <w:rPr>
                <w:szCs w:val="18"/>
              </w:rPr>
            </w:pPr>
            <w:r w:rsidRPr="00E95A07">
              <w:rPr>
                <w:szCs w:val="18"/>
              </w:rPr>
              <w:t>OCTET STRING</w:t>
            </w:r>
          </w:p>
        </w:tc>
        <w:tc>
          <w:tcPr>
            <w:tcW w:w="895" w:type="pct"/>
          </w:tcPr>
          <w:p w:rsidR="00477AF3" w:rsidRPr="00300E1F" w:rsidRDefault="00477AF3" w:rsidP="001F3121">
            <w:pPr>
              <w:rPr>
                <w:szCs w:val="18"/>
              </w:rPr>
            </w:pPr>
            <w:r>
              <w:rPr>
                <w:szCs w:val="18"/>
              </w:rPr>
              <w:t>ONU_NAME</w:t>
            </w:r>
          </w:p>
          <w:p w:rsidR="00477AF3" w:rsidRPr="00300E1F" w:rsidRDefault="00477AF3" w:rsidP="001F3121">
            <w:pPr>
              <w:rPr>
                <w:szCs w:val="18"/>
              </w:rPr>
            </w:pPr>
            <w:r>
              <w:rPr>
                <w:szCs w:val="18"/>
              </w:rPr>
              <w:t>MAC</w:t>
            </w:r>
          </w:p>
          <w:p w:rsidR="00477AF3" w:rsidRDefault="00477AF3" w:rsidP="001F3121">
            <w:pPr>
              <w:rPr>
                <w:rFonts w:eastAsiaTheme="minorEastAsia"/>
                <w:szCs w:val="18"/>
              </w:rPr>
            </w:pPr>
            <w:r>
              <w:rPr>
                <w:szCs w:val="18"/>
              </w:rPr>
              <w:t>LOID</w:t>
            </w:r>
          </w:p>
          <w:p w:rsidR="00477AF3" w:rsidRPr="00931FE4" w:rsidRDefault="00477AF3" w:rsidP="001F3121">
            <w:pPr>
              <w:rPr>
                <w:rFonts w:eastAsiaTheme="minorEastAsia"/>
                <w:szCs w:val="18"/>
              </w:rPr>
            </w:pPr>
            <w:r>
              <w:rPr>
                <w:rFonts w:eastAsiaTheme="minorEastAsia" w:hint="eastAsia"/>
                <w:szCs w:val="18"/>
              </w:rPr>
              <w:t>PASSWORD</w:t>
            </w:r>
          </w:p>
          <w:p w:rsidR="00477AF3" w:rsidRPr="00300E1F" w:rsidRDefault="00477AF3" w:rsidP="001F3121">
            <w:pPr>
              <w:rPr>
                <w:szCs w:val="18"/>
              </w:rPr>
            </w:pPr>
            <w:r w:rsidRPr="00300E1F">
              <w:rPr>
                <w:szCs w:val="18"/>
              </w:rPr>
              <w:t>ONU_NUMBER</w:t>
            </w:r>
          </w:p>
        </w:tc>
        <w:tc>
          <w:tcPr>
            <w:tcW w:w="480" w:type="pct"/>
          </w:tcPr>
          <w:p w:rsidR="00477AF3" w:rsidRPr="00A36623" w:rsidRDefault="00477AF3" w:rsidP="00477AF3">
            <w:pPr>
              <w:rPr>
                <w:rFonts w:eastAsiaTheme="minorEastAsia"/>
                <w:szCs w:val="18"/>
              </w:rPr>
            </w:pPr>
            <w:r>
              <w:rPr>
                <w:rFonts w:eastAsiaTheme="minorEastAsia" w:hint="eastAsia"/>
                <w:noProof/>
                <w:szCs w:val="18"/>
              </w:rPr>
              <w:t>C</w:t>
            </w:r>
          </w:p>
        </w:tc>
        <w:tc>
          <w:tcPr>
            <w:tcW w:w="2035" w:type="pct"/>
          </w:tcPr>
          <w:p w:rsidR="00477AF3" w:rsidRPr="006B594E" w:rsidRDefault="00477AF3"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477AF3" w:rsidRPr="00E95A07" w:rsidTr="00477AF3">
        <w:tc>
          <w:tcPr>
            <w:tcW w:w="696" w:type="pct"/>
          </w:tcPr>
          <w:p w:rsidR="00477AF3" w:rsidRPr="00E95A07" w:rsidRDefault="00477AF3" w:rsidP="00F323C5">
            <w:pPr>
              <w:rPr>
                <w:szCs w:val="18"/>
              </w:rPr>
            </w:pPr>
            <w:r w:rsidRPr="00E95A07">
              <w:rPr>
                <w:szCs w:val="18"/>
              </w:rPr>
              <w:t>ONUID</w:t>
            </w:r>
          </w:p>
        </w:tc>
        <w:tc>
          <w:tcPr>
            <w:tcW w:w="895" w:type="pct"/>
          </w:tcPr>
          <w:p w:rsidR="00477AF3" w:rsidRPr="00E95A07" w:rsidRDefault="00477AF3" w:rsidP="00F323C5">
            <w:pPr>
              <w:rPr>
                <w:szCs w:val="18"/>
              </w:rPr>
            </w:pPr>
            <w:r w:rsidRPr="00E95A07">
              <w:rPr>
                <w:szCs w:val="18"/>
              </w:rPr>
              <w:t>OCTET STRING</w:t>
            </w:r>
          </w:p>
        </w:tc>
        <w:tc>
          <w:tcPr>
            <w:tcW w:w="895" w:type="pct"/>
          </w:tcPr>
          <w:p w:rsidR="00477AF3" w:rsidRPr="00300E1F" w:rsidRDefault="00477AF3" w:rsidP="001F3121">
            <w:pPr>
              <w:rPr>
                <w:szCs w:val="18"/>
              </w:rPr>
            </w:pPr>
            <w:r w:rsidRPr="00300E1F">
              <w:rPr>
                <w:szCs w:val="18"/>
              </w:rPr>
              <w:t>SIZE(128)</w:t>
            </w:r>
          </w:p>
        </w:tc>
        <w:tc>
          <w:tcPr>
            <w:tcW w:w="480" w:type="pct"/>
          </w:tcPr>
          <w:p w:rsidR="00477AF3" w:rsidRPr="00E95A07" w:rsidRDefault="00477AF3" w:rsidP="00477AF3">
            <w:pPr>
              <w:rPr>
                <w:szCs w:val="18"/>
              </w:rPr>
            </w:pPr>
            <w:r>
              <w:rPr>
                <w:rFonts w:eastAsiaTheme="minorEastAsia" w:hint="eastAsia"/>
                <w:noProof/>
                <w:szCs w:val="18"/>
              </w:rPr>
              <w:t>C</w:t>
            </w:r>
          </w:p>
        </w:tc>
        <w:tc>
          <w:tcPr>
            <w:tcW w:w="2035" w:type="pct"/>
          </w:tcPr>
          <w:p w:rsidR="00477AF3" w:rsidRPr="00300E1F" w:rsidRDefault="00477AF3"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477AF3" w:rsidRPr="00E95A07" w:rsidTr="00477AF3">
        <w:tc>
          <w:tcPr>
            <w:tcW w:w="696" w:type="pct"/>
          </w:tcPr>
          <w:p w:rsidR="00477AF3" w:rsidRPr="00E95A07" w:rsidRDefault="00477AF3" w:rsidP="00F323C5">
            <w:pPr>
              <w:rPr>
                <w:szCs w:val="18"/>
              </w:rPr>
            </w:pPr>
            <w:r w:rsidRPr="00E95A07">
              <w:rPr>
                <w:szCs w:val="18"/>
              </w:rPr>
              <w:t>BOARDID</w:t>
            </w:r>
          </w:p>
        </w:tc>
        <w:tc>
          <w:tcPr>
            <w:tcW w:w="895" w:type="pct"/>
          </w:tcPr>
          <w:p w:rsidR="00477AF3" w:rsidRPr="00E95A07" w:rsidRDefault="00477AF3" w:rsidP="00F323C5">
            <w:pPr>
              <w:rPr>
                <w:szCs w:val="18"/>
              </w:rPr>
            </w:pPr>
            <w:r w:rsidRPr="00E95A07">
              <w:rPr>
                <w:szCs w:val="18"/>
              </w:rPr>
              <w:t xml:space="preserve">OCTET STRING </w:t>
            </w:r>
          </w:p>
        </w:tc>
        <w:tc>
          <w:tcPr>
            <w:tcW w:w="895" w:type="pct"/>
          </w:tcPr>
          <w:p w:rsidR="00477AF3" w:rsidRPr="00E95A07" w:rsidRDefault="00477AF3" w:rsidP="00F323C5">
            <w:pPr>
              <w:rPr>
                <w:szCs w:val="18"/>
              </w:rPr>
            </w:pPr>
            <w:r w:rsidRPr="00E95A07">
              <w:rPr>
                <w:szCs w:val="18"/>
              </w:rPr>
              <w:t>SIZE(128)</w:t>
            </w:r>
          </w:p>
          <w:p w:rsidR="00477AF3" w:rsidRPr="00E95A07" w:rsidRDefault="00477AF3" w:rsidP="00F323C5">
            <w:pPr>
              <w:rPr>
                <w:szCs w:val="18"/>
              </w:rPr>
            </w:pPr>
            <w:r w:rsidRPr="00E95A07">
              <w:rPr>
                <w:rFonts w:ascii="宋体" w:eastAsia="宋体" w:hAnsi="宋体" w:cs="宋体" w:hint="eastAsia"/>
                <w:szCs w:val="18"/>
              </w:rPr>
              <w:t>机架</w:t>
            </w:r>
            <w:r w:rsidRPr="00E95A07">
              <w:rPr>
                <w:szCs w:val="18"/>
              </w:rPr>
              <w:t>-</w:t>
            </w:r>
            <w:r w:rsidRPr="00E95A07">
              <w:rPr>
                <w:rFonts w:ascii="宋体" w:eastAsia="宋体" w:hAnsi="宋体" w:cs="宋体" w:hint="eastAsia"/>
                <w:szCs w:val="18"/>
              </w:rPr>
              <w:t>框</w:t>
            </w:r>
            <w:r w:rsidRPr="00E95A07">
              <w:rPr>
                <w:szCs w:val="18"/>
              </w:rPr>
              <w:t>-</w:t>
            </w:r>
            <w:r w:rsidRPr="00E95A07">
              <w:rPr>
                <w:rFonts w:ascii="宋体" w:eastAsia="宋体" w:hAnsi="宋体" w:cs="宋体" w:hint="eastAsia"/>
                <w:szCs w:val="18"/>
              </w:rPr>
              <w:t>槽</w:t>
            </w:r>
          </w:p>
        </w:tc>
        <w:tc>
          <w:tcPr>
            <w:tcW w:w="480" w:type="pct"/>
          </w:tcPr>
          <w:p w:rsidR="00477AF3" w:rsidRPr="00E95A07" w:rsidRDefault="00477AF3" w:rsidP="00477AF3">
            <w:pPr>
              <w:rPr>
                <w:szCs w:val="18"/>
              </w:rPr>
            </w:pPr>
            <w:r>
              <w:rPr>
                <w:rFonts w:eastAsiaTheme="minorEastAsia" w:hint="eastAsia"/>
                <w:szCs w:val="18"/>
              </w:rPr>
              <w:t>O</w:t>
            </w:r>
          </w:p>
        </w:tc>
        <w:tc>
          <w:tcPr>
            <w:tcW w:w="2035" w:type="pct"/>
          </w:tcPr>
          <w:p w:rsidR="00477AF3" w:rsidRPr="00E95A07" w:rsidRDefault="00B00587" w:rsidP="00F323C5">
            <w:pPr>
              <w:rPr>
                <w:szCs w:val="18"/>
              </w:rPr>
            </w:pPr>
            <w:r>
              <w:rPr>
                <w:rFonts w:ascii="宋体" w:eastAsia="宋体" w:hAnsi="宋体" w:cs="宋体" w:hint="eastAsia"/>
                <w:szCs w:val="18"/>
              </w:rPr>
              <w:t>单元盘</w:t>
            </w:r>
            <w:r w:rsidR="00477AF3" w:rsidRPr="00E95A07">
              <w:rPr>
                <w:rFonts w:ascii="宋体" w:eastAsia="宋体" w:hAnsi="宋体" w:cs="宋体" w:hint="eastAsia"/>
                <w:szCs w:val="18"/>
              </w:rPr>
              <w:t>定位信息，通过</w:t>
            </w:r>
            <w:r w:rsidR="00477AF3" w:rsidRPr="00E95A07">
              <w:rPr>
                <w:szCs w:val="18"/>
              </w:rPr>
              <w:t xml:space="preserve"> </w:t>
            </w:r>
            <w:r w:rsidR="00477AF3" w:rsidRPr="00E95A07">
              <w:rPr>
                <w:rFonts w:ascii="宋体" w:eastAsia="宋体" w:hAnsi="宋体" w:cs="宋体" w:hint="eastAsia"/>
                <w:szCs w:val="18"/>
              </w:rPr>
              <w:t>机架</w:t>
            </w:r>
            <w:r w:rsidR="00477AF3" w:rsidRPr="00E95A07">
              <w:rPr>
                <w:szCs w:val="18"/>
              </w:rPr>
              <w:t>-</w:t>
            </w:r>
            <w:r w:rsidR="00477AF3" w:rsidRPr="00E95A07">
              <w:rPr>
                <w:rFonts w:ascii="宋体" w:eastAsia="宋体" w:hAnsi="宋体" w:cs="宋体" w:hint="eastAsia"/>
                <w:szCs w:val="18"/>
              </w:rPr>
              <w:t>框</w:t>
            </w:r>
            <w:r w:rsidR="00477AF3" w:rsidRPr="00E95A07">
              <w:rPr>
                <w:szCs w:val="18"/>
              </w:rPr>
              <w:t>-</w:t>
            </w:r>
            <w:r w:rsidR="00477AF3" w:rsidRPr="00E95A07">
              <w:rPr>
                <w:rFonts w:ascii="宋体" w:eastAsia="宋体" w:hAnsi="宋体" w:cs="宋体" w:hint="eastAsia"/>
                <w:szCs w:val="18"/>
              </w:rPr>
              <w:t>槽号的</w:t>
            </w:r>
            <w:r w:rsidR="00477AF3" w:rsidRPr="00E95A07">
              <w:rPr>
                <w:szCs w:val="18"/>
              </w:rPr>
              <w:t xml:space="preserve"> </w:t>
            </w:r>
            <w:r w:rsidR="00477AF3" w:rsidRPr="00E95A07">
              <w:rPr>
                <w:rFonts w:ascii="宋体" w:eastAsia="宋体" w:hAnsi="宋体" w:cs="宋体" w:hint="eastAsia"/>
                <w:szCs w:val="18"/>
              </w:rPr>
              <w:t>方式定位</w:t>
            </w:r>
            <w:r w:rsidR="00477AF3" w:rsidRPr="00E95A07">
              <w:rPr>
                <w:szCs w:val="18"/>
              </w:rPr>
              <w:t xml:space="preserve"> </w:t>
            </w:r>
            <w:r>
              <w:rPr>
                <w:rFonts w:ascii="宋体" w:eastAsia="宋体" w:hAnsi="宋体" w:cs="宋体" w:hint="eastAsia"/>
                <w:szCs w:val="18"/>
              </w:rPr>
              <w:t>单元盘</w:t>
            </w:r>
            <w:r w:rsidR="00477AF3" w:rsidRPr="00E95A07">
              <w:rPr>
                <w:rFonts w:ascii="宋体" w:eastAsia="宋体" w:hAnsi="宋体" w:cs="宋体" w:hint="eastAsia"/>
                <w:szCs w:val="18"/>
              </w:rPr>
              <w:t>，</w:t>
            </w:r>
            <w:r w:rsidR="00477AF3" w:rsidRPr="00E95A07">
              <w:rPr>
                <w:szCs w:val="18"/>
              </w:rPr>
              <w:t xml:space="preserve"> </w:t>
            </w:r>
            <w:r w:rsidR="00477AF3" w:rsidRPr="00E95A07">
              <w:rPr>
                <w:rFonts w:ascii="宋体" w:eastAsia="宋体" w:hAnsi="宋体" w:cs="宋体" w:hint="eastAsia"/>
                <w:szCs w:val="18"/>
              </w:rPr>
              <w:t>没有的补为</w:t>
            </w:r>
            <w:r w:rsidR="00477AF3" w:rsidRPr="00E95A07">
              <w:rPr>
                <w:szCs w:val="18"/>
              </w:rPr>
              <w:t>NA</w:t>
            </w:r>
            <w:r w:rsidR="00477AF3" w:rsidRPr="00E95A07">
              <w:rPr>
                <w:rFonts w:ascii="宋体" w:eastAsia="宋体" w:hAnsi="宋体" w:cs="宋体" w:hint="eastAsia"/>
                <w:szCs w:val="18"/>
              </w:rPr>
              <w:t>，没有则为查询所有</w:t>
            </w:r>
            <w:r>
              <w:rPr>
                <w:rFonts w:ascii="宋体" w:eastAsia="宋体" w:hAnsi="宋体" w:cs="宋体" w:hint="eastAsia"/>
                <w:szCs w:val="18"/>
              </w:rPr>
              <w:t>单元盘</w:t>
            </w:r>
          </w:p>
        </w:tc>
      </w:tr>
    </w:tbl>
    <w:p w:rsidR="00507B65" w:rsidRPr="009E44FF" w:rsidRDefault="00507B65" w:rsidP="00507B65">
      <w:pPr>
        <w:spacing w:line="360" w:lineRule="auto"/>
        <w:rPr>
          <w:b/>
          <w:bCs/>
          <w:szCs w:val="21"/>
        </w:rPr>
      </w:pPr>
    </w:p>
    <w:p w:rsidR="00000000" w:rsidRDefault="00507B65" w:rsidP="00CE4D8A">
      <w:pPr>
        <w:spacing w:beforeLines="50"/>
        <w:ind w:firstLine="420"/>
        <w:pPrChange w:id="997" w:author="CMDI-LVLIANGDONG" w:date="2015-07-22T10:29:00Z">
          <w:pPr>
            <w:spacing w:beforeLines="50"/>
            <w:ind w:firstLine="420"/>
          </w:pPr>
        </w:pPrChange>
      </w:pPr>
      <w:r w:rsidRPr="00EC3C32">
        <w:t>响应格式</w:t>
      </w:r>
    </w:p>
    <w:p w:rsidR="00507B65" w:rsidRPr="009E44FF" w:rsidRDefault="00507B65" w:rsidP="00707D5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000000" w:rsidRDefault="00507B65" w:rsidP="00CE4D8A">
      <w:pPr>
        <w:spacing w:beforeLines="50"/>
        <w:ind w:firstLine="420"/>
        <w:pPrChange w:id="998" w:author="CMDI-LVLIANGDONG" w:date="2015-07-22T10:29:00Z">
          <w:pPr>
            <w:spacing w:beforeLines="50"/>
            <w:ind w:firstLine="420"/>
          </w:pPr>
        </w:pPrChange>
      </w:pPr>
      <w:r w:rsidRPr="00EC3C32">
        <w:t>输出参数</w:t>
      </w:r>
    </w:p>
    <w:tbl>
      <w:tblPr>
        <w:tblStyle w:val="afffffd"/>
        <w:tblW w:w="7393" w:type="dxa"/>
        <w:tblLayout w:type="fixed"/>
        <w:tblLook w:val="01E0"/>
      </w:tblPr>
      <w:tblGrid>
        <w:gridCol w:w="1114"/>
        <w:gridCol w:w="1568"/>
        <w:gridCol w:w="1395"/>
        <w:gridCol w:w="764"/>
        <w:gridCol w:w="2552"/>
      </w:tblGrid>
      <w:tr w:rsidR="00477AF3" w:rsidRPr="00EC0909" w:rsidTr="00477AF3">
        <w:trPr>
          <w:cnfStyle w:val="100000000000"/>
        </w:trPr>
        <w:tc>
          <w:tcPr>
            <w:tcW w:w="753" w:type="pct"/>
          </w:tcPr>
          <w:p w:rsidR="00477AF3" w:rsidRPr="00EC0909" w:rsidRDefault="00477AF3" w:rsidP="00F323C5">
            <w:pPr>
              <w:rPr>
                <w:szCs w:val="18"/>
              </w:rPr>
            </w:pPr>
            <w:r w:rsidRPr="00EC0909">
              <w:rPr>
                <w:rFonts w:ascii="宋体" w:eastAsia="宋体" w:hAnsi="宋体" w:cs="宋体" w:hint="eastAsia"/>
                <w:szCs w:val="18"/>
              </w:rPr>
              <w:t>参数名称</w:t>
            </w:r>
          </w:p>
        </w:tc>
        <w:tc>
          <w:tcPr>
            <w:tcW w:w="1060" w:type="pct"/>
          </w:tcPr>
          <w:p w:rsidR="00477AF3" w:rsidRPr="00EC0909" w:rsidRDefault="00477AF3" w:rsidP="00F323C5">
            <w:pPr>
              <w:rPr>
                <w:szCs w:val="18"/>
              </w:rPr>
            </w:pPr>
            <w:r w:rsidRPr="00EC0909">
              <w:rPr>
                <w:rFonts w:ascii="宋体" w:eastAsia="宋体" w:hAnsi="宋体" w:cs="宋体" w:hint="eastAsia"/>
                <w:szCs w:val="18"/>
              </w:rPr>
              <w:t>数据类型</w:t>
            </w:r>
          </w:p>
        </w:tc>
        <w:tc>
          <w:tcPr>
            <w:tcW w:w="943" w:type="pct"/>
          </w:tcPr>
          <w:p w:rsidR="00477AF3" w:rsidRPr="00EC0909" w:rsidRDefault="00477AF3" w:rsidP="00F323C5">
            <w:pPr>
              <w:rPr>
                <w:szCs w:val="18"/>
              </w:rPr>
            </w:pPr>
            <w:r w:rsidRPr="00EC0909">
              <w:rPr>
                <w:rFonts w:ascii="宋体" w:eastAsia="宋体" w:hAnsi="宋体" w:cs="宋体" w:hint="eastAsia"/>
                <w:szCs w:val="18"/>
              </w:rPr>
              <w:t>取值范围</w:t>
            </w:r>
          </w:p>
        </w:tc>
        <w:tc>
          <w:tcPr>
            <w:tcW w:w="517" w:type="pct"/>
          </w:tcPr>
          <w:p w:rsidR="00477AF3" w:rsidRPr="00B315AC" w:rsidRDefault="00477AF3" w:rsidP="00477AF3">
            <w:pPr>
              <w:rPr>
                <w:rFonts w:eastAsiaTheme="minorEastAsia"/>
                <w:szCs w:val="18"/>
              </w:rPr>
            </w:pPr>
            <w:r>
              <w:rPr>
                <w:rFonts w:eastAsiaTheme="minorEastAsia" w:hint="eastAsia"/>
                <w:szCs w:val="18"/>
              </w:rPr>
              <w:t>限定</w:t>
            </w:r>
          </w:p>
        </w:tc>
        <w:tc>
          <w:tcPr>
            <w:tcW w:w="1726" w:type="pct"/>
          </w:tcPr>
          <w:p w:rsidR="00477AF3" w:rsidRPr="00EC0909" w:rsidRDefault="00477AF3" w:rsidP="00F323C5">
            <w:pPr>
              <w:rPr>
                <w:szCs w:val="18"/>
              </w:rPr>
            </w:pPr>
            <w:r w:rsidRPr="00EC0909">
              <w:rPr>
                <w:rFonts w:ascii="宋体" w:eastAsia="宋体" w:hAnsi="宋体" w:cs="宋体" w:hint="eastAsia"/>
                <w:szCs w:val="18"/>
              </w:rPr>
              <w:t>参数说明</w:t>
            </w:r>
          </w:p>
        </w:tc>
      </w:tr>
      <w:tr w:rsidR="00477AF3" w:rsidRPr="00EC0909" w:rsidTr="00477AF3">
        <w:tc>
          <w:tcPr>
            <w:tcW w:w="753" w:type="pct"/>
          </w:tcPr>
          <w:p w:rsidR="00477AF3" w:rsidRPr="00EC0909" w:rsidRDefault="00477AF3" w:rsidP="00F323C5">
            <w:pPr>
              <w:rPr>
                <w:szCs w:val="18"/>
              </w:rPr>
            </w:pPr>
            <w:r w:rsidRPr="00EC0909">
              <w:rPr>
                <w:szCs w:val="18"/>
              </w:rPr>
              <w:t>BOARDID</w:t>
            </w:r>
          </w:p>
        </w:tc>
        <w:tc>
          <w:tcPr>
            <w:tcW w:w="1060" w:type="pct"/>
          </w:tcPr>
          <w:p w:rsidR="00477AF3" w:rsidRPr="00EC0909" w:rsidRDefault="00477AF3" w:rsidP="00F323C5">
            <w:pPr>
              <w:rPr>
                <w:szCs w:val="18"/>
              </w:rPr>
            </w:pPr>
            <w:r w:rsidRPr="00EC0909">
              <w:rPr>
                <w:szCs w:val="18"/>
              </w:rPr>
              <w:t xml:space="preserve">OCTET STRING </w:t>
            </w:r>
          </w:p>
        </w:tc>
        <w:tc>
          <w:tcPr>
            <w:tcW w:w="943" w:type="pct"/>
          </w:tcPr>
          <w:p w:rsidR="00477AF3" w:rsidRPr="00EC0909" w:rsidRDefault="00477AF3" w:rsidP="00F323C5">
            <w:pPr>
              <w:rPr>
                <w:szCs w:val="18"/>
              </w:rPr>
            </w:pPr>
            <w:r w:rsidRPr="00EC0909">
              <w:rPr>
                <w:szCs w:val="18"/>
              </w:rPr>
              <w:t>SIZE(128)</w:t>
            </w:r>
          </w:p>
          <w:p w:rsidR="00477AF3" w:rsidRPr="00EC0909" w:rsidRDefault="00477AF3" w:rsidP="00F323C5">
            <w:pPr>
              <w:rPr>
                <w:szCs w:val="18"/>
              </w:rPr>
            </w:pPr>
            <w:r w:rsidRPr="00EC0909">
              <w:rPr>
                <w:rFonts w:ascii="宋体" w:eastAsia="宋体" w:hAnsi="宋体" w:cs="宋体" w:hint="eastAsia"/>
                <w:szCs w:val="18"/>
              </w:rPr>
              <w:t>机架</w:t>
            </w:r>
            <w:r w:rsidRPr="00EC0909">
              <w:rPr>
                <w:szCs w:val="18"/>
              </w:rPr>
              <w:t>-</w:t>
            </w:r>
            <w:r w:rsidRPr="00EC0909">
              <w:rPr>
                <w:rFonts w:ascii="宋体" w:eastAsia="宋体" w:hAnsi="宋体" w:cs="宋体" w:hint="eastAsia"/>
                <w:szCs w:val="18"/>
              </w:rPr>
              <w:t>框</w:t>
            </w:r>
            <w:r w:rsidRPr="00EC0909">
              <w:rPr>
                <w:szCs w:val="18"/>
              </w:rPr>
              <w:t>-</w:t>
            </w:r>
            <w:r w:rsidRPr="00EC0909">
              <w:rPr>
                <w:rFonts w:ascii="宋体" w:eastAsia="宋体" w:hAnsi="宋体" w:cs="宋体" w:hint="eastAsia"/>
                <w:szCs w:val="18"/>
              </w:rPr>
              <w:t>槽</w:t>
            </w:r>
          </w:p>
        </w:tc>
        <w:tc>
          <w:tcPr>
            <w:tcW w:w="517" w:type="pct"/>
          </w:tcPr>
          <w:p w:rsidR="00477AF3" w:rsidRPr="00B315AC" w:rsidRDefault="00477AF3" w:rsidP="00477AF3">
            <w:pPr>
              <w:rPr>
                <w:rFonts w:eastAsiaTheme="minorEastAsia"/>
                <w:szCs w:val="18"/>
              </w:rPr>
            </w:pPr>
            <w:r>
              <w:rPr>
                <w:rFonts w:eastAsiaTheme="minorEastAsia" w:hint="eastAsia"/>
                <w:szCs w:val="18"/>
              </w:rPr>
              <w:t>M</w:t>
            </w:r>
          </w:p>
        </w:tc>
        <w:tc>
          <w:tcPr>
            <w:tcW w:w="1726" w:type="pct"/>
          </w:tcPr>
          <w:p w:rsidR="00477AF3" w:rsidRPr="00EC0909" w:rsidRDefault="00477AF3" w:rsidP="00F323C5">
            <w:pPr>
              <w:rPr>
                <w:szCs w:val="18"/>
              </w:rPr>
            </w:pPr>
            <w:r w:rsidRPr="00EC0909">
              <w:rPr>
                <w:szCs w:val="18"/>
              </w:rPr>
              <w:t>ONU</w:t>
            </w:r>
            <w:r w:rsidR="00B00587">
              <w:rPr>
                <w:rFonts w:ascii="宋体" w:eastAsia="宋体" w:hAnsi="宋体" w:cs="宋体" w:hint="eastAsia"/>
                <w:szCs w:val="18"/>
              </w:rPr>
              <w:t>单元盘</w:t>
            </w:r>
            <w:r w:rsidRPr="00EC0909">
              <w:rPr>
                <w:rFonts w:ascii="宋体" w:eastAsia="宋体" w:hAnsi="宋体" w:cs="宋体" w:hint="eastAsia"/>
                <w:szCs w:val="18"/>
              </w:rPr>
              <w:t>定位信息，通过</w:t>
            </w:r>
            <w:r w:rsidRPr="00EC0909">
              <w:rPr>
                <w:szCs w:val="18"/>
              </w:rPr>
              <w:t xml:space="preserve"> </w:t>
            </w:r>
            <w:r w:rsidRPr="00EC0909">
              <w:rPr>
                <w:rFonts w:ascii="宋体" w:eastAsia="宋体" w:hAnsi="宋体" w:cs="宋体" w:hint="eastAsia"/>
                <w:szCs w:val="18"/>
              </w:rPr>
              <w:t>机架</w:t>
            </w:r>
            <w:r w:rsidRPr="00EC0909">
              <w:rPr>
                <w:szCs w:val="18"/>
              </w:rPr>
              <w:t>-</w:t>
            </w:r>
            <w:r w:rsidRPr="00EC0909">
              <w:rPr>
                <w:rFonts w:ascii="宋体" w:eastAsia="宋体" w:hAnsi="宋体" w:cs="宋体" w:hint="eastAsia"/>
                <w:szCs w:val="18"/>
              </w:rPr>
              <w:t>框</w:t>
            </w:r>
            <w:r w:rsidRPr="00EC0909">
              <w:rPr>
                <w:szCs w:val="18"/>
              </w:rPr>
              <w:t>-</w:t>
            </w:r>
            <w:r w:rsidRPr="00EC0909">
              <w:rPr>
                <w:rFonts w:ascii="宋体" w:eastAsia="宋体" w:hAnsi="宋体" w:cs="宋体" w:hint="eastAsia"/>
                <w:szCs w:val="18"/>
              </w:rPr>
              <w:t>槽号的</w:t>
            </w:r>
            <w:r w:rsidRPr="00EC0909">
              <w:rPr>
                <w:szCs w:val="18"/>
              </w:rPr>
              <w:t xml:space="preserve"> </w:t>
            </w:r>
            <w:r w:rsidRPr="00EC0909">
              <w:rPr>
                <w:rFonts w:ascii="宋体" w:eastAsia="宋体" w:hAnsi="宋体" w:cs="宋体" w:hint="eastAsia"/>
                <w:szCs w:val="18"/>
              </w:rPr>
              <w:t>方式定位</w:t>
            </w:r>
            <w:r w:rsidRPr="00EC0909">
              <w:rPr>
                <w:szCs w:val="18"/>
              </w:rPr>
              <w:t xml:space="preserve"> </w:t>
            </w:r>
            <w:r w:rsidR="00B00587">
              <w:rPr>
                <w:rFonts w:ascii="宋体" w:eastAsia="宋体" w:hAnsi="宋体" w:cs="宋体" w:hint="eastAsia"/>
                <w:szCs w:val="18"/>
              </w:rPr>
              <w:t>单元盘</w:t>
            </w:r>
            <w:r w:rsidRPr="00EC0909">
              <w:rPr>
                <w:rFonts w:ascii="宋体" w:eastAsia="宋体" w:hAnsi="宋体" w:cs="宋体" w:hint="eastAsia"/>
                <w:szCs w:val="18"/>
              </w:rPr>
              <w:t>，</w:t>
            </w:r>
            <w:r w:rsidRPr="00EC0909">
              <w:rPr>
                <w:szCs w:val="18"/>
              </w:rPr>
              <w:t xml:space="preserve"> </w:t>
            </w:r>
            <w:r w:rsidRPr="00EC0909">
              <w:rPr>
                <w:rFonts w:ascii="宋体" w:eastAsia="宋体" w:hAnsi="宋体" w:cs="宋体" w:hint="eastAsia"/>
                <w:szCs w:val="18"/>
              </w:rPr>
              <w:t>没有的补为</w:t>
            </w:r>
            <w:r w:rsidRPr="00EC0909">
              <w:rPr>
                <w:szCs w:val="18"/>
              </w:rPr>
              <w:t>NA</w:t>
            </w:r>
          </w:p>
        </w:tc>
      </w:tr>
      <w:tr w:rsidR="00477AF3" w:rsidRPr="00EC0909" w:rsidTr="00477AF3">
        <w:tc>
          <w:tcPr>
            <w:tcW w:w="753" w:type="pct"/>
          </w:tcPr>
          <w:p w:rsidR="00477AF3" w:rsidRPr="00EC0909" w:rsidRDefault="00477AF3" w:rsidP="00F323C5">
            <w:pPr>
              <w:rPr>
                <w:szCs w:val="18"/>
              </w:rPr>
            </w:pPr>
            <w:r w:rsidRPr="00EC0909">
              <w:rPr>
                <w:szCs w:val="18"/>
              </w:rPr>
              <w:t>BSTAT</w:t>
            </w:r>
          </w:p>
        </w:tc>
        <w:tc>
          <w:tcPr>
            <w:tcW w:w="1060" w:type="pct"/>
          </w:tcPr>
          <w:p w:rsidR="00477AF3" w:rsidRPr="00EC0909" w:rsidRDefault="00477AF3" w:rsidP="00F323C5">
            <w:pPr>
              <w:rPr>
                <w:szCs w:val="18"/>
              </w:rPr>
            </w:pPr>
            <w:r w:rsidRPr="00EC0909">
              <w:rPr>
                <w:szCs w:val="18"/>
              </w:rPr>
              <w:t>OCTET STRING</w:t>
            </w:r>
          </w:p>
        </w:tc>
        <w:tc>
          <w:tcPr>
            <w:tcW w:w="943" w:type="pct"/>
          </w:tcPr>
          <w:p w:rsidR="00477AF3" w:rsidRPr="00EC0909" w:rsidRDefault="00477AF3" w:rsidP="00F323C5">
            <w:pPr>
              <w:rPr>
                <w:szCs w:val="18"/>
              </w:rPr>
            </w:pPr>
            <w:r w:rsidRPr="00EC0909">
              <w:rPr>
                <w:szCs w:val="18"/>
              </w:rPr>
              <w:t>Normal</w:t>
            </w:r>
          </w:p>
          <w:p w:rsidR="00477AF3" w:rsidRPr="00EC0909" w:rsidRDefault="00477AF3" w:rsidP="00F323C5">
            <w:pPr>
              <w:rPr>
                <w:szCs w:val="18"/>
              </w:rPr>
            </w:pPr>
            <w:r w:rsidRPr="00EC0909">
              <w:rPr>
                <w:szCs w:val="18"/>
              </w:rPr>
              <w:t>Fault</w:t>
            </w:r>
          </w:p>
          <w:p w:rsidR="00477AF3" w:rsidRPr="00EC0909" w:rsidRDefault="00477AF3" w:rsidP="00F323C5">
            <w:pPr>
              <w:rPr>
                <w:szCs w:val="18"/>
              </w:rPr>
            </w:pPr>
            <w:r w:rsidRPr="00EC0909">
              <w:rPr>
                <w:szCs w:val="18"/>
              </w:rPr>
              <w:t>Offline</w:t>
            </w:r>
          </w:p>
        </w:tc>
        <w:tc>
          <w:tcPr>
            <w:tcW w:w="517" w:type="pct"/>
          </w:tcPr>
          <w:p w:rsidR="00477AF3" w:rsidRPr="00EC0909" w:rsidRDefault="00477AF3" w:rsidP="00477AF3">
            <w:pPr>
              <w:rPr>
                <w:szCs w:val="18"/>
              </w:rPr>
            </w:pPr>
            <w:r>
              <w:rPr>
                <w:rFonts w:eastAsiaTheme="minorEastAsia" w:hint="eastAsia"/>
                <w:szCs w:val="18"/>
              </w:rPr>
              <w:t>M</w:t>
            </w:r>
          </w:p>
        </w:tc>
        <w:tc>
          <w:tcPr>
            <w:tcW w:w="1726" w:type="pct"/>
          </w:tcPr>
          <w:p w:rsidR="00477AF3" w:rsidRPr="00EC0909" w:rsidRDefault="00B00587" w:rsidP="00F323C5">
            <w:pPr>
              <w:rPr>
                <w:szCs w:val="18"/>
              </w:rPr>
            </w:pPr>
            <w:r>
              <w:rPr>
                <w:rFonts w:ascii="宋体" w:eastAsia="宋体" w:hAnsi="宋体" w:cs="宋体" w:hint="eastAsia"/>
                <w:szCs w:val="18"/>
              </w:rPr>
              <w:t>单元盘</w:t>
            </w:r>
            <w:r w:rsidR="00477AF3" w:rsidRPr="00EC0909">
              <w:rPr>
                <w:rFonts w:ascii="宋体" w:eastAsia="宋体" w:hAnsi="宋体" w:cs="宋体" w:hint="eastAsia"/>
                <w:szCs w:val="18"/>
              </w:rPr>
              <w:t>状态</w:t>
            </w:r>
          </w:p>
        </w:tc>
      </w:tr>
      <w:tr w:rsidR="00477AF3" w:rsidRPr="00EC0909" w:rsidTr="00477AF3">
        <w:tc>
          <w:tcPr>
            <w:tcW w:w="753" w:type="pct"/>
          </w:tcPr>
          <w:p w:rsidR="00477AF3" w:rsidRPr="00EC0909" w:rsidRDefault="00477AF3" w:rsidP="00F323C5">
            <w:pPr>
              <w:rPr>
                <w:szCs w:val="18"/>
              </w:rPr>
            </w:pPr>
            <w:r w:rsidRPr="00EC0909">
              <w:rPr>
                <w:szCs w:val="18"/>
              </w:rPr>
              <w:t>MEM</w:t>
            </w:r>
          </w:p>
        </w:tc>
        <w:tc>
          <w:tcPr>
            <w:tcW w:w="1060" w:type="pct"/>
          </w:tcPr>
          <w:p w:rsidR="00477AF3" w:rsidRPr="00EC0909" w:rsidRDefault="00477AF3" w:rsidP="00F323C5">
            <w:pPr>
              <w:rPr>
                <w:szCs w:val="18"/>
              </w:rPr>
            </w:pPr>
            <w:r w:rsidRPr="00EC0909">
              <w:rPr>
                <w:szCs w:val="18"/>
              </w:rPr>
              <w:t>INTEGER</w:t>
            </w:r>
          </w:p>
        </w:tc>
        <w:tc>
          <w:tcPr>
            <w:tcW w:w="943" w:type="pct"/>
          </w:tcPr>
          <w:p w:rsidR="00477AF3" w:rsidRPr="00EC0909" w:rsidRDefault="00477AF3" w:rsidP="00F323C5">
            <w:pPr>
              <w:rPr>
                <w:szCs w:val="18"/>
              </w:rPr>
            </w:pPr>
            <w:r w:rsidRPr="00EC0909">
              <w:rPr>
                <w:szCs w:val="18"/>
              </w:rPr>
              <w:t>0</w:t>
            </w:r>
            <w:r>
              <w:rPr>
                <w:szCs w:val="18"/>
              </w:rPr>
              <w:t>-</w:t>
            </w:r>
            <w:r w:rsidRPr="00EC0909">
              <w:rPr>
                <w:szCs w:val="18"/>
              </w:rPr>
              <w:t>100</w:t>
            </w:r>
          </w:p>
        </w:tc>
        <w:tc>
          <w:tcPr>
            <w:tcW w:w="517" w:type="pct"/>
          </w:tcPr>
          <w:p w:rsidR="00477AF3" w:rsidRPr="00EC0909" w:rsidRDefault="00477AF3" w:rsidP="00477AF3">
            <w:pPr>
              <w:rPr>
                <w:szCs w:val="18"/>
              </w:rPr>
            </w:pPr>
            <w:r>
              <w:rPr>
                <w:rFonts w:eastAsiaTheme="minorEastAsia" w:hint="eastAsia"/>
                <w:szCs w:val="18"/>
              </w:rPr>
              <w:t>M</w:t>
            </w:r>
          </w:p>
        </w:tc>
        <w:tc>
          <w:tcPr>
            <w:tcW w:w="1726" w:type="pct"/>
          </w:tcPr>
          <w:p w:rsidR="00477AF3" w:rsidRPr="00EC0909" w:rsidRDefault="00477AF3" w:rsidP="00F323C5">
            <w:pPr>
              <w:rPr>
                <w:szCs w:val="18"/>
              </w:rPr>
            </w:pPr>
            <w:r w:rsidRPr="00EC0909">
              <w:rPr>
                <w:rFonts w:ascii="宋体" w:eastAsia="宋体" w:hAnsi="宋体" w:cs="宋体" w:hint="eastAsia"/>
                <w:szCs w:val="18"/>
              </w:rPr>
              <w:t>内存利用率</w:t>
            </w:r>
          </w:p>
          <w:p w:rsidR="00477AF3" w:rsidRPr="00EC0909" w:rsidRDefault="00477AF3" w:rsidP="00F323C5">
            <w:pPr>
              <w:rPr>
                <w:szCs w:val="18"/>
              </w:rPr>
            </w:pPr>
            <w:r w:rsidRPr="00EC0909">
              <w:rPr>
                <w:rFonts w:ascii="宋体" w:eastAsia="宋体" w:hAnsi="宋体" w:cs="宋体" w:hint="eastAsia"/>
                <w:szCs w:val="18"/>
              </w:rPr>
              <w:t>单位：</w:t>
            </w:r>
            <w:r w:rsidRPr="00EC0909">
              <w:rPr>
                <w:szCs w:val="18"/>
              </w:rPr>
              <w:t>%</w:t>
            </w:r>
          </w:p>
        </w:tc>
      </w:tr>
      <w:tr w:rsidR="00477AF3" w:rsidRPr="00EC0909" w:rsidTr="00477AF3">
        <w:tc>
          <w:tcPr>
            <w:tcW w:w="753" w:type="pct"/>
          </w:tcPr>
          <w:p w:rsidR="00477AF3" w:rsidRPr="00EC0909" w:rsidRDefault="00477AF3" w:rsidP="00F323C5">
            <w:pPr>
              <w:rPr>
                <w:szCs w:val="18"/>
              </w:rPr>
            </w:pPr>
            <w:r w:rsidRPr="00EC0909">
              <w:rPr>
                <w:szCs w:val="18"/>
              </w:rPr>
              <w:t>CPU</w:t>
            </w:r>
          </w:p>
        </w:tc>
        <w:tc>
          <w:tcPr>
            <w:tcW w:w="1060" w:type="pct"/>
          </w:tcPr>
          <w:p w:rsidR="00477AF3" w:rsidRPr="00EC0909" w:rsidRDefault="00477AF3" w:rsidP="00F323C5">
            <w:pPr>
              <w:rPr>
                <w:szCs w:val="18"/>
              </w:rPr>
            </w:pPr>
            <w:r w:rsidRPr="00EC0909">
              <w:rPr>
                <w:szCs w:val="18"/>
              </w:rPr>
              <w:t>INTEGER</w:t>
            </w:r>
          </w:p>
        </w:tc>
        <w:tc>
          <w:tcPr>
            <w:tcW w:w="943" w:type="pct"/>
          </w:tcPr>
          <w:p w:rsidR="00477AF3" w:rsidRPr="00EC0909" w:rsidRDefault="00477AF3" w:rsidP="00F323C5">
            <w:pPr>
              <w:rPr>
                <w:szCs w:val="18"/>
              </w:rPr>
            </w:pPr>
            <w:r w:rsidRPr="00EC0909">
              <w:rPr>
                <w:szCs w:val="18"/>
              </w:rPr>
              <w:t>0</w:t>
            </w:r>
            <w:r>
              <w:rPr>
                <w:szCs w:val="18"/>
              </w:rPr>
              <w:t>-</w:t>
            </w:r>
            <w:r w:rsidRPr="00EC0909">
              <w:rPr>
                <w:szCs w:val="18"/>
              </w:rPr>
              <w:t>100</w:t>
            </w:r>
          </w:p>
        </w:tc>
        <w:tc>
          <w:tcPr>
            <w:tcW w:w="517" w:type="pct"/>
          </w:tcPr>
          <w:p w:rsidR="00477AF3" w:rsidRPr="00EC0909" w:rsidRDefault="00477AF3" w:rsidP="00477AF3">
            <w:pPr>
              <w:rPr>
                <w:szCs w:val="18"/>
              </w:rPr>
            </w:pPr>
            <w:r>
              <w:rPr>
                <w:rFonts w:eastAsiaTheme="minorEastAsia" w:hint="eastAsia"/>
                <w:szCs w:val="18"/>
              </w:rPr>
              <w:t>M</w:t>
            </w:r>
          </w:p>
        </w:tc>
        <w:tc>
          <w:tcPr>
            <w:tcW w:w="1726" w:type="pct"/>
          </w:tcPr>
          <w:p w:rsidR="00477AF3" w:rsidRPr="00EC0909" w:rsidRDefault="00477AF3" w:rsidP="00F323C5">
            <w:pPr>
              <w:rPr>
                <w:szCs w:val="18"/>
              </w:rPr>
            </w:pPr>
            <w:r w:rsidRPr="00EC0909">
              <w:rPr>
                <w:szCs w:val="18"/>
              </w:rPr>
              <w:t>CPU</w:t>
            </w:r>
            <w:r w:rsidRPr="00EC0909">
              <w:rPr>
                <w:rFonts w:ascii="宋体" w:eastAsia="宋体" w:hAnsi="宋体" w:cs="宋体" w:hint="eastAsia"/>
                <w:szCs w:val="18"/>
              </w:rPr>
              <w:t>利用率</w:t>
            </w:r>
          </w:p>
          <w:p w:rsidR="00477AF3" w:rsidRPr="00EC0909" w:rsidRDefault="00477AF3" w:rsidP="00F323C5">
            <w:pPr>
              <w:rPr>
                <w:szCs w:val="18"/>
              </w:rPr>
            </w:pPr>
            <w:r w:rsidRPr="00EC0909">
              <w:rPr>
                <w:rFonts w:ascii="宋体" w:eastAsia="宋体" w:hAnsi="宋体" w:cs="宋体" w:hint="eastAsia"/>
                <w:szCs w:val="18"/>
              </w:rPr>
              <w:t>单位：</w:t>
            </w:r>
            <w:r w:rsidRPr="00EC0909">
              <w:rPr>
                <w:szCs w:val="18"/>
              </w:rPr>
              <w:t>%</w:t>
            </w:r>
          </w:p>
        </w:tc>
      </w:tr>
    </w:tbl>
    <w:p w:rsidR="00507B65" w:rsidRPr="009E44FF" w:rsidRDefault="00507B65" w:rsidP="00507B65">
      <w:pPr>
        <w:adjustRightInd w:val="0"/>
        <w:jc w:val="left"/>
        <w:textAlignment w:val="baseline"/>
      </w:pPr>
    </w:p>
    <w:p w:rsidR="00507B65" w:rsidRPr="00507B65" w:rsidRDefault="00507B65" w:rsidP="00507B65"/>
    <w:p w:rsidR="004F7E6F" w:rsidRPr="00834A2F" w:rsidRDefault="004F7E6F" w:rsidP="007676A6">
      <w:pPr>
        <w:pStyle w:val="af4"/>
        <w:spacing w:before="156"/>
        <w:ind w:left="0"/>
      </w:pPr>
      <w:bookmarkStart w:id="999" w:name="_Toc422211220"/>
      <w:r w:rsidRPr="00834A2F">
        <w:t>查询</w:t>
      </w:r>
      <w:r w:rsidR="0098632C" w:rsidRPr="00834A2F">
        <w:t>ETH性能</w:t>
      </w:r>
      <w:bookmarkEnd w:id="984"/>
      <w:bookmarkEnd w:id="999"/>
    </w:p>
    <w:p w:rsidR="0029308F" w:rsidRPr="00EC3C32" w:rsidRDefault="0029308F" w:rsidP="00CE4D8A">
      <w:pPr>
        <w:spacing w:beforeLines="50"/>
        <w:ind w:firstLine="420"/>
      </w:pPr>
      <w:r w:rsidRPr="00EC3C32">
        <w:t>功能描述</w:t>
      </w:r>
    </w:p>
    <w:p w:rsidR="0029308F" w:rsidRPr="009E44FF" w:rsidRDefault="0029308F" w:rsidP="00707D54">
      <w:pPr>
        <w:spacing w:line="360" w:lineRule="auto"/>
        <w:ind w:left="420" w:firstLine="420"/>
        <w:rPr>
          <w:szCs w:val="21"/>
        </w:rPr>
      </w:pPr>
      <w:r w:rsidRPr="009E44FF">
        <w:rPr>
          <w:szCs w:val="21"/>
        </w:rPr>
        <w:t>查询</w:t>
      </w:r>
      <w:r w:rsidRPr="009E44FF">
        <w:rPr>
          <w:szCs w:val="21"/>
        </w:rPr>
        <w:t>OLT</w:t>
      </w:r>
      <w:r w:rsidRPr="009E44FF">
        <w:rPr>
          <w:szCs w:val="21"/>
        </w:rPr>
        <w:t>上联口或</w:t>
      </w:r>
      <w:r w:rsidRPr="009E44FF">
        <w:rPr>
          <w:szCs w:val="21"/>
        </w:rPr>
        <w:t>ONU LAN</w:t>
      </w:r>
      <w:r w:rsidRPr="009E44FF">
        <w:rPr>
          <w:szCs w:val="21"/>
        </w:rPr>
        <w:t>端口的性能信息。</w:t>
      </w:r>
    </w:p>
    <w:p w:rsidR="0029308F" w:rsidRPr="00EC3C32" w:rsidRDefault="0029308F" w:rsidP="00CE4D8A">
      <w:pPr>
        <w:spacing w:beforeLines="50"/>
        <w:ind w:firstLine="420"/>
      </w:pPr>
      <w:r w:rsidRPr="00EC3C32">
        <w:t>命令格式</w:t>
      </w:r>
    </w:p>
    <w:p w:rsidR="0029308F" w:rsidRPr="009E44FF" w:rsidRDefault="0029308F" w:rsidP="00707D54">
      <w:pPr>
        <w:spacing w:line="360" w:lineRule="auto"/>
        <w:ind w:left="420" w:firstLine="420"/>
        <w:rPr>
          <w:szCs w:val="21"/>
        </w:rPr>
      </w:pPr>
      <w:r w:rsidRPr="009E44FF">
        <w:rPr>
          <w:szCs w:val="21"/>
        </w:rPr>
        <w:t>LST-LANPERF::ONUIP=onu_name|OLTID=olt_name[,PONID=ponport_location,ONUIDTYPE=id-type,ONUID=onu_index],PORTID=lanport_index:CTAG::;</w:t>
      </w:r>
    </w:p>
    <w:p w:rsidR="0029308F" w:rsidRPr="00EC3C32" w:rsidRDefault="0029308F" w:rsidP="00CE4D8A">
      <w:pPr>
        <w:spacing w:beforeLines="50"/>
        <w:ind w:firstLine="420"/>
      </w:pPr>
      <w:r w:rsidRPr="00EC3C32">
        <w:t>输入参数</w:t>
      </w:r>
    </w:p>
    <w:tbl>
      <w:tblPr>
        <w:tblStyle w:val="afffffd"/>
        <w:tblW w:w="8284" w:type="dxa"/>
        <w:tblInd w:w="-701" w:type="dxa"/>
        <w:tblLayout w:type="fixed"/>
        <w:tblLook w:val="01E0"/>
      </w:tblPr>
      <w:tblGrid>
        <w:gridCol w:w="1350"/>
        <w:gridCol w:w="1561"/>
        <w:gridCol w:w="2116"/>
        <w:gridCol w:w="848"/>
        <w:gridCol w:w="2409"/>
      </w:tblGrid>
      <w:tr w:rsidR="00477AF3" w:rsidRPr="00F71588" w:rsidTr="00477AF3">
        <w:trPr>
          <w:cnfStyle w:val="100000000000"/>
        </w:trPr>
        <w:tc>
          <w:tcPr>
            <w:tcW w:w="815" w:type="pct"/>
          </w:tcPr>
          <w:p w:rsidR="00477AF3" w:rsidRPr="00F71588" w:rsidRDefault="00477AF3" w:rsidP="00F71588">
            <w:pPr>
              <w:rPr>
                <w:szCs w:val="18"/>
              </w:rPr>
            </w:pPr>
            <w:r w:rsidRPr="00F71588">
              <w:rPr>
                <w:rFonts w:ascii="宋体" w:eastAsia="宋体" w:hAnsi="宋体" w:cs="宋体" w:hint="eastAsia"/>
                <w:szCs w:val="18"/>
              </w:rPr>
              <w:t>参数名称</w:t>
            </w:r>
          </w:p>
        </w:tc>
        <w:tc>
          <w:tcPr>
            <w:tcW w:w="942" w:type="pct"/>
          </w:tcPr>
          <w:p w:rsidR="00477AF3" w:rsidRPr="00F71588" w:rsidRDefault="00477AF3" w:rsidP="00F71588">
            <w:pPr>
              <w:rPr>
                <w:szCs w:val="18"/>
              </w:rPr>
            </w:pPr>
            <w:r w:rsidRPr="00F71588">
              <w:rPr>
                <w:rFonts w:ascii="宋体" w:eastAsia="宋体" w:hAnsi="宋体" w:cs="宋体" w:hint="eastAsia"/>
                <w:szCs w:val="18"/>
              </w:rPr>
              <w:t>数据类型</w:t>
            </w:r>
          </w:p>
        </w:tc>
        <w:tc>
          <w:tcPr>
            <w:tcW w:w="1277" w:type="pct"/>
          </w:tcPr>
          <w:p w:rsidR="00477AF3" w:rsidRPr="00F71588" w:rsidRDefault="00477AF3" w:rsidP="00F71588">
            <w:pPr>
              <w:rPr>
                <w:szCs w:val="18"/>
              </w:rPr>
            </w:pPr>
            <w:r w:rsidRPr="00F71588">
              <w:rPr>
                <w:rFonts w:ascii="宋体" w:eastAsia="宋体" w:hAnsi="宋体" w:cs="宋体" w:hint="eastAsia"/>
                <w:szCs w:val="18"/>
              </w:rPr>
              <w:t>取值范围</w:t>
            </w:r>
          </w:p>
        </w:tc>
        <w:tc>
          <w:tcPr>
            <w:tcW w:w="512" w:type="pct"/>
          </w:tcPr>
          <w:p w:rsidR="00477AF3" w:rsidRPr="00B315AC" w:rsidRDefault="00477AF3" w:rsidP="00477AF3">
            <w:pPr>
              <w:rPr>
                <w:rFonts w:eastAsiaTheme="minorEastAsia"/>
                <w:szCs w:val="18"/>
              </w:rPr>
            </w:pPr>
            <w:r>
              <w:rPr>
                <w:rFonts w:eastAsiaTheme="minorEastAsia" w:hint="eastAsia"/>
                <w:szCs w:val="18"/>
              </w:rPr>
              <w:t>限定</w:t>
            </w:r>
          </w:p>
        </w:tc>
        <w:tc>
          <w:tcPr>
            <w:tcW w:w="1455" w:type="pct"/>
          </w:tcPr>
          <w:p w:rsidR="00477AF3" w:rsidRPr="00F71588" w:rsidRDefault="00477AF3" w:rsidP="00F71588">
            <w:pPr>
              <w:rPr>
                <w:szCs w:val="18"/>
              </w:rPr>
            </w:pPr>
            <w:r w:rsidRPr="00F71588">
              <w:rPr>
                <w:rFonts w:ascii="宋体" w:eastAsia="宋体" w:hAnsi="宋体" w:cs="宋体" w:hint="eastAsia"/>
                <w:szCs w:val="18"/>
              </w:rPr>
              <w:t>参数说明</w:t>
            </w:r>
          </w:p>
        </w:tc>
      </w:tr>
      <w:tr w:rsidR="00477AF3" w:rsidRPr="00F71588" w:rsidTr="00477AF3">
        <w:tc>
          <w:tcPr>
            <w:tcW w:w="815" w:type="pct"/>
          </w:tcPr>
          <w:p w:rsidR="00477AF3" w:rsidRPr="00F71588" w:rsidRDefault="00477AF3" w:rsidP="00F71588">
            <w:pPr>
              <w:rPr>
                <w:szCs w:val="18"/>
              </w:rPr>
            </w:pPr>
            <w:r w:rsidRPr="00F71588">
              <w:rPr>
                <w:szCs w:val="18"/>
              </w:rPr>
              <w:lastRenderedPageBreak/>
              <w:t>ONUIP</w:t>
            </w:r>
          </w:p>
        </w:tc>
        <w:tc>
          <w:tcPr>
            <w:tcW w:w="942" w:type="pct"/>
          </w:tcPr>
          <w:p w:rsidR="00477AF3" w:rsidRPr="00F71588" w:rsidRDefault="00477AF3" w:rsidP="00F71588">
            <w:pPr>
              <w:rPr>
                <w:szCs w:val="18"/>
              </w:rPr>
            </w:pPr>
            <w:r w:rsidRPr="00F71588">
              <w:rPr>
                <w:szCs w:val="18"/>
              </w:rPr>
              <w:t>OCTET STRING</w:t>
            </w:r>
          </w:p>
        </w:tc>
        <w:tc>
          <w:tcPr>
            <w:tcW w:w="1277" w:type="pct"/>
          </w:tcPr>
          <w:p w:rsidR="00477AF3" w:rsidRPr="00F71588" w:rsidRDefault="00477AF3" w:rsidP="00F71588">
            <w:pPr>
              <w:rPr>
                <w:szCs w:val="18"/>
              </w:rPr>
            </w:pPr>
            <w:r w:rsidRPr="00F71588">
              <w:rPr>
                <w:szCs w:val="18"/>
              </w:rPr>
              <w:t>SIZE(128)</w:t>
            </w:r>
          </w:p>
        </w:tc>
        <w:tc>
          <w:tcPr>
            <w:tcW w:w="512" w:type="pct"/>
          </w:tcPr>
          <w:p w:rsidR="00477AF3" w:rsidRPr="00B315AC" w:rsidRDefault="00477AF3" w:rsidP="00477AF3">
            <w:pPr>
              <w:rPr>
                <w:rFonts w:eastAsiaTheme="minorEastAsia"/>
                <w:szCs w:val="18"/>
              </w:rPr>
            </w:pPr>
            <w:r>
              <w:rPr>
                <w:rFonts w:eastAsiaTheme="minorEastAsia" w:hint="eastAsia"/>
                <w:szCs w:val="18"/>
              </w:rPr>
              <w:t>C</w:t>
            </w:r>
          </w:p>
        </w:tc>
        <w:tc>
          <w:tcPr>
            <w:tcW w:w="1455" w:type="pct"/>
          </w:tcPr>
          <w:p w:rsidR="00477AF3" w:rsidRPr="00F71588" w:rsidRDefault="00477AF3" w:rsidP="00F71588">
            <w:pPr>
              <w:rPr>
                <w:szCs w:val="18"/>
              </w:rPr>
            </w:pPr>
            <w:r w:rsidRPr="00F71588">
              <w:rPr>
                <w:rFonts w:ascii="宋体" w:eastAsia="宋体" w:hAnsi="宋体" w:cs="宋体" w:hint="eastAsia"/>
                <w:szCs w:val="18"/>
              </w:rPr>
              <w:t>具有管理</w:t>
            </w:r>
            <w:r w:rsidRPr="00F71588">
              <w:rPr>
                <w:szCs w:val="18"/>
              </w:rPr>
              <w:t>IP</w:t>
            </w:r>
            <w:r w:rsidRPr="00F71588">
              <w:rPr>
                <w:rFonts w:ascii="宋体" w:eastAsia="宋体" w:hAnsi="宋体" w:cs="宋体" w:hint="eastAsia"/>
                <w:szCs w:val="18"/>
              </w:rPr>
              <w:t>的</w:t>
            </w:r>
            <w:r w:rsidRPr="00F71588">
              <w:rPr>
                <w:szCs w:val="18"/>
              </w:rPr>
              <w:t>ONU</w:t>
            </w:r>
            <w:r w:rsidRPr="00F71588">
              <w:rPr>
                <w:rFonts w:ascii="宋体" w:eastAsia="宋体" w:hAnsi="宋体" w:cs="宋体" w:hint="eastAsia"/>
                <w:szCs w:val="18"/>
              </w:rPr>
              <w:t>的</w:t>
            </w:r>
            <w:r w:rsidRPr="00F71588">
              <w:rPr>
                <w:szCs w:val="18"/>
              </w:rPr>
              <w:t>IP</w:t>
            </w:r>
            <w:r w:rsidRPr="00F71588">
              <w:rPr>
                <w:rFonts w:ascii="宋体" w:eastAsia="宋体" w:hAnsi="宋体" w:cs="宋体" w:hint="eastAsia"/>
                <w:szCs w:val="18"/>
              </w:rPr>
              <w:t>地址或名称</w:t>
            </w:r>
          </w:p>
        </w:tc>
      </w:tr>
      <w:tr w:rsidR="00477AF3" w:rsidRPr="00F71588" w:rsidTr="00477AF3">
        <w:tc>
          <w:tcPr>
            <w:tcW w:w="815" w:type="pct"/>
          </w:tcPr>
          <w:p w:rsidR="00477AF3" w:rsidRPr="00F71588" w:rsidRDefault="00477AF3" w:rsidP="00F71588">
            <w:pPr>
              <w:rPr>
                <w:szCs w:val="18"/>
              </w:rPr>
            </w:pPr>
            <w:r w:rsidRPr="00F71588">
              <w:rPr>
                <w:szCs w:val="18"/>
              </w:rPr>
              <w:t>OLTID</w:t>
            </w:r>
          </w:p>
        </w:tc>
        <w:tc>
          <w:tcPr>
            <w:tcW w:w="942" w:type="pct"/>
          </w:tcPr>
          <w:p w:rsidR="00477AF3" w:rsidRPr="00F71588" w:rsidRDefault="00477AF3" w:rsidP="00F71588">
            <w:pPr>
              <w:rPr>
                <w:szCs w:val="18"/>
              </w:rPr>
            </w:pPr>
            <w:r w:rsidRPr="00F71588">
              <w:rPr>
                <w:szCs w:val="18"/>
              </w:rPr>
              <w:t>OCTET STRING</w:t>
            </w:r>
          </w:p>
        </w:tc>
        <w:tc>
          <w:tcPr>
            <w:tcW w:w="1277" w:type="pct"/>
          </w:tcPr>
          <w:p w:rsidR="00477AF3" w:rsidRPr="00F71588" w:rsidRDefault="00477AF3" w:rsidP="00F71588">
            <w:pPr>
              <w:rPr>
                <w:szCs w:val="18"/>
              </w:rPr>
            </w:pPr>
            <w:r w:rsidRPr="00F71588">
              <w:rPr>
                <w:szCs w:val="18"/>
              </w:rPr>
              <w:t>SIZE(128)</w:t>
            </w:r>
          </w:p>
        </w:tc>
        <w:tc>
          <w:tcPr>
            <w:tcW w:w="512" w:type="pct"/>
          </w:tcPr>
          <w:p w:rsidR="00477AF3" w:rsidRPr="00B315AC" w:rsidRDefault="00477AF3" w:rsidP="00477AF3">
            <w:pPr>
              <w:rPr>
                <w:rFonts w:eastAsiaTheme="minorEastAsia"/>
                <w:szCs w:val="18"/>
              </w:rPr>
            </w:pPr>
            <w:r>
              <w:rPr>
                <w:rFonts w:eastAsiaTheme="minorEastAsia" w:hint="eastAsia"/>
                <w:szCs w:val="18"/>
              </w:rPr>
              <w:t>C</w:t>
            </w:r>
          </w:p>
        </w:tc>
        <w:tc>
          <w:tcPr>
            <w:tcW w:w="1455" w:type="pct"/>
          </w:tcPr>
          <w:p w:rsidR="00477AF3" w:rsidRPr="00F71588" w:rsidRDefault="00477AF3" w:rsidP="00F71588">
            <w:pPr>
              <w:rPr>
                <w:szCs w:val="18"/>
              </w:rPr>
            </w:pPr>
            <w:r w:rsidRPr="00F71588">
              <w:rPr>
                <w:szCs w:val="18"/>
              </w:rPr>
              <w:t>OLT IP</w:t>
            </w:r>
            <w:r w:rsidRPr="00F71588">
              <w:rPr>
                <w:rFonts w:ascii="宋体" w:eastAsia="宋体" w:hAnsi="宋体" w:cs="宋体" w:hint="eastAsia"/>
                <w:szCs w:val="18"/>
              </w:rPr>
              <w:t>地址或名称</w:t>
            </w:r>
          </w:p>
        </w:tc>
      </w:tr>
      <w:tr w:rsidR="00477AF3" w:rsidRPr="00F71588" w:rsidTr="00477AF3">
        <w:tc>
          <w:tcPr>
            <w:tcW w:w="815" w:type="pct"/>
          </w:tcPr>
          <w:p w:rsidR="00477AF3" w:rsidRPr="00F71588" w:rsidRDefault="00477AF3" w:rsidP="00F71588">
            <w:pPr>
              <w:rPr>
                <w:szCs w:val="18"/>
              </w:rPr>
            </w:pPr>
            <w:r w:rsidRPr="00F71588">
              <w:rPr>
                <w:szCs w:val="18"/>
              </w:rPr>
              <w:t>PONID</w:t>
            </w:r>
          </w:p>
        </w:tc>
        <w:tc>
          <w:tcPr>
            <w:tcW w:w="942" w:type="pct"/>
          </w:tcPr>
          <w:p w:rsidR="00477AF3" w:rsidRPr="00F71588" w:rsidRDefault="00477AF3" w:rsidP="00F71588">
            <w:pPr>
              <w:rPr>
                <w:szCs w:val="18"/>
              </w:rPr>
            </w:pPr>
            <w:r>
              <w:rPr>
                <w:szCs w:val="18"/>
              </w:rPr>
              <w:t>OCTET STRING</w:t>
            </w:r>
          </w:p>
        </w:tc>
        <w:tc>
          <w:tcPr>
            <w:tcW w:w="1277" w:type="pct"/>
          </w:tcPr>
          <w:p w:rsidR="00477AF3" w:rsidRPr="00F71588" w:rsidRDefault="00477AF3" w:rsidP="00F71588">
            <w:pPr>
              <w:rPr>
                <w:szCs w:val="18"/>
              </w:rPr>
            </w:pPr>
            <w:r w:rsidRPr="00F71588">
              <w:rPr>
                <w:szCs w:val="18"/>
              </w:rPr>
              <w:t>SIZE(128)</w:t>
            </w:r>
          </w:p>
          <w:p w:rsidR="00477AF3" w:rsidRPr="00F71588" w:rsidRDefault="00477AF3" w:rsidP="00F71588">
            <w:pPr>
              <w:rPr>
                <w:szCs w:val="18"/>
              </w:rPr>
            </w:pPr>
          </w:p>
        </w:tc>
        <w:tc>
          <w:tcPr>
            <w:tcW w:w="512" w:type="pct"/>
          </w:tcPr>
          <w:p w:rsidR="00477AF3" w:rsidRPr="00F71588" w:rsidRDefault="00477AF3" w:rsidP="00477AF3">
            <w:pPr>
              <w:rPr>
                <w:szCs w:val="18"/>
              </w:rPr>
            </w:pPr>
            <w:r>
              <w:rPr>
                <w:rFonts w:eastAsiaTheme="minorEastAsia" w:hint="eastAsia"/>
                <w:szCs w:val="18"/>
              </w:rPr>
              <w:t>C</w:t>
            </w:r>
          </w:p>
        </w:tc>
        <w:tc>
          <w:tcPr>
            <w:tcW w:w="1455" w:type="pct"/>
          </w:tcPr>
          <w:p w:rsidR="00477AF3" w:rsidRPr="00F71588" w:rsidRDefault="00477AF3" w:rsidP="00F71588">
            <w:pPr>
              <w:rPr>
                <w:szCs w:val="18"/>
              </w:rPr>
            </w:pPr>
            <w:r w:rsidRPr="00B800D5">
              <w:rPr>
                <w:rFonts w:ascii="宋体" w:cs="宋体" w:hint="eastAsia"/>
                <w:kern w:val="0"/>
                <w:sz w:val="20"/>
                <w:szCs w:val="20"/>
              </w:rPr>
              <w:t>PON</w:t>
            </w:r>
            <w:r w:rsidRPr="00B800D5">
              <w:rPr>
                <w:rFonts w:ascii="宋体" w:eastAsia="宋体" w:hAnsi="宋体" w:cs="宋体" w:hint="eastAsia"/>
                <w:kern w:val="0"/>
                <w:sz w:val="20"/>
                <w:szCs w:val="20"/>
              </w:rPr>
              <w:t>口定位信息。格式为</w:t>
            </w:r>
            <w:r w:rsidRPr="00B800D5">
              <w:rPr>
                <w:kern w:val="0"/>
                <w:sz w:val="20"/>
                <w:szCs w:val="20"/>
              </w:rPr>
              <w:t>“</w:t>
            </w:r>
            <w:r w:rsidRPr="00B800D5">
              <w:rPr>
                <w:rFonts w:ascii="宋体" w:eastAsia="宋体" w:hAnsi="宋体" w:cs="宋体" w:hint="eastAsia"/>
                <w:kern w:val="0"/>
                <w:sz w:val="20"/>
                <w:szCs w:val="20"/>
              </w:rPr>
              <w:t>机架</w:t>
            </w:r>
            <w:r w:rsidRPr="00B800D5">
              <w:rPr>
                <w:rFonts w:ascii="宋体" w:cs="宋体" w:hint="eastAsia"/>
                <w:kern w:val="0"/>
                <w:sz w:val="20"/>
                <w:szCs w:val="20"/>
              </w:rPr>
              <w:t>-</w:t>
            </w:r>
            <w:r w:rsidRPr="00B800D5">
              <w:rPr>
                <w:rFonts w:ascii="宋体" w:eastAsia="宋体" w:hAnsi="宋体" w:cs="宋体" w:hint="eastAsia"/>
                <w:kern w:val="0"/>
                <w:sz w:val="20"/>
                <w:szCs w:val="20"/>
              </w:rPr>
              <w:t>框</w:t>
            </w:r>
            <w:r w:rsidRPr="00B800D5">
              <w:rPr>
                <w:rFonts w:ascii="宋体" w:cs="宋体" w:hint="eastAsia"/>
                <w:kern w:val="0"/>
                <w:sz w:val="20"/>
                <w:szCs w:val="20"/>
              </w:rPr>
              <w:t>-</w:t>
            </w:r>
            <w:r w:rsidRPr="00B800D5">
              <w:rPr>
                <w:rFonts w:ascii="宋体" w:eastAsia="宋体" w:hAnsi="宋体" w:cs="宋体" w:hint="eastAsia"/>
                <w:kern w:val="0"/>
                <w:sz w:val="20"/>
                <w:szCs w:val="20"/>
              </w:rPr>
              <w:t>槽</w:t>
            </w:r>
            <w:r w:rsidRPr="00B800D5">
              <w:rPr>
                <w:rFonts w:ascii="宋体" w:cs="宋体" w:hint="eastAsia"/>
                <w:kern w:val="0"/>
                <w:sz w:val="20"/>
                <w:szCs w:val="20"/>
              </w:rPr>
              <w:t>-</w:t>
            </w:r>
            <w:r w:rsidRPr="00B800D5">
              <w:rPr>
                <w:rFonts w:ascii="宋体" w:eastAsia="宋体" w:hAnsi="宋体" w:cs="宋体" w:hint="eastAsia"/>
                <w:kern w:val="0"/>
                <w:sz w:val="20"/>
                <w:szCs w:val="20"/>
              </w:rPr>
              <w:t>端口号</w:t>
            </w:r>
            <w:r w:rsidRPr="00B800D5">
              <w:rPr>
                <w:kern w:val="0"/>
                <w:sz w:val="20"/>
                <w:szCs w:val="20"/>
              </w:rPr>
              <w:t>”</w:t>
            </w:r>
            <w:r w:rsidRPr="00B800D5">
              <w:rPr>
                <w:rFonts w:ascii="宋体" w:eastAsia="宋体" w:hAnsi="宋体" w:cs="宋体" w:hint="eastAsia"/>
                <w:kern w:val="0"/>
                <w:sz w:val="20"/>
                <w:szCs w:val="20"/>
              </w:rPr>
              <w:t>，没有则使用</w:t>
            </w:r>
            <w:r w:rsidRPr="00B800D5">
              <w:rPr>
                <w:rFonts w:ascii="宋体" w:cs="宋体" w:hint="eastAsia"/>
                <w:kern w:val="0"/>
                <w:sz w:val="20"/>
                <w:szCs w:val="20"/>
              </w:rPr>
              <w:t>NA</w:t>
            </w:r>
            <w:r w:rsidRPr="00B800D5">
              <w:rPr>
                <w:rFonts w:ascii="宋体" w:eastAsia="宋体" w:hAnsi="宋体" w:cs="宋体" w:hint="eastAsia"/>
                <w:kern w:val="0"/>
                <w:sz w:val="20"/>
                <w:szCs w:val="20"/>
              </w:rPr>
              <w:t>代替，如</w:t>
            </w:r>
            <w:r w:rsidRPr="00B800D5">
              <w:rPr>
                <w:rFonts w:ascii="宋体" w:cs="宋体" w:hint="eastAsia"/>
                <w:kern w:val="0"/>
                <w:sz w:val="20"/>
                <w:szCs w:val="20"/>
              </w:rPr>
              <w:t>0</w:t>
            </w:r>
            <w:r w:rsidRPr="00B800D5">
              <w:rPr>
                <w:rFonts w:ascii="宋体" w:eastAsia="宋体" w:hAnsi="宋体" w:cs="宋体" w:hint="eastAsia"/>
                <w:kern w:val="0"/>
                <w:sz w:val="20"/>
                <w:szCs w:val="20"/>
              </w:rPr>
              <w:t>框</w:t>
            </w:r>
            <w:r w:rsidRPr="00B800D5">
              <w:rPr>
                <w:rFonts w:ascii="宋体" w:cs="宋体" w:hint="eastAsia"/>
                <w:kern w:val="0"/>
                <w:sz w:val="20"/>
                <w:szCs w:val="20"/>
              </w:rPr>
              <w:t>0</w:t>
            </w:r>
            <w:r w:rsidRPr="00B800D5">
              <w:rPr>
                <w:rFonts w:ascii="宋体" w:eastAsia="宋体" w:hAnsi="宋体" w:cs="宋体" w:hint="eastAsia"/>
                <w:kern w:val="0"/>
                <w:sz w:val="20"/>
                <w:szCs w:val="20"/>
              </w:rPr>
              <w:t>槽</w:t>
            </w:r>
            <w:r w:rsidRPr="00B800D5">
              <w:rPr>
                <w:rFonts w:ascii="宋体" w:cs="宋体" w:hint="eastAsia"/>
                <w:kern w:val="0"/>
                <w:sz w:val="20"/>
                <w:szCs w:val="20"/>
              </w:rPr>
              <w:t>0</w:t>
            </w:r>
            <w:r w:rsidRPr="00B800D5">
              <w:rPr>
                <w:rFonts w:ascii="宋体" w:eastAsia="宋体" w:hAnsi="宋体" w:cs="宋体" w:hint="eastAsia"/>
                <w:kern w:val="0"/>
                <w:sz w:val="20"/>
                <w:szCs w:val="20"/>
              </w:rPr>
              <w:t>端口为</w:t>
            </w:r>
            <w:r w:rsidRPr="00B800D5">
              <w:rPr>
                <w:rFonts w:ascii="宋体" w:cs="宋体" w:hint="eastAsia"/>
                <w:kern w:val="0"/>
                <w:sz w:val="20"/>
                <w:szCs w:val="20"/>
              </w:rPr>
              <w:t>NA-0-0-0</w:t>
            </w:r>
            <w:r w:rsidRPr="00B800D5">
              <w:rPr>
                <w:rFonts w:ascii="宋体" w:eastAsia="宋体" w:hAnsi="宋体" w:cs="宋体" w:hint="eastAsia"/>
                <w:kern w:val="0"/>
                <w:sz w:val="20"/>
                <w:szCs w:val="20"/>
              </w:rPr>
              <w:t>。</w:t>
            </w:r>
          </w:p>
        </w:tc>
      </w:tr>
      <w:tr w:rsidR="00477AF3" w:rsidRPr="00F71588" w:rsidTr="00477AF3">
        <w:tc>
          <w:tcPr>
            <w:tcW w:w="815" w:type="pct"/>
          </w:tcPr>
          <w:p w:rsidR="00477AF3" w:rsidRPr="00F71588" w:rsidRDefault="00477AF3" w:rsidP="00F71588">
            <w:pPr>
              <w:rPr>
                <w:szCs w:val="18"/>
              </w:rPr>
            </w:pPr>
            <w:r w:rsidRPr="00F71588">
              <w:rPr>
                <w:szCs w:val="18"/>
              </w:rPr>
              <w:t>ONUIDTYPE</w:t>
            </w:r>
          </w:p>
        </w:tc>
        <w:tc>
          <w:tcPr>
            <w:tcW w:w="942" w:type="pct"/>
          </w:tcPr>
          <w:p w:rsidR="00477AF3" w:rsidRPr="00F71588" w:rsidRDefault="00477AF3" w:rsidP="00F71588">
            <w:pPr>
              <w:rPr>
                <w:szCs w:val="18"/>
              </w:rPr>
            </w:pPr>
            <w:r w:rsidRPr="00F71588">
              <w:rPr>
                <w:szCs w:val="18"/>
              </w:rPr>
              <w:t>OCTET STRING</w:t>
            </w:r>
          </w:p>
        </w:tc>
        <w:tc>
          <w:tcPr>
            <w:tcW w:w="1277" w:type="pct"/>
          </w:tcPr>
          <w:p w:rsidR="00477AF3" w:rsidRPr="00300E1F" w:rsidRDefault="00477AF3" w:rsidP="001F3121">
            <w:pPr>
              <w:rPr>
                <w:szCs w:val="18"/>
              </w:rPr>
            </w:pPr>
            <w:r>
              <w:rPr>
                <w:szCs w:val="18"/>
              </w:rPr>
              <w:t>ONU_NAME</w:t>
            </w:r>
          </w:p>
          <w:p w:rsidR="00477AF3" w:rsidRPr="00300E1F" w:rsidRDefault="00477AF3" w:rsidP="001F3121">
            <w:pPr>
              <w:rPr>
                <w:szCs w:val="18"/>
              </w:rPr>
            </w:pPr>
            <w:r>
              <w:rPr>
                <w:szCs w:val="18"/>
              </w:rPr>
              <w:t>MAC</w:t>
            </w:r>
          </w:p>
          <w:p w:rsidR="00477AF3" w:rsidRDefault="00477AF3" w:rsidP="001F3121">
            <w:pPr>
              <w:rPr>
                <w:rFonts w:eastAsiaTheme="minorEastAsia"/>
                <w:szCs w:val="18"/>
              </w:rPr>
            </w:pPr>
            <w:r>
              <w:rPr>
                <w:szCs w:val="18"/>
              </w:rPr>
              <w:t>LOID</w:t>
            </w:r>
          </w:p>
          <w:p w:rsidR="00477AF3" w:rsidRPr="00931FE4" w:rsidRDefault="00477AF3" w:rsidP="001F3121">
            <w:pPr>
              <w:rPr>
                <w:rFonts w:eastAsiaTheme="minorEastAsia"/>
                <w:szCs w:val="18"/>
              </w:rPr>
            </w:pPr>
            <w:r>
              <w:rPr>
                <w:rFonts w:eastAsiaTheme="minorEastAsia" w:hint="eastAsia"/>
                <w:szCs w:val="18"/>
              </w:rPr>
              <w:t>PASSWORD</w:t>
            </w:r>
          </w:p>
          <w:p w:rsidR="00477AF3" w:rsidRPr="00300E1F" w:rsidRDefault="00477AF3" w:rsidP="001F3121">
            <w:pPr>
              <w:rPr>
                <w:szCs w:val="18"/>
              </w:rPr>
            </w:pPr>
            <w:r w:rsidRPr="00300E1F">
              <w:rPr>
                <w:szCs w:val="18"/>
              </w:rPr>
              <w:t>ONU_NUMBER</w:t>
            </w:r>
          </w:p>
        </w:tc>
        <w:tc>
          <w:tcPr>
            <w:tcW w:w="512" w:type="pct"/>
          </w:tcPr>
          <w:p w:rsidR="00477AF3" w:rsidRPr="00F71588" w:rsidRDefault="00477AF3" w:rsidP="00477AF3">
            <w:pPr>
              <w:rPr>
                <w:szCs w:val="18"/>
              </w:rPr>
            </w:pPr>
            <w:r>
              <w:rPr>
                <w:rFonts w:eastAsiaTheme="minorEastAsia" w:hint="eastAsia"/>
                <w:szCs w:val="18"/>
              </w:rPr>
              <w:t>C</w:t>
            </w:r>
          </w:p>
        </w:tc>
        <w:tc>
          <w:tcPr>
            <w:tcW w:w="1455" w:type="pct"/>
          </w:tcPr>
          <w:p w:rsidR="00477AF3" w:rsidRPr="006B594E" w:rsidRDefault="00477AF3"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477AF3" w:rsidRPr="00F71588" w:rsidTr="00477AF3">
        <w:tc>
          <w:tcPr>
            <w:tcW w:w="815" w:type="pct"/>
          </w:tcPr>
          <w:p w:rsidR="00477AF3" w:rsidRPr="00F71588" w:rsidRDefault="00477AF3" w:rsidP="00F71588">
            <w:pPr>
              <w:rPr>
                <w:szCs w:val="18"/>
              </w:rPr>
            </w:pPr>
            <w:r w:rsidRPr="00F71588">
              <w:rPr>
                <w:szCs w:val="18"/>
              </w:rPr>
              <w:t>ONUID</w:t>
            </w:r>
          </w:p>
        </w:tc>
        <w:tc>
          <w:tcPr>
            <w:tcW w:w="942" w:type="pct"/>
          </w:tcPr>
          <w:p w:rsidR="00477AF3" w:rsidRPr="00F71588" w:rsidRDefault="00477AF3" w:rsidP="00F71588">
            <w:pPr>
              <w:rPr>
                <w:szCs w:val="18"/>
              </w:rPr>
            </w:pPr>
            <w:r w:rsidRPr="00F71588">
              <w:rPr>
                <w:szCs w:val="18"/>
              </w:rPr>
              <w:t>OCTET STRING</w:t>
            </w:r>
          </w:p>
        </w:tc>
        <w:tc>
          <w:tcPr>
            <w:tcW w:w="1277" w:type="pct"/>
          </w:tcPr>
          <w:p w:rsidR="00477AF3" w:rsidRPr="00300E1F" w:rsidRDefault="00477AF3" w:rsidP="001F3121">
            <w:pPr>
              <w:rPr>
                <w:szCs w:val="18"/>
              </w:rPr>
            </w:pPr>
            <w:r w:rsidRPr="00300E1F">
              <w:rPr>
                <w:szCs w:val="18"/>
              </w:rPr>
              <w:t>SIZE(128)</w:t>
            </w:r>
          </w:p>
        </w:tc>
        <w:tc>
          <w:tcPr>
            <w:tcW w:w="512" w:type="pct"/>
          </w:tcPr>
          <w:p w:rsidR="00477AF3" w:rsidRPr="00F71588" w:rsidRDefault="00477AF3" w:rsidP="00477AF3">
            <w:pPr>
              <w:rPr>
                <w:szCs w:val="18"/>
              </w:rPr>
            </w:pPr>
            <w:r>
              <w:rPr>
                <w:rFonts w:eastAsiaTheme="minorEastAsia" w:hint="eastAsia"/>
                <w:szCs w:val="18"/>
              </w:rPr>
              <w:t>C</w:t>
            </w:r>
          </w:p>
        </w:tc>
        <w:tc>
          <w:tcPr>
            <w:tcW w:w="1455" w:type="pct"/>
          </w:tcPr>
          <w:p w:rsidR="00477AF3" w:rsidRPr="00300E1F" w:rsidRDefault="00477AF3"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477AF3" w:rsidRPr="00F71588" w:rsidTr="00477AF3">
        <w:tc>
          <w:tcPr>
            <w:tcW w:w="815" w:type="pct"/>
          </w:tcPr>
          <w:p w:rsidR="00477AF3" w:rsidRPr="00F71588" w:rsidRDefault="00477AF3" w:rsidP="00F71588">
            <w:pPr>
              <w:rPr>
                <w:szCs w:val="18"/>
              </w:rPr>
            </w:pPr>
            <w:r w:rsidRPr="00F71588">
              <w:rPr>
                <w:szCs w:val="18"/>
              </w:rPr>
              <w:t>PORTID</w:t>
            </w:r>
          </w:p>
        </w:tc>
        <w:tc>
          <w:tcPr>
            <w:tcW w:w="942" w:type="pct"/>
          </w:tcPr>
          <w:p w:rsidR="00477AF3" w:rsidRPr="00F71588" w:rsidRDefault="00477AF3" w:rsidP="00F71588">
            <w:pPr>
              <w:rPr>
                <w:szCs w:val="18"/>
              </w:rPr>
            </w:pPr>
            <w:r w:rsidRPr="00F71588">
              <w:rPr>
                <w:szCs w:val="18"/>
              </w:rPr>
              <w:t xml:space="preserve">OCTET STRING </w:t>
            </w:r>
          </w:p>
        </w:tc>
        <w:tc>
          <w:tcPr>
            <w:tcW w:w="1277" w:type="pct"/>
          </w:tcPr>
          <w:p w:rsidR="00477AF3" w:rsidRPr="00F71588" w:rsidRDefault="00477AF3" w:rsidP="00F71588">
            <w:pPr>
              <w:rPr>
                <w:szCs w:val="18"/>
              </w:rPr>
            </w:pPr>
            <w:r w:rsidRPr="00F71588">
              <w:rPr>
                <w:szCs w:val="18"/>
              </w:rPr>
              <w:t>SIZE(128)</w:t>
            </w:r>
          </w:p>
          <w:p w:rsidR="00477AF3" w:rsidRPr="00F71588" w:rsidRDefault="00477AF3" w:rsidP="00F71588">
            <w:pPr>
              <w:rPr>
                <w:szCs w:val="18"/>
              </w:rPr>
            </w:pPr>
            <w:r w:rsidRPr="00F71588">
              <w:rPr>
                <w:rFonts w:ascii="宋体" w:eastAsia="宋体" w:hAnsi="宋体" w:cs="宋体" w:hint="eastAsia"/>
                <w:szCs w:val="18"/>
              </w:rPr>
              <w:t>机架</w:t>
            </w:r>
            <w:r w:rsidRPr="00F71588">
              <w:rPr>
                <w:szCs w:val="18"/>
              </w:rPr>
              <w:t>-</w:t>
            </w:r>
            <w:r w:rsidRPr="00F71588">
              <w:rPr>
                <w:rFonts w:ascii="宋体" w:eastAsia="宋体" w:hAnsi="宋体" w:cs="宋体" w:hint="eastAsia"/>
                <w:szCs w:val="18"/>
              </w:rPr>
              <w:t>框</w:t>
            </w:r>
            <w:r w:rsidRPr="00F71588">
              <w:rPr>
                <w:szCs w:val="18"/>
              </w:rPr>
              <w:t>-</w:t>
            </w:r>
            <w:r w:rsidRPr="00F71588">
              <w:rPr>
                <w:rFonts w:ascii="宋体" w:eastAsia="宋体" w:hAnsi="宋体" w:cs="宋体" w:hint="eastAsia"/>
                <w:szCs w:val="18"/>
              </w:rPr>
              <w:t>槽</w:t>
            </w:r>
            <w:r w:rsidRPr="00F71588">
              <w:rPr>
                <w:szCs w:val="18"/>
              </w:rPr>
              <w:t>-</w:t>
            </w:r>
            <w:r w:rsidRPr="00F71588">
              <w:rPr>
                <w:rFonts w:ascii="宋体" w:eastAsia="宋体" w:hAnsi="宋体" w:cs="宋体" w:hint="eastAsia"/>
                <w:szCs w:val="18"/>
              </w:rPr>
              <w:t>端口</w:t>
            </w:r>
          </w:p>
        </w:tc>
        <w:tc>
          <w:tcPr>
            <w:tcW w:w="512" w:type="pct"/>
          </w:tcPr>
          <w:p w:rsidR="00477AF3" w:rsidRPr="00B315AC" w:rsidRDefault="00477AF3" w:rsidP="00477AF3">
            <w:pPr>
              <w:rPr>
                <w:rFonts w:eastAsiaTheme="minorEastAsia"/>
                <w:szCs w:val="18"/>
              </w:rPr>
            </w:pPr>
            <w:r>
              <w:rPr>
                <w:rFonts w:eastAsiaTheme="minorEastAsia" w:hint="eastAsia"/>
                <w:szCs w:val="18"/>
              </w:rPr>
              <w:t>M</w:t>
            </w:r>
          </w:p>
        </w:tc>
        <w:tc>
          <w:tcPr>
            <w:tcW w:w="1455" w:type="pct"/>
          </w:tcPr>
          <w:p w:rsidR="00477AF3" w:rsidRDefault="00477AF3" w:rsidP="00B315AC">
            <w:pPr>
              <w:rPr>
                <w:rFonts w:eastAsiaTheme="minorEastAsia"/>
                <w:szCs w:val="18"/>
              </w:rPr>
            </w:pPr>
            <w:r w:rsidRPr="00F71588">
              <w:rPr>
                <w:rFonts w:ascii="宋体" w:eastAsia="宋体" w:hAnsi="宋体" w:cs="宋体" w:hint="eastAsia"/>
                <w:szCs w:val="18"/>
              </w:rPr>
              <w:t>通过</w:t>
            </w:r>
            <w:r w:rsidRPr="00F71588">
              <w:rPr>
                <w:szCs w:val="18"/>
              </w:rPr>
              <w:t xml:space="preserve"> </w:t>
            </w:r>
            <w:r w:rsidRPr="00F71588">
              <w:rPr>
                <w:rFonts w:ascii="宋体" w:eastAsia="宋体" w:hAnsi="宋体" w:cs="宋体" w:hint="eastAsia"/>
                <w:szCs w:val="18"/>
              </w:rPr>
              <w:t>机架</w:t>
            </w:r>
            <w:r w:rsidRPr="00F71588">
              <w:rPr>
                <w:szCs w:val="18"/>
              </w:rPr>
              <w:t>-</w:t>
            </w:r>
            <w:r w:rsidRPr="00F71588">
              <w:rPr>
                <w:rFonts w:ascii="宋体" w:eastAsia="宋体" w:hAnsi="宋体" w:cs="宋体" w:hint="eastAsia"/>
                <w:szCs w:val="18"/>
              </w:rPr>
              <w:t>框</w:t>
            </w:r>
            <w:r w:rsidRPr="00F71588">
              <w:rPr>
                <w:szCs w:val="18"/>
              </w:rPr>
              <w:t>-</w:t>
            </w:r>
            <w:r w:rsidRPr="00F71588">
              <w:rPr>
                <w:rFonts w:ascii="宋体" w:eastAsia="宋体" w:hAnsi="宋体" w:cs="宋体" w:hint="eastAsia"/>
                <w:szCs w:val="18"/>
              </w:rPr>
              <w:t>槽号</w:t>
            </w:r>
            <w:r w:rsidRPr="00F71588">
              <w:rPr>
                <w:szCs w:val="18"/>
              </w:rPr>
              <w:t>-</w:t>
            </w:r>
            <w:r w:rsidRPr="00F71588">
              <w:rPr>
                <w:rFonts w:ascii="宋体" w:eastAsia="宋体" w:hAnsi="宋体" w:cs="宋体" w:hint="eastAsia"/>
                <w:szCs w:val="18"/>
              </w:rPr>
              <w:t>端口号的</w:t>
            </w:r>
            <w:r w:rsidRPr="00F71588">
              <w:rPr>
                <w:szCs w:val="18"/>
              </w:rPr>
              <w:t xml:space="preserve"> </w:t>
            </w:r>
            <w:r w:rsidRPr="00F71588">
              <w:rPr>
                <w:rFonts w:ascii="宋体" w:eastAsia="宋体" w:hAnsi="宋体" w:cs="宋体" w:hint="eastAsia"/>
                <w:szCs w:val="18"/>
              </w:rPr>
              <w:t>方式定位</w:t>
            </w:r>
            <w:r w:rsidRPr="00F71588">
              <w:rPr>
                <w:szCs w:val="18"/>
              </w:rPr>
              <w:t xml:space="preserve"> </w:t>
            </w:r>
            <w:r w:rsidR="00B00587">
              <w:rPr>
                <w:rFonts w:ascii="宋体" w:eastAsia="宋体" w:hAnsi="宋体" w:cs="宋体" w:hint="eastAsia"/>
                <w:szCs w:val="18"/>
              </w:rPr>
              <w:t>单元盘</w:t>
            </w:r>
            <w:r w:rsidRPr="00F71588">
              <w:rPr>
                <w:rFonts w:ascii="宋体" w:eastAsia="宋体" w:hAnsi="宋体" w:cs="宋体" w:hint="eastAsia"/>
                <w:szCs w:val="18"/>
              </w:rPr>
              <w:t>，</w:t>
            </w:r>
            <w:r w:rsidRPr="00F71588">
              <w:rPr>
                <w:szCs w:val="18"/>
              </w:rPr>
              <w:t xml:space="preserve"> </w:t>
            </w:r>
            <w:r w:rsidRPr="00F71588">
              <w:rPr>
                <w:rFonts w:ascii="宋体" w:eastAsia="宋体" w:hAnsi="宋体" w:cs="宋体" w:hint="eastAsia"/>
                <w:szCs w:val="18"/>
              </w:rPr>
              <w:t>没有的补为</w:t>
            </w:r>
            <w:r w:rsidRPr="00F71588">
              <w:rPr>
                <w:szCs w:val="18"/>
              </w:rPr>
              <w:t>NA</w:t>
            </w:r>
            <w:r>
              <w:rPr>
                <w:rFonts w:eastAsiaTheme="minorEastAsia" w:hint="eastAsia"/>
                <w:szCs w:val="18"/>
              </w:rPr>
              <w:t>，</w:t>
            </w:r>
            <w:r w:rsidRPr="00F71588">
              <w:rPr>
                <w:szCs w:val="18"/>
              </w:rPr>
              <w:t>OLT</w:t>
            </w:r>
            <w:r w:rsidRPr="00F71588">
              <w:rPr>
                <w:rFonts w:ascii="宋体" w:eastAsia="宋体" w:hAnsi="宋体" w:cs="宋体" w:hint="eastAsia"/>
                <w:szCs w:val="18"/>
              </w:rPr>
              <w:t>上联口或者</w:t>
            </w:r>
            <w:r w:rsidRPr="00F71588">
              <w:rPr>
                <w:szCs w:val="18"/>
              </w:rPr>
              <w:t>ONU LAN</w:t>
            </w:r>
            <w:r w:rsidRPr="00F71588">
              <w:rPr>
                <w:rFonts w:ascii="宋体" w:eastAsia="宋体" w:hAnsi="宋体" w:cs="宋体" w:hint="eastAsia"/>
                <w:szCs w:val="18"/>
              </w:rPr>
              <w:t>口</w:t>
            </w:r>
          </w:p>
          <w:p w:rsidR="00477AF3" w:rsidRPr="00B315AC" w:rsidRDefault="00477AF3" w:rsidP="00F71588">
            <w:pPr>
              <w:rPr>
                <w:rFonts w:eastAsiaTheme="minorEastAsia"/>
                <w:szCs w:val="18"/>
              </w:rPr>
            </w:pPr>
          </w:p>
        </w:tc>
      </w:tr>
    </w:tbl>
    <w:p w:rsidR="0029308F" w:rsidRPr="009E44FF" w:rsidRDefault="0029308F" w:rsidP="0029308F">
      <w:pPr>
        <w:spacing w:line="360" w:lineRule="auto"/>
        <w:rPr>
          <w:b/>
          <w:bCs/>
          <w:szCs w:val="21"/>
        </w:rPr>
      </w:pPr>
    </w:p>
    <w:p w:rsidR="0029308F" w:rsidRPr="00EC3C32" w:rsidRDefault="0029308F" w:rsidP="00CE4D8A">
      <w:pPr>
        <w:spacing w:beforeLines="50"/>
        <w:ind w:firstLine="420"/>
      </w:pPr>
      <w:r w:rsidRPr="00EC3C32">
        <w:t>响应格式</w:t>
      </w:r>
    </w:p>
    <w:p w:rsidR="0029308F" w:rsidRPr="009E44FF" w:rsidRDefault="0029308F" w:rsidP="00707D5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29308F" w:rsidRPr="00EC3C32" w:rsidRDefault="0029308F" w:rsidP="00CE4D8A">
      <w:pPr>
        <w:spacing w:beforeLines="50"/>
        <w:ind w:firstLine="420"/>
      </w:pPr>
      <w:r w:rsidRPr="00EC3C32">
        <w:t>输出参数</w:t>
      </w:r>
    </w:p>
    <w:tbl>
      <w:tblPr>
        <w:tblStyle w:val="afffffd"/>
        <w:tblW w:w="7852" w:type="dxa"/>
        <w:tblLayout w:type="fixed"/>
        <w:tblLook w:val="01E0"/>
      </w:tblPr>
      <w:tblGrid>
        <w:gridCol w:w="1950"/>
        <w:gridCol w:w="1134"/>
        <w:gridCol w:w="1274"/>
        <w:gridCol w:w="801"/>
        <w:gridCol w:w="2693"/>
      </w:tblGrid>
      <w:tr w:rsidR="00477AF3" w:rsidRPr="00F71588" w:rsidTr="00477AF3">
        <w:trPr>
          <w:cnfStyle w:val="100000000000"/>
        </w:trPr>
        <w:tc>
          <w:tcPr>
            <w:tcW w:w="1241" w:type="pct"/>
          </w:tcPr>
          <w:p w:rsidR="00477AF3" w:rsidRPr="00F71588" w:rsidRDefault="00477AF3" w:rsidP="00F71588">
            <w:pPr>
              <w:rPr>
                <w:szCs w:val="18"/>
              </w:rPr>
            </w:pPr>
            <w:r w:rsidRPr="00F71588">
              <w:rPr>
                <w:rFonts w:ascii="宋体" w:eastAsia="宋体" w:hAnsi="宋体" w:cs="宋体" w:hint="eastAsia"/>
                <w:szCs w:val="18"/>
              </w:rPr>
              <w:t>参数名称</w:t>
            </w:r>
          </w:p>
        </w:tc>
        <w:tc>
          <w:tcPr>
            <w:tcW w:w="722" w:type="pct"/>
          </w:tcPr>
          <w:p w:rsidR="00477AF3" w:rsidRPr="00F71588" w:rsidRDefault="00477AF3" w:rsidP="00F71588">
            <w:pPr>
              <w:rPr>
                <w:szCs w:val="18"/>
              </w:rPr>
            </w:pPr>
            <w:r w:rsidRPr="00F71588">
              <w:rPr>
                <w:rFonts w:ascii="宋体" w:eastAsia="宋体" w:hAnsi="宋体" w:cs="宋体" w:hint="eastAsia"/>
                <w:szCs w:val="18"/>
              </w:rPr>
              <w:t>数据类型</w:t>
            </w:r>
          </w:p>
        </w:tc>
        <w:tc>
          <w:tcPr>
            <w:tcW w:w="811" w:type="pct"/>
          </w:tcPr>
          <w:p w:rsidR="00477AF3" w:rsidRPr="00F71588" w:rsidRDefault="00477AF3" w:rsidP="00F71588">
            <w:pPr>
              <w:rPr>
                <w:szCs w:val="18"/>
              </w:rPr>
            </w:pPr>
            <w:r w:rsidRPr="00F71588">
              <w:rPr>
                <w:rFonts w:ascii="宋体" w:eastAsia="宋体" w:hAnsi="宋体" w:cs="宋体" w:hint="eastAsia"/>
                <w:szCs w:val="18"/>
              </w:rPr>
              <w:t>取值范围</w:t>
            </w:r>
          </w:p>
        </w:tc>
        <w:tc>
          <w:tcPr>
            <w:tcW w:w="510" w:type="pct"/>
          </w:tcPr>
          <w:p w:rsidR="00477AF3" w:rsidRPr="00B315AC" w:rsidRDefault="00477AF3" w:rsidP="00477AF3">
            <w:pPr>
              <w:rPr>
                <w:rFonts w:eastAsiaTheme="minorEastAsia"/>
                <w:szCs w:val="18"/>
              </w:rPr>
            </w:pPr>
            <w:r>
              <w:rPr>
                <w:rFonts w:eastAsiaTheme="minorEastAsia" w:hint="eastAsia"/>
                <w:szCs w:val="18"/>
              </w:rPr>
              <w:t>限定</w:t>
            </w:r>
          </w:p>
        </w:tc>
        <w:tc>
          <w:tcPr>
            <w:tcW w:w="1715" w:type="pct"/>
          </w:tcPr>
          <w:p w:rsidR="00477AF3" w:rsidRPr="00F71588" w:rsidRDefault="00477AF3" w:rsidP="00F71588">
            <w:pPr>
              <w:rPr>
                <w:szCs w:val="18"/>
              </w:rPr>
            </w:pPr>
            <w:r w:rsidRPr="00F71588">
              <w:rPr>
                <w:rFonts w:ascii="宋体" w:eastAsia="宋体" w:hAnsi="宋体" w:cs="宋体" w:hint="eastAsia"/>
                <w:szCs w:val="18"/>
              </w:rPr>
              <w:t>参数说明</w:t>
            </w:r>
          </w:p>
        </w:tc>
      </w:tr>
      <w:tr w:rsidR="00477AF3" w:rsidRPr="00F71588" w:rsidTr="00477AF3">
        <w:tc>
          <w:tcPr>
            <w:tcW w:w="1241" w:type="pct"/>
          </w:tcPr>
          <w:p w:rsidR="00477AF3" w:rsidRPr="00F71588" w:rsidRDefault="00477AF3" w:rsidP="00F71588">
            <w:pPr>
              <w:rPr>
                <w:szCs w:val="18"/>
              </w:rPr>
            </w:pPr>
            <w:r w:rsidRPr="00F71588">
              <w:rPr>
                <w:szCs w:val="18"/>
              </w:rPr>
              <w:t>OutPkts</w:t>
            </w:r>
          </w:p>
        </w:tc>
        <w:tc>
          <w:tcPr>
            <w:tcW w:w="722" w:type="pct"/>
          </w:tcPr>
          <w:p w:rsidR="00477AF3" w:rsidRPr="00F71588" w:rsidRDefault="00477AF3" w:rsidP="00F71588">
            <w:pPr>
              <w:rPr>
                <w:szCs w:val="18"/>
              </w:rPr>
            </w:pPr>
            <w:r w:rsidRPr="00F71588">
              <w:rPr>
                <w:szCs w:val="18"/>
              </w:rPr>
              <w:t>DOUBLE</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1.85E19</w:t>
            </w:r>
          </w:p>
        </w:tc>
        <w:tc>
          <w:tcPr>
            <w:tcW w:w="510" w:type="pct"/>
          </w:tcPr>
          <w:p w:rsidR="00477AF3" w:rsidRPr="00A95AB7" w:rsidRDefault="00477AF3" w:rsidP="00477AF3">
            <w:pPr>
              <w:rPr>
                <w:rFonts w:eastAsiaTheme="minorEastAsia"/>
                <w:szCs w:val="18"/>
              </w:rPr>
            </w:pPr>
            <w:r>
              <w:rPr>
                <w:rFonts w:eastAsiaTheme="minorEastAsia" w:hint="eastAsia"/>
                <w:szCs w:val="18"/>
              </w:rPr>
              <w:t>M</w:t>
            </w:r>
          </w:p>
        </w:tc>
        <w:tc>
          <w:tcPr>
            <w:tcW w:w="1715" w:type="pct"/>
          </w:tcPr>
          <w:p w:rsidR="00477AF3" w:rsidRPr="00F71588" w:rsidRDefault="00477AF3" w:rsidP="00F71588">
            <w:pPr>
              <w:rPr>
                <w:szCs w:val="18"/>
              </w:rPr>
            </w:pPr>
            <w:r w:rsidRPr="00F71588">
              <w:rPr>
                <w:rFonts w:ascii="宋体" w:eastAsia="宋体" w:hAnsi="宋体" w:cs="宋体" w:hint="eastAsia"/>
                <w:szCs w:val="18"/>
              </w:rPr>
              <w:t>发送报文数</w:t>
            </w:r>
          </w:p>
        </w:tc>
      </w:tr>
      <w:tr w:rsidR="00477AF3" w:rsidRPr="00F71588" w:rsidTr="00477AF3">
        <w:tc>
          <w:tcPr>
            <w:tcW w:w="1241" w:type="pct"/>
          </w:tcPr>
          <w:p w:rsidR="00477AF3" w:rsidRPr="00F71588" w:rsidRDefault="00477AF3" w:rsidP="00F71588">
            <w:pPr>
              <w:rPr>
                <w:szCs w:val="18"/>
              </w:rPr>
            </w:pPr>
            <w:r w:rsidRPr="00F71588">
              <w:rPr>
                <w:szCs w:val="18"/>
              </w:rPr>
              <w:t>InPkts</w:t>
            </w:r>
          </w:p>
        </w:tc>
        <w:tc>
          <w:tcPr>
            <w:tcW w:w="722" w:type="pct"/>
          </w:tcPr>
          <w:p w:rsidR="00477AF3" w:rsidRPr="00F71588" w:rsidRDefault="00477AF3" w:rsidP="00F71588">
            <w:pPr>
              <w:rPr>
                <w:szCs w:val="18"/>
              </w:rPr>
            </w:pPr>
            <w:r w:rsidRPr="00F71588">
              <w:rPr>
                <w:szCs w:val="18"/>
              </w:rPr>
              <w:t>DOUBLE</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1.85E19</w:t>
            </w:r>
          </w:p>
        </w:tc>
        <w:tc>
          <w:tcPr>
            <w:tcW w:w="510" w:type="pct"/>
          </w:tcPr>
          <w:p w:rsidR="00477AF3" w:rsidRPr="00F71588" w:rsidRDefault="00477AF3" w:rsidP="00477AF3">
            <w:pPr>
              <w:rPr>
                <w:szCs w:val="18"/>
              </w:rPr>
            </w:pPr>
            <w:r>
              <w:rPr>
                <w:rFonts w:eastAsiaTheme="minorEastAsia" w:hint="eastAsia"/>
                <w:szCs w:val="18"/>
              </w:rPr>
              <w:t>M</w:t>
            </w:r>
          </w:p>
        </w:tc>
        <w:tc>
          <w:tcPr>
            <w:tcW w:w="1715" w:type="pct"/>
          </w:tcPr>
          <w:p w:rsidR="00477AF3" w:rsidRPr="00F71588" w:rsidRDefault="00477AF3" w:rsidP="00F71588">
            <w:pPr>
              <w:rPr>
                <w:szCs w:val="18"/>
              </w:rPr>
            </w:pPr>
            <w:r w:rsidRPr="00F71588">
              <w:rPr>
                <w:rFonts w:ascii="宋体" w:eastAsia="宋体" w:hAnsi="宋体" w:cs="宋体" w:hint="eastAsia"/>
                <w:szCs w:val="18"/>
              </w:rPr>
              <w:t>接收报文数</w:t>
            </w:r>
          </w:p>
        </w:tc>
      </w:tr>
      <w:tr w:rsidR="00477AF3" w:rsidRPr="00F71588" w:rsidTr="00477AF3">
        <w:tc>
          <w:tcPr>
            <w:tcW w:w="1241" w:type="pct"/>
          </w:tcPr>
          <w:p w:rsidR="00477AF3" w:rsidRPr="00F71588" w:rsidRDefault="00477AF3" w:rsidP="00F71588">
            <w:pPr>
              <w:rPr>
                <w:szCs w:val="18"/>
              </w:rPr>
            </w:pPr>
            <w:r w:rsidRPr="00F71588">
              <w:rPr>
                <w:szCs w:val="18"/>
              </w:rPr>
              <w:t>OutOctets</w:t>
            </w:r>
          </w:p>
        </w:tc>
        <w:tc>
          <w:tcPr>
            <w:tcW w:w="722" w:type="pct"/>
          </w:tcPr>
          <w:p w:rsidR="00477AF3" w:rsidRPr="00F71588" w:rsidRDefault="00477AF3" w:rsidP="00F71588">
            <w:pPr>
              <w:rPr>
                <w:szCs w:val="18"/>
              </w:rPr>
            </w:pPr>
            <w:r w:rsidRPr="00F71588">
              <w:rPr>
                <w:szCs w:val="18"/>
              </w:rPr>
              <w:t>DOUBLE</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1.85E19</w:t>
            </w:r>
          </w:p>
        </w:tc>
        <w:tc>
          <w:tcPr>
            <w:tcW w:w="510" w:type="pct"/>
          </w:tcPr>
          <w:p w:rsidR="00477AF3" w:rsidRPr="00F71588" w:rsidRDefault="00477AF3" w:rsidP="00477AF3">
            <w:pPr>
              <w:rPr>
                <w:szCs w:val="18"/>
              </w:rPr>
            </w:pPr>
            <w:r>
              <w:rPr>
                <w:rFonts w:eastAsiaTheme="minorEastAsia" w:hint="eastAsia"/>
                <w:szCs w:val="18"/>
              </w:rPr>
              <w:t>M</w:t>
            </w:r>
          </w:p>
        </w:tc>
        <w:tc>
          <w:tcPr>
            <w:tcW w:w="1715" w:type="pct"/>
          </w:tcPr>
          <w:p w:rsidR="00477AF3" w:rsidRPr="00F71588" w:rsidRDefault="00477AF3" w:rsidP="00F71588">
            <w:pPr>
              <w:rPr>
                <w:szCs w:val="18"/>
              </w:rPr>
            </w:pPr>
            <w:r w:rsidRPr="00F71588">
              <w:rPr>
                <w:rFonts w:ascii="宋体" w:eastAsia="宋体" w:hAnsi="宋体" w:cs="宋体" w:hint="eastAsia"/>
                <w:szCs w:val="18"/>
              </w:rPr>
              <w:t>发送字节数</w:t>
            </w:r>
          </w:p>
        </w:tc>
      </w:tr>
      <w:tr w:rsidR="00477AF3" w:rsidRPr="00F71588" w:rsidTr="00477AF3">
        <w:tc>
          <w:tcPr>
            <w:tcW w:w="1241" w:type="pct"/>
          </w:tcPr>
          <w:p w:rsidR="00477AF3" w:rsidRPr="00F71588" w:rsidRDefault="00477AF3" w:rsidP="00F71588">
            <w:pPr>
              <w:rPr>
                <w:szCs w:val="18"/>
              </w:rPr>
            </w:pPr>
            <w:r w:rsidRPr="00F71588">
              <w:rPr>
                <w:szCs w:val="18"/>
              </w:rPr>
              <w:t>InOctets</w:t>
            </w:r>
          </w:p>
        </w:tc>
        <w:tc>
          <w:tcPr>
            <w:tcW w:w="722" w:type="pct"/>
          </w:tcPr>
          <w:p w:rsidR="00477AF3" w:rsidRPr="00F71588" w:rsidRDefault="00477AF3" w:rsidP="00F71588">
            <w:pPr>
              <w:rPr>
                <w:szCs w:val="18"/>
              </w:rPr>
            </w:pPr>
            <w:r w:rsidRPr="00F71588">
              <w:rPr>
                <w:szCs w:val="18"/>
              </w:rPr>
              <w:t>DOUBLE</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1.85E19</w:t>
            </w:r>
          </w:p>
        </w:tc>
        <w:tc>
          <w:tcPr>
            <w:tcW w:w="510" w:type="pct"/>
          </w:tcPr>
          <w:p w:rsidR="00477AF3" w:rsidRPr="00F71588" w:rsidRDefault="00477AF3" w:rsidP="00477AF3">
            <w:pPr>
              <w:rPr>
                <w:szCs w:val="18"/>
              </w:rPr>
            </w:pPr>
            <w:r>
              <w:rPr>
                <w:rFonts w:eastAsiaTheme="minorEastAsia" w:hint="eastAsia"/>
                <w:szCs w:val="18"/>
              </w:rPr>
              <w:t>M</w:t>
            </w:r>
          </w:p>
        </w:tc>
        <w:tc>
          <w:tcPr>
            <w:tcW w:w="1715" w:type="pct"/>
          </w:tcPr>
          <w:p w:rsidR="00477AF3" w:rsidRPr="00F71588" w:rsidRDefault="00477AF3" w:rsidP="00F71588">
            <w:pPr>
              <w:rPr>
                <w:szCs w:val="18"/>
              </w:rPr>
            </w:pPr>
            <w:r w:rsidRPr="00F71588">
              <w:rPr>
                <w:rFonts w:ascii="宋体" w:eastAsia="宋体" w:hAnsi="宋体" w:cs="宋体" w:hint="eastAsia"/>
                <w:szCs w:val="18"/>
              </w:rPr>
              <w:t>接收字节数</w:t>
            </w:r>
          </w:p>
        </w:tc>
      </w:tr>
      <w:tr w:rsidR="00477AF3" w:rsidRPr="00F71588" w:rsidTr="00477AF3">
        <w:tc>
          <w:tcPr>
            <w:tcW w:w="1241" w:type="pct"/>
          </w:tcPr>
          <w:p w:rsidR="00477AF3" w:rsidRPr="00F71588" w:rsidRDefault="00477AF3" w:rsidP="00F71588">
            <w:pPr>
              <w:rPr>
                <w:szCs w:val="18"/>
              </w:rPr>
            </w:pPr>
            <w:r w:rsidRPr="00F71588">
              <w:rPr>
                <w:szCs w:val="18"/>
              </w:rPr>
              <w:t>CRC</w:t>
            </w:r>
          </w:p>
        </w:tc>
        <w:tc>
          <w:tcPr>
            <w:tcW w:w="722" w:type="pct"/>
          </w:tcPr>
          <w:p w:rsidR="00477AF3" w:rsidRPr="00F71588" w:rsidRDefault="00477AF3" w:rsidP="00F71588">
            <w:pPr>
              <w:rPr>
                <w:szCs w:val="18"/>
              </w:rPr>
            </w:pPr>
            <w:r w:rsidRPr="00F71588">
              <w:rPr>
                <w:szCs w:val="18"/>
              </w:rPr>
              <w:t>DOUBLE</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1.85E19</w:t>
            </w:r>
          </w:p>
        </w:tc>
        <w:tc>
          <w:tcPr>
            <w:tcW w:w="510" w:type="pct"/>
          </w:tcPr>
          <w:p w:rsidR="00477AF3" w:rsidRPr="00F71588" w:rsidRDefault="00477AF3" w:rsidP="00477AF3">
            <w:pPr>
              <w:rPr>
                <w:szCs w:val="18"/>
              </w:rPr>
            </w:pPr>
            <w:r>
              <w:rPr>
                <w:rFonts w:eastAsiaTheme="minorEastAsia" w:hint="eastAsia"/>
                <w:szCs w:val="18"/>
              </w:rPr>
              <w:t>M</w:t>
            </w:r>
          </w:p>
        </w:tc>
        <w:tc>
          <w:tcPr>
            <w:tcW w:w="1715" w:type="pct"/>
          </w:tcPr>
          <w:p w:rsidR="00477AF3" w:rsidRPr="00F71588" w:rsidRDefault="00477AF3" w:rsidP="00F71588">
            <w:pPr>
              <w:rPr>
                <w:szCs w:val="18"/>
              </w:rPr>
            </w:pPr>
            <w:r w:rsidRPr="00F71588">
              <w:rPr>
                <w:rFonts w:ascii="宋体" w:eastAsia="宋体" w:hAnsi="宋体" w:cs="宋体" w:hint="eastAsia"/>
                <w:szCs w:val="18"/>
              </w:rPr>
              <w:t>接收到的</w:t>
            </w:r>
            <w:r w:rsidRPr="00F71588">
              <w:rPr>
                <w:szCs w:val="18"/>
              </w:rPr>
              <w:t>CRC</w:t>
            </w:r>
            <w:r w:rsidRPr="00F71588">
              <w:rPr>
                <w:rFonts w:ascii="宋体" w:eastAsia="宋体" w:hAnsi="宋体" w:cs="宋体" w:hint="eastAsia"/>
                <w:szCs w:val="18"/>
              </w:rPr>
              <w:t>错误报文数</w:t>
            </w:r>
          </w:p>
        </w:tc>
      </w:tr>
      <w:tr w:rsidR="00477AF3" w:rsidRPr="00F71588" w:rsidTr="00477AF3">
        <w:tc>
          <w:tcPr>
            <w:tcW w:w="1241" w:type="pct"/>
          </w:tcPr>
          <w:p w:rsidR="00477AF3" w:rsidRPr="00F71588" w:rsidRDefault="00477AF3" w:rsidP="00F71588">
            <w:pPr>
              <w:rPr>
                <w:szCs w:val="18"/>
              </w:rPr>
            </w:pPr>
            <w:r w:rsidRPr="00F71588">
              <w:rPr>
                <w:szCs w:val="18"/>
              </w:rPr>
              <w:t>UnderSizePkts</w:t>
            </w:r>
          </w:p>
        </w:tc>
        <w:tc>
          <w:tcPr>
            <w:tcW w:w="722" w:type="pct"/>
          </w:tcPr>
          <w:p w:rsidR="00477AF3" w:rsidRPr="00F71588" w:rsidRDefault="00477AF3" w:rsidP="00F71588">
            <w:pPr>
              <w:rPr>
                <w:szCs w:val="18"/>
              </w:rPr>
            </w:pPr>
            <w:r w:rsidRPr="00F71588">
              <w:rPr>
                <w:szCs w:val="18"/>
              </w:rPr>
              <w:t>DOUBLE</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1.85E19</w:t>
            </w:r>
          </w:p>
        </w:tc>
        <w:tc>
          <w:tcPr>
            <w:tcW w:w="510" w:type="pct"/>
          </w:tcPr>
          <w:p w:rsidR="00477AF3" w:rsidRPr="00F71588" w:rsidRDefault="00477AF3" w:rsidP="00477AF3">
            <w:pPr>
              <w:rPr>
                <w:szCs w:val="18"/>
              </w:rPr>
            </w:pPr>
            <w:r>
              <w:rPr>
                <w:rFonts w:eastAsiaTheme="minorEastAsia" w:hint="eastAsia"/>
                <w:szCs w:val="18"/>
              </w:rPr>
              <w:t>M</w:t>
            </w:r>
          </w:p>
        </w:tc>
        <w:tc>
          <w:tcPr>
            <w:tcW w:w="1715" w:type="pct"/>
          </w:tcPr>
          <w:p w:rsidR="00477AF3" w:rsidRPr="00F71588" w:rsidRDefault="00477AF3" w:rsidP="00F71588">
            <w:pPr>
              <w:rPr>
                <w:szCs w:val="18"/>
              </w:rPr>
            </w:pPr>
            <w:r w:rsidRPr="00F71588">
              <w:rPr>
                <w:rFonts w:ascii="宋体" w:eastAsia="宋体" w:hAnsi="宋体" w:cs="宋体" w:hint="eastAsia"/>
                <w:szCs w:val="18"/>
              </w:rPr>
              <w:t>接收到的超短报文数</w:t>
            </w:r>
          </w:p>
        </w:tc>
      </w:tr>
      <w:tr w:rsidR="00477AF3" w:rsidRPr="00F71588" w:rsidTr="00477AF3">
        <w:tc>
          <w:tcPr>
            <w:tcW w:w="1241" w:type="pct"/>
          </w:tcPr>
          <w:p w:rsidR="00477AF3" w:rsidRPr="00F71588" w:rsidRDefault="00477AF3" w:rsidP="00F71588">
            <w:pPr>
              <w:rPr>
                <w:szCs w:val="18"/>
              </w:rPr>
            </w:pPr>
            <w:r w:rsidRPr="00F71588">
              <w:rPr>
                <w:szCs w:val="18"/>
              </w:rPr>
              <w:t>OverSizePkts</w:t>
            </w:r>
          </w:p>
        </w:tc>
        <w:tc>
          <w:tcPr>
            <w:tcW w:w="722" w:type="pct"/>
          </w:tcPr>
          <w:p w:rsidR="00477AF3" w:rsidRPr="00F71588" w:rsidRDefault="00477AF3" w:rsidP="00F71588">
            <w:pPr>
              <w:rPr>
                <w:szCs w:val="18"/>
              </w:rPr>
            </w:pPr>
            <w:r w:rsidRPr="00F71588">
              <w:rPr>
                <w:szCs w:val="18"/>
              </w:rPr>
              <w:t>DOUBLE</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1.85E19</w:t>
            </w:r>
          </w:p>
        </w:tc>
        <w:tc>
          <w:tcPr>
            <w:tcW w:w="510" w:type="pct"/>
          </w:tcPr>
          <w:p w:rsidR="00477AF3" w:rsidRPr="00F71588" w:rsidRDefault="00477AF3" w:rsidP="00477AF3">
            <w:pPr>
              <w:rPr>
                <w:szCs w:val="18"/>
              </w:rPr>
            </w:pPr>
            <w:r>
              <w:rPr>
                <w:rFonts w:eastAsiaTheme="minorEastAsia" w:hint="eastAsia"/>
                <w:szCs w:val="18"/>
              </w:rPr>
              <w:t>M</w:t>
            </w:r>
          </w:p>
        </w:tc>
        <w:tc>
          <w:tcPr>
            <w:tcW w:w="1715" w:type="pct"/>
          </w:tcPr>
          <w:p w:rsidR="00477AF3" w:rsidRPr="00F71588" w:rsidRDefault="00477AF3" w:rsidP="00F71588">
            <w:pPr>
              <w:rPr>
                <w:szCs w:val="18"/>
              </w:rPr>
            </w:pPr>
            <w:r w:rsidRPr="00F71588">
              <w:rPr>
                <w:rFonts w:ascii="宋体" w:eastAsia="宋体" w:hAnsi="宋体" w:cs="宋体" w:hint="eastAsia"/>
                <w:szCs w:val="18"/>
              </w:rPr>
              <w:t>接收到的超长报文数</w:t>
            </w:r>
          </w:p>
        </w:tc>
      </w:tr>
      <w:tr w:rsidR="00477AF3" w:rsidRPr="00F71588" w:rsidTr="00477AF3">
        <w:tc>
          <w:tcPr>
            <w:tcW w:w="1241" w:type="pct"/>
          </w:tcPr>
          <w:p w:rsidR="00477AF3" w:rsidRPr="00F71588" w:rsidRDefault="00477AF3" w:rsidP="00F71588">
            <w:pPr>
              <w:rPr>
                <w:szCs w:val="18"/>
              </w:rPr>
            </w:pPr>
            <w:r w:rsidRPr="00F71588">
              <w:rPr>
                <w:szCs w:val="18"/>
              </w:rPr>
              <w:t>InErrors</w:t>
            </w:r>
          </w:p>
        </w:tc>
        <w:tc>
          <w:tcPr>
            <w:tcW w:w="722" w:type="pct"/>
          </w:tcPr>
          <w:p w:rsidR="00477AF3" w:rsidRPr="00F71588" w:rsidRDefault="00477AF3" w:rsidP="00F71588">
            <w:pPr>
              <w:rPr>
                <w:szCs w:val="18"/>
              </w:rPr>
            </w:pPr>
            <w:r w:rsidRPr="00F71588">
              <w:rPr>
                <w:szCs w:val="18"/>
              </w:rPr>
              <w:t>DOUBLE</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1.85E19</w:t>
            </w:r>
          </w:p>
        </w:tc>
        <w:tc>
          <w:tcPr>
            <w:tcW w:w="510" w:type="pct"/>
          </w:tcPr>
          <w:p w:rsidR="00477AF3" w:rsidRPr="00F71588" w:rsidRDefault="00477AF3" w:rsidP="00477AF3">
            <w:pPr>
              <w:rPr>
                <w:szCs w:val="18"/>
              </w:rPr>
            </w:pPr>
            <w:r>
              <w:rPr>
                <w:rFonts w:eastAsiaTheme="minorEastAsia" w:hint="eastAsia"/>
                <w:szCs w:val="18"/>
              </w:rPr>
              <w:t>M</w:t>
            </w:r>
          </w:p>
        </w:tc>
        <w:tc>
          <w:tcPr>
            <w:tcW w:w="1715" w:type="pct"/>
          </w:tcPr>
          <w:p w:rsidR="00477AF3" w:rsidRPr="00F71588" w:rsidRDefault="00477AF3" w:rsidP="00F71588">
            <w:pPr>
              <w:rPr>
                <w:szCs w:val="18"/>
              </w:rPr>
            </w:pPr>
            <w:r w:rsidRPr="00F71588">
              <w:rPr>
                <w:rFonts w:ascii="宋体" w:eastAsia="宋体" w:hAnsi="宋体" w:cs="宋体" w:hint="eastAsia"/>
                <w:szCs w:val="18"/>
              </w:rPr>
              <w:t>接收到的错误报文数</w:t>
            </w:r>
          </w:p>
        </w:tc>
      </w:tr>
      <w:tr w:rsidR="00477AF3" w:rsidRPr="00F71588" w:rsidTr="00477AF3">
        <w:tc>
          <w:tcPr>
            <w:tcW w:w="1241" w:type="pct"/>
          </w:tcPr>
          <w:p w:rsidR="00477AF3" w:rsidRPr="00F71588" w:rsidRDefault="00477AF3" w:rsidP="00F71588">
            <w:pPr>
              <w:rPr>
                <w:szCs w:val="18"/>
              </w:rPr>
            </w:pPr>
            <w:r w:rsidRPr="00F71588">
              <w:rPr>
                <w:szCs w:val="18"/>
              </w:rPr>
              <w:t>OutErrors</w:t>
            </w:r>
          </w:p>
        </w:tc>
        <w:tc>
          <w:tcPr>
            <w:tcW w:w="722" w:type="pct"/>
          </w:tcPr>
          <w:p w:rsidR="00477AF3" w:rsidRPr="00F71588" w:rsidRDefault="00477AF3" w:rsidP="00F71588">
            <w:pPr>
              <w:rPr>
                <w:szCs w:val="18"/>
              </w:rPr>
            </w:pPr>
            <w:r w:rsidRPr="00F71588">
              <w:rPr>
                <w:szCs w:val="18"/>
              </w:rPr>
              <w:t>DOUBLE</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1.85E19</w:t>
            </w:r>
          </w:p>
        </w:tc>
        <w:tc>
          <w:tcPr>
            <w:tcW w:w="510" w:type="pct"/>
          </w:tcPr>
          <w:p w:rsidR="00477AF3" w:rsidRPr="00F71588" w:rsidRDefault="00477AF3" w:rsidP="00477AF3">
            <w:pPr>
              <w:rPr>
                <w:szCs w:val="18"/>
              </w:rPr>
            </w:pPr>
            <w:r>
              <w:rPr>
                <w:rFonts w:eastAsiaTheme="minorEastAsia" w:hint="eastAsia"/>
                <w:szCs w:val="18"/>
              </w:rPr>
              <w:t>M</w:t>
            </w:r>
          </w:p>
        </w:tc>
        <w:tc>
          <w:tcPr>
            <w:tcW w:w="1715" w:type="pct"/>
          </w:tcPr>
          <w:p w:rsidR="00477AF3" w:rsidRPr="00F71588" w:rsidRDefault="00477AF3" w:rsidP="00F71588">
            <w:pPr>
              <w:rPr>
                <w:szCs w:val="18"/>
              </w:rPr>
            </w:pPr>
            <w:r w:rsidRPr="00F71588">
              <w:rPr>
                <w:rFonts w:ascii="宋体" w:eastAsia="宋体" w:hAnsi="宋体" w:cs="宋体" w:hint="eastAsia"/>
                <w:szCs w:val="18"/>
              </w:rPr>
              <w:t>未发送的错误报文数</w:t>
            </w:r>
          </w:p>
        </w:tc>
      </w:tr>
      <w:tr w:rsidR="00477AF3" w:rsidRPr="00F71588" w:rsidTr="00477AF3">
        <w:tc>
          <w:tcPr>
            <w:tcW w:w="1241" w:type="pct"/>
          </w:tcPr>
          <w:p w:rsidR="00477AF3" w:rsidRPr="00F71588" w:rsidRDefault="00477AF3" w:rsidP="00F71588">
            <w:pPr>
              <w:rPr>
                <w:szCs w:val="18"/>
              </w:rPr>
            </w:pPr>
            <w:r w:rsidRPr="00F71588">
              <w:rPr>
                <w:szCs w:val="18"/>
              </w:rPr>
              <w:t>InDiscards</w:t>
            </w:r>
          </w:p>
        </w:tc>
        <w:tc>
          <w:tcPr>
            <w:tcW w:w="722" w:type="pct"/>
          </w:tcPr>
          <w:p w:rsidR="00477AF3" w:rsidRPr="00F71588" w:rsidRDefault="00477AF3" w:rsidP="00F71588">
            <w:pPr>
              <w:rPr>
                <w:szCs w:val="18"/>
              </w:rPr>
            </w:pPr>
            <w:r w:rsidRPr="00F71588">
              <w:rPr>
                <w:szCs w:val="18"/>
              </w:rPr>
              <w:t>DOUBLE</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1.85E19</w:t>
            </w:r>
          </w:p>
        </w:tc>
        <w:tc>
          <w:tcPr>
            <w:tcW w:w="510" w:type="pct"/>
          </w:tcPr>
          <w:p w:rsidR="00477AF3" w:rsidRPr="00F71588" w:rsidRDefault="00477AF3" w:rsidP="00477AF3">
            <w:pPr>
              <w:rPr>
                <w:szCs w:val="18"/>
              </w:rPr>
            </w:pPr>
            <w:r>
              <w:rPr>
                <w:rFonts w:eastAsiaTheme="minorEastAsia" w:hint="eastAsia"/>
                <w:szCs w:val="18"/>
              </w:rPr>
              <w:t>M</w:t>
            </w:r>
          </w:p>
        </w:tc>
        <w:tc>
          <w:tcPr>
            <w:tcW w:w="1715" w:type="pct"/>
          </w:tcPr>
          <w:p w:rsidR="00477AF3" w:rsidRPr="00F71588" w:rsidRDefault="00477AF3" w:rsidP="00F71588">
            <w:pPr>
              <w:rPr>
                <w:szCs w:val="18"/>
              </w:rPr>
            </w:pPr>
            <w:r w:rsidRPr="00F71588">
              <w:rPr>
                <w:rFonts w:ascii="宋体" w:eastAsia="宋体" w:hAnsi="宋体" w:cs="宋体" w:hint="eastAsia"/>
                <w:szCs w:val="18"/>
              </w:rPr>
              <w:t>丢弃的接收报文数</w:t>
            </w:r>
          </w:p>
        </w:tc>
      </w:tr>
      <w:tr w:rsidR="00477AF3" w:rsidRPr="00F71588" w:rsidTr="00477AF3">
        <w:tc>
          <w:tcPr>
            <w:tcW w:w="1241" w:type="pct"/>
          </w:tcPr>
          <w:p w:rsidR="00477AF3" w:rsidRPr="00F71588" w:rsidRDefault="00477AF3" w:rsidP="00F71588">
            <w:pPr>
              <w:rPr>
                <w:szCs w:val="18"/>
              </w:rPr>
            </w:pPr>
            <w:r w:rsidRPr="00F71588">
              <w:rPr>
                <w:szCs w:val="18"/>
              </w:rPr>
              <w:t>OutDiscards</w:t>
            </w:r>
          </w:p>
        </w:tc>
        <w:tc>
          <w:tcPr>
            <w:tcW w:w="722" w:type="pct"/>
          </w:tcPr>
          <w:p w:rsidR="00477AF3" w:rsidRPr="00F71588" w:rsidRDefault="00477AF3" w:rsidP="00F71588">
            <w:pPr>
              <w:rPr>
                <w:szCs w:val="18"/>
              </w:rPr>
            </w:pPr>
            <w:r w:rsidRPr="00F71588">
              <w:rPr>
                <w:szCs w:val="18"/>
              </w:rPr>
              <w:t>DOUBLE</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1.85E19</w:t>
            </w:r>
          </w:p>
        </w:tc>
        <w:tc>
          <w:tcPr>
            <w:tcW w:w="510" w:type="pct"/>
          </w:tcPr>
          <w:p w:rsidR="00477AF3" w:rsidRPr="00F71588" w:rsidRDefault="00477AF3" w:rsidP="00477AF3">
            <w:pPr>
              <w:rPr>
                <w:szCs w:val="18"/>
              </w:rPr>
            </w:pPr>
            <w:r>
              <w:rPr>
                <w:rFonts w:eastAsiaTheme="minorEastAsia" w:hint="eastAsia"/>
                <w:szCs w:val="18"/>
              </w:rPr>
              <w:t>M</w:t>
            </w:r>
          </w:p>
        </w:tc>
        <w:tc>
          <w:tcPr>
            <w:tcW w:w="1715" w:type="pct"/>
          </w:tcPr>
          <w:p w:rsidR="00477AF3" w:rsidRPr="00F71588" w:rsidRDefault="00477AF3" w:rsidP="00F71588">
            <w:pPr>
              <w:rPr>
                <w:szCs w:val="18"/>
              </w:rPr>
            </w:pPr>
            <w:r w:rsidRPr="00F71588">
              <w:rPr>
                <w:rFonts w:ascii="宋体" w:eastAsia="宋体" w:hAnsi="宋体" w:cs="宋体" w:hint="eastAsia"/>
                <w:szCs w:val="18"/>
              </w:rPr>
              <w:t>丢弃的发送报文数</w:t>
            </w:r>
          </w:p>
        </w:tc>
      </w:tr>
      <w:tr w:rsidR="00477AF3" w:rsidRPr="00F71588" w:rsidTr="00477AF3">
        <w:tc>
          <w:tcPr>
            <w:tcW w:w="1241" w:type="pct"/>
          </w:tcPr>
          <w:p w:rsidR="00477AF3" w:rsidRPr="00F71588" w:rsidRDefault="00477AF3" w:rsidP="00F71588">
            <w:pPr>
              <w:rPr>
                <w:szCs w:val="18"/>
              </w:rPr>
            </w:pPr>
            <w:r w:rsidRPr="00F71588">
              <w:rPr>
                <w:szCs w:val="18"/>
              </w:rPr>
              <w:lastRenderedPageBreak/>
              <w:t>InUnicastPkts</w:t>
            </w:r>
          </w:p>
        </w:tc>
        <w:tc>
          <w:tcPr>
            <w:tcW w:w="722" w:type="pct"/>
          </w:tcPr>
          <w:p w:rsidR="00477AF3" w:rsidRPr="00F71588" w:rsidRDefault="00477AF3" w:rsidP="00F71588">
            <w:pPr>
              <w:rPr>
                <w:szCs w:val="18"/>
              </w:rPr>
            </w:pPr>
            <w:r w:rsidRPr="00F71588">
              <w:rPr>
                <w:szCs w:val="18"/>
              </w:rPr>
              <w:t>DOUBLE</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1.85E19</w:t>
            </w:r>
          </w:p>
        </w:tc>
        <w:tc>
          <w:tcPr>
            <w:tcW w:w="510" w:type="pct"/>
          </w:tcPr>
          <w:p w:rsidR="00477AF3" w:rsidRPr="00F71588" w:rsidRDefault="00477AF3" w:rsidP="00477AF3">
            <w:pPr>
              <w:rPr>
                <w:szCs w:val="18"/>
              </w:rPr>
            </w:pPr>
            <w:r>
              <w:rPr>
                <w:rFonts w:eastAsiaTheme="minorEastAsia" w:hint="eastAsia"/>
                <w:szCs w:val="18"/>
              </w:rPr>
              <w:t>M</w:t>
            </w:r>
          </w:p>
        </w:tc>
        <w:tc>
          <w:tcPr>
            <w:tcW w:w="1715" w:type="pct"/>
          </w:tcPr>
          <w:p w:rsidR="00477AF3" w:rsidRPr="00F71588" w:rsidRDefault="00477AF3" w:rsidP="00F71588">
            <w:pPr>
              <w:rPr>
                <w:szCs w:val="18"/>
              </w:rPr>
            </w:pPr>
            <w:r w:rsidRPr="00F71588">
              <w:rPr>
                <w:rFonts w:ascii="宋体" w:eastAsia="宋体" w:hAnsi="宋体" w:cs="宋体" w:hint="eastAsia"/>
                <w:szCs w:val="18"/>
              </w:rPr>
              <w:t>接收到的单播包数</w:t>
            </w:r>
          </w:p>
        </w:tc>
      </w:tr>
      <w:tr w:rsidR="00477AF3" w:rsidRPr="00F71588" w:rsidTr="00477AF3">
        <w:tc>
          <w:tcPr>
            <w:tcW w:w="1241" w:type="pct"/>
          </w:tcPr>
          <w:p w:rsidR="00477AF3" w:rsidRPr="00F71588" w:rsidRDefault="00477AF3" w:rsidP="00F71588">
            <w:pPr>
              <w:rPr>
                <w:szCs w:val="18"/>
              </w:rPr>
            </w:pPr>
            <w:r w:rsidRPr="00F71588">
              <w:rPr>
                <w:szCs w:val="18"/>
              </w:rPr>
              <w:t>InMulticastPkts</w:t>
            </w:r>
          </w:p>
        </w:tc>
        <w:tc>
          <w:tcPr>
            <w:tcW w:w="722" w:type="pct"/>
          </w:tcPr>
          <w:p w:rsidR="00477AF3" w:rsidRPr="00F71588" w:rsidRDefault="00477AF3" w:rsidP="00F71588">
            <w:pPr>
              <w:rPr>
                <w:szCs w:val="18"/>
              </w:rPr>
            </w:pPr>
            <w:r w:rsidRPr="00F71588">
              <w:rPr>
                <w:szCs w:val="18"/>
              </w:rPr>
              <w:t>DOUBLE</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1.85E19</w:t>
            </w:r>
          </w:p>
        </w:tc>
        <w:tc>
          <w:tcPr>
            <w:tcW w:w="510" w:type="pct"/>
          </w:tcPr>
          <w:p w:rsidR="00477AF3" w:rsidRPr="00F71588" w:rsidRDefault="00477AF3" w:rsidP="00477AF3">
            <w:pPr>
              <w:rPr>
                <w:szCs w:val="18"/>
              </w:rPr>
            </w:pPr>
            <w:r>
              <w:rPr>
                <w:rFonts w:eastAsiaTheme="minorEastAsia" w:hint="eastAsia"/>
                <w:szCs w:val="18"/>
              </w:rPr>
              <w:t>M</w:t>
            </w:r>
          </w:p>
        </w:tc>
        <w:tc>
          <w:tcPr>
            <w:tcW w:w="1715" w:type="pct"/>
          </w:tcPr>
          <w:p w:rsidR="00477AF3" w:rsidRPr="00F71588" w:rsidRDefault="00477AF3" w:rsidP="00F71588">
            <w:pPr>
              <w:rPr>
                <w:szCs w:val="18"/>
              </w:rPr>
            </w:pPr>
            <w:r w:rsidRPr="00F71588">
              <w:rPr>
                <w:rFonts w:ascii="宋体" w:eastAsia="宋体" w:hAnsi="宋体" w:cs="宋体" w:hint="eastAsia"/>
                <w:szCs w:val="18"/>
              </w:rPr>
              <w:t>接收到的组播包数</w:t>
            </w:r>
          </w:p>
        </w:tc>
      </w:tr>
      <w:tr w:rsidR="00477AF3" w:rsidRPr="00F71588" w:rsidTr="00477AF3">
        <w:tc>
          <w:tcPr>
            <w:tcW w:w="1241" w:type="pct"/>
          </w:tcPr>
          <w:p w:rsidR="00477AF3" w:rsidRPr="00F71588" w:rsidRDefault="00477AF3" w:rsidP="00F71588">
            <w:pPr>
              <w:rPr>
                <w:szCs w:val="18"/>
              </w:rPr>
            </w:pPr>
            <w:r w:rsidRPr="00F71588">
              <w:rPr>
                <w:szCs w:val="18"/>
              </w:rPr>
              <w:t>InBroadcastPkts</w:t>
            </w:r>
          </w:p>
        </w:tc>
        <w:tc>
          <w:tcPr>
            <w:tcW w:w="722" w:type="pct"/>
          </w:tcPr>
          <w:p w:rsidR="00477AF3" w:rsidRPr="00F71588" w:rsidRDefault="00477AF3" w:rsidP="00F71588">
            <w:pPr>
              <w:rPr>
                <w:szCs w:val="18"/>
              </w:rPr>
            </w:pPr>
            <w:r w:rsidRPr="00F71588">
              <w:rPr>
                <w:szCs w:val="18"/>
              </w:rPr>
              <w:t>DOUBLE</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1.85E19</w:t>
            </w:r>
          </w:p>
        </w:tc>
        <w:tc>
          <w:tcPr>
            <w:tcW w:w="510" w:type="pct"/>
          </w:tcPr>
          <w:p w:rsidR="00477AF3" w:rsidRPr="00F71588" w:rsidRDefault="00477AF3" w:rsidP="00477AF3">
            <w:pPr>
              <w:rPr>
                <w:szCs w:val="18"/>
              </w:rPr>
            </w:pPr>
            <w:r>
              <w:rPr>
                <w:rFonts w:eastAsiaTheme="minorEastAsia" w:hint="eastAsia"/>
                <w:szCs w:val="18"/>
              </w:rPr>
              <w:t>M</w:t>
            </w:r>
          </w:p>
        </w:tc>
        <w:tc>
          <w:tcPr>
            <w:tcW w:w="1715" w:type="pct"/>
          </w:tcPr>
          <w:p w:rsidR="00477AF3" w:rsidRPr="00F71588" w:rsidRDefault="00477AF3" w:rsidP="00F71588">
            <w:pPr>
              <w:rPr>
                <w:szCs w:val="18"/>
              </w:rPr>
            </w:pPr>
            <w:r w:rsidRPr="00F71588">
              <w:rPr>
                <w:rFonts w:ascii="宋体" w:eastAsia="宋体" w:hAnsi="宋体" w:cs="宋体" w:hint="eastAsia"/>
                <w:szCs w:val="18"/>
              </w:rPr>
              <w:t>接收到的广播包数</w:t>
            </w:r>
          </w:p>
        </w:tc>
      </w:tr>
      <w:tr w:rsidR="00477AF3" w:rsidRPr="00F71588" w:rsidTr="00477AF3">
        <w:tc>
          <w:tcPr>
            <w:tcW w:w="1241" w:type="pct"/>
          </w:tcPr>
          <w:p w:rsidR="00477AF3" w:rsidRPr="00F71588" w:rsidRDefault="00477AF3" w:rsidP="00F71588">
            <w:pPr>
              <w:rPr>
                <w:szCs w:val="18"/>
              </w:rPr>
            </w:pPr>
            <w:r w:rsidRPr="00F71588">
              <w:rPr>
                <w:szCs w:val="18"/>
              </w:rPr>
              <w:t>OutUnicastPkts</w:t>
            </w:r>
          </w:p>
        </w:tc>
        <w:tc>
          <w:tcPr>
            <w:tcW w:w="722" w:type="pct"/>
          </w:tcPr>
          <w:p w:rsidR="00477AF3" w:rsidRPr="00F71588" w:rsidRDefault="00477AF3" w:rsidP="00F71588">
            <w:pPr>
              <w:rPr>
                <w:szCs w:val="18"/>
              </w:rPr>
            </w:pPr>
            <w:r w:rsidRPr="00F71588">
              <w:rPr>
                <w:szCs w:val="18"/>
              </w:rPr>
              <w:t>DOUBLE</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1.85E19</w:t>
            </w:r>
          </w:p>
        </w:tc>
        <w:tc>
          <w:tcPr>
            <w:tcW w:w="510" w:type="pct"/>
          </w:tcPr>
          <w:p w:rsidR="00477AF3" w:rsidRPr="00F71588" w:rsidRDefault="00477AF3" w:rsidP="00477AF3">
            <w:pPr>
              <w:rPr>
                <w:szCs w:val="18"/>
              </w:rPr>
            </w:pPr>
            <w:r>
              <w:rPr>
                <w:rFonts w:eastAsiaTheme="minorEastAsia" w:hint="eastAsia"/>
                <w:szCs w:val="18"/>
              </w:rPr>
              <w:t>M</w:t>
            </w:r>
          </w:p>
        </w:tc>
        <w:tc>
          <w:tcPr>
            <w:tcW w:w="1715" w:type="pct"/>
          </w:tcPr>
          <w:p w:rsidR="00477AF3" w:rsidRPr="00F71588" w:rsidRDefault="00477AF3" w:rsidP="00F71588">
            <w:pPr>
              <w:rPr>
                <w:szCs w:val="18"/>
              </w:rPr>
            </w:pPr>
            <w:r w:rsidRPr="00F71588">
              <w:rPr>
                <w:rFonts w:ascii="宋体" w:eastAsia="宋体" w:hAnsi="宋体" w:cs="宋体" w:hint="eastAsia"/>
                <w:szCs w:val="18"/>
              </w:rPr>
              <w:t>发送的单播包数</w:t>
            </w:r>
          </w:p>
        </w:tc>
      </w:tr>
      <w:tr w:rsidR="00477AF3" w:rsidRPr="00F71588" w:rsidTr="00477AF3">
        <w:tc>
          <w:tcPr>
            <w:tcW w:w="1241" w:type="pct"/>
          </w:tcPr>
          <w:p w:rsidR="00477AF3" w:rsidRPr="00F71588" w:rsidRDefault="00477AF3" w:rsidP="00F71588">
            <w:pPr>
              <w:rPr>
                <w:szCs w:val="18"/>
              </w:rPr>
            </w:pPr>
            <w:r w:rsidRPr="00F71588">
              <w:rPr>
                <w:szCs w:val="18"/>
              </w:rPr>
              <w:t>OutMulticastPkts</w:t>
            </w:r>
          </w:p>
        </w:tc>
        <w:tc>
          <w:tcPr>
            <w:tcW w:w="722" w:type="pct"/>
          </w:tcPr>
          <w:p w:rsidR="00477AF3" w:rsidRPr="00F71588" w:rsidRDefault="00477AF3" w:rsidP="00F71588">
            <w:pPr>
              <w:rPr>
                <w:szCs w:val="18"/>
              </w:rPr>
            </w:pPr>
            <w:r w:rsidRPr="00F71588">
              <w:rPr>
                <w:szCs w:val="18"/>
              </w:rPr>
              <w:t>DOUBLE</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1.85E19</w:t>
            </w:r>
          </w:p>
        </w:tc>
        <w:tc>
          <w:tcPr>
            <w:tcW w:w="510" w:type="pct"/>
          </w:tcPr>
          <w:p w:rsidR="00477AF3" w:rsidRPr="00F71588" w:rsidRDefault="00477AF3" w:rsidP="00477AF3">
            <w:pPr>
              <w:rPr>
                <w:szCs w:val="18"/>
              </w:rPr>
            </w:pPr>
            <w:r>
              <w:rPr>
                <w:rFonts w:eastAsiaTheme="minorEastAsia" w:hint="eastAsia"/>
                <w:szCs w:val="18"/>
              </w:rPr>
              <w:t>M</w:t>
            </w:r>
          </w:p>
        </w:tc>
        <w:tc>
          <w:tcPr>
            <w:tcW w:w="1715" w:type="pct"/>
          </w:tcPr>
          <w:p w:rsidR="00477AF3" w:rsidRPr="00F71588" w:rsidRDefault="00477AF3" w:rsidP="00F71588">
            <w:pPr>
              <w:rPr>
                <w:szCs w:val="18"/>
              </w:rPr>
            </w:pPr>
            <w:r w:rsidRPr="00F71588">
              <w:rPr>
                <w:rFonts w:ascii="宋体" w:eastAsia="宋体" w:hAnsi="宋体" w:cs="宋体" w:hint="eastAsia"/>
                <w:szCs w:val="18"/>
              </w:rPr>
              <w:t>发送的组播包数</w:t>
            </w:r>
          </w:p>
        </w:tc>
      </w:tr>
      <w:tr w:rsidR="00477AF3" w:rsidRPr="00F71588" w:rsidTr="00477AF3">
        <w:tc>
          <w:tcPr>
            <w:tcW w:w="1241" w:type="pct"/>
          </w:tcPr>
          <w:p w:rsidR="00477AF3" w:rsidRPr="00F71588" w:rsidRDefault="00477AF3" w:rsidP="00F71588">
            <w:pPr>
              <w:rPr>
                <w:szCs w:val="18"/>
              </w:rPr>
            </w:pPr>
            <w:r w:rsidRPr="00F71588">
              <w:rPr>
                <w:szCs w:val="18"/>
              </w:rPr>
              <w:t>OutBroadcastPkts</w:t>
            </w:r>
          </w:p>
        </w:tc>
        <w:tc>
          <w:tcPr>
            <w:tcW w:w="722" w:type="pct"/>
          </w:tcPr>
          <w:p w:rsidR="00477AF3" w:rsidRPr="00F71588" w:rsidRDefault="00477AF3" w:rsidP="00F71588">
            <w:pPr>
              <w:rPr>
                <w:szCs w:val="18"/>
              </w:rPr>
            </w:pPr>
            <w:r w:rsidRPr="00F71588">
              <w:rPr>
                <w:szCs w:val="18"/>
              </w:rPr>
              <w:t>DOUBLE</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1.85E19</w:t>
            </w:r>
          </w:p>
        </w:tc>
        <w:tc>
          <w:tcPr>
            <w:tcW w:w="510" w:type="pct"/>
          </w:tcPr>
          <w:p w:rsidR="00477AF3" w:rsidRPr="00F71588" w:rsidRDefault="00477AF3" w:rsidP="00477AF3">
            <w:pPr>
              <w:rPr>
                <w:szCs w:val="18"/>
              </w:rPr>
            </w:pPr>
            <w:r>
              <w:rPr>
                <w:rFonts w:eastAsiaTheme="minorEastAsia" w:hint="eastAsia"/>
                <w:szCs w:val="18"/>
              </w:rPr>
              <w:t>M</w:t>
            </w:r>
          </w:p>
        </w:tc>
        <w:tc>
          <w:tcPr>
            <w:tcW w:w="1715" w:type="pct"/>
          </w:tcPr>
          <w:p w:rsidR="00477AF3" w:rsidRPr="00F71588" w:rsidRDefault="00477AF3" w:rsidP="00F71588">
            <w:pPr>
              <w:rPr>
                <w:szCs w:val="18"/>
              </w:rPr>
            </w:pPr>
            <w:r w:rsidRPr="00F71588">
              <w:rPr>
                <w:rFonts w:ascii="宋体" w:eastAsia="宋体" w:hAnsi="宋体" w:cs="宋体" w:hint="eastAsia"/>
                <w:szCs w:val="18"/>
              </w:rPr>
              <w:t>发送到的广播包数</w:t>
            </w:r>
          </w:p>
        </w:tc>
      </w:tr>
      <w:tr w:rsidR="00477AF3" w:rsidRPr="00F71588" w:rsidTr="00477AF3">
        <w:tc>
          <w:tcPr>
            <w:tcW w:w="1241" w:type="pct"/>
          </w:tcPr>
          <w:p w:rsidR="00477AF3" w:rsidRPr="00F71588" w:rsidRDefault="00477AF3" w:rsidP="00F71588">
            <w:pPr>
              <w:rPr>
                <w:szCs w:val="18"/>
              </w:rPr>
            </w:pPr>
            <w:r w:rsidRPr="00F71588">
              <w:rPr>
                <w:szCs w:val="18"/>
              </w:rPr>
              <w:t>StateChangeCounters</w:t>
            </w:r>
          </w:p>
        </w:tc>
        <w:tc>
          <w:tcPr>
            <w:tcW w:w="722" w:type="pct"/>
          </w:tcPr>
          <w:p w:rsidR="00477AF3" w:rsidRPr="00F71588" w:rsidRDefault="00477AF3" w:rsidP="00F71588">
            <w:pPr>
              <w:rPr>
                <w:szCs w:val="18"/>
              </w:rPr>
            </w:pPr>
            <w:r w:rsidRPr="00F71588">
              <w:rPr>
                <w:szCs w:val="18"/>
              </w:rPr>
              <w:t>INTEGER</w:t>
            </w:r>
          </w:p>
        </w:tc>
        <w:tc>
          <w:tcPr>
            <w:tcW w:w="811" w:type="pct"/>
          </w:tcPr>
          <w:p w:rsidR="00477AF3" w:rsidRPr="00F71588" w:rsidRDefault="00477AF3" w:rsidP="00F71588">
            <w:pPr>
              <w:rPr>
                <w:szCs w:val="18"/>
              </w:rPr>
            </w:pPr>
            <w:r w:rsidRPr="00F71588">
              <w:rPr>
                <w:szCs w:val="18"/>
              </w:rPr>
              <w:t>0</w:t>
            </w:r>
            <w:r>
              <w:rPr>
                <w:szCs w:val="18"/>
              </w:rPr>
              <w:t>-</w:t>
            </w:r>
            <w:r w:rsidRPr="00F71588">
              <w:rPr>
                <w:szCs w:val="18"/>
              </w:rPr>
              <w:t>4294967295</w:t>
            </w:r>
          </w:p>
        </w:tc>
        <w:tc>
          <w:tcPr>
            <w:tcW w:w="510" w:type="pct"/>
          </w:tcPr>
          <w:p w:rsidR="00477AF3" w:rsidRPr="00723784" w:rsidRDefault="00477AF3" w:rsidP="00477AF3">
            <w:pPr>
              <w:rPr>
                <w:rFonts w:eastAsiaTheme="minorEastAsia"/>
                <w:szCs w:val="18"/>
              </w:rPr>
            </w:pPr>
            <w:r>
              <w:rPr>
                <w:rFonts w:eastAsiaTheme="minorEastAsia" w:hint="eastAsia"/>
                <w:szCs w:val="18"/>
              </w:rPr>
              <w:t>O</w:t>
            </w:r>
          </w:p>
        </w:tc>
        <w:tc>
          <w:tcPr>
            <w:tcW w:w="1715" w:type="pct"/>
          </w:tcPr>
          <w:p w:rsidR="00477AF3" w:rsidRPr="00F71588" w:rsidRDefault="00477AF3" w:rsidP="00F71588">
            <w:pPr>
              <w:rPr>
                <w:szCs w:val="18"/>
              </w:rPr>
            </w:pPr>
            <w:r w:rsidRPr="00F71588">
              <w:rPr>
                <w:rFonts w:ascii="宋体" w:eastAsia="宋体" w:hAnsi="宋体" w:cs="宋体" w:hint="eastAsia"/>
                <w:szCs w:val="18"/>
              </w:rPr>
              <w:t>端口状态变化次数</w:t>
            </w:r>
          </w:p>
        </w:tc>
      </w:tr>
    </w:tbl>
    <w:p w:rsidR="008B4A3F" w:rsidRPr="009E44FF" w:rsidRDefault="008B4A3F" w:rsidP="008B4A3F">
      <w:pPr>
        <w:pStyle w:val="aff8"/>
        <w:ind w:firstLineChars="0" w:firstLine="0"/>
        <w:rPr>
          <w:rFonts w:ascii="Times New Roman"/>
        </w:rPr>
      </w:pPr>
    </w:p>
    <w:p w:rsidR="004F7E6F" w:rsidRPr="007676A6" w:rsidRDefault="0098632C" w:rsidP="007676A6">
      <w:pPr>
        <w:pStyle w:val="af4"/>
        <w:spacing w:before="156"/>
        <w:ind w:left="0"/>
      </w:pPr>
      <w:bookmarkStart w:id="1000" w:name="_Toc400632742"/>
      <w:bookmarkStart w:id="1001" w:name="_Toc422211221"/>
      <w:r w:rsidRPr="007676A6">
        <w:t>查询光模块信息</w:t>
      </w:r>
      <w:bookmarkEnd w:id="1000"/>
      <w:bookmarkEnd w:id="1001"/>
    </w:p>
    <w:p w:rsidR="001B4ECA" w:rsidRPr="00EC3C32" w:rsidRDefault="001B4ECA" w:rsidP="00CE4D8A">
      <w:pPr>
        <w:spacing w:beforeLines="50"/>
        <w:ind w:firstLine="420"/>
      </w:pPr>
      <w:r w:rsidRPr="00EC3C32">
        <w:t>功能描述</w:t>
      </w:r>
    </w:p>
    <w:p w:rsidR="001B4ECA" w:rsidRPr="009E44FF" w:rsidRDefault="001B4ECA" w:rsidP="00707D54">
      <w:pPr>
        <w:spacing w:line="360" w:lineRule="auto"/>
        <w:ind w:left="420" w:firstLine="420"/>
        <w:rPr>
          <w:szCs w:val="21"/>
        </w:rPr>
      </w:pPr>
      <w:r w:rsidRPr="009E44FF">
        <w:rPr>
          <w:szCs w:val="21"/>
        </w:rPr>
        <w:t>查询光模块信息，包括</w:t>
      </w:r>
      <w:r w:rsidRPr="009E44FF">
        <w:rPr>
          <w:szCs w:val="21"/>
        </w:rPr>
        <w:t>OLT</w:t>
      </w:r>
      <w:r w:rsidRPr="009E44FF">
        <w:rPr>
          <w:szCs w:val="21"/>
        </w:rPr>
        <w:t>上联口</w:t>
      </w:r>
      <w:r w:rsidRPr="009E44FF">
        <w:rPr>
          <w:szCs w:val="21"/>
        </w:rPr>
        <w:t>ETH</w:t>
      </w:r>
      <w:r w:rsidRPr="009E44FF">
        <w:rPr>
          <w:szCs w:val="21"/>
        </w:rPr>
        <w:t>光模块、</w:t>
      </w:r>
      <w:r w:rsidRPr="009E44FF">
        <w:rPr>
          <w:szCs w:val="21"/>
        </w:rPr>
        <w:t>OLT PON</w:t>
      </w:r>
      <w:r w:rsidRPr="009E44FF">
        <w:rPr>
          <w:szCs w:val="21"/>
        </w:rPr>
        <w:t>光模块和</w:t>
      </w:r>
      <w:r w:rsidRPr="009E44FF">
        <w:rPr>
          <w:szCs w:val="21"/>
        </w:rPr>
        <w:t>ONU PON</w:t>
      </w:r>
      <w:r w:rsidRPr="009E44FF">
        <w:rPr>
          <w:szCs w:val="21"/>
        </w:rPr>
        <w:t>光模块。</w:t>
      </w:r>
    </w:p>
    <w:p w:rsidR="001B4ECA" w:rsidRPr="00EC3C32" w:rsidRDefault="001B4ECA" w:rsidP="00CE4D8A">
      <w:pPr>
        <w:spacing w:beforeLines="50"/>
        <w:ind w:firstLine="420"/>
      </w:pPr>
      <w:r w:rsidRPr="00EC3C32">
        <w:t>命令格式</w:t>
      </w:r>
    </w:p>
    <w:p w:rsidR="001B4ECA" w:rsidRPr="009E44FF" w:rsidRDefault="001B4ECA" w:rsidP="00707D54">
      <w:pPr>
        <w:spacing w:line="360" w:lineRule="auto"/>
        <w:ind w:left="420" w:firstLine="420"/>
        <w:rPr>
          <w:szCs w:val="21"/>
        </w:rPr>
      </w:pPr>
      <w:r w:rsidRPr="009E44FF">
        <w:rPr>
          <w:szCs w:val="21"/>
        </w:rPr>
        <w:t>LST-OMDDM::ONUIP=onu-name|OLTID=olt-name[,PONID=ponport_location][,ONUIDTYPE=id-type,ONUID=onu-index][,PORTID=lanport_index][,PEERFLAG=flag]:CTAG::;</w:t>
      </w:r>
    </w:p>
    <w:p w:rsidR="001B4ECA" w:rsidRPr="00EC3C32" w:rsidRDefault="001B4ECA" w:rsidP="00CE4D8A">
      <w:pPr>
        <w:spacing w:beforeLines="50"/>
        <w:ind w:firstLine="420"/>
      </w:pPr>
      <w:r w:rsidRPr="00EC3C32">
        <w:t>输入参数</w:t>
      </w:r>
    </w:p>
    <w:tbl>
      <w:tblPr>
        <w:tblStyle w:val="afffffd"/>
        <w:tblW w:w="8340" w:type="dxa"/>
        <w:tblInd w:w="-416" w:type="dxa"/>
        <w:tblLayout w:type="fixed"/>
        <w:tblLook w:val="01E0"/>
      </w:tblPr>
      <w:tblGrid>
        <w:gridCol w:w="1497"/>
        <w:gridCol w:w="1622"/>
        <w:gridCol w:w="1622"/>
        <w:gridCol w:w="707"/>
        <w:gridCol w:w="2892"/>
      </w:tblGrid>
      <w:tr w:rsidR="00477AF3" w:rsidRPr="00F71588" w:rsidTr="00477AF3">
        <w:trPr>
          <w:cnfStyle w:val="100000000000"/>
        </w:trPr>
        <w:tc>
          <w:tcPr>
            <w:tcW w:w="897" w:type="pct"/>
          </w:tcPr>
          <w:p w:rsidR="00477AF3" w:rsidRPr="00F71588" w:rsidRDefault="00477AF3" w:rsidP="00F71588">
            <w:pPr>
              <w:rPr>
                <w:szCs w:val="18"/>
              </w:rPr>
            </w:pPr>
            <w:r w:rsidRPr="00F71588">
              <w:rPr>
                <w:rFonts w:ascii="宋体" w:eastAsia="宋体" w:hAnsi="宋体" w:cs="宋体" w:hint="eastAsia"/>
                <w:szCs w:val="18"/>
              </w:rPr>
              <w:t>参数名称</w:t>
            </w:r>
          </w:p>
        </w:tc>
        <w:tc>
          <w:tcPr>
            <w:tcW w:w="972" w:type="pct"/>
          </w:tcPr>
          <w:p w:rsidR="00477AF3" w:rsidRPr="00F71588" w:rsidRDefault="00477AF3" w:rsidP="00F71588">
            <w:pPr>
              <w:rPr>
                <w:szCs w:val="18"/>
              </w:rPr>
            </w:pPr>
            <w:r w:rsidRPr="00F71588">
              <w:rPr>
                <w:rFonts w:ascii="宋体" w:eastAsia="宋体" w:hAnsi="宋体" w:cs="宋体" w:hint="eastAsia"/>
                <w:szCs w:val="18"/>
              </w:rPr>
              <w:t>数据类型</w:t>
            </w:r>
          </w:p>
        </w:tc>
        <w:tc>
          <w:tcPr>
            <w:tcW w:w="972" w:type="pct"/>
          </w:tcPr>
          <w:p w:rsidR="00477AF3" w:rsidRPr="00F71588" w:rsidRDefault="00477AF3" w:rsidP="00F71588">
            <w:pPr>
              <w:rPr>
                <w:szCs w:val="18"/>
              </w:rPr>
            </w:pPr>
            <w:r w:rsidRPr="00F71588">
              <w:rPr>
                <w:rFonts w:ascii="宋体" w:eastAsia="宋体" w:hAnsi="宋体" w:cs="宋体" w:hint="eastAsia"/>
                <w:szCs w:val="18"/>
              </w:rPr>
              <w:t>取值范围</w:t>
            </w:r>
          </w:p>
        </w:tc>
        <w:tc>
          <w:tcPr>
            <w:tcW w:w="424" w:type="pct"/>
          </w:tcPr>
          <w:p w:rsidR="00477AF3" w:rsidRPr="00F110B7" w:rsidRDefault="00477AF3" w:rsidP="00477AF3">
            <w:pPr>
              <w:rPr>
                <w:rFonts w:eastAsiaTheme="minorEastAsia"/>
                <w:szCs w:val="18"/>
              </w:rPr>
            </w:pPr>
            <w:r>
              <w:rPr>
                <w:rFonts w:eastAsiaTheme="minorEastAsia" w:hint="eastAsia"/>
                <w:szCs w:val="18"/>
              </w:rPr>
              <w:t>限定</w:t>
            </w:r>
          </w:p>
        </w:tc>
        <w:tc>
          <w:tcPr>
            <w:tcW w:w="1734" w:type="pct"/>
          </w:tcPr>
          <w:p w:rsidR="00477AF3" w:rsidRPr="00F71588" w:rsidRDefault="00477AF3" w:rsidP="00F71588">
            <w:pPr>
              <w:rPr>
                <w:szCs w:val="18"/>
              </w:rPr>
            </w:pPr>
            <w:r w:rsidRPr="00F71588">
              <w:rPr>
                <w:rFonts w:ascii="宋体" w:eastAsia="宋体" w:hAnsi="宋体" w:cs="宋体" w:hint="eastAsia"/>
                <w:szCs w:val="18"/>
              </w:rPr>
              <w:t>参数说明</w:t>
            </w:r>
          </w:p>
        </w:tc>
      </w:tr>
      <w:tr w:rsidR="00477AF3" w:rsidRPr="00F71588" w:rsidTr="00477AF3">
        <w:tc>
          <w:tcPr>
            <w:tcW w:w="897" w:type="pct"/>
          </w:tcPr>
          <w:p w:rsidR="00477AF3" w:rsidRPr="00F71588" w:rsidRDefault="00477AF3" w:rsidP="00F71588">
            <w:pPr>
              <w:rPr>
                <w:szCs w:val="18"/>
              </w:rPr>
            </w:pPr>
            <w:r w:rsidRPr="00F71588">
              <w:rPr>
                <w:szCs w:val="18"/>
              </w:rPr>
              <w:t>ONUIP</w:t>
            </w:r>
          </w:p>
        </w:tc>
        <w:tc>
          <w:tcPr>
            <w:tcW w:w="972" w:type="pct"/>
          </w:tcPr>
          <w:p w:rsidR="00477AF3" w:rsidRPr="00F71588" w:rsidRDefault="00477AF3" w:rsidP="00F71588">
            <w:pPr>
              <w:rPr>
                <w:szCs w:val="18"/>
              </w:rPr>
            </w:pPr>
            <w:r w:rsidRPr="00F71588">
              <w:rPr>
                <w:szCs w:val="18"/>
              </w:rPr>
              <w:t>OCTET STRING</w:t>
            </w:r>
          </w:p>
        </w:tc>
        <w:tc>
          <w:tcPr>
            <w:tcW w:w="972" w:type="pct"/>
          </w:tcPr>
          <w:p w:rsidR="00477AF3" w:rsidRPr="00F71588" w:rsidRDefault="00477AF3" w:rsidP="00F71588">
            <w:pPr>
              <w:rPr>
                <w:szCs w:val="18"/>
              </w:rPr>
            </w:pPr>
            <w:r w:rsidRPr="00F71588">
              <w:rPr>
                <w:szCs w:val="18"/>
              </w:rPr>
              <w:t>SIZE(128)</w:t>
            </w:r>
          </w:p>
        </w:tc>
        <w:tc>
          <w:tcPr>
            <w:tcW w:w="424" w:type="pct"/>
          </w:tcPr>
          <w:p w:rsidR="00477AF3" w:rsidRPr="00F110B7" w:rsidRDefault="00477AF3" w:rsidP="00477AF3">
            <w:pPr>
              <w:rPr>
                <w:rFonts w:eastAsiaTheme="minorEastAsia"/>
                <w:szCs w:val="18"/>
              </w:rPr>
            </w:pPr>
            <w:r>
              <w:rPr>
                <w:rFonts w:eastAsiaTheme="minorEastAsia" w:hint="eastAsia"/>
                <w:szCs w:val="18"/>
              </w:rPr>
              <w:t>C</w:t>
            </w:r>
          </w:p>
        </w:tc>
        <w:tc>
          <w:tcPr>
            <w:tcW w:w="1734" w:type="pct"/>
          </w:tcPr>
          <w:p w:rsidR="00477AF3" w:rsidRPr="00F71588" w:rsidRDefault="00477AF3" w:rsidP="00F71588">
            <w:pPr>
              <w:rPr>
                <w:szCs w:val="18"/>
              </w:rPr>
            </w:pPr>
            <w:r w:rsidRPr="00F71588">
              <w:rPr>
                <w:rFonts w:ascii="宋体" w:eastAsia="宋体" w:hAnsi="宋体" w:cs="宋体" w:hint="eastAsia"/>
                <w:szCs w:val="18"/>
              </w:rPr>
              <w:t>具有管理</w:t>
            </w:r>
            <w:r w:rsidRPr="00F71588">
              <w:rPr>
                <w:szCs w:val="18"/>
              </w:rPr>
              <w:t>IP</w:t>
            </w:r>
            <w:r w:rsidRPr="00F71588">
              <w:rPr>
                <w:rFonts w:ascii="宋体" w:eastAsia="宋体" w:hAnsi="宋体" w:cs="宋体" w:hint="eastAsia"/>
                <w:szCs w:val="18"/>
              </w:rPr>
              <w:t>的</w:t>
            </w:r>
            <w:r w:rsidRPr="00F71588">
              <w:rPr>
                <w:szCs w:val="18"/>
              </w:rPr>
              <w:t>ONU</w:t>
            </w:r>
            <w:r w:rsidRPr="00F71588">
              <w:rPr>
                <w:rFonts w:ascii="宋体" w:eastAsia="宋体" w:hAnsi="宋体" w:cs="宋体" w:hint="eastAsia"/>
                <w:szCs w:val="18"/>
              </w:rPr>
              <w:t>的</w:t>
            </w:r>
            <w:r w:rsidRPr="00F71588">
              <w:rPr>
                <w:szCs w:val="18"/>
              </w:rPr>
              <w:t>IP</w:t>
            </w:r>
            <w:r w:rsidRPr="00F71588">
              <w:rPr>
                <w:rFonts w:ascii="宋体" w:eastAsia="宋体" w:hAnsi="宋体" w:cs="宋体" w:hint="eastAsia"/>
                <w:szCs w:val="18"/>
              </w:rPr>
              <w:t>地址或名称</w:t>
            </w:r>
          </w:p>
        </w:tc>
      </w:tr>
      <w:tr w:rsidR="00477AF3" w:rsidRPr="00F71588" w:rsidTr="00477AF3">
        <w:tc>
          <w:tcPr>
            <w:tcW w:w="897" w:type="pct"/>
          </w:tcPr>
          <w:p w:rsidR="00477AF3" w:rsidRPr="00F71588" w:rsidRDefault="00477AF3" w:rsidP="00F71588">
            <w:pPr>
              <w:rPr>
                <w:szCs w:val="18"/>
              </w:rPr>
            </w:pPr>
            <w:r w:rsidRPr="00F71588">
              <w:rPr>
                <w:szCs w:val="18"/>
              </w:rPr>
              <w:t>OLTID</w:t>
            </w:r>
          </w:p>
        </w:tc>
        <w:tc>
          <w:tcPr>
            <w:tcW w:w="972" w:type="pct"/>
          </w:tcPr>
          <w:p w:rsidR="00477AF3" w:rsidRPr="00F71588" w:rsidRDefault="00477AF3" w:rsidP="00F71588">
            <w:pPr>
              <w:rPr>
                <w:szCs w:val="18"/>
              </w:rPr>
            </w:pPr>
            <w:r w:rsidRPr="00F71588">
              <w:rPr>
                <w:szCs w:val="18"/>
              </w:rPr>
              <w:t>OCTET STRING</w:t>
            </w:r>
          </w:p>
        </w:tc>
        <w:tc>
          <w:tcPr>
            <w:tcW w:w="972" w:type="pct"/>
          </w:tcPr>
          <w:p w:rsidR="00477AF3" w:rsidRPr="00F71588" w:rsidRDefault="00477AF3" w:rsidP="00F71588">
            <w:pPr>
              <w:rPr>
                <w:szCs w:val="18"/>
              </w:rPr>
            </w:pPr>
            <w:r w:rsidRPr="00F71588">
              <w:rPr>
                <w:szCs w:val="18"/>
              </w:rPr>
              <w:t>SIZE(128)</w:t>
            </w:r>
          </w:p>
        </w:tc>
        <w:tc>
          <w:tcPr>
            <w:tcW w:w="424" w:type="pct"/>
          </w:tcPr>
          <w:p w:rsidR="00477AF3" w:rsidRPr="00F71588" w:rsidRDefault="00477AF3" w:rsidP="00477AF3">
            <w:pPr>
              <w:rPr>
                <w:szCs w:val="18"/>
              </w:rPr>
            </w:pPr>
            <w:r>
              <w:rPr>
                <w:rFonts w:eastAsiaTheme="minorEastAsia" w:hint="eastAsia"/>
                <w:szCs w:val="18"/>
              </w:rPr>
              <w:t>C</w:t>
            </w:r>
          </w:p>
        </w:tc>
        <w:tc>
          <w:tcPr>
            <w:tcW w:w="1734" w:type="pct"/>
          </w:tcPr>
          <w:p w:rsidR="00477AF3" w:rsidRPr="00F71588" w:rsidRDefault="00477AF3" w:rsidP="00F71588">
            <w:pPr>
              <w:rPr>
                <w:szCs w:val="18"/>
              </w:rPr>
            </w:pPr>
            <w:r w:rsidRPr="00F71588">
              <w:rPr>
                <w:szCs w:val="18"/>
              </w:rPr>
              <w:t>OLT IP</w:t>
            </w:r>
            <w:r w:rsidRPr="00F71588">
              <w:rPr>
                <w:rFonts w:ascii="宋体" w:eastAsia="宋体" w:hAnsi="宋体" w:cs="宋体" w:hint="eastAsia"/>
                <w:szCs w:val="18"/>
              </w:rPr>
              <w:t>地址或名称</w:t>
            </w:r>
          </w:p>
        </w:tc>
      </w:tr>
      <w:tr w:rsidR="00477AF3" w:rsidRPr="00F71588" w:rsidTr="00477AF3">
        <w:tc>
          <w:tcPr>
            <w:tcW w:w="897" w:type="pct"/>
          </w:tcPr>
          <w:p w:rsidR="00477AF3" w:rsidRPr="00F71588" w:rsidRDefault="00477AF3" w:rsidP="00F71588">
            <w:pPr>
              <w:rPr>
                <w:szCs w:val="18"/>
              </w:rPr>
            </w:pPr>
            <w:r w:rsidRPr="00F71588">
              <w:rPr>
                <w:szCs w:val="18"/>
              </w:rPr>
              <w:t>PONID</w:t>
            </w:r>
          </w:p>
        </w:tc>
        <w:tc>
          <w:tcPr>
            <w:tcW w:w="972" w:type="pct"/>
          </w:tcPr>
          <w:p w:rsidR="00477AF3" w:rsidRPr="00F71588" w:rsidRDefault="00477AF3" w:rsidP="00F71588">
            <w:pPr>
              <w:rPr>
                <w:szCs w:val="18"/>
              </w:rPr>
            </w:pPr>
            <w:r w:rsidRPr="00F71588">
              <w:rPr>
                <w:szCs w:val="18"/>
              </w:rPr>
              <w:t xml:space="preserve">OCTET STRING </w:t>
            </w:r>
          </w:p>
        </w:tc>
        <w:tc>
          <w:tcPr>
            <w:tcW w:w="972" w:type="pct"/>
          </w:tcPr>
          <w:p w:rsidR="00477AF3" w:rsidRPr="00F71588" w:rsidRDefault="00477AF3" w:rsidP="00F71588">
            <w:pPr>
              <w:rPr>
                <w:szCs w:val="18"/>
              </w:rPr>
            </w:pPr>
            <w:r w:rsidRPr="00F71588">
              <w:rPr>
                <w:szCs w:val="18"/>
              </w:rPr>
              <w:t>SIZE(128)</w:t>
            </w:r>
          </w:p>
          <w:p w:rsidR="00477AF3" w:rsidRPr="00F71588" w:rsidRDefault="00477AF3" w:rsidP="00F71588">
            <w:pPr>
              <w:rPr>
                <w:szCs w:val="18"/>
              </w:rPr>
            </w:pPr>
          </w:p>
        </w:tc>
        <w:tc>
          <w:tcPr>
            <w:tcW w:w="424" w:type="pct"/>
          </w:tcPr>
          <w:p w:rsidR="00477AF3" w:rsidRPr="00F71588" w:rsidRDefault="00477AF3" w:rsidP="00477AF3">
            <w:pPr>
              <w:rPr>
                <w:szCs w:val="18"/>
              </w:rPr>
            </w:pPr>
            <w:r>
              <w:rPr>
                <w:rFonts w:eastAsiaTheme="minorEastAsia" w:hint="eastAsia"/>
                <w:szCs w:val="18"/>
              </w:rPr>
              <w:t>C</w:t>
            </w:r>
          </w:p>
        </w:tc>
        <w:tc>
          <w:tcPr>
            <w:tcW w:w="1734" w:type="pct"/>
          </w:tcPr>
          <w:p w:rsidR="00477AF3" w:rsidRPr="00F71588" w:rsidRDefault="00477AF3" w:rsidP="00F71588">
            <w:pPr>
              <w:rPr>
                <w:szCs w:val="18"/>
              </w:rPr>
            </w:pPr>
            <w:r w:rsidRPr="00B800D5">
              <w:rPr>
                <w:rFonts w:ascii="宋体" w:cs="宋体" w:hint="eastAsia"/>
                <w:kern w:val="0"/>
                <w:sz w:val="20"/>
                <w:szCs w:val="20"/>
              </w:rPr>
              <w:t>PON</w:t>
            </w:r>
            <w:r w:rsidRPr="00B800D5">
              <w:rPr>
                <w:rFonts w:ascii="宋体" w:eastAsia="宋体" w:hAnsi="宋体" w:cs="宋体" w:hint="eastAsia"/>
                <w:kern w:val="0"/>
                <w:sz w:val="20"/>
                <w:szCs w:val="20"/>
              </w:rPr>
              <w:t>口定位信息。格式为</w:t>
            </w:r>
            <w:r w:rsidRPr="00B800D5">
              <w:rPr>
                <w:kern w:val="0"/>
                <w:sz w:val="20"/>
                <w:szCs w:val="20"/>
              </w:rPr>
              <w:t>“</w:t>
            </w:r>
            <w:r w:rsidRPr="00B800D5">
              <w:rPr>
                <w:rFonts w:ascii="宋体" w:eastAsia="宋体" w:hAnsi="宋体" w:cs="宋体" w:hint="eastAsia"/>
                <w:kern w:val="0"/>
                <w:sz w:val="20"/>
                <w:szCs w:val="20"/>
              </w:rPr>
              <w:t>机架</w:t>
            </w:r>
            <w:r w:rsidRPr="00B800D5">
              <w:rPr>
                <w:rFonts w:ascii="宋体" w:cs="宋体" w:hint="eastAsia"/>
                <w:kern w:val="0"/>
                <w:sz w:val="20"/>
                <w:szCs w:val="20"/>
              </w:rPr>
              <w:t>-</w:t>
            </w:r>
            <w:r w:rsidRPr="00B800D5">
              <w:rPr>
                <w:rFonts w:ascii="宋体" w:eastAsia="宋体" w:hAnsi="宋体" w:cs="宋体" w:hint="eastAsia"/>
                <w:kern w:val="0"/>
                <w:sz w:val="20"/>
                <w:szCs w:val="20"/>
              </w:rPr>
              <w:t>框</w:t>
            </w:r>
            <w:r w:rsidRPr="00B800D5">
              <w:rPr>
                <w:rFonts w:ascii="宋体" w:cs="宋体" w:hint="eastAsia"/>
                <w:kern w:val="0"/>
                <w:sz w:val="20"/>
                <w:szCs w:val="20"/>
              </w:rPr>
              <w:t>-</w:t>
            </w:r>
            <w:r w:rsidRPr="00B800D5">
              <w:rPr>
                <w:rFonts w:ascii="宋体" w:eastAsia="宋体" w:hAnsi="宋体" w:cs="宋体" w:hint="eastAsia"/>
                <w:kern w:val="0"/>
                <w:sz w:val="20"/>
                <w:szCs w:val="20"/>
              </w:rPr>
              <w:t>槽</w:t>
            </w:r>
            <w:r w:rsidRPr="00B800D5">
              <w:rPr>
                <w:rFonts w:ascii="宋体" w:cs="宋体" w:hint="eastAsia"/>
                <w:kern w:val="0"/>
                <w:sz w:val="20"/>
                <w:szCs w:val="20"/>
              </w:rPr>
              <w:t>-</w:t>
            </w:r>
            <w:r w:rsidRPr="00B800D5">
              <w:rPr>
                <w:rFonts w:ascii="宋体" w:eastAsia="宋体" w:hAnsi="宋体" w:cs="宋体" w:hint="eastAsia"/>
                <w:kern w:val="0"/>
                <w:sz w:val="20"/>
                <w:szCs w:val="20"/>
              </w:rPr>
              <w:t>端口号</w:t>
            </w:r>
            <w:r w:rsidRPr="00B800D5">
              <w:rPr>
                <w:kern w:val="0"/>
                <w:sz w:val="20"/>
                <w:szCs w:val="20"/>
              </w:rPr>
              <w:t>”</w:t>
            </w:r>
            <w:r w:rsidRPr="00B800D5">
              <w:rPr>
                <w:rFonts w:ascii="宋体" w:eastAsia="宋体" w:hAnsi="宋体" w:cs="宋体" w:hint="eastAsia"/>
                <w:kern w:val="0"/>
                <w:sz w:val="20"/>
                <w:szCs w:val="20"/>
              </w:rPr>
              <w:t>，没有则使用</w:t>
            </w:r>
            <w:r w:rsidRPr="00B800D5">
              <w:rPr>
                <w:rFonts w:ascii="宋体" w:cs="宋体" w:hint="eastAsia"/>
                <w:kern w:val="0"/>
                <w:sz w:val="20"/>
                <w:szCs w:val="20"/>
              </w:rPr>
              <w:t>NA</w:t>
            </w:r>
            <w:r w:rsidRPr="00B800D5">
              <w:rPr>
                <w:rFonts w:ascii="宋体" w:eastAsia="宋体" w:hAnsi="宋体" w:cs="宋体" w:hint="eastAsia"/>
                <w:kern w:val="0"/>
                <w:sz w:val="20"/>
                <w:szCs w:val="20"/>
              </w:rPr>
              <w:t>代替，如</w:t>
            </w:r>
            <w:r w:rsidRPr="00B800D5">
              <w:rPr>
                <w:rFonts w:ascii="宋体" w:cs="宋体" w:hint="eastAsia"/>
                <w:kern w:val="0"/>
                <w:sz w:val="20"/>
                <w:szCs w:val="20"/>
              </w:rPr>
              <w:t>0</w:t>
            </w:r>
            <w:r w:rsidRPr="00B800D5">
              <w:rPr>
                <w:rFonts w:ascii="宋体" w:eastAsia="宋体" w:hAnsi="宋体" w:cs="宋体" w:hint="eastAsia"/>
                <w:kern w:val="0"/>
                <w:sz w:val="20"/>
                <w:szCs w:val="20"/>
              </w:rPr>
              <w:t>框</w:t>
            </w:r>
            <w:r w:rsidRPr="00B800D5">
              <w:rPr>
                <w:rFonts w:ascii="宋体" w:cs="宋体" w:hint="eastAsia"/>
                <w:kern w:val="0"/>
                <w:sz w:val="20"/>
                <w:szCs w:val="20"/>
              </w:rPr>
              <w:t>0</w:t>
            </w:r>
            <w:r w:rsidRPr="00B800D5">
              <w:rPr>
                <w:rFonts w:ascii="宋体" w:eastAsia="宋体" w:hAnsi="宋体" w:cs="宋体" w:hint="eastAsia"/>
                <w:kern w:val="0"/>
                <w:sz w:val="20"/>
                <w:szCs w:val="20"/>
              </w:rPr>
              <w:t>槽</w:t>
            </w:r>
            <w:r w:rsidRPr="00B800D5">
              <w:rPr>
                <w:rFonts w:ascii="宋体" w:cs="宋体" w:hint="eastAsia"/>
                <w:kern w:val="0"/>
                <w:sz w:val="20"/>
                <w:szCs w:val="20"/>
              </w:rPr>
              <w:t>0</w:t>
            </w:r>
            <w:r w:rsidRPr="00B800D5">
              <w:rPr>
                <w:rFonts w:ascii="宋体" w:eastAsia="宋体" w:hAnsi="宋体" w:cs="宋体" w:hint="eastAsia"/>
                <w:kern w:val="0"/>
                <w:sz w:val="20"/>
                <w:szCs w:val="20"/>
              </w:rPr>
              <w:t>端口为</w:t>
            </w:r>
            <w:r w:rsidRPr="00B800D5">
              <w:rPr>
                <w:rFonts w:ascii="宋体" w:cs="宋体" w:hint="eastAsia"/>
                <w:kern w:val="0"/>
                <w:sz w:val="20"/>
                <w:szCs w:val="20"/>
              </w:rPr>
              <w:t>NA-0-0-0</w:t>
            </w:r>
            <w:r w:rsidRPr="00B800D5">
              <w:rPr>
                <w:rFonts w:ascii="宋体" w:eastAsia="宋体" w:hAnsi="宋体" w:cs="宋体" w:hint="eastAsia"/>
                <w:kern w:val="0"/>
                <w:sz w:val="20"/>
                <w:szCs w:val="20"/>
              </w:rPr>
              <w:t>。</w:t>
            </w:r>
          </w:p>
        </w:tc>
      </w:tr>
      <w:tr w:rsidR="00477AF3" w:rsidRPr="00F71588" w:rsidTr="00477AF3">
        <w:tc>
          <w:tcPr>
            <w:tcW w:w="897" w:type="pct"/>
          </w:tcPr>
          <w:p w:rsidR="00477AF3" w:rsidRPr="00F71588" w:rsidRDefault="00477AF3" w:rsidP="00F71588">
            <w:pPr>
              <w:rPr>
                <w:szCs w:val="18"/>
              </w:rPr>
            </w:pPr>
            <w:r w:rsidRPr="00F71588">
              <w:rPr>
                <w:szCs w:val="18"/>
              </w:rPr>
              <w:t>ONUIDTYPE</w:t>
            </w:r>
          </w:p>
        </w:tc>
        <w:tc>
          <w:tcPr>
            <w:tcW w:w="972" w:type="pct"/>
          </w:tcPr>
          <w:p w:rsidR="00477AF3" w:rsidRPr="00F71588" w:rsidRDefault="00477AF3" w:rsidP="00F71588">
            <w:pPr>
              <w:rPr>
                <w:szCs w:val="18"/>
              </w:rPr>
            </w:pPr>
            <w:r w:rsidRPr="00F71588">
              <w:rPr>
                <w:szCs w:val="18"/>
              </w:rPr>
              <w:t>OCTET STRING</w:t>
            </w:r>
          </w:p>
        </w:tc>
        <w:tc>
          <w:tcPr>
            <w:tcW w:w="972" w:type="pct"/>
          </w:tcPr>
          <w:p w:rsidR="00477AF3" w:rsidRPr="00300E1F" w:rsidRDefault="00477AF3" w:rsidP="001F3121">
            <w:pPr>
              <w:rPr>
                <w:szCs w:val="18"/>
              </w:rPr>
            </w:pPr>
            <w:r>
              <w:rPr>
                <w:szCs w:val="18"/>
              </w:rPr>
              <w:t>ONU_NAME</w:t>
            </w:r>
          </w:p>
          <w:p w:rsidR="00477AF3" w:rsidRPr="00300E1F" w:rsidRDefault="00477AF3" w:rsidP="001F3121">
            <w:pPr>
              <w:rPr>
                <w:szCs w:val="18"/>
              </w:rPr>
            </w:pPr>
            <w:r>
              <w:rPr>
                <w:szCs w:val="18"/>
              </w:rPr>
              <w:t>MAC</w:t>
            </w:r>
          </w:p>
          <w:p w:rsidR="00477AF3" w:rsidRDefault="00477AF3" w:rsidP="001F3121">
            <w:pPr>
              <w:rPr>
                <w:rFonts w:eastAsiaTheme="minorEastAsia"/>
                <w:szCs w:val="18"/>
              </w:rPr>
            </w:pPr>
            <w:r>
              <w:rPr>
                <w:szCs w:val="18"/>
              </w:rPr>
              <w:t>LOID</w:t>
            </w:r>
          </w:p>
          <w:p w:rsidR="00477AF3" w:rsidRPr="00931FE4" w:rsidRDefault="00477AF3" w:rsidP="001F3121">
            <w:pPr>
              <w:rPr>
                <w:rFonts w:eastAsiaTheme="minorEastAsia"/>
                <w:szCs w:val="18"/>
              </w:rPr>
            </w:pPr>
            <w:r>
              <w:rPr>
                <w:rFonts w:eastAsiaTheme="minorEastAsia" w:hint="eastAsia"/>
                <w:szCs w:val="18"/>
              </w:rPr>
              <w:t>PASSWORD</w:t>
            </w:r>
          </w:p>
          <w:p w:rsidR="00477AF3" w:rsidRPr="00300E1F" w:rsidRDefault="00477AF3" w:rsidP="001F3121">
            <w:pPr>
              <w:rPr>
                <w:szCs w:val="18"/>
              </w:rPr>
            </w:pPr>
            <w:r w:rsidRPr="00300E1F">
              <w:rPr>
                <w:szCs w:val="18"/>
              </w:rPr>
              <w:t>ONU_NUMBER</w:t>
            </w:r>
          </w:p>
        </w:tc>
        <w:tc>
          <w:tcPr>
            <w:tcW w:w="424" w:type="pct"/>
          </w:tcPr>
          <w:p w:rsidR="00477AF3" w:rsidRPr="00F71588" w:rsidRDefault="00477AF3" w:rsidP="00477AF3">
            <w:pPr>
              <w:rPr>
                <w:szCs w:val="18"/>
              </w:rPr>
            </w:pPr>
            <w:r>
              <w:rPr>
                <w:rFonts w:eastAsiaTheme="minorEastAsia" w:hint="eastAsia"/>
                <w:szCs w:val="18"/>
              </w:rPr>
              <w:t>C</w:t>
            </w:r>
          </w:p>
        </w:tc>
        <w:tc>
          <w:tcPr>
            <w:tcW w:w="1734" w:type="pct"/>
          </w:tcPr>
          <w:p w:rsidR="00477AF3" w:rsidRPr="006B594E" w:rsidRDefault="00477AF3"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477AF3" w:rsidRPr="00F71588" w:rsidTr="00477AF3">
        <w:tc>
          <w:tcPr>
            <w:tcW w:w="897" w:type="pct"/>
          </w:tcPr>
          <w:p w:rsidR="00477AF3" w:rsidRPr="00F71588" w:rsidRDefault="00477AF3" w:rsidP="00F71588">
            <w:pPr>
              <w:rPr>
                <w:szCs w:val="18"/>
              </w:rPr>
            </w:pPr>
            <w:r w:rsidRPr="00F71588">
              <w:rPr>
                <w:szCs w:val="18"/>
              </w:rPr>
              <w:t>ONUID</w:t>
            </w:r>
          </w:p>
        </w:tc>
        <w:tc>
          <w:tcPr>
            <w:tcW w:w="972" w:type="pct"/>
          </w:tcPr>
          <w:p w:rsidR="00477AF3" w:rsidRPr="00F71588" w:rsidRDefault="00477AF3" w:rsidP="00F71588">
            <w:pPr>
              <w:rPr>
                <w:szCs w:val="18"/>
              </w:rPr>
            </w:pPr>
            <w:r w:rsidRPr="00F71588">
              <w:rPr>
                <w:szCs w:val="18"/>
              </w:rPr>
              <w:t>OCTET STRING</w:t>
            </w:r>
          </w:p>
        </w:tc>
        <w:tc>
          <w:tcPr>
            <w:tcW w:w="972" w:type="pct"/>
          </w:tcPr>
          <w:p w:rsidR="00477AF3" w:rsidRPr="00300E1F" w:rsidRDefault="00477AF3" w:rsidP="001F3121">
            <w:pPr>
              <w:rPr>
                <w:szCs w:val="18"/>
              </w:rPr>
            </w:pPr>
            <w:r w:rsidRPr="00300E1F">
              <w:rPr>
                <w:szCs w:val="18"/>
              </w:rPr>
              <w:t>SIZE(128)</w:t>
            </w:r>
          </w:p>
        </w:tc>
        <w:tc>
          <w:tcPr>
            <w:tcW w:w="424" w:type="pct"/>
          </w:tcPr>
          <w:p w:rsidR="00477AF3" w:rsidRPr="00F71588" w:rsidRDefault="00477AF3" w:rsidP="00477AF3">
            <w:pPr>
              <w:rPr>
                <w:szCs w:val="18"/>
              </w:rPr>
            </w:pPr>
            <w:r>
              <w:rPr>
                <w:rFonts w:eastAsiaTheme="minorEastAsia" w:hint="eastAsia"/>
                <w:szCs w:val="18"/>
              </w:rPr>
              <w:t>C</w:t>
            </w:r>
          </w:p>
        </w:tc>
        <w:tc>
          <w:tcPr>
            <w:tcW w:w="1734" w:type="pct"/>
          </w:tcPr>
          <w:p w:rsidR="00477AF3" w:rsidRPr="00300E1F" w:rsidRDefault="00477AF3"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477AF3" w:rsidRPr="00F71588" w:rsidTr="00477AF3">
        <w:tc>
          <w:tcPr>
            <w:tcW w:w="897" w:type="pct"/>
          </w:tcPr>
          <w:p w:rsidR="00477AF3" w:rsidRPr="00F71588" w:rsidRDefault="00477AF3" w:rsidP="00F71588">
            <w:pPr>
              <w:rPr>
                <w:szCs w:val="18"/>
              </w:rPr>
            </w:pPr>
            <w:r w:rsidRPr="00F71588">
              <w:rPr>
                <w:szCs w:val="18"/>
              </w:rPr>
              <w:t>PORTID</w:t>
            </w:r>
          </w:p>
        </w:tc>
        <w:tc>
          <w:tcPr>
            <w:tcW w:w="972" w:type="pct"/>
          </w:tcPr>
          <w:p w:rsidR="00477AF3" w:rsidRPr="00F71588" w:rsidRDefault="00477AF3" w:rsidP="00F71588">
            <w:pPr>
              <w:rPr>
                <w:szCs w:val="18"/>
              </w:rPr>
            </w:pPr>
            <w:r w:rsidRPr="00F71588">
              <w:rPr>
                <w:szCs w:val="18"/>
              </w:rPr>
              <w:t xml:space="preserve">OCTET STRING </w:t>
            </w:r>
          </w:p>
        </w:tc>
        <w:tc>
          <w:tcPr>
            <w:tcW w:w="972" w:type="pct"/>
          </w:tcPr>
          <w:p w:rsidR="00477AF3" w:rsidRPr="00F71588" w:rsidRDefault="00477AF3" w:rsidP="00F71588">
            <w:pPr>
              <w:rPr>
                <w:szCs w:val="18"/>
              </w:rPr>
            </w:pPr>
            <w:r w:rsidRPr="00F71588">
              <w:rPr>
                <w:szCs w:val="18"/>
              </w:rPr>
              <w:t>SIZE(128)</w:t>
            </w:r>
          </w:p>
          <w:p w:rsidR="00477AF3" w:rsidRPr="00F71588" w:rsidRDefault="00477AF3" w:rsidP="00F71588">
            <w:pPr>
              <w:rPr>
                <w:szCs w:val="18"/>
              </w:rPr>
            </w:pPr>
            <w:r w:rsidRPr="00F71588">
              <w:rPr>
                <w:rFonts w:ascii="宋体" w:eastAsia="宋体" w:hAnsi="宋体" w:cs="宋体" w:hint="eastAsia"/>
                <w:szCs w:val="18"/>
              </w:rPr>
              <w:t>机架</w:t>
            </w:r>
            <w:r w:rsidRPr="00F71588">
              <w:rPr>
                <w:szCs w:val="18"/>
              </w:rPr>
              <w:t>-</w:t>
            </w:r>
            <w:r w:rsidRPr="00F71588">
              <w:rPr>
                <w:rFonts w:ascii="宋体" w:eastAsia="宋体" w:hAnsi="宋体" w:cs="宋体" w:hint="eastAsia"/>
                <w:szCs w:val="18"/>
              </w:rPr>
              <w:t>框</w:t>
            </w:r>
            <w:r w:rsidRPr="00F71588">
              <w:rPr>
                <w:szCs w:val="18"/>
              </w:rPr>
              <w:t>-</w:t>
            </w:r>
            <w:r w:rsidRPr="00F71588">
              <w:rPr>
                <w:rFonts w:ascii="宋体" w:eastAsia="宋体" w:hAnsi="宋体" w:cs="宋体" w:hint="eastAsia"/>
                <w:szCs w:val="18"/>
              </w:rPr>
              <w:t>槽</w:t>
            </w:r>
            <w:r w:rsidRPr="00F71588">
              <w:rPr>
                <w:szCs w:val="18"/>
              </w:rPr>
              <w:t>-</w:t>
            </w:r>
            <w:r w:rsidRPr="00F71588">
              <w:rPr>
                <w:rFonts w:ascii="宋体" w:eastAsia="宋体" w:hAnsi="宋体" w:cs="宋体" w:hint="eastAsia"/>
                <w:szCs w:val="18"/>
              </w:rPr>
              <w:t>端口</w:t>
            </w:r>
          </w:p>
        </w:tc>
        <w:tc>
          <w:tcPr>
            <w:tcW w:w="424" w:type="pct"/>
          </w:tcPr>
          <w:p w:rsidR="00477AF3" w:rsidRPr="00F71588" w:rsidRDefault="00477AF3" w:rsidP="00477AF3">
            <w:pPr>
              <w:rPr>
                <w:szCs w:val="18"/>
              </w:rPr>
            </w:pPr>
            <w:r>
              <w:rPr>
                <w:rFonts w:eastAsiaTheme="minorEastAsia" w:hint="eastAsia"/>
                <w:szCs w:val="18"/>
              </w:rPr>
              <w:t>O</w:t>
            </w:r>
          </w:p>
        </w:tc>
        <w:tc>
          <w:tcPr>
            <w:tcW w:w="1734" w:type="pct"/>
          </w:tcPr>
          <w:p w:rsidR="00477AF3" w:rsidRDefault="00477AF3" w:rsidP="00F71588">
            <w:pPr>
              <w:rPr>
                <w:rFonts w:eastAsiaTheme="minorEastAsia"/>
                <w:szCs w:val="18"/>
              </w:rPr>
            </w:pPr>
            <w:r w:rsidRPr="00F71588">
              <w:rPr>
                <w:rFonts w:ascii="宋体" w:eastAsia="宋体" w:hAnsi="宋体" w:cs="宋体" w:hint="eastAsia"/>
                <w:szCs w:val="18"/>
              </w:rPr>
              <w:t>通过</w:t>
            </w:r>
            <w:r w:rsidRPr="00F71588">
              <w:rPr>
                <w:szCs w:val="18"/>
              </w:rPr>
              <w:t xml:space="preserve"> </w:t>
            </w:r>
            <w:r w:rsidRPr="00F71588">
              <w:rPr>
                <w:rFonts w:ascii="宋体" w:eastAsia="宋体" w:hAnsi="宋体" w:cs="宋体" w:hint="eastAsia"/>
                <w:szCs w:val="18"/>
              </w:rPr>
              <w:t>机架</w:t>
            </w:r>
            <w:r w:rsidRPr="00F71588">
              <w:rPr>
                <w:szCs w:val="18"/>
              </w:rPr>
              <w:t>-</w:t>
            </w:r>
            <w:r w:rsidRPr="00F71588">
              <w:rPr>
                <w:rFonts w:ascii="宋体" w:eastAsia="宋体" w:hAnsi="宋体" w:cs="宋体" w:hint="eastAsia"/>
                <w:szCs w:val="18"/>
              </w:rPr>
              <w:t>框</w:t>
            </w:r>
            <w:r w:rsidRPr="00F71588">
              <w:rPr>
                <w:szCs w:val="18"/>
              </w:rPr>
              <w:t>-</w:t>
            </w:r>
            <w:r w:rsidRPr="00F71588">
              <w:rPr>
                <w:rFonts w:ascii="宋体" w:eastAsia="宋体" w:hAnsi="宋体" w:cs="宋体" w:hint="eastAsia"/>
                <w:szCs w:val="18"/>
              </w:rPr>
              <w:t>槽号</w:t>
            </w:r>
            <w:r w:rsidRPr="00F71588">
              <w:rPr>
                <w:szCs w:val="18"/>
              </w:rPr>
              <w:t>-</w:t>
            </w:r>
            <w:r w:rsidRPr="00F71588">
              <w:rPr>
                <w:rFonts w:ascii="宋体" w:eastAsia="宋体" w:hAnsi="宋体" w:cs="宋体" w:hint="eastAsia"/>
                <w:szCs w:val="18"/>
              </w:rPr>
              <w:t>端口号的</w:t>
            </w:r>
            <w:r w:rsidRPr="00F71588">
              <w:rPr>
                <w:szCs w:val="18"/>
              </w:rPr>
              <w:t xml:space="preserve"> </w:t>
            </w:r>
            <w:r w:rsidRPr="00F71588">
              <w:rPr>
                <w:rFonts w:ascii="宋体" w:eastAsia="宋体" w:hAnsi="宋体" w:cs="宋体" w:hint="eastAsia"/>
                <w:szCs w:val="18"/>
              </w:rPr>
              <w:t>方式定位</w:t>
            </w:r>
            <w:r w:rsidRPr="00F71588">
              <w:rPr>
                <w:szCs w:val="18"/>
              </w:rPr>
              <w:t xml:space="preserve"> </w:t>
            </w:r>
            <w:r w:rsidR="00B00587">
              <w:rPr>
                <w:rFonts w:ascii="宋体" w:eastAsia="宋体" w:hAnsi="宋体" w:cs="宋体" w:hint="eastAsia"/>
                <w:szCs w:val="18"/>
              </w:rPr>
              <w:t>单元盘</w:t>
            </w:r>
            <w:r w:rsidRPr="00F71588">
              <w:rPr>
                <w:rFonts w:ascii="宋体" w:eastAsia="宋体" w:hAnsi="宋体" w:cs="宋体" w:hint="eastAsia"/>
                <w:szCs w:val="18"/>
              </w:rPr>
              <w:t>，</w:t>
            </w:r>
            <w:r w:rsidRPr="00F71588">
              <w:rPr>
                <w:szCs w:val="18"/>
              </w:rPr>
              <w:t xml:space="preserve"> </w:t>
            </w:r>
            <w:r w:rsidRPr="00F71588">
              <w:rPr>
                <w:rFonts w:ascii="宋体" w:eastAsia="宋体" w:hAnsi="宋体" w:cs="宋体" w:hint="eastAsia"/>
                <w:szCs w:val="18"/>
              </w:rPr>
              <w:t>没有的补为</w:t>
            </w:r>
            <w:r w:rsidRPr="00F71588">
              <w:rPr>
                <w:szCs w:val="18"/>
              </w:rPr>
              <w:t>NA</w:t>
            </w:r>
          </w:p>
          <w:p w:rsidR="00477AF3" w:rsidRPr="00F110B7" w:rsidRDefault="00477AF3" w:rsidP="00F71588">
            <w:pPr>
              <w:rPr>
                <w:rFonts w:eastAsiaTheme="minorEastAsia"/>
                <w:szCs w:val="18"/>
              </w:rPr>
            </w:pPr>
            <w:r w:rsidRPr="00F71588">
              <w:rPr>
                <w:rFonts w:ascii="宋体" w:eastAsia="宋体" w:hAnsi="宋体" w:cs="宋体" w:hint="eastAsia"/>
                <w:szCs w:val="18"/>
              </w:rPr>
              <w:t>，用于查询</w:t>
            </w:r>
            <w:r w:rsidRPr="00F71588">
              <w:rPr>
                <w:szCs w:val="18"/>
              </w:rPr>
              <w:t>OLT</w:t>
            </w:r>
            <w:r w:rsidRPr="00F71588">
              <w:rPr>
                <w:rFonts w:ascii="宋体" w:eastAsia="宋体" w:hAnsi="宋体" w:cs="宋体" w:hint="eastAsia"/>
                <w:szCs w:val="18"/>
              </w:rPr>
              <w:t>上联口</w:t>
            </w:r>
          </w:p>
        </w:tc>
      </w:tr>
      <w:tr w:rsidR="00477AF3" w:rsidRPr="00F71588" w:rsidTr="00477AF3">
        <w:tc>
          <w:tcPr>
            <w:tcW w:w="897" w:type="pct"/>
          </w:tcPr>
          <w:p w:rsidR="00477AF3" w:rsidRPr="00F71588" w:rsidRDefault="00477AF3" w:rsidP="00F71588">
            <w:pPr>
              <w:rPr>
                <w:szCs w:val="18"/>
              </w:rPr>
            </w:pPr>
            <w:r w:rsidRPr="00F71588">
              <w:rPr>
                <w:szCs w:val="18"/>
              </w:rPr>
              <w:t>PEERFLAG</w:t>
            </w:r>
          </w:p>
        </w:tc>
        <w:tc>
          <w:tcPr>
            <w:tcW w:w="972" w:type="pct"/>
          </w:tcPr>
          <w:p w:rsidR="00477AF3" w:rsidRPr="00F71588" w:rsidRDefault="00477AF3" w:rsidP="00F71588">
            <w:pPr>
              <w:rPr>
                <w:szCs w:val="18"/>
              </w:rPr>
            </w:pPr>
            <w:r w:rsidRPr="00F71588">
              <w:rPr>
                <w:szCs w:val="18"/>
              </w:rPr>
              <w:t xml:space="preserve">OCTET </w:t>
            </w:r>
            <w:r w:rsidRPr="00F71588">
              <w:rPr>
                <w:szCs w:val="18"/>
              </w:rPr>
              <w:lastRenderedPageBreak/>
              <w:t>STRING</w:t>
            </w:r>
          </w:p>
        </w:tc>
        <w:tc>
          <w:tcPr>
            <w:tcW w:w="972" w:type="pct"/>
          </w:tcPr>
          <w:p w:rsidR="00477AF3" w:rsidRPr="00F71588" w:rsidRDefault="00477AF3" w:rsidP="00F71588">
            <w:pPr>
              <w:rPr>
                <w:szCs w:val="18"/>
              </w:rPr>
            </w:pPr>
            <w:r w:rsidRPr="00F71588">
              <w:rPr>
                <w:szCs w:val="18"/>
              </w:rPr>
              <w:lastRenderedPageBreak/>
              <w:t>SIZE(128)</w:t>
            </w:r>
          </w:p>
        </w:tc>
        <w:tc>
          <w:tcPr>
            <w:tcW w:w="424" w:type="pct"/>
          </w:tcPr>
          <w:p w:rsidR="00477AF3" w:rsidRPr="00F71588" w:rsidRDefault="00477AF3" w:rsidP="00477AF3">
            <w:pPr>
              <w:rPr>
                <w:szCs w:val="18"/>
              </w:rPr>
            </w:pPr>
            <w:r>
              <w:rPr>
                <w:rFonts w:eastAsiaTheme="minorEastAsia" w:hint="eastAsia"/>
                <w:szCs w:val="18"/>
              </w:rPr>
              <w:t>O</w:t>
            </w:r>
          </w:p>
        </w:tc>
        <w:tc>
          <w:tcPr>
            <w:tcW w:w="1734" w:type="pct"/>
          </w:tcPr>
          <w:p w:rsidR="00477AF3" w:rsidRPr="00F71588" w:rsidRDefault="00477AF3" w:rsidP="00F71588">
            <w:pPr>
              <w:rPr>
                <w:szCs w:val="18"/>
              </w:rPr>
            </w:pPr>
            <w:r w:rsidRPr="00F71588">
              <w:rPr>
                <w:szCs w:val="18"/>
              </w:rPr>
              <w:t>True,False</w:t>
            </w:r>
            <w:r w:rsidRPr="00F71588">
              <w:rPr>
                <w:rFonts w:ascii="宋体" w:eastAsia="宋体" w:hAnsi="宋体" w:cs="宋体" w:hint="eastAsia"/>
                <w:szCs w:val="18"/>
              </w:rPr>
              <w:t>，缺省</w:t>
            </w:r>
            <w:r w:rsidRPr="00F71588">
              <w:rPr>
                <w:szCs w:val="18"/>
              </w:rPr>
              <w:t>False</w:t>
            </w:r>
            <w:r w:rsidRPr="00F71588">
              <w:rPr>
                <w:rFonts w:ascii="宋体" w:eastAsia="宋体" w:hAnsi="宋体" w:cs="宋体" w:hint="eastAsia"/>
                <w:szCs w:val="18"/>
              </w:rPr>
              <w:t>，用于</w:t>
            </w:r>
            <w:r w:rsidRPr="00F71588">
              <w:rPr>
                <w:rFonts w:ascii="宋体" w:eastAsia="宋体" w:hAnsi="宋体" w:cs="宋体" w:hint="eastAsia"/>
                <w:szCs w:val="18"/>
              </w:rPr>
              <w:lastRenderedPageBreak/>
              <w:t>查询时返回对端光功率信息</w:t>
            </w:r>
          </w:p>
        </w:tc>
      </w:tr>
    </w:tbl>
    <w:p w:rsidR="001B4ECA" w:rsidRPr="009E44FF" w:rsidRDefault="001B4ECA" w:rsidP="001B4ECA">
      <w:pPr>
        <w:spacing w:line="360" w:lineRule="auto"/>
        <w:rPr>
          <w:b/>
          <w:bCs/>
          <w:szCs w:val="21"/>
        </w:rPr>
      </w:pPr>
    </w:p>
    <w:p w:rsidR="00000000" w:rsidRDefault="001B4ECA" w:rsidP="00CE4D8A">
      <w:pPr>
        <w:spacing w:beforeLines="50"/>
        <w:ind w:firstLine="420"/>
        <w:pPrChange w:id="1002" w:author="CMDI-LVLIANGDONG" w:date="2015-07-22T10:29:00Z">
          <w:pPr>
            <w:spacing w:beforeLines="50"/>
            <w:ind w:firstLine="420"/>
          </w:pPr>
        </w:pPrChange>
      </w:pPr>
      <w:r w:rsidRPr="00EC3C32">
        <w:t>响应格式</w:t>
      </w:r>
    </w:p>
    <w:p w:rsidR="001B4ECA" w:rsidRPr="009E44FF" w:rsidRDefault="001B4ECA" w:rsidP="00707D5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000000" w:rsidRDefault="001B4ECA" w:rsidP="00CE4D8A">
      <w:pPr>
        <w:spacing w:beforeLines="50"/>
        <w:ind w:firstLine="420"/>
        <w:pPrChange w:id="1003" w:author="CMDI-LVLIANGDONG" w:date="2015-07-22T10:29:00Z">
          <w:pPr>
            <w:spacing w:beforeLines="50"/>
            <w:ind w:firstLine="420"/>
          </w:pPr>
        </w:pPrChange>
      </w:pPr>
      <w:r w:rsidRPr="00EC3C32">
        <w:t>输出参数</w:t>
      </w:r>
    </w:p>
    <w:tbl>
      <w:tblPr>
        <w:tblStyle w:val="afffffd"/>
        <w:tblW w:w="8330" w:type="dxa"/>
        <w:tblLayout w:type="fixed"/>
        <w:tblLook w:val="01E0"/>
      </w:tblPr>
      <w:tblGrid>
        <w:gridCol w:w="1242"/>
        <w:gridCol w:w="1559"/>
        <w:gridCol w:w="1739"/>
        <w:gridCol w:w="903"/>
        <w:gridCol w:w="2887"/>
      </w:tblGrid>
      <w:tr w:rsidR="00816B17" w:rsidRPr="00F71588" w:rsidTr="00477AF3">
        <w:trPr>
          <w:cnfStyle w:val="100000000000"/>
        </w:trPr>
        <w:tc>
          <w:tcPr>
            <w:tcW w:w="745" w:type="pct"/>
          </w:tcPr>
          <w:p w:rsidR="00816B17" w:rsidRPr="00F71588" w:rsidRDefault="00816B17" w:rsidP="00F71588">
            <w:pPr>
              <w:rPr>
                <w:szCs w:val="18"/>
              </w:rPr>
            </w:pPr>
            <w:r w:rsidRPr="00F71588">
              <w:rPr>
                <w:szCs w:val="18"/>
              </w:rPr>
              <w:t>参数名称</w:t>
            </w:r>
          </w:p>
        </w:tc>
        <w:tc>
          <w:tcPr>
            <w:tcW w:w="935" w:type="pct"/>
          </w:tcPr>
          <w:p w:rsidR="00816B17" w:rsidRPr="00F71588" w:rsidRDefault="00816B17" w:rsidP="00F71588">
            <w:pPr>
              <w:rPr>
                <w:szCs w:val="18"/>
              </w:rPr>
            </w:pPr>
            <w:r w:rsidRPr="00F71588">
              <w:rPr>
                <w:szCs w:val="18"/>
              </w:rPr>
              <w:t>数据类型</w:t>
            </w:r>
          </w:p>
        </w:tc>
        <w:tc>
          <w:tcPr>
            <w:tcW w:w="1044" w:type="pct"/>
          </w:tcPr>
          <w:p w:rsidR="00816B17" w:rsidRPr="00F71588" w:rsidRDefault="00816B17" w:rsidP="00F71588">
            <w:pPr>
              <w:rPr>
                <w:szCs w:val="18"/>
              </w:rPr>
            </w:pPr>
            <w:r w:rsidRPr="00F71588">
              <w:rPr>
                <w:szCs w:val="18"/>
              </w:rPr>
              <w:t>取值范围</w:t>
            </w:r>
          </w:p>
        </w:tc>
        <w:tc>
          <w:tcPr>
            <w:tcW w:w="542" w:type="pct"/>
          </w:tcPr>
          <w:p w:rsidR="00816B17" w:rsidRPr="00816B17" w:rsidRDefault="00816B17" w:rsidP="00F71588">
            <w:pPr>
              <w:rPr>
                <w:rFonts w:eastAsiaTheme="minorEastAsia"/>
                <w:szCs w:val="18"/>
              </w:rPr>
            </w:pPr>
            <w:r>
              <w:rPr>
                <w:rFonts w:eastAsiaTheme="minorEastAsia" w:hint="eastAsia"/>
                <w:szCs w:val="18"/>
              </w:rPr>
              <w:t>限定</w:t>
            </w:r>
          </w:p>
        </w:tc>
        <w:tc>
          <w:tcPr>
            <w:tcW w:w="1733" w:type="pct"/>
          </w:tcPr>
          <w:p w:rsidR="00816B17" w:rsidRPr="00F71588" w:rsidRDefault="00816B17" w:rsidP="00F71588">
            <w:pPr>
              <w:rPr>
                <w:szCs w:val="18"/>
              </w:rPr>
            </w:pPr>
            <w:r w:rsidRPr="00F71588">
              <w:rPr>
                <w:szCs w:val="18"/>
              </w:rPr>
              <w:t>参数说明</w:t>
            </w:r>
          </w:p>
        </w:tc>
      </w:tr>
      <w:tr w:rsidR="00816B17" w:rsidRPr="00F71588" w:rsidTr="00477AF3">
        <w:tc>
          <w:tcPr>
            <w:tcW w:w="745" w:type="pct"/>
          </w:tcPr>
          <w:p w:rsidR="00816B17" w:rsidRPr="00F71588" w:rsidRDefault="00816B17" w:rsidP="00F71588">
            <w:pPr>
              <w:rPr>
                <w:szCs w:val="18"/>
              </w:rPr>
            </w:pPr>
            <w:r w:rsidRPr="00F71588">
              <w:rPr>
                <w:szCs w:val="18"/>
              </w:rPr>
              <w:t>ONUID</w:t>
            </w:r>
          </w:p>
        </w:tc>
        <w:tc>
          <w:tcPr>
            <w:tcW w:w="935" w:type="pct"/>
          </w:tcPr>
          <w:p w:rsidR="00816B17" w:rsidRPr="00F71588" w:rsidRDefault="00816B17" w:rsidP="00F71588">
            <w:pPr>
              <w:rPr>
                <w:szCs w:val="18"/>
              </w:rPr>
            </w:pPr>
            <w:r w:rsidRPr="00F71588">
              <w:rPr>
                <w:szCs w:val="18"/>
              </w:rPr>
              <w:t>OCTET STRING</w:t>
            </w:r>
          </w:p>
        </w:tc>
        <w:tc>
          <w:tcPr>
            <w:tcW w:w="1044" w:type="pct"/>
          </w:tcPr>
          <w:p w:rsidR="00816B17" w:rsidRPr="00F71588" w:rsidRDefault="00816B17" w:rsidP="00F71588">
            <w:pPr>
              <w:rPr>
                <w:szCs w:val="18"/>
              </w:rPr>
            </w:pPr>
            <w:r w:rsidRPr="00F71588">
              <w:rPr>
                <w:szCs w:val="18"/>
              </w:rPr>
              <w:t>SIZE(128)</w:t>
            </w:r>
          </w:p>
        </w:tc>
        <w:tc>
          <w:tcPr>
            <w:tcW w:w="542" w:type="pct"/>
          </w:tcPr>
          <w:p w:rsidR="00816B17" w:rsidRPr="00816B17" w:rsidRDefault="00816B17" w:rsidP="00F71588">
            <w:pPr>
              <w:rPr>
                <w:rFonts w:eastAsiaTheme="minorEastAsia"/>
                <w:szCs w:val="18"/>
              </w:rPr>
            </w:pPr>
            <w:r>
              <w:rPr>
                <w:rFonts w:eastAsiaTheme="minorEastAsia" w:hint="eastAsia"/>
                <w:szCs w:val="18"/>
              </w:rPr>
              <w:t>M</w:t>
            </w:r>
          </w:p>
        </w:tc>
        <w:tc>
          <w:tcPr>
            <w:tcW w:w="1733" w:type="pct"/>
          </w:tcPr>
          <w:p w:rsidR="00816B17" w:rsidRPr="00F71588" w:rsidRDefault="00816B17" w:rsidP="00F71588">
            <w:pPr>
              <w:rPr>
                <w:szCs w:val="18"/>
              </w:rPr>
            </w:pPr>
            <w:r w:rsidRPr="00F71588">
              <w:rPr>
                <w:szCs w:val="18"/>
              </w:rPr>
              <w:t>查询OLT 光模块时，返回 --</w:t>
            </w:r>
          </w:p>
          <w:p w:rsidR="00816B17" w:rsidRPr="00F71588" w:rsidRDefault="00816B17" w:rsidP="00F71588">
            <w:pPr>
              <w:rPr>
                <w:szCs w:val="18"/>
              </w:rPr>
            </w:pPr>
            <w:r w:rsidRPr="00F71588">
              <w:rPr>
                <w:szCs w:val="18"/>
              </w:rPr>
              <w:t>查询ONU光模块时，返回 ONU标识，取值：ONU_Number</w:t>
            </w:r>
          </w:p>
        </w:tc>
      </w:tr>
      <w:tr w:rsidR="00816B17" w:rsidRPr="00F71588" w:rsidTr="00477AF3">
        <w:tc>
          <w:tcPr>
            <w:tcW w:w="745" w:type="pct"/>
          </w:tcPr>
          <w:p w:rsidR="00816B17" w:rsidRPr="00F71588" w:rsidRDefault="00816B17" w:rsidP="00F71588">
            <w:pPr>
              <w:rPr>
                <w:szCs w:val="18"/>
              </w:rPr>
            </w:pPr>
            <w:r w:rsidRPr="00F71588">
              <w:rPr>
                <w:szCs w:val="18"/>
              </w:rPr>
              <w:t>RxPower</w:t>
            </w:r>
          </w:p>
        </w:tc>
        <w:tc>
          <w:tcPr>
            <w:tcW w:w="935" w:type="pct"/>
          </w:tcPr>
          <w:p w:rsidR="00816B17" w:rsidRPr="00F71588" w:rsidRDefault="00816B17" w:rsidP="00F71588">
            <w:pPr>
              <w:rPr>
                <w:szCs w:val="18"/>
              </w:rPr>
            </w:pPr>
            <w:r w:rsidRPr="00F71588">
              <w:rPr>
                <w:szCs w:val="18"/>
              </w:rPr>
              <w:t>OCTET STRING</w:t>
            </w:r>
          </w:p>
        </w:tc>
        <w:tc>
          <w:tcPr>
            <w:tcW w:w="1044" w:type="pct"/>
          </w:tcPr>
          <w:p w:rsidR="00816B17" w:rsidRPr="00F71588" w:rsidRDefault="00816B17" w:rsidP="00723784">
            <w:pPr>
              <w:rPr>
                <w:szCs w:val="18"/>
              </w:rPr>
            </w:pPr>
            <w:r w:rsidRPr="00F71588">
              <w:rPr>
                <w:szCs w:val="18"/>
              </w:rPr>
              <w:t>-40</w:t>
            </w:r>
            <w:r>
              <w:rPr>
                <w:rFonts w:eastAsiaTheme="minorEastAsia" w:hint="eastAsia"/>
                <w:szCs w:val="18"/>
              </w:rPr>
              <w:t>-</w:t>
            </w:r>
            <w:r w:rsidRPr="00F71588">
              <w:rPr>
                <w:szCs w:val="18"/>
              </w:rPr>
              <w:t>10</w:t>
            </w:r>
          </w:p>
        </w:tc>
        <w:tc>
          <w:tcPr>
            <w:tcW w:w="542" w:type="pct"/>
          </w:tcPr>
          <w:p w:rsidR="00816B17" w:rsidRDefault="00816B17" w:rsidP="00F71588">
            <w:pPr>
              <w:rPr>
                <w:szCs w:val="18"/>
              </w:rPr>
            </w:pPr>
            <w:r>
              <w:rPr>
                <w:rFonts w:eastAsiaTheme="minorEastAsia" w:hint="eastAsia"/>
                <w:szCs w:val="18"/>
              </w:rPr>
              <w:t>M</w:t>
            </w:r>
          </w:p>
        </w:tc>
        <w:tc>
          <w:tcPr>
            <w:tcW w:w="1733" w:type="pct"/>
          </w:tcPr>
          <w:p w:rsidR="00816B17" w:rsidRDefault="00816B17" w:rsidP="00F71588">
            <w:pPr>
              <w:rPr>
                <w:rFonts w:eastAsiaTheme="minorEastAsia"/>
                <w:szCs w:val="18"/>
              </w:rPr>
            </w:pPr>
            <w:r>
              <w:rPr>
                <w:szCs w:val="18"/>
              </w:rPr>
              <w:t>接收光功率,</w:t>
            </w:r>
          </w:p>
          <w:p w:rsidR="00816B17" w:rsidRPr="00F71588" w:rsidRDefault="00816B17" w:rsidP="00F71588">
            <w:pPr>
              <w:rPr>
                <w:szCs w:val="18"/>
              </w:rPr>
            </w:pPr>
            <w:r>
              <w:rPr>
                <w:rFonts w:eastAsiaTheme="minorEastAsia" w:hint="eastAsia"/>
                <w:szCs w:val="18"/>
              </w:rPr>
              <w:t>单位：</w:t>
            </w:r>
            <w:r w:rsidRPr="00F71588">
              <w:rPr>
                <w:szCs w:val="18"/>
              </w:rPr>
              <w:t>dbm</w:t>
            </w:r>
          </w:p>
        </w:tc>
      </w:tr>
      <w:tr w:rsidR="00816B17" w:rsidRPr="00F71588" w:rsidTr="00477AF3">
        <w:tc>
          <w:tcPr>
            <w:tcW w:w="745" w:type="pct"/>
          </w:tcPr>
          <w:p w:rsidR="00816B17" w:rsidRPr="00F71588" w:rsidRDefault="00816B17" w:rsidP="00F71588">
            <w:pPr>
              <w:rPr>
                <w:szCs w:val="18"/>
              </w:rPr>
            </w:pPr>
            <w:r w:rsidRPr="00F71588">
              <w:rPr>
                <w:szCs w:val="18"/>
              </w:rPr>
              <w:t>RxPowerR</w:t>
            </w:r>
          </w:p>
        </w:tc>
        <w:tc>
          <w:tcPr>
            <w:tcW w:w="935" w:type="pct"/>
          </w:tcPr>
          <w:p w:rsidR="00816B17" w:rsidRPr="00F71588" w:rsidRDefault="00816B17" w:rsidP="00F71588">
            <w:pPr>
              <w:rPr>
                <w:szCs w:val="18"/>
              </w:rPr>
            </w:pPr>
            <w:r w:rsidRPr="00F71588">
              <w:rPr>
                <w:szCs w:val="18"/>
              </w:rPr>
              <w:t>OCTET STRING</w:t>
            </w:r>
          </w:p>
        </w:tc>
        <w:tc>
          <w:tcPr>
            <w:tcW w:w="1044" w:type="pct"/>
          </w:tcPr>
          <w:p w:rsidR="00816B17" w:rsidRPr="00F71588" w:rsidRDefault="00816B17" w:rsidP="00F71588">
            <w:pPr>
              <w:rPr>
                <w:szCs w:val="18"/>
              </w:rPr>
            </w:pPr>
            <w:r w:rsidRPr="00F71588">
              <w:rPr>
                <w:szCs w:val="18"/>
              </w:rPr>
              <w:t>Normal</w:t>
            </w:r>
          </w:p>
          <w:p w:rsidR="00816B17" w:rsidRPr="00F71588" w:rsidRDefault="00816B17" w:rsidP="00F71588">
            <w:pPr>
              <w:rPr>
                <w:szCs w:val="18"/>
              </w:rPr>
            </w:pPr>
            <w:r w:rsidRPr="00F71588">
              <w:rPr>
                <w:szCs w:val="18"/>
              </w:rPr>
              <w:t>High</w:t>
            </w:r>
          </w:p>
          <w:p w:rsidR="00816B17" w:rsidRPr="00F71588" w:rsidRDefault="00816B17" w:rsidP="00F71588">
            <w:pPr>
              <w:rPr>
                <w:szCs w:val="18"/>
              </w:rPr>
            </w:pPr>
            <w:r w:rsidRPr="00F71588">
              <w:rPr>
                <w:szCs w:val="18"/>
              </w:rPr>
              <w:t>Low</w:t>
            </w:r>
          </w:p>
        </w:tc>
        <w:tc>
          <w:tcPr>
            <w:tcW w:w="542" w:type="pct"/>
          </w:tcPr>
          <w:p w:rsidR="00816B17" w:rsidRPr="00F71588" w:rsidRDefault="00816B17" w:rsidP="00F71588">
            <w:pPr>
              <w:rPr>
                <w:szCs w:val="18"/>
              </w:rPr>
            </w:pPr>
            <w:r>
              <w:rPr>
                <w:rFonts w:eastAsiaTheme="minorEastAsia" w:hint="eastAsia"/>
                <w:szCs w:val="18"/>
              </w:rPr>
              <w:t>M</w:t>
            </w:r>
          </w:p>
        </w:tc>
        <w:tc>
          <w:tcPr>
            <w:tcW w:w="1733" w:type="pct"/>
          </w:tcPr>
          <w:p w:rsidR="00816B17" w:rsidRPr="00F71588" w:rsidRDefault="00816B17" w:rsidP="00F71588">
            <w:pPr>
              <w:rPr>
                <w:szCs w:val="18"/>
              </w:rPr>
            </w:pPr>
            <w:r w:rsidRPr="00F71588">
              <w:rPr>
                <w:szCs w:val="18"/>
              </w:rPr>
              <w:t>接收光功率是否正常</w:t>
            </w:r>
          </w:p>
        </w:tc>
      </w:tr>
      <w:tr w:rsidR="00816B17" w:rsidRPr="00F71588" w:rsidTr="00477AF3">
        <w:tc>
          <w:tcPr>
            <w:tcW w:w="745" w:type="pct"/>
          </w:tcPr>
          <w:p w:rsidR="00816B17" w:rsidRPr="00F71588" w:rsidRDefault="00816B17" w:rsidP="00F71588">
            <w:pPr>
              <w:rPr>
                <w:szCs w:val="18"/>
              </w:rPr>
            </w:pPr>
            <w:r w:rsidRPr="00F71588">
              <w:rPr>
                <w:szCs w:val="18"/>
              </w:rPr>
              <w:t>TxPower</w:t>
            </w:r>
          </w:p>
        </w:tc>
        <w:tc>
          <w:tcPr>
            <w:tcW w:w="935" w:type="pct"/>
          </w:tcPr>
          <w:p w:rsidR="00816B17" w:rsidRPr="00F71588" w:rsidRDefault="00816B17" w:rsidP="00F71588">
            <w:pPr>
              <w:rPr>
                <w:szCs w:val="18"/>
              </w:rPr>
            </w:pPr>
            <w:r w:rsidRPr="00F71588">
              <w:rPr>
                <w:szCs w:val="18"/>
              </w:rPr>
              <w:t>OCTET STRING</w:t>
            </w:r>
          </w:p>
        </w:tc>
        <w:tc>
          <w:tcPr>
            <w:tcW w:w="1044" w:type="pct"/>
          </w:tcPr>
          <w:p w:rsidR="00816B17" w:rsidRPr="00F71588" w:rsidRDefault="00816B17" w:rsidP="00723784">
            <w:pPr>
              <w:rPr>
                <w:szCs w:val="18"/>
              </w:rPr>
            </w:pPr>
            <w:r w:rsidRPr="00F71588">
              <w:rPr>
                <w:szCs w:val="18"/>
              </w:rPr>
              <w:t>-40</w:t>
            </w:r>
            <w:r>
              <w:rPr>
                <w:rFonts w:eastAsiaTheme="minorEastAsia" w:hint="eastAsia"/>
                <w:szCs w:val="18"/>
              </w:rPr>
              <w:t>-</w:t>
            </w:r>
            <w:r w:rsidRPr="00F71588">
              <w:rPr>
                <w:szCs w:val="18"/>
              </w:rPr>
              <w:t>10</w:t>
            </w:r>
          </w:p>
        </w:tc>
        <w:tc>
          <w:tcPr>
            <w:tcW w:w="542" w:type="pct"/>
          </w:tcPr>
          <w:p w:rsidR="00816B17" w:rsidRDefault="00816B17" w:rsidP="00F71588">
            <w:pPr>
              <w:rPr>
                <w:szCs w:val="18"/>
              </w:rPr>
            </w:pPr>
            <w:r>
              <w:rPr>
                <w:rFonts w:eastAsiaTheme="minorEastAsia" w:hint="eastAsia"/>
                <w:szCs w:val="18"/>
              </w:rPr>
              <w:t>M</w:t>
            </w:r>
          </w:p>
        </w:tc>
        <w:tc>
          <w:tcPr>
            <w:tcW w:w="1733" w:type="pct"/>
          </w:tcPr>
          <w:p w:rsidR="00816B17" w:rsidRDefault="00816B17" w:rsidP="00F71588">
            <w:pPr>
              <w:rPr>
                <w:rFonts w:eastAsiaTheme="minorEastAsia"/>
                <w:szCs w:val="18"/>
              </w:rPr>
            </w:pPr>
            <w:r>
              <w:rPr>
                <w:szCs w:val="18"/>
              </w:rPr>
              <w:t>发送光功率</w:t>
            </w:r>
          </w:p>
          <w:p w:rsidR="00816B17" w:rsidRPr="00F71588" w:rsidRDefault="00816B17" w:rsidP="00F71588">
            <w:pPr>
              <w:rPr>
                <w:szCs w:val="18"/>
              </w:rPr>
            </w:pPr>
            <w:r w:rsidRPr="00F71588">
              <w:rPr>
                <w:szCs w:val="18"/>
              </w:rPr>
              <w:t>单位：dBm</w:t>
            </w:r>
          </w:p>
        </w:tc>
      </w:tr>
      <w:tr w:rsidR="00816B17" w:rsidRPr="00F71588" w:rsidTr="00477AF3">
        <w:tc>
          <w:tcPr>
            <w:tcW w:w="745" w:type="pct"/>
          </w:tcPr>
          <w:p w:rsidR="00816B17" w:rsidRPr="00F71588" w:rsidRDefault="00816B17" w:rsidP="00F71588">
            <w:pPr>
              <w:rPr>
                <w:szCs w:val="18"/>
              </w:rPr>
            </w:pPr>
            <w:r w:rsidRPr="00F71588">
              <w:rPr>
                <w:szCs w:val="18"/>
              </w:rPr>
              <w:t>TxPowerR</w:t>
            </w:r>
          </w:p>
        </w:tc>
        <w:tc>
          <w:tcPr>
            <w:tcW w:w="935" w:type="pct"/>
          </w:tcPr>
          <w:p w:rsidR="00816B17" w:rsidRPr="00F71588" w:rsidRDefault="00816B17" w:rsidP="00F71588">
            <w:pPr>
              <w:rPr>
                <w:szCs w:val="18"/>
              </w:rPr>
            </w:pPr>
            <w:r w:rsidRPr="00F71588">
              <w:rPr>
                <w:szCs w:val="18"/>
              </w:rPr>
              <w:t>OCTET STRING</w:t>
            </w:r>
          </w:p>
        </w:tc>
        <w:tc>
          <w:tcPr>
            <w:tcW w:w="1044" w:type="pct"/>
          </w:tcPr>
          <w:p w:rsidR="00816B17" w:rsidRPr="00F71588" w:rsidRDefault="00816B17" w:rsidP="00F71588">
            <w:pPr>
              <w:rPr>
                <w:szCs w:val="18"/>
              </w:rPr>
            </w:pPr>
            <w:r w:rsidRPr="00F71588">
              <w:rPr>
                <w:szCs w:val="18"/>
              </w:rPr>
              <w:t>Normal</w:t>
            </w:r>
          </w:p>
          <w:p w:rsidR="00816B17" w:rsidRPr="00F71588" w:rsidRDefault="00816B17" w:rsidP="00F71588">
            <w:pPr>
              <w:rPr>
                <w:szCs w:val="18"/>
              </w:rPr>
            </w:pPr>
            <w:r w:rsidRPr="00F71588">
              <w:rPr>
                <w:szCs w:val="18"/>
              </w:rPr>
              <w:t>High</w:t>
            </w:r>
          </w:p>
          <w:p w:rsidR="00816B17" w:rsidRPr="00F71588" w:rsidRDefault="00816B17" w:rsidP="00F71588">
            <w:pPr>
              <w:rPr>
                <w:szCs w:val="18"/>
              </w:rPr>
            </w:pPr>
            <w:r w:rsidRPr="00F71588">
              <w:rPr>
                <w:szCs w:val="18"/>
              </w:rPr>
              <w:t>Low</w:t>
            </w:r>
          </w:p>
        </w:tc>
        <w:tc>
          <w:tcPr>
            <w:tcW w:w="542" w:type="pct"/>
          </w:tcPr>
          <w:p w:rsidR="00816B17" w:rsidRPr="00F71588" w:rsidRDefault="00816B17" w:rsidP="00F71588">
            <w:pPr>
              <w:rPr>
                <w:szCs w:val="18"/>
              </w:rPr>
            </w:pPr>
            <w:r>
              <w:rPr>
                <w:rFonts w:eastAsiaTheme="minorEastAsia" w:hint="eastAsia"/>
                <w:szCs w:val="18"/>
              </w:rPr>
              <w:t>M</w:t>
            </w:r>
          </w:p>
        </w:tc>
        <w:tc>
          <w:tcPr>
            <w:tcW w:w="1733" w:type="pct"/>
          </w:tcPr>
          <w:p w:rsidR="00816B17" w:rsidRPr="00F71588" w:rsidRDefault="00816B17" w:rsidP="00F71588">
            <w:pPr>
              <w:rPr>
                <w:szCs w:val="18"/>
              </w:rPr>
            </w:pPr>
            <w:r w:rsidRPr="00F71588">
              <w:rPr>
                <w:szCs w:val="18"/>
              </w:rPr>
              <w:t>发送光功率是否正常</w:t>
            </w:r>
          </w:p>
        </w:tc>
      </w:tr>
      <w:tr w:rsidR="00816B17" w:rsidRPr="00F71588" w:rsidTr="00477AF3">
        <w:tc>
          <w:tcPr>
            <w:tcW w:w="745" w:type="pct"/>
          </w:tcPr>
          <w:p w:rsidR="00816B17" w:rsidRPr="00F71588" w:rsidRDefault="00816B17" w:rsidP="00F71588">
            <w:pPr>
              <w:rPr>
                <w:szCs w:val="18"/>
              </w:rPr>
            </w:pPr>
            <w:r w:rsidRPr="00F71588">
              <w:rPr>
                <w:szCs w:val="18"/>
              </w:rPr>
              <w:t>CurrTxBias</w:t>
            </w:r>
          </w:p>
        </w:tc>
        <w:tc>
          <w:tcPr>
            <w:tcW w:w="935" w:type="pct"/>
          </w:tcPr>
          <w:p w:rsidR="00816B17" w:rsidRPr="00F71588" w:rsidRDefault="00816B17" w:rsidP="00F71588">
            <w:pPr>
              <w:rPr>
                <w:szCs w:val="18"/>
              </w:rPr>
            </w:pPr>
            <w:r w:rsidRPr="00F71588">
              <w:rPr>
                <w:szCs w:val="18"/>
              </w:rPr>
              <w:t>OCTET STRING</w:t>
            </w:r>
          </w:p>
        </w:tc>
        <w:tc>
          <w:tcPr>
            <w:tcW w:w="1044" w:type="pct"/>
          </w:tcPr>
          <w:p w:rsidR="00816B17" w:rsidRPr="00F71588" w:rsidRDefault="00816B17" w:rsidP="00F71588">
            <w:pPr>
              <w:rPr>
                <w:szCs w:val="18"/>
              </w:rPr>
            </w:pPr>
            <w:r>
              <w:rPr>
                <w:szCs w:val="18"/>
              </w:rPr>
              <w:t>0</w:t>
            </w:r>
            <w:r>
              <w:rPr>
                <w:rFonts w:eastAsiaTheme="minorEastAsia" w:hint="eastAsia"/>
                <w:szCs w:val="18"/>
              </w:rPr>
              <w:t>-</w:t>
            </w:r>
            <w:r w:rsidRPr="00F71588">
              <w:rPr>
                <w:szCs w:val="18"/>
              </w:rPr>
              <w:t>131</w:t>
            </w:r>
          </w:p>
        </w:tc>
        <w:tc>
          <w:tcPr>
            <w:tcW w:w="542" w:type="pct"/>
          </w:tcPr>
          <w:p w:rsidR="00816B17" w:rsidRDefault="00816B17" w:rsidP="00F71588">
            <w:pPr>
              <w:rPr>
                <w:szCs w:val="18"/>
              </w:rPr>
            </w:pPr>
            <w:r>
              <w:rPr>
                <w:rFonts w:eastAsiaTheme="minorEastAsia" w:hint="eastAsia"/>
                <w:szCs w:val="18"/>
              </w:rPr>
              <w:t>M</w:t>
            </w:r>
          </w:p>
        </w:tc>
        <w:tc>
          <w:tcPr>
            <w:tcW w:w="1733" w:type="pct"/>
          </w:tcPr>
          <w:p w:rsidR="00816B17" w:rsidRDefault="00816B17" w:rsidP="00F71588">
            <w:pPr>
              <w:rPr>
                <w:rFonts w:eastAsiaTheme="minorEastAsia"/>
                <w:szCs w:val="18"/>
              </w:rPr>
            </w:pPr>
            <w:r>
              <w:rPr>
                <w:szCs w:val="18"/>
              </w:rPr>
              <w:t>偏置电流</w:t>
            </w:r>
          </w:p>
          <w:p w:rsidR="00816B17" w:rsidRPr="00F71588" w:rsidRDefault="00816B17" w:rsidP="00F71588">
            <w:pPr>
              <w:rPr>
                <w:szCs w:val="18"/>
              </w:rPr>
            </w:pPr>
            <w:r w:rsidRPr="00F71588">
              <w:rPr>
                <w:szCs w:val="18"/>
              </w:rPr>
              <w:t>单位：mA</w:t>
            </w:r>
          </w:p>
        </w:tc>
      </w:tr>
      <w:tr w:rsidR="00816B17" w:rsidRPr="00F71588" w:rsidTr="00477AF3">
        <w:tc>
          <w:tcPr>
            <w:tcW w:w="745" w:type="pct"/>
          </w:tcPr>
          <w:p w:rsidR="00816B17" w:rsidRPr="00F71588" w:rsidRDefault="00816B17" w:rsidP="00F71588">
            <w:pPr>
              <w:rPr>
                <w:szCs w:val="18"/>
              </w:rPr>
            </w:pPr>
            <w:r w:rsidRPr="00F71588">
              <w:rPr>
                <w:szCs w:val="18"/>
              </w:rPr>
              <w:t>CurrTxBiasR</w:t>
            </w:r>
          </w:p>
        </w:tc>
        <w:tc>
          <w:tcPr>
            <w:tcW w:w="935" w:type="pct"/>
          </w:tcPr>
          <w:p w:rsidR="00816B17" w:rsidRPr="00F71588" w:rsidRDefault="00816B17" w:rsidP="00F71588">
            <w:pPr>
              <w:rPr>
                <w:szCs w:val="18"/>
              </w:rPr>
            </w:pPr>
            <w:r w:rsidRPr="00F71588">
              <w:rPr>
                <w:szCs w:val="18"/>
              </w:rPr>
              <w:t>OCTET STRING</w:t>
            </w:r>
          </w:p>
        </w:tc>
        <w:tc>
          <w:tcPr>
            <w:tcW w:w="1044" w:type="pct"/>
          </w:tcPr>
          <w:p w:rsidR="00816B17" w:rsidRPr="00F71588" w:rsidRDefault="00816B17" w:rsidP="00F71588">
            <w:pPr>
              <w:rPr>
                <w:szCs w:val="18"/>
              </w:rPr>
            </w:pPr>
            <w:r w:rsidRPr="00F71588">
              <w:rPr>
                <w:szCs w:val="18"/>
              </w:rPr>
              <w:t>Normal</w:t>
            </w:r>
          </w:p>
          <w:p w:rsidR="00816B17" w:rsidRPr="00F71588" w:rsidRDefault="00816B17" w:rsidP="00F71588">
            <w:pPr>
              <w:rPr>
                <w:szCs w:val="18"/>
              </w:rPr>
            </w:pPr>
            <w:r w:rsidRPr="00F71588">
              <w:rPr>
                <w:szCs w:val="18"/>
              </w:rPr>
              <w:t>High</w:t>
            </w:r>
          </w:p>
          <w:p w:rsidR="00816B17" w:rsidRPr="00F71588" w:rsidRDefault="00816B17" w:rsidP="00F71588">
            <w:pPr>
              <w:rPr>
                <w:szCs w:val="18"/>
              </w:rPr>
            </w:pPr>
            <w:r w:rsidRPr="00F71588">
              <w:rPr>
                <w:szCs w:val="18"/>
              </w:rPr>
              <w:t>Low</w:t>
            </w:r>
          </w:p>
        </w:tc>
        <w:tc>
          <w:tcPr>
            <w:tcW w:w="542" w:type="pct"/>
          </w:tcPr>
          <w:p w:rsidR="00816B17" w:rsidRPr="00F71588" w:rsidRDefault="00816B17" w:rsidP="00F71588">
            <w:pPr>
              <w:rPr>
                <w:szCs w:val="18"/>
              </w:rPr>
            </w:pPr>
            <w:r>
              <w:rPr>
                <w:rFonts w:eastAsiaTheme="minorEastAsia" w:hint="eastAsia"/>
                <w:szCs w:val="18"/>
              </w:rPr>
              <w:t>M</w:t>
            </w:r>
          </w:p>
        </w:tc>
        <w:tc>
          <w:tcPr>
            <w:tcW w:w="1733" w:type="pct"/>
          </w:tcPr>
          <w:p w:rsidR="00816B17" w:rsidRPr="00F71588" w:rsidRDefault="00816B17" w:rsidP="00F71588">
            <w:pPr>
              <w:rPr>
                <w:szCs w:val="18"/>
              </w:rPr>
            </w:pPr>
            <w:r w:rsidRPr="00F71588">
              <w:rPr>
                <w:szCs w:val="18"/>
              </w:rPr>
              <w:t>偏置电流是否正常</w:t>
            </w:r>
          </w:p>
        </w:tc>
      </w:tr>
      <w:tr w:rsidR="00816B17" w:rsidRPr="00F71588" w:rsidTr="00477AF3">
        <w:tc>
          <w:tcPr>
            <w:tcW w:w="745" w:type="pct"/>
          </w:tcPr>
          <w:p w:rsidR="00816B17" w:rsidRPr="00F71588" w:rsidRDefault="00816B17" w:rsidP="00F71588">
            <w:pPr>
              <w:rPr>
                <w:szCs w:val="18"/>
              </w:rPr>
            </w:pPr>
            <w:r w:rsidRPr="00F71588">
              <w:rPr>
                <w:szCs w:val="18"/>
              </w:rPr>
              <w:t>Temperature</w:t>
            </w:r>
          </w:p>
        </w:tc>
        <w:tc>
          <w:tcPr>
            <w:tcW w:w="935" w:type="pct"/>
          </w:tcPr>
          <w:p w:rsidR="00816B17" w:rsidRPr="00F71588" w:rsidRDefault="00816B17" w:rsidP="00F71588">
            <w:pPr>
              <w:rPr>
                <w:szCs w:val="18"/>
              </w:rPr>
            </w:pPr>
            <w:r w:rsidRPr="00F71588">
              <w:rPr>
                <w:szCs w:val="18"/>
              </w:rPr>
              <w:t>OCTET STRING</w:t>
            </w:r>
          </w:p>
        </w:tc>
        <w:tc>
          <w:tcPr>
            <w:tcW w:w="1044" w:type="pct"/>
          </w:tcPr>
          <w:p w:rsidR="00816B17" w:rsidRPr="00F71588" w:rsidRDefault="00816B17" w:rsidP="00F71588">
            <w:pPr>
              <w:rPr>
                <w:szCs w:val="18"/>
              </w:rPr>
            </w:pPr>
            <w:r>
              <w:rPr>
                <w:szCs w:val="18"/>
              </w:rPr>
              <w:t>-45</w:t>
            </w:r>
            <w:r>
              <w:rPr>
                <w:rFonts w:eastAsiaTheme="minorEastAsia" w:hint="eastAsia"/>
                <w:szCs w:val="18"/>
              </w:rPr>
              <w:t>-</w:t>
            </w:r>
            <w:r w:rsidRPr="00F71588">
              <w:rPr>
                <w:szCs w:val="18"/>
              </w:rPr>
              <w:t>90</w:t>
            </w:r>
          </w:p>
        </w:tc>
        <w:tc>
          <w:tcPr>
            <w:tcW w:w="542" w:type="pct"/>
          </w:tcPr>
          <w:p w:rsidR="00816B17" w:rsidRDefault="00816B17" w:rsidP="00F71588">
            <w:pPr>
              <w:rPr>
                <w:szCs w:val="18"/>
              </w:rPr>
            </w:pPr>
            <w:r>
              <w:rPr>
                <w:rFonts w:eastAsiaTheme="minorEastAsia" w:hint="eastAsia"/>
                <w:szCs w:val="18"/>
              </w:rPr>
              <w:t>M</w:t>
            </w:r>
          </w:p>
        </w:tc>
        <w:tc>
          <w:tcPr>
            <w:tcW w:w="1733" w:type="pct"/>
          </w:tcPr>
          <w:p w:rsidR="00816B17" w:rsidRDefault="00816B17" w:rsidP="00F71588">
            <w:pPr>
              <w:rPr>
                <w:rFonts w:eastAsiaTheme="minorEastAsia"/>
                <w:szCs w:val="18"/>
              </w:rPr>
            </w:pPr>
            <w:r>
              <w:rPr>
                <w:szCs w:val="18"/>
              </w:rPr>
              <w:t>温度</w:t>
            </w:r>
          </w:p>
          <w:p w:rsidR="00816B17" w:rsidRPr="00F71588" w:rsidRDefault="00816B17" w:rsidP="00F71588">
            <w:pPr>
              <w:rPr>
                <w:szCs w:val="18"/>
              </w:rPr>
            </w:pPr>
            <w:r w:rsidRPr="00F71588">
              <w:rPr>
                <w:szCs w:val="18"/>
              </w:rPr>
              <w:t>单位：</w:t>
            </w:r>
            <w:r w:rsidRPr="00F71588">
              <w:rPr>
                <w:rFonts w:hint="eastAsia"/>
                <w:szCs w:val="18"/>
              </w:rPr>
              <w:t>℃</w:t>
            </w:r>
          </w:p>
        </w:tc>
      </w:tr>
      <w:tr w:rsidR="00816B17" w:rsidRPr="00F71588" w:rsidTr="00477AF3">
        <w:tc>
          <w:tcPr>
            <w:tcW w:w="745" w:type="pct"/>
          </w:tcPr>
          <w:p w:rsidR="00816B17" w:rsidRPr="00F71588" w:rsidRDefault="00816B17" w:rsidP="00F71588">
            <w:pPr>
              <w:rPr>
                <w:szCs w:val="18"/>
              </w:rPr>
            </w:pPr>
            <w:r w:rsidRPr="00F71588">
              <w:rPr>
                <w:szCs w:val="18"/>
              </w:rPr>
              <w:t>TemperatureR</w:t>
            </w:r>
          </w:p>
        </w:tc>
        <w:tc>
          <w:tcPr>
            <w:tcW w:w="935" w:type="pct"/>
          </w:tcPr>
          <w:p w:rsidR="00816B17" w:rsidRPr="00F71588" w:rsidRDefault="00816B17" w:rsidP="00F71588">
            <w:pPr>
              <w:rPr>
                <w:szCs w:val="18"/>
              </w:rPr>
            </w:pPr>
            <w:r w:rsidRPr="00F71588">
              <w:rPr>
                <w:szCs w:val="18"/>
              </w:rPr>
              <w:t>OCTET STRING</w:t>
            </w:r>
          </w:p>
        </w:tc>
        <w:tc>
          <w:tcPr>
            <w:tcW w:w="1044" w:type="pct"/>
          </w:tcPr>
          <w:p w:rsidR="00816B17" w:rsidRPr="00F71588" w:rsidRDefault="00816B17" w:rsidP="00F71588">
            <w:pPr>
              <w:rPr>
                <w:szCs w:val="18"/>
              </w:rPr>
            </w:pPr>
            <w:r w:rsidRPr="00F71588">
              <w:rPr>
                <w:szCs w:val="18"/>
              </w:rPr>
              <w:t>Normal</w:t>
            </w:r>
          </w:p>
          <w:p w:rsidR="00816B17" w:rsidRPr="00F71588" w:rsidRDefault="00816B17" w:rsidP="00F71588">
            <w:pPr>
              <w:rPr>
                <w:szCs w:val="18"/>
              </w:rPr>
            </w:pPr>
            <w:r w:rsidRPr="00F71588">
              <w:rPr>
                <w:szCs w:val="18"/>
              </w:rPr>
              <w:t>High</w:t>
            </w:r>
          </w:p>
          <w:p w:rsidR="00816B17" w:rsidRPr="00F71588" w:rsidRDefault="00816B17" w:rsidP="00F71588">
            <w:pPr>
              <w:rPr>
                <w:szCs w:val="18"/>
              </w:rPr>
            </w:pPr>
            <w:r w:rsidRPr="00F71588">
              <w:rPr>
                <w:szCs w:val="18"/>
              </w:rPr>
              <w:t>Low</w:t>
            </w:r>
          </w:p>
        </w:tc>
        <w:tc>
          <w:tcPr>
            <w:tcW w:w="542" w:type="pct"/>
          </w:tcPr>
          <w:p w:rsidR="00816B17" w:rsidRPr="00F71588" w:rsidRDefault="00816B17" w:rsidP="00F71588">
            <w:pPr>
              <w:rPr>
                <w:szCs w:val="18"/>
              </w:rPr>
            </w:pPr>
            <w:r>
              <w:rPr>
                <w:rFonts w:eastAsiaTheme="minorEastAsia" w:hint="eastAsia"/>
                <w:szCs w:val="18"/>
              </w:rPr>
              <w:t>M</w:t>
            </w:r>
          </w:p>
        </w:tc>
        <w:tc>
          <w:tcPr>
            <w:tcW w:w="1733" w:type="pct"/>
          </w:tcPr>
          <w:p w:rsidR="00816B17" w:rsidRPr="00F71588" w:rsidRDefault="00816B17" w:rsidP="00F71588">
            <w:pPr>
              <w:rPr>
                <w:szCs w:val="18"/>
              </w:rPr>
            </w:pPr>
            <w:r w:rsidRPr="00F71588">
              <w:rPr>
                <w:szCs w:val="18"/>
              </w:rPr>
              <w:t>温度是否正常</w:t>
            </w:r>
          </w:p>
        </w:tc>
      </w:tr>
      <w:tr w:rsidR="00816B17" w:rsidRPr="00F71588" w:rsidTr="00477AF3">
        <w:tc>
          <w:tcPr>
            <w:tcW w:w="745" w:type="pct"/>
          </w:tcPr>
          <w:p w:rsidR="00816B17" w:rsidRPr="00F71588" w:rsidRDefault="00816B17" w:rsidP="00F71588">
            <w:pPr>
              <w:rPr>
                <w:szCs w:val="18"/>
              </w:rPr>
            </w:pPr>
            <w:r w:rsidRPr="00F71588">
              <w:rPr>
                <w:szCs w:val="18"/>
              </w:rPr>
              <w:t>Voltage</w:t>
            </w:r>
          </w:p>
        </w:tc>
        <w:tc>
          <w:tcPr>
            <w:tcW w:w="935" w:type="pct"/>
          </w:tcPr>
          <w:p w:rsidR="00816B17" w:rsidRPr="00F71588" w:rsidRDefault="00816B17" w:rsidP="00F71588">
            <w:pPr>
              <w:rPr>
                <w:szCs w:val="18"/>
              </w:rPr>
            </w:pPr>
            <w:r w:rsidRPr="00F71588">
              <w:rPr>
                <w:szCs w:val="18"/>
              </w:rPr>
              <w:t>OCTET STRING</w:t>
            </w:r>
          </w:p>
        </w:tc>
        <w:tc>
          <w:tcPr>
            <w:tcW w:w="1044" w:type="pct"/>
          </w:tcPr>
          <w:p w:rsidR="00816B17" w:rsidRPr="00F71588" w:rsidRDefault="00816B17" w:rsidP="00F71588">
            <w:pPr>
              <w:rPr>
                <w:szCs w:val="18"/>
              </w:rPr>
            </w:pPr>
            <w:r>
              <w:rPr>
                <w:szCs w:val="18"/>
              </w:rPr>
              <w:t>0</w:t>
            </w:r>
            <w:r>
              <w:rPr>
                <w:rFonts w:eastAsiaTheme="minorEastAsia" w:hint="eastAsia"/>
                <w:szCs w:val="18"/>
              </w:rPr>
              <w:t>-</w:t>
            </w:r>
            <w:r w:rsidRPr="00F71588">
              <w:rPr>
                <w:szCs w:val="18"/>
              </w:rPr>
              <w:t>6.55</w:t>
            </w:r>
          </w:p>
        </w:tc>
        <w:tc>
          <w:tcPr>
            <w:tcW w:w="542" w:type="pct"/>
          </w:tcPr>
          <w:p w:rsidR="00816B17" w:rsidRDefault="00816B17" w:rsidP="00F71588">
            <w:pPr>
              <w:rPr>
                <w:szCs w:val="18"/>
              </w:rPr>
            </w:pPr>
            <w:r>
              <w:rPr>
                <w:rFonts w:eastAsiaTheme="minorEastAsia" w:hint="eastAsia"/>
                <w:szCs w:val="18"/>
              </w:rPr>
              <w:t>M</w:t>
            </w:r>
          </w:p>
        </w:tc>
        <w:tc>
          <w:tcPr>
            <w:tcW w:w="1733" w:type="pct"/>
          </w:tcPr>
          <w:p w:rsidR="00816B17" w:rsidRDefault="00816B17" w:rsidP="00F71588">
            <w:pPr>
              <w:rPr>
                <w:rFonts w:eastAsiaTheme="minorEastAsia"/>
                <w:szCs w:val="18"/>
              </w:rPr>
            </w:pPr>
            <w:r>
              <w:rPr>
                <w:szCs w:val="18"/>
              </w:rPr>
              <w:t>供电电压</w:t>
            </w:r>
          </w:p>
          <w:p w:rsidR="00816B17" w:rsidRPr="00F71588" w:rsidRDefault="00816B17" w:rsidP="00F71588">
            <w:pPr>
              <w:rPr>
                <w:szCs w:val="18"/>
              </w:rPr>
            </w:pPr>
            <w:r w:rsidRPr="00F71588">
              <w:rPr>
                <w:szCs w:val="18"/>
              </w:rPr>
              <w:t>单位：V</w:t>
            </w:r>
          </w:p>
        </w:tc>
      </w:tr>
      <w:tr w:rsidR="00816B17" w:rsidRPr="00F71588" w:rsidTr="00477AF3">
        <w:tc>
          <w:tcPr>
            <w:tcW w:w="745" w:type="pct"/>
          </w:tcPr>
          <w:p w:rsidR="00816B17" w:rsidRPr="00F71588" w:rsidRDefault="00816B17" w:rsidP="00F71588">
            <w:pPr>
              <w:rPr>
                <w:szCs w:val="18"/>
              </w:rPr>
            </w:pPr>
            <w:r w:rsidRPr="00F71588">
              <w:rPr>
                <w:szCs w:val="18"/>
              </w:rPr>
              <w:t>VoltageR</w:t>
            </w:r>
          </w:p>
        </w:tc>
        <w:tc>
          <w:tcPr>
            <w:tcW w:w="935" w:type="pct"/>
          </w:tcPr>
          <w:p w:rsidR="00816B17" w:rsidRPr="00F71588" w:rsidRDefault="00816B17" w:rsidP="00F71588">
            <w:pPr>
              <w:rPr>
                <w:szCs w:val="18"/>
              </w:rPr>
            </w:pPr>
            <w:r w:rsidRPr="00F71588">
              <w:rPr>
                <w:szCs w:val="18"/>
              </w:rPr>
              <w:t>OCTET STRING</w:t>
            </w:r>
          </w:p>
        </w:tc>
        <w:tc>
          <w:tcPr>
            <w:tcW w:w="1044" w:type="pct"/>
          </w:tcPr>
          <w:p w:rsidR="00816B17" w:rsidRPr="00F71588" w:rsidRDefault="00816B17" w:rsidP="00F71588">
            <w:pPr>
              <w:rPr>
                <w:szCs w:val="18"/>
              </w:rPr>
            </w:pPr>
            <w:r w:rsidRPr="00F71588">
              <w:rPr>
                <w:szCs w:val="18"/>
              </w:rPr>
              <w:t>Normal</w:t>
            </w:r>
          </w:p>
          <w:p w:rsidR="00816B17" w:rsidRPr="00F71588" w:rsidRDefault="00816B17" w:rsidP="00F71588">
            <w:pPr>
              <w:rPr>
                <w:szCs w:val="18"/>
              </w:rPr>
            </w:pPr>
            <w:r w:rsidRPr="00F71588">
              <w:rPr>
                <w:szCs w:val="18"/>
              </w:rPr>
              <w:t>High</w:t>
            </w:r>
          </w:p>
          <w:p w:rsidR="00816B17" w:rsidRPr="00F71588" w:rsidRDefault="00816B17" w:rsidP="00F71588">
            <w:pPr>
              <w:rPr>
                <w:szCs w:val="18"/>
              </w:rPr>
            </w:pPr>
            <w:r w:rsidRPr="00F71588">
              <w:rPr>
                <w:szCs w:val="18"/>
              </w:rPr>
              <w:t>Low</w:t>
            </w:r>
          </w:p>
        </w:tc>
        <w:tc>
          <w:tcPr>
            <w:tcW w:w="542" w:type="pct"/>
          </w:tcPr>
          <w:p w:rsidR="00816B17" w:rsidRPr="00F71588" w:rsidRDefault="00816B17" w:rsidP="00F71588">
            <w:pPr>
              <w:rPr>
                <w:szCs w:val="18"/>
              </w:rPr>
            </w:pPr>
            <w:r>
              <w:rPr>
                <w:rFonts w:eastAsiaTheme="minorEastAsia" w:hint="eastAsia"/>
                <w:szCs w:val="18"/>
              </w:rPr>
              <w:t>M</w:t>
            </w:r>
          </w:p>
        </w:tc>
        <w:tc>
          <w:tcPr>
            <w:tcW w:w="1733" w:type="pct"/>
          </w:tcPr>
          <w:p w:rsidR="00816B17" w:rsidRPr="00F71588" w:rsidRDefault="00816B17" w:rsidP="00F71588">
            <w:pPr>
              <w:rPr>
                <w:szCs w:val="18"/>
              </w:rPr>
            </w:pPr>
            <w:r w:rsidRPr="00F71588">
              <w:rPr>
                <w:szCs w:val="18"/>
              </w:rPr>
              <w:t>供电电压是否正常</w:t>
            </w:r>
          </w:p>
        </w:tc>
      </w:tr>
      <w:tr w:rsidR="00816B17" w:rsidRPr="00F71588" w:rsidTr="00477AF3">
        <w:tc>
          <w:tcPr>
            <w:tcW w:w="745" w:type="pct"/>
          </w:tcPr>
          <w:p w:rsidR="00816B17" w:rsidRPr="00F71588" w:rsidRDefault="00816B17" w:rsidP="00F71588">
            <w:pPr>
              <w:rPr>
                <w:szCs w:val="18"/>
              </w:rPr>
            </w:pPr>
            <w:r w:rsidRPr="00F71588">
              <w:rPr>
                <w:szCs w:val="18"/>
              </w:rPr>
              <w:t>PTxPower</w:t>
            </w:r>
          </w:p>
        </w:tc>
        <w:tc>
          <w:tcPr>
            <w:tcW w:w="935" w:type="pct"/>
          </w:tcPr>
          <w:p w:rsidR="00816B17" w:rsidRPr="00F71588" w:rsidRDefault="00816B17" w:rsidP="00F71588">
            <w:pPr>
              <w:rPr>
                <w:szCs w:val="18"/>
              </w:rPr>
            </w:pPr>
            <w:r w:rsidRPr="00F71588">
              <w:rPr>
                <w:szCs w:val="18"/>
              </w:rPr>
              <w:t>OCTET STRING</w:t>
            </w:r>
          </w:p>
        </w:tc>
        <w:tc>
          <w:tcPr>
            <w:tcW w:w="1044" w:type="pct"/>
          </w:tcPr>
          <w:p w:rsidR="00816B17" w:rsidRPr="00F71588" w:rsidRDefault="00816B17" w:rsidP="00723784">
            <w:pPr>
              <w:rPr>
                <w:szCs w:val="18"/>
              </w:rPr>
            </w:pPr>
            <w:r w:rsidRPr="00F71588">
              <w:rPr>
                <w:szCs w:val="18"/>
              </w:rPr>
              <w:t>-40</w:t>
            </w:r>
            <w:r>
              <w:rPr>
                <w:rFonts w:eastAsiaTheme="minorEastAsia" w:hint="eastAsia"/>
                <w:szCs w:val="18"/>
              </w:rPr>
              <w:t>-</w:t>
            </w:r>
            <w:r w:rsidRPr="00F71588">
              <w:rPr>
                <w:szCs w:val="18"/>
              </w:rPr>
              <w:t>10</w:t>
            </w:r>
          </w:p>
        </w:tc>
        <w:tc>
          <w:tcPr>
            <w:tcW w:w="542" w:type="pct"/>
          </w:tcPr>
          <w:p w:rsidR="00816B17" w:rsidRDefault="00816B17" w:rsidP="00F71588">
            <w:pPr>
              <w:rPr>
                <w:szCs w:val="18"/>
              </w:rPr>
            </w:pPr>
            <w:r>
              <w:rPr>
                <w:rFonts w:eastAsiaTheme="minorEastAsia" w:hint="eastAsia"/>
                <w:szCs w:val="18"/>
              </w:rPr>
              <w:t>M</w:t>
            </w:r>
          </w:p>
        </w:tc>
        <w:tc>
          <w:tcPr>
            <w:tcW w:w="1733" w:type="pct"/>
          </w:tcPr>
          <w:p w:rsidR="00816B17" w:rsidRDefault="00816B17" w:rsidP="00F71588">
            <w:pPr>
              <w:rPr>
                <w:rFonts w:eastAsiaTheme="minorEastAsia"/>
                <w:szCs w:val="18"/>
              </w:rPr>
            </w:pPr>
            <w:r>
              <w:rPr>
                <w:szCs w:val="18"/>
              </w:rPr>
              <w:t>对端发送光功率</w:t>
            </w:r>
          </w:p>
          <w:p w:rsidR="00816B17" w:rsidRPr="00F71588" w:rsidRDefault="00816B17" w:rsidP="00F71588">
            <w:pPr>
              <w:rPr>
                <w:szCs w:val="18"/>
              </w:rPr>
            </w:pPr>
            <w:r w:rsidRPr="00F71588">
              <w:rPr>
                <w:rFonts w:ascii="宋体" w:eastAsia="宋体" w:hAnsi="宋体" w:cs="宋体" w:hint="eastAsia"/>
                <w:szCs w:val="18"/>
              </w:rPr>
              <w:t>单位：</w:t>
            </w:r>
            <w:r w:rsidRPr="00F71588">
              <w:rPr>
                <w:szCs w:val="18"/>
              </w:rPr>
              <w:t>dBm，没有返回--</w:t>
            </w:r>
          </w:p>
        </w:tc>
      </w:tr>
      <w:tr w:rsidR="00816B17" w:rsidRPr="00F71588" w:rsidTr="00477AF3">
        <w:tc>
          <w:tcPr>
            <w:tcW w:w="745" w:type="pct"/>
          </w:tcPr>
          <w:p w:rsidR="00816B17" w:rsidRPr="00F71588" w:rsidRDefault="00816B17" w:rsidP="00F71588">
            <w:pPr>
              <w:rPr>
                <w:szCs w:val="18"/>
              </w:rPr>
            </w:pPr>
            <w:r w:rsidRPr="00F71588">
              <w:rPr>
                <w:szCs w:val="18"/>
              </w:rPr>
              <w:t>PRxPower</w:t>
            </w:r>
          </w:p>
        </w:tc>
        <w:tc>
          <w:tcPr>
            <w:tcW w:w="935" w:type="pct"/>
          </w:tcPr>
          <w:p w:rsidR="00816B17" w:rsidRPr="00F71588" w:rsidRDefault="00816B17" w:rsidP="00F71588">
            <w:pPr>
              <w:rPr>
                <w:szCs w:val="18"/>
              </w:rPr>
            </w:pPr>
            <w:r w:rsidRPr="00F71588">
              <w:rPr>
                <w:szCs w:val="18"/>
              </w:rPr>
              <w:t>OCTET STRING</w:t>
            </w:r>
          </w:p>
        </w:tc>
        <w:tc>
          <w:tcPr>
            <w:tcW w:w="1044" w:type="pct"/>
          </w:tcPr>
          <w:p w:rsidR="00816B17" w:rsidRPr="00F71588" w:rsidRDefault="00816B17" w:rsidP="00723784">
            <w:pPr>
              <w:rPr>
                <w:szCs w:val="18"/>
              </w:rPr>
            </w:pPr>
            <w:r w:rsidRPr="00F71588">
              <w:rPr>
                <w:szCs w:val="18"/>
              </w:rPr>
              <w:t>-40</w:t>
            </w:r>
            <w:r>
              <w:rPr>
                <w:rFonts w:eastAsiaTheme="minorEastAsia" w:hint="eastAsia"/>
                <w:szCs w:val="18"/>
              </w:rPr>
              <w:t>-</w:t>
            </w:r>
            <w:r w:rsidRPr="00F71588">
              <w:rPr>
                <w:szCs w:val="18"/>
              </w:rPr>
              <w:t>10</w:t>
            </w:r>
          </w:p>
        </w:tc>
        <w:tc>
          <w:tcPr>
            <w:tcW w:w="542" w:type="pct"/>
          </w:tcPr>
          <w:p w:rsidR="00816B17" w:rsidRPr="00F71588" w:rsidRDefault="00816B17" w:rsidP="00BA2DC4">
            <w:pPr>
              <w:rPr>
                <w:rFonts w:ascii="宋体" w:hAnsi="宋体" w:cs="宋体"/>
                <w:szCs w:val="18"/>
              </w:rPr>
            </w:pPr>
            <w:r>
              <w:rPr>
                <w:rFonts w:eastAsiaTheme="minorEastAsia" w:hint="eastAsia"/>
                <w:szCs w:val="18"/>
              </w:rPr>
              <w:t>M</w:t>
            </w:r>
          </w:p>
        </w:tc>
        <w:tc>
          <w:tcPr>
            <w:tcW w:w="1733" w:type="pct"/>
          </w:tcPr>
          <w:p w:rsidR="00816B17" w:rsidRDefault="00816B17" w:rsidP="00BA2DC4">
            <w:pPr>
              <w:rPr>
                <w:rFonts w:ascii="宋体" w:eastAsia="宋体" w:hAnsi="宋体" w:cs="宋体"/>
                <w:szCs w:val="18"/>
              </w:rPr>
            </w:pPr>
            <w:r w:rsidRPr="00F71588">
              <w:rPr>
                <w:rFonts w:ascii="宋体" w:eastAsia="宋体" w:hAnsi="宋体" w:cs="宋体" w:hint="eastAsia"/>
                <w:szCs w:val="18"/>
              </w:rPr>
              <w:t>对端接收光功率</w:t>
            </w:r>
          </w:p>
          <w:p w:rsidR="00816B17" w:rsidRPr="00F71588" w:rsidRDefault="00816B17" w:rsidP="00BA2DC4">
            <w:pPr>
              <w:rPr>
                <w:szCs w:val="18"/>
              </w:rPr>
            </w:pPr>
            <w:r w:rsidRPr="00F71588">
              <w:rPr>
                <w:rFonts w:ascii="宋体" w:eastAsia="宋体" w:hAnsi="宋体" w:cs="宋体" w:hint="eastAsia"/>
                <w:szCs w:val="18"/>
              </w:rPr>
              <w:t>单位：</w:t>
            </w:r>
            <w:r w:rsidRPr="00F71588">
              <w:rPr>
                <w:szCs w:val="18"/>
              </w:rPr>
              <w:t xml:space="preserve">dBm, </w:t>
            </w:r>
            <w:r w:rsidRPr="00F71588">
              <w:rPr>
                <w:rFonts w:ascii="宋体" w:eastAsia="宋体" w:hAnsi="宋体" w:cs="宋体" w:hint="eastAsia"/>
                <w:szCs w:val="18"/>
              </w:rPr>
              <w:t>没有返回</w:t>
            </w:r>
            <w:r w:rsidRPr="00F71588">
              <w:rPr>
                <w:szCs w:val="18"/>
              </w:rPr>
              <w:t>--</w:t>
            </w:r>
          </w:p>
        </w:tc>
      </w:tr>
    </w:tbl>
    <w:p w:rsidR="001B4ECA" w:rsidRPr="006A5301" w:rsidRDefault="001B4ECA" w:rsidP="001B4ECA">
      <w:pPr>
        <w:spacing w:line="360" w:lineRule="auto"/>
        <w:ind w:firstLineChars="200" w:firstLine="420"/>
        <w:rPr>
          <w:szCs w:val="21"/>
        </w:rPr>
      </w:pPr>
    </w:p>
    <w:p w:rsidR="00D222D6" w:rsidRPr="009E44FF" w:rsidRDefault="00D222D6" w:rsidP="008B4A3F">
      <w:pPr>
        <w:adjustRightInd w:val="0"/>
        <w:jc w:val="left"/>
        <w:textAlignment w:val="baseline"/>
      </w:pPr>
    </w:p>
    <w:p w:rsidR="004F7E6F" w:rsidRPr="007676A6" w:rsidRDefault="0098632C" w:rsidP="007676A6">
      <w:pPr>
        <w:pStyle w:val="af4"/>
        <w:spacing w:before="156"/>
        <w:ind w:left="0"/>
      </w:pPr>
      <w:bookmarkStart w:id="1004" w:name="_Toc400632743"/>
      <w:bookmarkStart w:id="1005" w:name="_Toc422211222"/>
      <w:r w:rsidRPr="007676A6">
        <w:lastRenderedPageBreak/>
        <w:t>查询PON链路质量</w:t>
      </w:r>
      <w:bookmarkEnd w:id="1004"/>
      <w:bookmarkEnd w:id="1005"/>
    </w:p>
    <w:p w:rsidR="001B4ECA" w:rsidRPr="00EC3C32" w:rsidRDefault="001B4ECA" w:rsidP="00CE4D8A">
      <w:pPr>
        <w:spacing w:beforeLines="50"/>
        <w:ind w:firstLine="420"/>
      </w:pPr>
      <w:r w:rsidRPr="00EC3C32">
        <w:t>功能描述</w:t>
      </w:r>
    </w:p>
    <w:p w:rsidR="001B4ECA" w:rsidRPr="009E44FF" w:rsidRDefault="001B4ECA" w:rsidP="00707D54">
      <w:pPr>
        <w:spacing w:line="360" w:lineRule="auto"/>
        <w:ind w:left="420" w:firstLine="420"/>
        <w:rPr>
          <w:szCs w:val="21"/>
        </w:rPr>
      </w:pPr>
      <w:r w:rsidRPr="009E44FF">
        <w:rPr>
          <w:szCs w:val="21"/>
        </w:rPr>
        <w:t>查询</w:t>
      </w:r>
      <w:r w:rsidRPr="009E44FF">
        <w:rPr>
          <w:szCs w:val="21"/>
        </w:rPr>
        <w:t>OLT PON</w:t>
      </w:r>
      <w:r w:rsidRPr="009E44FF">
        <w:rPr>
          <w:szCs w:val="21"/>
        </w:rPr>
        <w:t>口或</w:t>
      </w:r>
      <w:r w:rsidRPr="009E44FF">
        <w:rPr>
          <w:szCs w:val="21"/>
        </w:rPr>
        <w:t>ONU PON</w:t>
      </w:r>
      <w:r w:rsidRPr="009E44FF">
        <w:rPr>
          <w:szCs w:val="21"/>
        </w:rPr>
        <w:t>口收发包数、收发字节、错误帧数等统计数据。</w:t>
      </w:r>
    </w:p>
    <w:p w:rsidR="001B4ECA" w:rsidRPr="00EC3C32" w:rsidRDefault="001B4ECA" w:rsidP="00CE4D8A">
      <w:pPr>
        <w:spacing w:beforeLines="50"/>
        <w:ind w:firstLine="420"/>
      </w:pPr>
      <w:r w:rsidRPr="00EC3C32">
        <w:t>命令格式</w:t>
      </w:r>
    </w:p>
    <w:p w:rsidR="001B4ECA" w:rsidRDefault="001B4ECA" w:rsidP="00707D54">
      <w:pPr>
        <w:spacing w:line="360" w:lineRule="auto"/>
        <w:ind w:left="420" w:firstLine="420"/>
        <w:rPr>
          <w:szCs w:val="21"/>
        </w:rPr>
      </w:pPr>
      <w:r w:rsidRPr="009E44FF">
        <w:rPr>
          <w:szCs w:val="21"/>
        </w:rPr>
        <w:t>LST-PONPERF::ONUIP=onu-name|(OLTID=olt-name,PONID=ponport_location[,ONUIDTYPE=id-type,ONUID=onu-index]):CTAG::;</w:t>
      </w:r>
    </w:p>
    <w:p w:rsidR="00707D54" w:rsidRPr="00EC3C32" w:rsidRDefault="00707D54" w:rsidP="00CE4D8A">
      <w:pPr>
        <w:spacing w:beforeLines="50"/>
        <w:ind w:firstLine="420"/>
      </w:pPr>
      <w:r w:rsidRPr="00EC3C32">
        <w:t>输入参数</w:t>
      </w:r>
    </w:p>
    <w:tbl>
      <w:tblPr>
        <w:tblStyle w:val="afffffd"/>
        <w:tblW w:w="8198" w:type="dxa"/>
        <w:tblInd w:w="-274" w:type="dxa"/>
        <w:tblLayout w:type="fixed"/>
        <w:tblLook w:val="01E0"/>
      </w:tblPr>
      <w:tblGrid>
        <w:gridCol w:w="1353"/>
        <w:gridCol w:w="1622"/>
        <w:gridCol w:w="1622"/>
        <w:gridCol w:w="779"/>
        <w:gridCol w:w="2822"/>
      </w:tblGrid>
      <w:tr w:rsidR="00477AF3" w:rsidRPr="00F71588" w:rsidTr="00477AF3">
        <w:trPr>
          <w:cnfStyle w:val="100000000000"/>
        </w:trPr>
        <w:tc>
          <w:tcPr>
            <w:tcW w:w="826" w:type="pct"/>
          </w:tcPr>
          <w:p w:rsidR="00477AF3" w:rsidRPr="00F71588" w:rsidRDefault="00477AF3" w:rsidP="00707D54">
            <w:pPr>
              <w:rPr>
                <w:szCs w:val="18"/>
              </w:rPr>
            </w:pPr>
            <w:r w:rsidRPr="00F71588">
              <w:rPr>
                <w:rFonts w:ascii="宋体" w:eastAsia="宋体" w:hAnsi="宋体" w:cs="宋体" w:hint="eastAsia"/>
                <w:szCs w:val="18"/>
              </w:rPr>
              <w:t>参数名称</w:t>
            </w:r>
          </w:p>
        </w:tc>
        <w:tc>
          <w:tcPr>
            <w:tcW w:w="989" w:type="pct"/>
          </w:tcPr>
          <w:p w:rsidR="00477AF3" w:rsidRPr="00F71588" w:rsidRDefault="00477AF3" w:rsidP="00707D54">
            <w:pPr>
              <w:rPr>
                <w:szCs w:val="18"/>
              </w:rPr>
            </w:pPr>
            <w:r w:rsidRPr="00F71588">
              <w:rPr>
                <w:rFonts w:ascii="宋体" w:eastAsia="宋体" w:hAnsi="宋体" w:cs="宋体" w:hint="eastAsia"/>
                <w:szCs w:val="18"/>
              </w:rPr>
              <w:t>数据类型</w:t>
            </w:r>
          </w:p>
        </w:tc>
        <w:tc>
          <w:tcPr>
            <w:tcW w:w="989" w:type="pct"/>
          </w:tcPr>
          <w:p w:rsidR="00477AF3" w:rsidRPr="00F71588" w:rsidRDefault="00477AF3" w:rsidP="00707D54">
            <w:pPr>
              <w:rPr>
                <w:szCs w:val="18"/>
              </w:rPr>
            </w:pPr>
            <w:r w:rsidRPr="00F71588">
              <w:rPr>
                <w:rFonts w:ascii="宋体" w:eastAsia="宋体" w:hAnsi="宋体" w:cs="宋体" w:hint="eastAsia"/>
                <w:szCs w:val="18"/>
              </w:rPr>
              <w:t>取值范围</w:t>
            </w:r>
          </w:p>
        </w:tc>
        <w:tc>
          <w:tcPr>
            <w:tcW w:w="475" w:type="pct"/>
          </w:tcPr>
          <w:p w:rsidR="00477AF3" w:rsidRPr="00DF54E2" w:rsidRDefault="00477AF3" w:rsidP="00477AF3">
            <w:pPr>
              <w:rPr>
                <w:rFonts w:eastAsiaTheme="minorEastAsia"/>
                <w:szCs w:val="18"/>
              </w:rPr>
            </w:pPr>
            <w:r>
              <w:rPr>
                <w:rFonts w:eastAsiaTheme="minorEastAsia" w:hint="eastAsia"/>
                <w:szCs w:val="18"/>
              </w:rPr>
              <w:t>限定</w:t>
            </w:r>
          </w:p>
        </w:tc>
        <w:tc>
          <w:tcPr>
            <w:tcW w:w="1721" w:type="pct"/>
          </w:tcPr>
          <w:p w:rsidR="00477AF3" w:rsidRPr="00F71588" w:rsidRDefault="00477AF3" w:rsidP="00707D54">
            <w:pPr>
              <w:rPr>
                <w:szCs w:val="18"/>
              </w:rPr>
            </w:pPr>
            <w:r w:rsidRPr="00F71588">
              <w:rPr>
                <w:rFonts w:ascii="宋体" w:eastAsia="宋体" w:hAnsi="宋体" w:cs="宋体" w:hint="eastAsia"/>
                <w:szCs w:val="18"/>
              </w:rPr>
              <w:t>参数说明</w:t>
            </w:r>
          </w:p>
        </w:tc>
      </w:tr>
      <w:tr w:rsidR="00477AF3" w:rsidRPr="00F71588" w:rsidTr="00477AF3">
        <w:tc>
          <w:tcPr>
            <w:tcW w:w="826" w:type="pct"/>
          </w:tcPr>
          <w:p w:rsidR="00477AF3" w:rsidRPr="00F71588" w:rsidRDefault="00477AF3" w:rsidP="00707D54">
            <w:pPr>
              <w:rPr>
                <w:szCs w:val="18"/>
              </w:rPr>
            </w:pPr>
            <w:r w:rsidRPr="00F71588">
              <w:rPr>
                <w:szCs w:val="18"/>
              </w:rPr>
              <w:t>ONUIP</w:t>
            </w:r>
          </w:p>
        </w:tc>
        <w:tc>
          <w:tcPr>
            <w:tcW w:w="989" w:type="pct"/>
          </w:tcPr>
          <w:p w:rsidR="00477AF3" w:rsidRPr="00F71588" w:rsidRDefault="00477AF3" w:rsidP="00707D54">
            <w:pPr>
              <w:rPr>
                <w:szCs w:val="18"/>
              </w:rPr>
            </w:pPr>
            <w:r w:rsidRPr="00F71588">
              <w:rPr>
                <w:szCs w:val="18"/>
              </w:rPr>
              <w:t>OCTET STRING</w:t>
            </w:r>
          </w:p>
        </w:tc>
        <w:tc>
          <w:tcPr>
            <w:tcW w:w="989" w:type="pct"/>
          </w:tcPr>
          <w:p w:rsidR="00477AF3" w:rsidRPr="00F71588" w:rsidRDefault="00477AF3" w:rsidP="00707D54">
            <w:pPr>
              <w:rPr>
                <w:szCs w:val="18"/>
              </w:rPr>
            </w:pPr>
            <w:r w:rsidRPr="00F71588">
              <w:rPr>
                <w:szCs w:val="18"/>
              </w:rPr>
              <w:t>SIZE(128)</w:t>
            </w:r>
          </w:p>
        </w:tc>
        <w:tc>
          <w:tcPr>
            <w:tcW w:w="475" w:type="pct"/>
          </w:tcPr>
          <w:p w:rsidR="00477AF3" w:rsidRPr="00DF54E2" w:rsidRDefault="00477AF3" w:rsidP="00477AF3">
            <w:pPr>
              <w:rPr>
                <w:rFonts w:eastAsiaTheme="minorEastAsia"/>
                <w:szCs w:val="18"/>
              </w:rPr>
            </w:pPr>
            <w:r>
              <w:rPr>
                <w:rFonts w:eastAsiaTheme="minorEastAsia" w:hint="eastAsia"/>
                <w:szCs w:val="18"/>
              </w:rPr>
              <w:t>C</w:t>
            </w:r>
          </w:p>
        </w:tc>
        <w:tc>
          <w:tcPr>
            <w:tcW w:w="1721" w:type="pct"/>
          </w:tcPr>
          <w:p w:rsidR="00477AF3" w:rsidRPr="00F71588" w:rsidRDefault="00477AF3" w:rsidP="00707D54">
            <w:pPr>
              <w:rPr>
                <w:szCs w:val="18"/>
              </w:rPr>
            </w:pPr>
            <w:r w:rsidRPr="00F71588">
              <w:rPr>
                <w:rFonts w:ascii="宋体" w:eastAsia="宋体" w:hAnsi="宋体" w:cs="宋体" w:hint="eastAsia"/>
                <w:szCs w:val="18"/>
              </w:rPr>
              <w:t>具有管理</w:t>
            </w:r>
            <w:r w:rsidRPr="00F71588">
              <w:rPr>
                <w:szCs w:val="18"/>
              </w:rPr>
              <w:t>IP</w:t>
            </w:r>
            <w:r w:rsidRPr="00F71588">
              <w:rPr>
                <w:rFonts w:ascii="宋体" w:eastAsia="宋体" w:hAnsi="宋体" w:cs="宋体" w:hint="eastAsia"/>
                <w:szCs w:val="18"/>
              </w:rPr>
              <w:t>的</w:t>
            </w:r>
            <w:r w:rsidRPr="00F71588">
              <w:rPr>
                <w:szCs w:val="18"/>
              </w:rPr>
              <w:t>ONU</w:t>
            </w:r>
            <w:r w:rsidRPr="00F71588">
              <w:rPr>
                <w:rFonts w:ascii="宋体" w:eastAsia="宋体" w:hAnsi="宋体" w:cs="宋体" w:hint="eastAsia"/>
                <w:szCs w:val="18"/>
              </w:rPr>
              <w:t>的</w:t>
            </w:r>
            <w:r w:rsidRPr="00F71588">
              <w:rPr>
                <w:szCs w:val="18"/>
              </w:rPr>
              <w:t>IP</w:t>
            </w:r>
            <w:r w:rsidRPr="00F71588">
              <w:rPr>
                <w:rFonts w:ascii="宋体" w:eastAsia="宋体" w:hAnsi="宋体" w:cs="宋体" w:hint="eastAsia"/>
                <w:szCs w:val="18"/>
              </w:rPr>
              <w:t>地址或名称</w:t>
            </w:r>
          </w:p>
        </w:tc>
      </w:tr>
      <w:tr w:rsidR="00477AF3" w:rsidRPr="00F71588" w:rsidTr="00477AF3">
        <w:tc>
          <w:tcPr>
            <w:tcW w:w="826" w:type="pct"/>
          </w:tcPr>
          <w:p w:rsidR="00477AF3" w:rsidRPr="00F71588" w:rsidRDefault="00477AF3" w:rsidP="00707D54">
            <w:pPr>
              <w:rPr>
                <w:szCs w:val="18"/>
              </w:rPr>
            </w:pPr>
            <w:r w:rsidRPr="00F71588">
              <w:rPr>
                <w:szCs w:val="18"/>
              </w:rPr>
              <w:t>OLTID</w:t>
            </w:r>
          </w:p>
        </w:tc>
        <w:tc>
          <w:tcPr>
            <w:tcW w:w="989" w:type="pct"/>
          </w:tcPr>
          <w:p w:rsidR="00477AF3" w:rsidRPr="00F71588" w:rsidRDefault="00477AF3" w:rsidP="00707D54">
            <w:pPr>
              <w:rPr>
                <w:szCs w:val="18"/>
              </w:rPr>
            </w:pPr>
            <w:r w:rsidRPr="00F71588">
              <w:rPr>
                <w:szCs w:val="18"/>
              </w:rPr>
              <w:t>OCTET STRING</w:t>
            </w:r>
          </w:p>
        </w:tc>
        <w:tc>
          <w:tcPr>
            <w:tcW w:w="989" w:type="pct"/>
          </w:tcPr>
          <w:p w:rsidR="00477AF3" w:rsidRPr="00F71588" w:rsidRDefault="00477AF3" w:rsidP="00707D54">
            <w:pPr>
              <w:rPr>
                <w:szCs w:val="18"/>
              </w:rPr>
            </w:pPr>
            <w:r w:rsidRPr="00F71588">
              <w:rPr>
                <w:szCs w:val="18"/>
              </w:rPr>
              <w:t>SIZE(128)</w:t>
            </w:r>
          </w:p>
        </w:tc>
        <w:tc>
          <w:tcPr>
            <w:tcW w:w="475" w:type="pct"/>
          </w:tcPr>
          <w:p w:rsidR="00477AF3" w:rsidRPr="00F71588" w:rsidRDefault="00477AF3" w:rsidP="00477AF3">
            <w:pPr>
              <w:rPr>
                <w:szCs w:val="18"/>
              </w:rPr>
            </w:pPr>
            <w:r>
              <w:rPr>
                <w:rFonts w:eastAsiaTheme="minorEastAsia" w:hint="eastAsia"/>
                <w:szCs w:val="18"/>
              </w:rPr>
              <w:t>C</w:t>
            </w:r>
          </w:p>
        </w:tc>
        <w:tc>
          <w:tcPr>
            <w:tcW w:w="1721" w:type="pct"/>
          </w:tcPr>
          <w:p w:rsidR="00477AF3" w:rsidRPr="00F71588" w:rsidRDefault="00477AF3" w:rsidP="00707D54">
            <w:pPr>
              <w:rPr>
                <w:szCs w:val="18"/>
              </w:rPr>
            </w:pPr>
            <w:r w:rsidRPr="00F71588">
              <w:rPr>
                <w:szCs w:val="18"/>
              </w:rPr>
              <w:t>OLT IP</w:t>
            </w:r>
            <w:r w:rsidRPr="00F71588">
              <w:rPr>
                <w:rFonts w:ascii="宋体" w:eastAsia="宋体" w:hAnsi="宋体" w:cs="宋体" w:hint="eastAsia"/>
                <w:szCs w:val="18"/>
              </w:rPr>
              <w:t>地址或名称</w:t>
            </w:r>
          </w:p>
        </w:tc>
      </w:tr>
      <w:tr w:rsidR="00477AF3" w:rsidRPr="00F71588" w:rsidTr="00477AF3">
        <w:tc>
          <w:tcPr>
            <w:tcW w:w="826" w:type="pct"/>
          </w:tcPr>
          <w:p w:rsidR="00477AF3" w:rsidRPr="00F71588" w:rsidRDefault="00477AF3" w:rsidP="00707D54">
            <w:pPr>
              <w:rPr>
                <w:szCs w:val="18"/>
              </w:rPr>
            </w:pPr>
            <w:r w:rsidRPr="00F71588">
              <w:rPr>
                <w:szCs w:val="18"/>
              </w:rPr>
              <w:t>PONID</w:t>
            </w:r>
          </w:p>
        </w:tc>
        <w:tc>
          <w:tcPr>
            <w:tcW w:w="989" w:type="pct"/>
          </w:tcPr>
          <w:p w:rsidR="00477AF3" w:rsidRPr="00F71588" w:rsidRDefault="00477AF3" w:rsidP="00707D54">
            <w:pPr>
              <w:rPr>
                <w:szCs w:val="18"/>
              </w:rPr>
            </w:pPr>
            <w:r w:rsidRPr="00F71588">
              <w:rPr>
                <w:szCs w:val="18"/>
              </w:rPr>
              <w:t xml:space="preserve">OCTET STRING </w:t>
            </w:r>
          </w:p>
        </w:tc>
        <w:tc>
          <w:tcPr>
            <w:tcW w:w="989" w:type="pct"/>
          </w:tcPr>
          <w:p w:rsidR="00477AF3" w:rsidRPr="00F71588" w:rsidRDefault="00477AF3" w:rsidP="00707D54">
            <w:pPr>
              <w:rPr>
                <w:szCs w:val="18"/>
              </w:rPr>
            </w:pPr>
            <w:r w:rsidRPr="00F71588">
              <w:rPr>
                <w:szCs w:val="18"/>
              </w:rPr>
              <w:t>SIZE(128)</w:t>
            </w:r>
          </w:p>
          <w:p w:rsidR="00477AF3" w:rsidRPr="00F71588" w:rsidRDefault="00477AF3" w:rsidP="00707D54">
            <w:pPr>
              <w:rPr>
                <w:szCs w:val="18"/>
              </w:rPr>
            </w:pPr>
          </w:p>
        </w:tc>
        <w:tc>
          <w:tcPr>
            <w:tcW w:w="475" w:type="pct"/>
          </w:tcPr>
          <w:p w:rsidR="00477AF3" w:rsidRPr="00F71588" w:rsidRDefault="00477AF3" w:rsidP="00477AF3">
            <w:pPr>
              <w:rPr>
                <w:szCs w:val="18"/>
              </w:rPr>
            </w:pPr>
            <w:r>
              <w:rPr>
                <w:rFonts w:eastAsiaTheme="minorEastAsia" w:hint="eastAsia"/>
                <w:szCs w:val="18"/>
              </w:rPr>
              <w:t>C</w:t>
            </w:r>
          </w:p>
        </w:tc>
        <w:tc>
          <w:tcPr>
            <w:tcW w:w="1721" w:type="pct"/>
          </w:tcPr>
          <w:p w:rsidR="00477AF3" w:rsidRPr="00F71588" w:rsidRDefault="00477AF3" w:rsidP="00707D54">
            <w:pPr>
              <w:rPr>
                <w:szCs w:val="18"/>
              </w:rPr>
            </w:pPr>
            <w:r w:rsidRPr="00477AF3">
              <w:rPr>
                <w:rFonts w:hint="eastAsia"/>
                <w:szCs w:val="18"/>
              </w:rPr>
              <w:t>PON口定位信息。格式为</w:t>
            </w:r>
            <w:r w:rsidRPr="00477AF3">
              <w:rPr>
                <w:szCs w:val="18"/>
              </w:rPr>
              <w:t>“</w:t>
            </w:r>
            <w:r w:rsidRPr="00477AF3">
              <w:rPr>
                <w:rFonts w:hint="eastAsia"/>
                <w:szCs w:val="18"/>
              </w:rPr>
              <w:t>机架-框-槽-端口号</w:t>
            </w:r>
            <w:r w:rsidRPr="00477AF3">
              <w:rPr>
                <w:szCs w:val="18"/>
              </w:rPr>
              <w:t>”</w:t>
            </w:r>
            <w:r w:rsidRPr="00477AF3">
              <w:rPr>
                <w:rFonts w:hint="eastAsia"/>
                <w:szCs w:val="18"/>
              </w:rPr>
              <w:t>，没有则使用NA代替，如0框0槽0端口为NA-0-0-0。</w:t>
            </w:r>
          </w:p>
        </w:tc>
      </w:tr>
      <w:tr w:rsidR="00477AF3" w:rsidRPr="00F71588" w:rsidTr="00477AF3">
        <w:tc>
          <w:tcPr>
            <w:tcW w:w="826" w:type="pct"/>
          </w:tcPr>
          <w:p w:rsidR="00477AF3" w:rsidRPr="00F71588" w:rsidRDefault="00477AF3" w:rsidP="00707D54">
            <w:pPr>
              <w:rPr>
                <w:szCs w:val="18"/>
              </w:rPr>
            </w:pPr>
            <w:r w:rsidRPr="00F71588">
              <w:rPr>
                <w:szCs w:val="18"/>
              </w:rPr>
              <w:t>ONUIDTYPE</w:t>
            </w:r>
          </w:p>
        </w:tc>
        <w:tc>
          <w:tcPr>
            <w:tcW w:w="989" w:type="pct"/>
          </w:tcPr>
          <w:p w:rsidR="00477AF3" w:rsidRPr="00F71588" w:rsidRDefault="00477AF3" w:rsidP="00707D54">
            <w:pPr>
              <w:rPr>
                <w:szCs w:val="18"/>
              </w:rPr>
            </w:pPr>
            <w:r w:rsidRPr="00F71588">
              <w:rPr>
                <w:szCs w:val="18"/>
              </w:rPr>
              <w:t>OCTET STRING</w:t>
            </w:r>
          </w:p>
        </w:tc>
        <w:tc>
          <w:tcPr>
            <w:tcW w:w="989" w:type="pct"/>
          </w:tcPr>
          <w:p w:rsidR="00477AF3" w:rsidRPr="00300E1F" w:rsidRDefault="00477AF3" w:rsidP="001F3121">
            <w:pPr>
              <w:rPr>
                <w:szCs w:val="18"/>
              </w:rPr>
            </w:pPr>
            <w:r>
              <w:rPr>
                <w:szCs w:val="18"/>
              </w:rPr>
              <w:t>ONU_NAME</w:t>
            </w:r>
          </w:p>
          <w:p w:rsidR="00477AF3" w:rsidRPr="00300E1F" w:rsidRDefault="00477AF3" w:rsidP="001F3121">
            <w:pPr>
              <w:rPr>
                <w:szCs w:val="18"/>
              </w:rPr>
            </w:pPr>
            <w:r>
              <w:rPr>
                <w:szCs w:val="18"/>
              </w:rPr>
              <w:t>MAC</w:t>
            </w:r>
          </w:p>
          <w:p w:rsidR="00477AF3" w:rsidRDefault="00477AF3" w:rsidP="001F3121">
            <w:pPr>
              <w:rPr>
                <w:rFonts w:eastAsiaTheme="minorEastAsia"/>
                <w:szCs w:val="18"/>
              </w:rPr>
            </w:pPr>
            <w:r>
              <w:rPr>
                <w:szCs w:val="18"/>
              </w:rPr>
              <w:t>LOID</w:t>
            </w:r>
          </w:p>
          <w:p w:rsidR="00477AF3" w:rsidRPr="00931FE4" w:rsidRDefault="00477AF3" w:rsidP="001F3121">
            <w:pPr>
              <w:rPr>
                <w:rFonts w:eastAsiaTheme="minorEastAsia"/>
                <w:szCs w:val="18"/>
              </w:rPr>
            </w:pPr>
            <w:r>
              <w:rPr>
                <w:rFonts w:eastAsiaTheme="minorEastAsia" w:hint="eastAsia"/>
                <w:szCs w:val="18"/>
              </w:rPr>
              <w:t>PASSWORD</w:t>
            </w:r>
          </w:p>
          <w:p w:rsidR="00477AF3" w:rsidRPr="00300E1F" w:rsidRDefault="00477AF3" w:rsidP="001F3121">
            <w:pPr>
              <w:rPr>
                <w:szCs w:val="18"/>
              </w:rPr>
            </w:pPr>
            <w:r w:rsidRPr="00300E1F">
              <w:rPr>
                <w:szCs w:val="18"/>
              </w:rPr>
              <w:t>ONU_NUMBER</w:t>
            </w:r>
          </w:p>
        </w:tc>
        <w:tc>
          <w:tcPr>
            <w:tcW w:w="475" w:type="pct"/>
          </w:tcPr>
          <w:p w:rsidR="00477AF3" w:rsidRPr="00F71588" w:rsidRDefault="00477AF3" w:rsidP="00477AF3">
            <w:pPr>
              <w:rPr>
                <w:szCs w:val="18"/>
              </w:rPr>
            </w:pPr>
            <w:r>
              <w:rPr>
                <w:rFonts w:eastAsiaTheme="minorEastAsia" w:hint="eastAsia"/>
                <w:szCs w:val="18"/>
              </w:rPr>
              <w:t>C</w:t>
            </w:r>
          </w:p>
        </w:tc>
        <w:tc>
          <w:tcPr>
            <w:tcW w:w="1721" w:type="pct"/>
          </w:tcPr>
          <w:p w:rsidR="00477AF3" w:rsidRPr="006B594E" w:rsidRDefault="00477AF3"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477AF3" w:rsidRPr="00F71588" w:rsidTr="00477AF3">
        <w:tc>
          <w:tcPr>
            <w:tcW w:w="826" w:type="pct"/>
          </w:tcPr>
          <w:p w:rsidR="00477AF3" w:rsidRPr="00F71588" w:rsidRDefault="00477AF3" w:rsidP="00707D54">
            <w:pPr>
              <w:rPr>
                <w:szCs w:val="18"/>
              </w:rPr>
            </w:pPr>
            <w:r w:rsidRPr="00F71588">
              <w:rPr>
                <w:szCs w:val="18"/>
              </w:rPr>
              <w:t>ONUID</w:t>
            </w:r>
          </w:p>
        </w:tc>
        <w:tc>
          <w:tcPr>
            <w:tcW w:w="989" w:type="pct"/>
          </w:tcPr>
          <w:p w:rsidR="00477AF3" w:rsidRPr="00F71588" w:rsidRDefault="00477AF3" w:rsidP="00707D54">
            <w:pPr>
              <w:rPr>
                <w:szCs w:val="18"/>
              </w:rPr>
            </w:pPr>
            <w:r w:rsidRPr="00F71588">
              <w:rPr>
                <w:szCs w:val="18"/>
              </w:rPr>
              <w:t>OCTET STRING</w:t>
            </w:r>
          </w:p>
        </w:tc>
        <w:tc>
          <w:tcPr>
            <w:tcW w:w="989" w:type="pct"/>
          </w:tcPr>
          <w:p w:rsidR="00477AF3" w:rsidRPr="00300E1F" w:rsidRDefault="00477AF3" w:rsidP="001F3121">
            <w:pPr>
              <w:rPr>
                <w:szCs w:val="18"/>
              </w:rPr>
            </w:pPr>
            <w:r w:rsidRPr="00300E1F">
              <w:rPr>
                <w:szCs w:val="18"/>
              </w:rPr>
              <w:t>SIZE(128)</w:t>
            </w:r>
          </w:p>
        </w:tc>
        <w:tc>
          <w:tcPr>
            <w:tcW w:w="475" w:type="pct"/>
          </w:tcPr>
          <w:p w:rsidR="00477AF3" w:rsidRPr="00F71588" w:rsidRDefault="00477AF3" w:rsidP="00477AF3">
            <w:pPr>
              <w:rPr>
                <w:szCs w:val="18"/>
              </w:rPr>
            </w:pPr>
            <w:r>
              <w:rPr>
                <w:rFonts w:eastAsiaTheme="minorEastAsia" w:hint="eastAsia"/>
                <w:szCs w:val="18"/>
              </w:rPr>
              <w:t>C</w:t>
            </w:r>
          </w:p>
        </w:tc>
        <w:tc>
          <w:tcPr>
            <w:tcW w:w="1721" w:type="pct"/>
          </w:tcPr>
          <w:p w:rsidR="00477AF3" w:rsidRPr="00300E1F" w:rsidRDefault="00477AF3"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bl>
    <w:p w:rsidR="001B4ECA" w:rsidRPr="009E44FF" w:rsidRDefault="001B4ECA" w:rsidP="001B4ECA">
      <w:pPr>
        <w:spacing w:line="360" w:lineRule="auto"/>
        <w:rPr>
          <w:b/>
          <w:bCs/>
          <w:szCs w:val="21"/>
        </w:rPr>
      </w:pPr>
    </w:p>
    <w:p w:rsidR="00707D54" w:rsidRPr="00707D54" w:rsidRDefault="00707D54" w:rsidP="00CE4D8A">
      <w:pPr>
        <w:spacing w:beforeLines="50"/>
        <w:ind w:firstLine="420"/>
      </w:pPr>
      <w:r w:rsidRPr="00EC3C32">
        <w:t>响应格式</w:t>
      </w:r>
    </w:p>
    <w:p w:rsidR="001B4ECA" w:rsidRPr="009E44FF" w:rsidRDefault="001B4ECA" w:rsidP="00707D5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1B4ECA" w:rsidRPr="00EC3C32" w:rsidRDefault="001B4ECA" w:rsidP="00CE4D8A">
      <w:pPr>
        <w:spacing w:beforeLines="50"/>
        <w:ind w:firstLine="420"/>
      </w:pPr>
      <w:r w:rsidRPr="00EC3C32">
        <w:t>输出参数</w:t>
      </w:r>
    </w:p>
    <w:tbl>
      <w:tblPr>
        <w:tblStyle w:val="afffffd"/>
        <w:tblW w:w="7763" w:type="dxa"/>
        <w:tblLayout w:type="fixed"/>
        <w:tblLook w:val="01E0"/>
      </w:tblPr>
      <w:tblGrid>
        <w:gridCol w:w="1909"/>
        <w:gridCol w:w="1265"/>
        <w:gridCol w:w="1265"/>
        <w:gridCol w:w="862"/>
        <w:gridCol w:w="2462"/>
      </w:tblGrid>
      <w:tr w:rsidR="0066208F" w:rsidRPr="00F71588" w:rsidTr="00477AF3">
        <w:trPr>
          <w:cnfStyle w:val="100000000000"/>
        </w:trPr>
        <w:tc>
          <w:tcPr>
            <w:tcW w:w="1229" w:type="pct"/>
          </w:tcPr>
          <w:p w:rsidR="0066208F" w:rsidRPr="00F71588" w:rsidRDefault="0066208F" w:rsidP="00F71588">
            <w:pPr>
              <w:rPr>
                <w:szCs w:val="18"/>
              </w:rPr>
            </w:pPr>
            <w:r w:rsidRPr="00F71588">
              <w:rPr>
                <w:szCs w:val="18"/>
              </w:rPr>
              <w:t>参数名称</w:t>
            </w:r>
          </w:p>
        </w:tc>
        <w:tc>
          <w:tcPr>
            <w:tcW w:w="815" w:type="pct"/>
          </w:tcPr>
          <w:p w:rsidR="0066208F" w:rsidRPr="00F71588" w:rsidRDefault="0066208F" w:rsidP="00F71588">
            <w:pPr>
              <w:rPr>
                <w:szCs w:val="18"/>
              </w:rPr>
            </w:pPr>
            <w:r w:rsidRPr="00F71588">
              <w:rPr>
                <w:szCs w:val="18"/>
              </w:rPr>
              <w:t>数据类型</w:t>
            </w:r>
          </w:p>
        </w:tc>
        <w:tc>
          <w:tcPr>
            <w:tcW w:w="815" w:type="pct"/>
          </w:tcPr>
          <w:p w:rsidR="0066208F" w:rsidRPr="00F71588" w:rsidRDefault="0066208F" w:rsidP="00F71588">
            <w:pPr>
              <w:rPr>
                <w:szCs w:val="18"/>
              </w:rPr>
            </w:pPr>
            <w:r w:rsidRPr="00F71588">
              <w:rPr>
                <w:szCs w:val="18"/>
              </w:rPr>
              <w:t>取值范围</w:t>
            </w:r>
          </w:p>
        </w:tc>
        <w:tc>
          <w:tcPr>
            <w:tcW w:w="555" w:type="pct"/>
          </w:tcPr>
          <w:p w:rsidR="0066208F" w:rsidRPr="0066208F" w:rsidRDefault="0066208F" w:rsidP="00F71588">
            <w:pPr>
              <w:rPr>
                <w:rFonts w:eastAsiaTheme="minorEastAsia"/>
                <w:szCs w:val="18"/>
              </w:rPr>
            </w:pPr>
            <w:r>
              <w:rPr>
                <w:rFonts w:eastAsiaTheme="minorEastAsia" w:hint="eastAsia"/>
                <w:szCs w:val="18"/>
              </w:rPr>
              <w:t>限定</w:t>
            </w:r>
          </w:p>
        </w:tc>
        <w:tc>
          <w:tcPr>
            <w:tcW w:w="1586" w:type="pct"/>
          </w:tcPr>
          <w:p w:rsidR="0066208F" w:rsidRPr="00F71588" w:rsidRDefault="0066208F" w:rsidP="00F71588">
            <w:pPr>
              <w:rPr>
                <w:szCs w:val="18"/>
              </w:rPr>
            </w:pPr>
            <w:r w:rsidRPr="00F71588">
              <w:rPr>
                <w:szCs w:val="18"/>
              </w:rPr>
              <w:t>参数说明</w:t>
            </w:r>
          </w:p>
        </w:tc>
      </w:tr>
      <w:tr w:rsidR="0066208F" w:rsidRPr="00F71588" w:rsidTr="00477AF3">
        <w:tc>
          <w:tcPr>
            <w:tcW w:w="1229" w:type="pct"/>
          </w:tcPr>
          <w:p w:rsidR="0066208F" w:rsidRPr="00F71588" w:rsidRDefault="0066208F" w:rsidP="00F71588">
            <w:pPr>
              <w:rPr>
                <w:szCs w:val="18"/>
              </w:rPr>
            </w:pPr>
            <w:r w:rsidRPr="00F71588">
              <w:rPr>
                <w:szCs w:val="18"/>
              </w:rPr>
              <w:t>OutPkts</w:t>
            </w:r>
          </w:p>
        </w:tc>
        <w:tc>
          <w:tcPr>
            <w:tcW w:w="815" w:type="pct"/>
          </w:tcPr>
          <w:p w:rsidR="0066208F" w:rsidRPr="00F71588" w:rsidRDefault="0066208F" w:rsidP="00F71588">
            <w:pPr>
              <w:rPr>
                <w:szCs w:val="18"/>
              </w:rPr>
            </w:pPr>
            <w:r w:rsidRPr="00F71588">
              <w:rPr>
                <w:szCs w:val="18"/>
              </w:rPr>
              <w:t>DOUBLE</w:t>
            </w:r>
          </w:p>
        </w:tc>
        <w:tc>
          <w:tcPr>
            <w:tcW w:w="815" w:type="pct"/>
          </w:tcPr>
          <w:p w:rsidR="0066208F" w:rsidRPr="00F71588" w:rsidRDefault="0066208F" w:rsidP="00F71588">
            <w:pPr>
              <w:rPr>
                <w:szCs w:val="18"/>
              </w:rPr>
            </w:pPr>
            <w:r w:rsidRPr="00F71588">
              <w:rPr>
                <w:szCs w:val="18"/>
              </w:rPr>
              <w:t>0</w:t>
            </w:r>
            <w:r>
              <w:rPr>
                <w:szCs w:val="18"/>
              </w:rPr>
              <w:t>-</w:t>
            </w:r>
            <w:r w:rsidRPr="00F71588">
              <w:rPr>
                <w:szCs w:val="18"/>
              </w:rPr>
              <w:t>1.85E19</w:t>
            </w:r>
          </w:p>
        </w:tc>
        <w:tc>
          <w:tcPr>
            <w:tcW w:w="555" w:type="pct"/>
          </w:tcPr>
          <w:p w:rsidR="0066208F" w:rsidRPr="00F71588" w:rsidRDefault="0066208F" w:rsidP="00F71588">
            <w:pPr>
              <w:rPr>
                <w:szCs w:val="18"/>
              </w:rPr>
            </w:pPr>
            <w:r>
              <w:rPr>
                <w:rFonts w:eastAsiaTheme="minorEastAsia" w:hint="eastAsia"/>
                <w:szCs w:val="18"/>
              </w:rPr>
              <w:t>M</w:t>
            </w:r>
          </w:p>
        </w:tc>
        <w:tc>
          <w:tcPr>
            <w:tcW w:w="1586" w:type="pct"/>
          </w:tcPr>
          <w:p w:rsidR="0066208F" w:rsidRPr="00F71588" w:rsidRDefault="0066208F" w:rsidP="00F71588">
            <w:pPr>
              <w:rPr>
                <w:szCs w:val="18"/>
              </w:rPr>
            </w:pPr>
            <w:r w:rsidRPr="00F71588">
              <w:rPr>
                <w:szCs w:val="18"/>
              </w:rPr>
              <w:t>发送报文数</w:t>
            </w:r>
          </w:p>
        </w:tc>
      </w:tr>
      <w:tr w:rsidR="0066208F" w:rsidRPr="00F71588" w:rsidTr="00477AF3">
        <w:tc>
          <w:tcPr>
            <w:tcW w:w="1229" w:type="pct"/>
          </w:tcPr>
          <w:p w:rsidR="0066208F" w:rsidRPr="00F71588" w:rsidRDefault="0066208F" w:rsidP="00F71588">
            <w:pPr>
              <w:rPr>
                <w:szCs w:val="18"/>
              </w:rPr>
            </w:pPr>
            <w:r w:rsidRPr="00F71588">
              <w:rPr>
                <w:szCs w:val="18"/>
              </w:rPr>
              <w:t>InPkts</w:t>
            </w:r>
          </w:p>
        </w:tc>
        <w:tc>
          <w:tcPr>
            <w:tcW w:w="815" w:type="pct"/>
          </w:tcPr>
          <w:p w:rsidR="0066208F" w:rsidRPr="00F71588" w:rsidRDefault="0066208F" w:rsidP="00F71588">
            <w:pPr>
              <w:rPr>
                <w:szCs w:val="18"/>
              </w:rPr>
            </w:pPr>
            <w:r w:rsidRPr="00F71588">
              <w:rPr>
                <w:szCs w:val="18"/>
              </w:rPr>
              <w:t>DOUBLE</w:t>
            </w:r>
          </w:p>
        </w:tc>
        <w:tc>
          <w:tcPr>
            <w:tcW w:w="815" w:type="pct"/>
          </w:tcPr>
          <w:p w:rsidR="0066208F" w:rsidRPr="00F71588" w:rsidRDefault="0066208F" w:rsidP="00F71588">
            <w:pPr>
              <w:rPr>
                <w:szCs w:val="18"/>
              </w:rPr>
            </w:pPr>
            <w:r w:rsidRPr="00F71588">
              <w:rPr>
                <w:szCs w:val="18"/>
              </w:rPr>
              <w:t>0</w:t>
            </w:r>
            <w:r>
              <w:rPr>
                <w:szCs w:val="18"/>
              </w:rPr>
              <w:t>-</w:t>
            </w:r>
            <w:r w:rsidRPr="00F71588">
              <w:rPr>
                <w:szCs w:val="18"/>
              </w:rPr>
              <w:t>1.85E19</w:t>
            </w:r>
          </w:p>
        </w:tc>
        <w:tc>
          <w:tcPr>
            <w:tcW w:w="555" w:type="pct"/>
          </w:tcPr>
          <w:p w:rsidR="0066208F" w:rsidRPr="00F71588" w:rsidRDefault="0066208F" w:rsidP="00F71588">
            <w:pPr>
              <w:rPr>
                <w:szCs w:val="18"/>
              </w:rPr>
            </w:pPr>
            <w:r>
              <w:rPr>
                <w:rFonts w:eastAsiaTheme="minorEastAsia" w:hint="eastAsia"/>
                <w:szCs w:val="18"/>
              </w:rPr>
              <w:t>M</w:t>
            </w:r>
          </w:p>
        </w:tc>
        <w:tc>
          <w:tcPr>
            <w:tcW w:w="1586" w:type="pct"/>
          </w:tcPr>
          <w:p w:rsidR="0066208F" w:rsidRPr="00F71588" w:rsidRDefault="0066208F" w:rsidP="00F71588">
            <w:pPr>
              <w:rPr>
                <w:szCs w:val="18"/>
              </w:rPr>
            </w:pPr>
            <w:r w:rsidRPr="00F71588">
              <w:rPr>
                <w:szCs w:val="18"/>
              </w:rPr>
              <w:t>接收报文数</w:t>
            </w:r>
          </w:p>
        </w:tc>
      </w:tr>
      <w:tr w:rsidR="0066208F" w:rsidRPr="00F71588" w:rsidTr="00477AF3">
        <w:tc>
          <w:tcPr>
            <w:tcW w:w="1229" w:type="pct"/>
          </w:tcPr>
          <w:p w:rsidR="0066208F" w:rsidRPr="00F71588" w:rsidRDefault="0066208F" w:rsidP="00F71588">
            <w:pPr>
              <w:rPr>
                <w:szCs w:val="18"/>
              </w:rPr>
            </w:pPr>
            <w:r w:rsidRPr="00F71588">
              <w:rPr>
                <w:szCs w:val="18"/>
              </w:rPr>
              <w:t>OutOctets</w:t>
            </w:r>
          </w:p>
        </w:tc>
        <w:tc>
          <w:tcPr>
            <w:tcW w:w="815" w:type="pct"/>
          </w:tcPr>
          <w:p w:rsidR="0066208F" w:rsidRPr="00F71588" w:rsidRDefault="0066208F" w:rsidP="00F71588">
            <w:pPr>
              <w:rPr>
                <w:szCs w:val="18"/>
              </w:rPr>
            </w:pPr>
            <w:r w:rsidRPr="00F71588">
              <w:rPr>
                <w:szCs w:val="18"/>
              </w:rPr>
              <w:t>DOUBLE</w:t>
            </w:r>
          </w:p>
        </w:tc>
        <w:tc>
          <w:tcPr>
            <w:tcW w:w="815" w:type="pct"/>
          </w:tcPr>
          <w:p w:rsidR="0066208F" w:rsidRPr="00F71588" w:rsidRDefault="0066208F" w:rsidP="00F71588">
            <w:pPr>
              <w:rPr>
                <w:szCs w:val="18"/>
              </w:rPr>
            </w:pPr>
            <w:r w:rsidRPr="00F71588">
              <w:rPr>
                <w:szCs w:val="18"/>
              </w:rPr>
              <w:t>0</w:t>
            </w:r>
            <w:r>
              <w:rPr>
                <w:szCs w:val="18"/>
              </w:rPr>
              <w:t>-</w:t>
            </w:r>
            <w:r w:rsidRPr="00F71588">
              <w:rPr>
                <w:szCs w:val="18"/>
              </w:rPr>
              <w:t>1.85E19</w:t>
            </w:r>
          </w:p>
        </w:tc>
        <w:tc>
          <w:tcPr>
            <w:tcW w:w="555" w:type="pct"/>
          </w:tcPr>
          <w:p w:rsidR="0066208F" w:rsidRPr="00F71588" w:rsidRDefault="0066208F" w:rsidP="00F71588">
            <w:pPr>
              <w:rPr>
                <w:szCs w:val="18"/>
              </w:rPr>
            </w:pPr>
            <w:r>
              <w:rPr>
                <w:rFonts w:eastAsiaTheme="minorEastAsia" w:hint="eastAsia"/>
                <w:szCs w:val="18"/>
              </w:rPr>
              <w:t>M</w:t>
            </w:r>
          </w:p>
        </w:tc>
        <w:tc>
          <w:tcPr>
            <w:tcW w:w="1586" w:type="pct"/>
          </w:tcPr>
          <w:p w:rsidR="0066208F" w:rsidRPr="00F71588" w:rsidRDefault="0066208F" w:rsidP="00F71588">
            <w:pPr>
              <w:rPr>
                <w:szCs w:val="18"/>
              </w:rPr>
            </w:pPr>
            <w:r w:rsidRPr="00F71588">
              <w:rPr>
                <w:szCs w:val="18"/>
              </w:rPr>
              <w:t>发送字节数</w:t>
            </w:r>
          </w:p>
        </w:tc>
      </w:tr>
      <w:tr w:rsidR="0066208F" w:rsidRPr="00F71588" w:rsidTr="00477AF3">
        <w:tc>
          <w:tcPr>
            <w:tcW w:w="1229" w:type="pct"/>
          </w:tcPr>
          <w:p w:rsidR="0066208F" w:rsidRPr="00F71588" w:rsidRDefault="0066208F" w:rsidP="00F71588">
            <w:pPr>
              <w:rPr>
                <w:szCs w:val="18"/>
              </w:rPr>
            </w:pPr>
            <w:r w:rsidRPr="00F71588">
              <w:rPr>
                <w:szCs w:val="18"/>
              </w:rPr>
              <w:t>InOctets</w:t>
            </w:r>
          </w:p>
        </w:tc>
        <w:tc>
          <w:tcPr>
            <w:tcW w:w="815" w:type="pct"/>
          </w:tcPr>
          <w:p w:rsidR="0066208F" w:rsidRPr="00F71588" w:rsidRDefault="0066208F" w:rsidP="00F71588">
            <w:pPr>
              <w:rPr>
                <w:szCs w:val="18"/>
              </w:rPr>
            </w:pPr>
            <w:r w:rsidRPr="00F71588">
              <w:rPr>
                <w:szCs w:val="18"/>
              </w:rPr>
              <w:t>DOUBLE</w:t>
            </w:r>
          </w:p>
        </w:tc>
        <w:tc>
          <w:tcPr>
            <w:tcW w:w="815" w:type="pct"/>
          </w:tcPr>
          <w:p w:rsidR="0066208F" w:rsidRPr="00F71588" w:rsidRDefault="0066208F" w:rsidP="00F71588">
            <w:pPr>
              <w:rPr>
                <w:szCs w:val="18"/>
              </w:rPr>
            </w:pPr>
            <w:r w:rsidRPr="00F71588">
              <w:rPr>
                <w:szCs w:val="18"/>
              </w:rPr>
              <w:t>0</w:t>
            </w:r>
            <w:r>
              <w:rPr>
                <w:szCs w:val="18"/>
              </w:rPr>
              <w:t>-</w:t>
            </w:r>
            <w:r w:rsidRPr="00F71588">
              <w:rPr>
                <w:szCs w:val="18"/>
              </w:rPr>
              <w:t>1.85E19</w:t>
            </w:r>
          </w:p>
        </w:tc>
        <w:tc>
          <w:tcPr>
            <w:tcW w:w="555" w:type="pct"/>
          </w:tcPr>
          <w:p w:rsidR="0066208F" w:rsidRPr="00F71588" w:rsidRDefault="0066208F" w:rsidP="00F71588">
            <w:pPr>
              <w:rPr>
                <w:szCs w:val="18"/>
              </w:rPr>
            </w:pPr>
            <w:r>
              <w:rPr>
                <w:rFonts w:eastAsiaTheme="minorEastAsia" w:hint="eastAsia"/>
                <w:szCs w:val="18"/>
              </w:rPr>
              <w:t>M</w:t>
            </w:r>
          </w:p>
        </w:tc>
        <w:tc>
          <w:tcPr>
            <w:tcW w:w="1586" w:type="pct"/>
          </w:tcPr>
          <w:p w:rsidR="0066208F" w:rsidRPr="00F71588" w:rsidRDefault="0066208F" w:rsidP="00F71588">
            <w:pPr>
              <w:rPr>
                <w:szCs w:val="18"/>
              </w:rPr>
            </w:pPr>
            <w:r w:rsidRPr="00F71588">
              <w:rPr>
                <w:szCs w:val="18"/>
              </w:rPr>
              <w:t>接收字节数</w:t>
            </w:r>
          </w:p>
        </w:tc>
      </w:tr>
      <w:tr w:rsidR="0066208F" w:rsidRPr="00F71588" w:rsidTr="00477AF3">
        <w:tc>
          <w:tcPr>
            <w:tcW w:w="1229" w:type="pct"/>
          </w:tcPr>
          <w:p w:rsidR="0066208F" w:rsidRPr="00F71588" w:rsidRDefault="0066208F" w:rsidP="00F71588">
            <w:pPr>
              <w:rPr>
                <w:szCs w:val="18"/>
              </w:rPr>
            </w:pPr>
            <w:r w:rsidRPr="00F71588">
              <w:rPr>
                <w:szCs w:val="18"/>
              </w:rPr>
              <w:t>CRC</w:t>
            </w:r>
          </w:p>
        </w:tc>
        <w:tc>
          <w:tcPr>
            <w:tcW w:w="815" w:type="pct"/>
          </w:tcPr>
          <w:p w:rsidR="0066208F" w:rsidRPr="00F71588" w:rsidRDefault="0066208F" w:rsidP="00F71588">
            <w:pPr>
              <w:rPr>
                <w:szCs w:val="18"/>
              </w:rPr>
            </w:pPr>
            <w:r w:rsidRPr="00F71588">
              <w:rPr>
                <w:szCs w:val="18"/>
              </w:rPr>
              <w:t>DOUBLE</w:t>
            </w:r>
          </w:p>
        </w:tc>
        <w:tc>
          <w:tcPr>
            <w:tcW w:w="815" w:type="pct"/>
          </w:tcPr>
          <w:p w:rsidR="0066208F" w:rsidRPr="00F71588" w:rsidRDefault="0066208F" w:rsidP="00F71588">
            <w:pPr>
              <w:rPr>
                <w:szCs w:val="18"/>
              </w:rPr>
            </w:pPr>
            <w:r w:rsidRPr="00F71588">
              <w:rPr>
                <w:szCs w:val="18"/>
              </w:rPr>
              <w:t>0</w:t>
            </w:r>
            <w:r>
              <w:rPr>
                <w:szCs w:val="18"/>
              </w:rPr>
              <w:t>-</w:t>
            </w:r>
            <w:r w:rsidRPr="00F71588">
              <w:rPr>
                <w:szCs w:val="18"/>
              </w:rPr>
              <w:t>1.85E19</w:t>
            </w:r>
          </w:p>
        </w:tc>
        <w:tc>
          <w:tcPr>
            <w:tcW w:w="555" w:type="pct"/>
          </w:tcPr>
          <w:p w:rsidR="0066208F" w:rsidRPr="00F71588" w:rsidRDefault="0066208F" w:rsidP="00F71588">
            <w:pPr>
              <w:rPr>
                <w:szCs w:val="18"/>
              </w:rPr>
            </w:pPr>
            <w:r>
              <w:rPr>
                <w:rFonts w:eastAsiaTheme="minorEastAsia" w:hint="eastAsia"/>
                <w:szCs w:val="18"/>
              </w:rPr>
              <w:t>M</w:t>
            </w:r>
          </w:p>
        </w:tc>
        <w:tc>
          <w:tcPr>
            <w:tcW w:w="1586" w:type="pct"/>
          </w:tcPr>
          <w:p w:rsidR="0066208F" w:rsidRPr="00F71588" w:rsidRDefault="0066208F" w:rsidP="00F71588">
            <w:pPr>
              <w:rPr>
                <w:szCs w:val="18"/>
              </w:rPr>
            </w:pPr>
            <w:r w:rsidRPr="00F71588">
              <w:rPr>
                <w:szCs w:val="18"/>
              </w:rPr>
              <w:t>接收到的CRC错误报文数</w:t>
            </w:r>
          </w:p>
        </w:tc>
      </w:tr>
      <w:tr w:rsidR="0066208F" w:rsidRPr="00F71588" w:rsidTr="00477AF3">
        <w:tc>
          <w:tcPr>
            <w:tcW w:w="1229" w:type="pct"/>
          </w:tcPr>
          <w:p w:rsidR="0066208F" w:rsidRPr="00F71588" w:rsidRDefault="0066208F" w:rsidP="00F71588">
            <w:pPr>
              <w:rPr>
                <w:szCs w:val="18"/>
              </w:rPr>
            </w:pPr>
            <w:r w:rsidRPr="00F71588">
              <w:rPr>
                <w:szCs w:val="18"/>
              </w:rPr>
              <w:t>UnderSizePkts</w:t>
            </w:r>
          </w:p>
        </w:tc>
        <w:tc>
          <w:tcPr>
            <w:tcW w:w="815" w:type="pct"/>
          </w:tcPr>
          <w:p w:rsidR="0066208F" w:rsidRPr="00F71588" w:rsidRDefault="0066208F" w:rsidP="00F71588">
            <w:pPr>
              <w:rPr>
                <w:szCs w:val="18"/>
              </w:rPr>
            </w:pPr>
            <w:r w:rsidRPr="00F71588">
              <w:rPr>
                <w:szCs w:val="18"/>
              </w:rPr>
              <w:t>DOUBLE</w:t>
            </w:r>
          </w:p>
        </w:tc>
        <w:tc>
          <w:tcPr>
            <w:tcW w:w="815" w:type="pct"/>
          </w:tcPr>
          <w:p w:rsidR="0066208F" w:rsidRPr="00F71588" w:rsidRDefault="0066208F" w:rsidP="00F71588">
            <w:pPr>
              <w:rPr>
                <w:szCs w:val="18"/>
              </w:rPr>
            </w:pPr>
            <w:r w:rsidRPr="00F71588">
              <w:rPr>
                <w:szCs w:val="18"/>
              </w:rPr>
              <w:t>0</w:t>
            </w:r>
            <w:r>
              <w:rPr>
                <w:szCs w:val="18"/>
              </w:rPr>
              <w:t>-</w:t>
            </w:r>
            <w:r w:rsidRPr="00F71588">
              <w:rPr>
                <w:szCs w:val="18"/>
              </w:rPr>
              <w:t>1.85E19</w:t>
            </w:r>
          </w:p>
        </w:tc>
        <w:tc>
          <w:tcPr>
            <w:tcW w:w="555" w:type="pct"/>
          </w:tcPr>
          <w:p w:rsidR="0066208F" w:rsidRPr="00F71588" w:rsidRDefault="0066208F" w:rsidP="00F71588">
            <w:pPr>
              <w:rPr>
                <w:szCs w:val="18"/>
              </w:rPr>
            </w:pPr>
            <w:r>
              <w:rPr>
                <w:rFonts w:eastAsiaTheme="minorEastAsia" w:hint="eastAsia"/>
                <w:szCs w:val="18"/>
              </w:rPr>
              <w:t>M</w:t>
            </w:r>
          </w:p>
        </w:tc>
        <w:tc>
          <w:tcPr>
            <w:tcW w:w="1586" w:type="pct"/>
          </w:tcPr>
          <w:p w:rsidR="0066208F" w:rsidRPr="00F71588" w:rsidRDefault="0066208F" w:rsidP="00F71588">
            <w:pPr>
              <w:rPr>
                <w:szCs w:val="18"/>
              </w:rPr>
            </w:pPr>
            <w:r w:rsidRPr="00F71588">
              <w:rPr>
                <w:szCs w:val="18"/>
              </w:rPr>
              <w:t>接收到的超短报文数</w:t>
            </w:r>
          </w:p>
        </w:tc>
      </w:tr>
      <w:tr w:rsidR="0066208F" w:rsidRPr="00F71588" w:rsidTr="00477AF3">
        <w:tc>
          <w:tcPr>
            <w:tcW w:w="1229" w:type="pct"/>
          </w:tcPr>
          <w:p w:rsidR="0066208F" w:rsidRPr="00F71588" w:rsidRDefault="0066208F" w:rsidP="00F71588">
            <w:pPr>
              <w:rPr>
                <w:szCs w:val="18"/>
              </w:rPr>
            </w:pPr>
            <w:r w:rsidRPr="00F71588">
              <w:rPr>
                <w:szCs w:val="18"/>
              </w:rPr>
              <w:lastRenderedPageBreak/>
              <w:t>OverSizePkts</w:t>
            </w:r>
          </w:p>
        </w:tc>
        <w:tc>
          <w:tcPr>
            <w:tcW w:w="815" w:type="pct"/>
          </w:tcPr>
          <w:p w:rsidR="0066208F" w:rsidRPr="00F71588" w:rsidRDefault="0066208F" w:rsidP="00F71588">
            <w:pPr>
              <w:rPr>
                <w:szCs w:val="18"/>
              </w:rPr>
            </w:pPr>
            <w:r w:rsidRPr="00F71588">
              <w:rPr>
                <w:szCs w:val="18"/>
              </w:rPr>
              <w:t>DOUBLE</w:t>
            </w:r>
          </w:p>
        </w:tc>
        <w:tc>
          <w:tcPr>
            <w:tcW w:w="815" w:type="pct"/>
          </w:tcPr>
          <w:p w:rsidR="0066208F" w:rsidRPr="00F71588" w:rsidRDefault="0066208F" w:rsidP="00F71588">
            <w:pPr>
              <w:rPr>
                <w:szCs w:val="18"/>
              </w:rPr>
            </w:pPr>
            <w:r w:rsidRPr="00F71588">
              <w:rPr>
                <w:szCs w:val="18"/>
              </w:rPr>
              <w:t>0</w:t>
            </w:r>
            <w:r>
              <w:rPr>
                <w:szCs w:val="18"/>
              </w:rPr>
              <w:t>-</w:t>
            </w:r>
            <w:r w:rsidRPr="00F71588">
              <w:rPr>
                <w:szCs w:val="18"/>
              </w:rPr>
              <w:t>1.85E19</w:t>
            </w:r>
          </w:p>
        </w:tc>
        <w:tc>
          <w:tcPr>
            <w:tcW w:w="555" w:type="pct"/>
          </w:tcPr>
          <w:p w:rsidR="0066208F" w:rsidRPr="00F71588" w:rsidRDefault="0066208F" w:rsidP="00F71588">
            <w:pPr>
              <w:rPr>
                <w:szCs w:val="18"/>
              </w:rPr>
            </w:pPr>
            <w:r>
              <w:rPr>
                <w:rFonts w:eastAsiaTheme="minorEastAsia" w:hint="eastAsia"/>
                <w:szCs w:val="18"/>
              </w:rPr>
              <w:t>M</w:t>
            </w:r>
          </w:p>
        </w:tc>
        <w:tc>
          <w:tcPr>
            <w:tcW w:w="1586" w:type="pct"/>
          </w:tcPr>
          <w:p w:rsidR="0066208F" w:rsidRPr="00F71588" w:rsidRDefault="0066208F" w:rsidP="00F71588">
            <w:pPr>
              <w:rPr>
                <w:szCs w:val="18"/>
              </w:rPr>
            </w:pPr>
            <w:r w:rsidRPr="00F71588">
              <w:rPr>
                <w:szCs w:val="18"/>
              </w:rPr>
              <w:t>接收到的超长报文数</w:t>
            </w:r>
          </w:p>
        </w:tc>
      </w:tr>
      <w:tr w:rsidR="0066208F" w:rsidRPr="00F71588" w:rsidTr="00477AF3">
        <w:tc>
          <w:tcPr>
            <w:tcW w:w="1229" w:type="pct"/>
          </w:tcPr>
          <w:p w:rsidR="0066208F" w:rsidRPr="00F71588" w:rsidRDefault="0066208F" w:rsidP="00F71588">
            <w:pPr>
              <w:rPr>
                <w:szCs w:val="18"/>
              </w:rPr>
            </w:pPr>
            <w:r w:rsidRPr="00F71588">
              <w:rPr>
                <w:szCs w:val="18"/>
              </w:rPr>
              <w:t>InErrors</w:t>
            </w:r>
          </w:p>
        </w:tc>
        <w:tc>
          <w:tcPr>
            <w:tcW w:w="815" w:type="pct"/>
          </w:tcPr>
          <w:p w:rsidR="0066208F" w:rsidRPr="00F71588" w:rsidRDefault="0066208F" w:rsidP="00F71588">
            <w:pPr>
              <w:rPr>
                <w:szCs w:val="18"/>
              </w:rPr>
            </w:pPr>
            <w:r w:rsidRPr="00F71588">
              <w:rPr>
                <w:szCs w:val="18"/>
              </w:rPr>
              <w:t>DOUBLE</w:t>
            </w:r>
          </w:p>
        </w:tc>
        <w:tc>
          <w:tcPr>
            <w:tcW w:w="815" w:type="pct"/>
          </w:tcPr>
          <w:p w:rsidR="0066208F" w:rsidRPr="00F71588" w:rsidRDefault="0066208F" w:rsidP="00F71588">
            <w:pPr>
              <w:rPr>
                <w:szCs w:val="18"/>
              </w:rPr>
            </w:pPr>
            <w:r w:rsidRPr="00F71588">
              <w:rPr>
                <w:szCs w:val="18"/>
              </w:rPr>
              <w:t>0</w:t>
            </w:r>
            <w:r>
              <w:rPr>
                <w:szCs w:val="18"/>
              </w:rPr>
              <w:t>-</w:t>
            </w:r>
            <w:r w:rsidRPr="00F71588">
              <w:rPr>
                <w:szCs w:val="18"/>
              </w:rPr>
              <w:t>1.85E19</w:t>
            </w:r>
          </w:p>
        </w:tc>
        <w:tc>
          <w:tcPr>
            <w:tcW w:w="555" w:type="pct"/>
          </w:tcPr>
          <w:p w:rsidR="0066208F" w:rsidRPr="00F71588" w:rsidRDefault="0066208F" w:rsidP="00F71588">
            <w:pPr>
              <w:rPr>
                <w:szCs w:val="18"/>
              </w:rPr>
            </w:pPr>
            <w:r>
              <w:rPr>
                <w:rFonts w:eastAsiaTheme="minorEastAsia" w:hint="eastAsia"/>
                <w:szCs w:val="18"/>
              </w:rPr>
              <w:t>M</w:t>
            </w:r>
          </w:p>
        </w:tc>
        <w:tc>
          <w:tcPr>
            <w:tcW w:w="1586" w:type="pct"/>
          </w:tcPr>
          <w:p w:rsidR="0066208F" w:rsidRPr="00F71588" w:rsidRDefault="0066208F" w:rsidP="00F71588">
            <w:pPr>
              <w:rPr>
                <w:szCs w:val="18"/>
              </w:rPr>
            </w:pPr>
            <w:r w:rsidRPr="00F71588">
              <w:rPr>
                <w:szCs w:val="18"/>
              </w:rPr>
              <w:t>接收到的错误报文数</w:t>
            </w:r>
          </w:p>
        </w:tc>
      </w:tr>
      <w:tr w:rsidR="0066208F" w:rsidRPr="00F71588" w:rsidTr="00477AF3">
        <w:tc>
          <w:tcPr>
            <w:tcW w:w="1229" w:type="pct"/>
          </w:tcPr>
          <w:p w:rsidR="0066208F" w:rsidRPr="00F71588" w:rsidRDefault="0066208F" w:rsidP="00F71588">
            <w:pPr>
              <w:rPr>
                <w:szCs w:val="18"/>
              </w:rPr>
            </w:pPr>
            <w:r w:rsidRPr="00F71588">
              <w:rPr>
                <w:szCs w:val="18"/>
              </w:rPr>
              <w:t>OutErrors</w:t>
            </w:r>
          </w:p>
        </w:tc>
        <w:tc>
          <w:tcPr>
            <w:tcW w:w="815" w:type="pct"/>
          </w:tcPr>
          <w:p w:rsidR="0066208F" w:rsidRPr="00F71588" w:rsidRDefault="0066208F" w:rsidP="00F71588">
            <w:pPr>
              <w:rPr>
                <w:szCs w:val="18"/>
              </w:rPr>
            </w:pPr>
            <w:r w:rsidRPr="00F71588">
              <w:rPr>
                <w:szCs w:val="18"/>
              </w:rPr>
              <w:t>DOUBLE</w:t>
            </w:r>
          </w:p>
        </w:tc>
        <w:tc>
          <w:tcPr>
            <w:tcW w:w="815" w:type="pct"/>
          </w:tcPr>
          <w:p w:rsidR="0066208F" w:rsidRPr="00F71588" w:rsidRDefault="0066208F" w:rsidP="00F71588">
            <w:pPr>
              <w:rPr>
                <w:szCs w:val="18"/>
              </w:rPr>
            </w:pPr>
            <w:r w:rsidRPr="00F71588">
              <w:rPr>
                <w:szCs w:val="18"/>
              </w:rPr>
              <w:t>0</w:t>
            </w:r>
            <w:r>
              <w:rPr>
                <w:szCs w:val="18"/>
              </w:rPr>
              <w:t>-</w:t>
            </w:r>
            <w:r w:rsidRPr="00F71588">
              <w:rPr>
                <w:szCs w:val="18"/>
              </w:rPr>
              <w:t>1.85E19</w:t>
            </w:r>
          </w:p>
        </w:tc>
        <w:tc>
          <w:tcPr>
            <w:tcW w:w="555" w:type="pct"/>
          </w:tcPr>
          <w:p w:rsidR="0066208F" w:rsidRPr="00F71588" w:rsidRDefault="0066208F" w:rsidP="00F71588">
            <w:pPr>
              <w:rPr>
                <w:szCs w:val="18"/>
              </w:rPr>
            </w:pPr>
            <w:r>
              <w:rPr>
                <w:rFonts w:eastAsiaTheme="minorEastAsia" w:hint="eastAsia"/>
                <w:szCs w:val="18"/>
              </w:rPr>
              <w:t>M</w:t>
            </w:r>
          </w:p>
        </w:tc>
        <w:tc>
          <w:tcPr>
            <w:tcW w:w="1586" w:type="pct"/>
          </w:tcPr>
          <w:p w:rsidR="0066208F" w:rsidRPr="00F71588" w:rsidRDefault="0066208F" w:rsidP="00F71588">
            <w:pPr>
              <w:rPr>
                <w:szCs w:val="18"/>
              </w:rPr>
            </w:pPr>
            <w:r w:rsidRPr="00F71588">
              <w:rPr>
                <w:szCs w:val="18"/>
              </w:rPr>
              <w:t>未发送的错误报文数</w:t>
            </w:r>
          </w:p>
        </w:tc>
      </w:tr>
      <w:tr w:rsidR="0066208F" w:rsidRPr="00F71588" w:rsidTr="00477AF3">
        <w:tc>
          <w:tcPr>
            <w:tcW w:w="1229" w:type="pct"/>
          </w:tcPr>
          <w:p w:rsidR="0066208F" w:rsidRPr="00F71588" w:rsidRDefault="0066208F" w:rsidP="00F71588">
            <w:pPr>
              <w:rPr>
                <w:szCs w:val="18"/>
              </w:rPr>
            </w:pPr>
            <w:r w:rsidRPr="00F71588">
              <w:rPr>
                <w:szCs w:val="18"/>
              </w:rPr>
              <w:t>InDiscards</w:t>
            </w:r>
          </w:p>
        </w:tc>
        <w:tc>
          <w:tcPr>
            <w:tcW w:w="815" w:type="pct"/>
          </w:tcPr>
          <w:p w:rsidR="0066208F" w:rsidRPr="00F71588" w:rsidRDefault="0066208F" w:rsidP="00F71588">
            <w:pPr>
              <w:rPr>
                <w:szCs w:val="18"/>
              </w:rPr>
            </w:pPr>
            <w:r w:rsidRPr="00F71588">
              <w:rPr>
                <w:szCs w:val="18"/>
              </w:rPr>
              <w:t>DOUBLE</w:t>
            </w:r>
          </w:p>
        </w:tc>
        <w:tc>
          <w:tcPr>
            <w:tcW w:w="815" w:type="pct"/>
          </w:tcPr>
          <w:p w:rsidR="0066208F" w:rsidRPr="00F71588" w:rsidRDefault="0066208F" w:rsidP="00F71588">
            <w:pPr>
              <w:rPr>
                <w:szCs w:val="18"/>
              </w:rPr>
            </w:pPr>
            <w:r w:rsidRPr="00F71588">
              <w:rPr>
                <w:szCs w:val="18"/>
              </w:rPr>
              <w:t>0</w:t>
            </w:r>
            <w:r>
              <w:rPr>
                <w:szCs w:val="18"/>
              </w:rPr>
              <w:t>-</w:t>
            </w:r>
            <w:r w:rsidRPr="00F71588">
              <w:rPr>
                <w:szCs w:val="18"/>
              </w:rPr>
              <w:t>1.85E19</w:t>
            </w:r>
          </w:p>
        </w:tc>
        <w:tc>
          <w:tcPr>
            <w:tcW w:w="555" w:type="pct"/>
          </w:tcPr>
          <w:p w:rsidR="0066208F" w:rsidRPr="00F71588" w:rsidRDefault="0066208F" w:rsidP="00F71588">
            <w:pPr>
              <w:rPr>
                <w:szCs w:val="18"/>
              </w:rPr>
            </w:pPr>
            <w:r>
              <w:rPr>
                <w:rFonts w:eastAsiaTheme="minorEastAsia" w:hint="eastAsia"/>
                <w:szCs w:val="18"/>
              </w:rPr>
              <w:t>M</w:t>
            </w:r>
          </w:p>
        </w:tc>
        <w:tc>
          <w:tcPr>
            <w:tcW w:w="1586" w:type="pct"/>
          </w:tcPr>
          <w:p w:rsidR="0066208F" w:rsidRPr="00F71588" w:rsidRDefault="0066208F" w:rsidP="00F71588">
            <w:pPr>
              <w:rPr>
                <w:szCs w:val="18"/>
              </w:rPr>
            </w:pPr>
            <w:r w:rsidRPr="00F71588">
              <w:rPr>
                <w:szCs w:val="18"/>
              </w:rPr>
              <w:t>丢弃的接收报文数</w:t>
            </w:r>
          </w:p>
        </w:tc>
      </w:tr>
      <w:tr w:rsidR="0066208F" w:rsidRPr="00F71588" w:rsidTr="00477AF3">
        <w:tc>
          <w:tcPr>
            <w:tcW w:w="1229" w:type="pct"/>
          </w:tcPr>
          <w:p w:rsidR="0066208F" w:rsidRPr="00F71588" w:rsidRDefault="0066208F" w:rsidP="00F71588">
            <w:pPr>
              <w:rPr>
                <w:szCs w:val="18"/>
              </w:rPr>
            </w:pPr>
            <w:r w:rsidRPr="00F71588">
              <w:rPr>
                <w:szCs w:val="18"/>
              </w:rPr>
              <w:t>OutDiscards</w:t>
            </w:r>
          </w:p>
        </w:tc>
        <w:tc>
          <w:tcPr>
            <w:tcW w:w="815" w:type="pct"/>
          </w:tcPr>
          <w:p w:rsidR="0066208F" w:rsidRPr="00F71588" w:rsidRDefault="0066208F" w:rsidP="00F71588">
            <w:pPr>
              <w:rPr>
                <w:szCs w:val="18"/>
              </w:rPr>
            </w:pPr>
            <w:r w:rsidRPr="00F71588">
              <w:rPr>
                <w:szCs w:val="18"/>
              </w:rPr>
              <w:t>DOUBLE</w:t>
            </w:r>
          </w:p>
        </w:tc>
        <w:tc>
          <w:tcPr>
            <w:tcW w:w="815" w:type="pct"/>
          </w:tcPr>
          <w:p w:rsidR="0066208F" w:rsidRPr="00F71588" w:rsidRDefault="0066208F" w:rsidP="00F71588">
            <w:pPr>
              <w:rPr>
                <w:szCs w:val="18"/>
              </w:rPr>
            </w:pPr>
            <w:r w:rsidRPr="00F71588">
              <w:rPr>
                <w:szCs w:val="18"/>
              </w:rPr>
              <w:t>0</w:t>
            </w:r>
            <w:r>
              <w:rPr>
                <w:szCs w:val="18"/>
              </w:rPr>
              <w:t>-</w:t>
            </w:r>
            <w:r w:rsidRPr="00F71588">
              <w:rPr>
                <w:szCs w:val="18"/>
              </w:rPr>
              <w:t>1.85E19</w:t>
            </w:r>
          </w:p>
        </w:tc>
        <w:tc>
          <w:tcPr>
            <w:tcW w:w="555" w:type="pct"/>
          </w:tcPr>
          <w:p w:rsidR="0066208F" w:rsidRPr="00F71588" w:rsidRDefault="0066208F" w:rsidP="00F71588">
            <w:pPr>
              <w:rPr>
                <w:szCs w:val="18"/>
              </w:rPr>
            </w:pPr>
            <w:r>
              <w:rPr>
                <w:rFonts w:eastAsiaTheme="minorEastAsia" w:hint="eastAsia"/>
                <w:szCs w:val="18"/>
              </w:rPr>
              <w:t>M</w:t>
            </w:r>
          </w:p>
        </w:tc>
        <w:tc>
          <w:tcPr>
            <w:tcW w:w="1586" w:type="pct"/>
          </w:tcPr>
          <w:p w:rsidR="0066208F" w:rsidRPr="00F71588" w:rsidRDefault="0066208F" w:rsidP="00F71588">
            <w:pPr>
              <w:rPr>
                <w:szCs w:val="18"/>
              </w:rPr>
            </w:pPr>
            <w:r w:rsidRPr="00F71588">
              <w:rPr>
                <w:szCs w:val="18"/>
              </w:rPr>
              <w:t>丢弃的发送报文数</w:t>
            </w:r>
          </w:p>
        </w:tc>
      </w:tr>
      <w:tr w:rsidR="0066208F" w:rsidRPr="00F71588" w:rsidTr="00477AF3">
        <w:tc>
          <w:tcPr>
            <w:tcW w:w="1229" w:type="pct"/>
          </w:tcPr>
          <w:p w:rsidR="0066208F" w:rsidRPr="00F71588" w:rsidRDefault="0066208F" w:rsidP="00F71588">
            <w:pPr>
              <w:rPr>
                <w:szCs w:val="18"/>
              </w:rPr>
            </w:pPr>
            <w:r w:rsidRPr="00F71588">
              <w:rPr>
                <w:szCs w:val="18"/>
              </w:rPr>
              <w:t>InUnicastPkts</w:t>
            </w:r>
          </w:p>
        </w:tc>
        <w:tc>
          <w:tcPr>
            <w:tcW w:w="815" w:type="pct"/>
          </w:tcPr>
          <w:p w:rsidR="0066208F" w:rsidRPr="00F71588" w:rsidRDefault="0066208F" w:rsidP="00F71588">
            <w:pPr>
              <w:rPr>
                <w:szCs w:val="18"/>
              </w:rPr>
            </w:pPr>
            <w:r w:rsidRPr="00F71588">
              <w:rPr>
                <w:szCs w:val="18"/>
              </w:rPr>
              <w:t>DOUBLE</w:t>
            </w:r>
          </w:p>
        </w:tc>
        <w:tc>
          <w:tcPr>
            <w:tcW w:w="815" w:type="pct"/>
          </w:tcPr>
          <w:p w:rsidR="0066208F" w:rsidRPr="00F71588" w:rsidRDefault="0066208F" w:rsidP="00F71588">
            <w:pPr>
              <w:rPr>
                <w:szCs w:val="18"/>
              </w:rPr>
            </w:pPr>
            <w:r w:rsidRPr="00F71588">
              <w:rPr>
                <w:szCs w:val="18"/>
              </w:rPr>
              <w:t>0</w:t>
            </w:r>
            <w:r>
              <w:rPr>
                <w:szCs w:val="18"/>
              </w:rPr>
              <w:t>-</w:t>
            </w:r>
            <w:r w:rsidRPr="00F71588">
              <w:rPr>
                <w:szCs w:val="18"/>
              </w:rPr>
              <w:t>1.85E19</w:t>
            </w:r>
          </w:p>
        </w:tc>
        <w:tc>
          <w:tcPr>
            <w:tcW w:w="555" w:type="pct"/>
          </w:tcPr>
          <w:p w:rsidR="0066208F" w:rsidRPr="00F71588" w:rsidRDefault="0066208F" w:rsidP="00F71588">
            <w:pPr>
              <w:rPr>
                <w:szCs w:val="18"/>
              </w:rPr>
            </w:pPr>
            <w:r>
              <w:rPr>
                <w:rFonts w:eastAsiaTheme="minorEastAsia" w:hint="eastAsia"/>
                <w:szCs w:val="18"/>
              </w:rPr>
              <w:t>M</w:t>
            </w:r>
          </w:p>
        </w:tc>
        <w:tc>
          <w:tcPr>
            <w:tcW w:w="1586" w:type="pct"/>
          </w:tcPr>
          <w:p w:rsidR="0066208F" w:rsidRPr="00F71588" w:rsidRDefault="0066208F" w:rsidP="00F71588">
            <w:pPr>
              <w:rPr>
                <w:szCs w:val="18"/>
              </w:rPr>
            </w:pPr>
            <w:r w:rsidRPr="00F71588">
              <w:rPr>
                <w:szCs w:val="18"/>
              </w:rPr>
              <w:t>接收到的单播包数</w:t>
            </w:r>
          </w:p>
        </w:tc>
      </w:tr>
      <w:tr w:rsidR="0066208F" w:rsidRPr="00F71588" w:rsidTr="00477AF3">
        <w:tc>
          <w:tcPr>
            <w:tcW w:w="1229" w:type="pct"/>
          </w:tcPr>
          <w:p w:rsidR="0066208F" w:rsidRPr="00F71588" w:rsidRDefault="0066208F" w:rsidP="00F71588">
            <w:pPr>
              <w:rPr>
                <w:szCs w:val="18"/>
              </w:rPr>
            </w:pPr>
            <w:r w:rsidRPr="00F71588">
              <w:rPr>
                <w:szCs w:val="18"/>
              </w:rPr>
              <w:t>InMulticastPkts</w:t>
            </w:r>
          </w:p>
        </w:tc>
        <w:tc>
          <w:tcPr>
            <w:tcW w:w="815" w:type="pct"/>
          </w:tcPr>
          <w:p w:rsidR="0066208F" w:rsidRPr="00F71588" w:rsidRDefault="0066208F" w:rsidP="00F71588">
            <w:pPr>
              <w:rPr>
                <w:szCs w:val="18"/>
              </w:rPr>
            </w:pPr>
            <w:r w:rsidRPr="00F71588">
              <w:rPr>
                <w:szCs w:val="18"/>
              </w:rPr>
              <w:t>DOUBLE</w:t>
            </w:r>
          </w:p>
        </w:tc>
        <w:tc>
          <w:tcPr>
            <w:tcW w:w="815" w:type="pct"/>
          </w:tcPr>
          <w:p w:rsidR="0066208F" w:rsidRPr="00F71588" w:rsidRDefault="0066208F" w:rsidP="00F71588">
            <w:pPr>
              <w:rPr>
                <w:szCs w:val="18"/>
              </w:rPr>
            </w:pPr>
            <w:r w:rsidRPr="00F71588">
              <w:rPr>
                <w:szCs w:val="18"/>
              </w:rPr>
              <w:t>0</w:t>
            </w:r>
            <w:r>
              <w:rPr>
                <w:szCs w:val="18"/>
              </w:rPr>
              <w:t>-</w:t>
            </w:r>
            <w:r w:rsidRPr="00F71588">
              <w:rPr>
                <w:szCs w:val="18"/>
              </w:rPr>
              <w:t>1.85E19</w:t>
            </w:r>
          </w:p>
        </w:tc>
        <w:tc>
          <w:tcPr>
            <w:tcW w:w="555" w:type="pct"/>
          </w:tcPr>
          <w:p w:rsidR="0066208F" w:rsidRPr="00F71588" w:rsidRDefault="0066208F" w:rsidP="00F71588">
            <w:pPr>
              <w:rPr>
                <w:szCs w:val="18"/>
              </w:rPr>
            </w:pPr>
            <w:r>
              <w:rPr>
                <w:rFonts w:eastAsiaTheme="minorEastAsia" w:hint="eastAsia"/>
                <w:szCs w:val="18"/>
              </w:rPr>
              <w:t>M</w:t>
            </w:r>
          </w:p>
        </w:tc>
        <w:tc>
          <w:tcPr>
            <w:tcW w:w="1586" w:type="pct"/>
          </w:tcPr>
          <w:p w:rsidR="0066208F" w:rsidRPr="00F71588" w:rsidRDefault="0066208F" w:rsidP="00F71588">
            <w:pPr>
              <w:rPr>
                <w:szCs w:val="18"/>
              </w:rPr>
            </w:pPr>
            <w:r w:rsidRPr="00F71588">
              <w:rPr>
                <w:szCs w:val="18"/>
              </w:rPr>
              <w:t>接收到的组播包数</w:t>
            </w:r>
          </w:p>
        </w:tc>
      </w:tr>
      <w:tr w:rsidR="0066208F" w:rsidRPr="00F71588" w:rsidTr="00477AF3">
        <w:tc>
          <w:tcPr>
            <w:tcW w:w="1229" w:type="pct"/>
          </w:tcPr>
          <w:p w:rsidR="0066208F" w:rsidRPr="00F71588" w:rsidRDefault="0066208F" w:rsidP="00F71588">
            <w:pPr>
              <w:rPr>
                <w:szCs w:val="18"/>
              </w:rPr>
            </w:pPr>
            <w:r w:rsidRPr="00F71588">
              <w:rPr>
                <w:szCs w:val="18"/>
              </w:rPr>
              <w:t>InBroadcastPkts</w:t>
            </w:r>
          </w:p>
        </w:tc>
        <w:tc>
          <w:tcPr>
            <w:tcW w:w="815" w:type="pct"/>
          </w:tcPr>
          <w:p w:rsidR="0066208F" w:rsidRPr="00F71588" w:rsidRDefault="0066208F" w:rsidP="00F71588">
            <w:pPr>
              <w:rPr>
                <w:szCs w:val="18"/>
              </w:rPr>
            </w:pPr>
            <w:r w:rsidRPr="00F71588">
              <w:rPr>
                <w:szCs w:val="18"/>
              </w:rPr>
              <w:t>DOUBLE</w:t>
            </w:r>
          </w:p>
        </w:tc>
        <w:tc>
          <w:tcPr>
            <w:tcW w:w="815" w:type="pct"/>
          </w:tcPr>
          <w:p w:rsidR="0066208F" w:rsidRPr="00F71588" w:rsidRDefault="0066208F" w:rsidP="00F71588">
            <w:pPr>
              <w:rPr>
                <w:szCs w:val="18"/>
              </w:rPr>
            </w:pPr>
            <w:r w:rsidRPr="00F71588">
              <w:rPr>
                <w:szCs w:val="18"/>
              </w:rPr>
              <w:t>0</w:t>
            </w:r>
            <w:r>
              <w:rPr>
                <w:szCs w:val="18"/>
              </w:rPr>
              <w:t>-</w:t>
            </w:r>
            <w:r w:rsidRPr="00F71588">
              <w:rPr>
                <w:szCs w:val="18"/>
              </w:rPr>
              <w:t>1.85E19</w:t>
            </w:r>
          </w:p>
        </w:tc>
        <w:tc>
          <w:tcPr>
            <w:tcW w:w="555" w:type="pct"/>
          </w:tcPr>
          <w:p w:rsidR="0066208F" w:rsidRPr="00F71588" w:rsidRDefault="0066208F" w:rsidP="00F71588">
            <w:pPr>
              <w:rPr>
                <w:szCs w:val="18"/>
              </w:rPr>
            </w:pPr>
            <w:r>
              <w:rPr>
                <w:rFonts w:eastAsiaTheme="minorEastAsia" w:hint="eastAsia"/>
                <w:szCs w:val="18"/>
              </w:rPr>
              <w:t>M</w:t>
            </w:r>
          </w:p>
        </w:tc>
        <w:tc>
          <w:tcPr>
            <w:tcW w:w="1586" w:type="pct"/>
          </w:tcPr>
          <w:p w:rsidR="0066208F" w:rsidRPr="00F71588" w:rsidRDefault="0066208F" w:rsidP="00F71588">
            <w:pPr>
              <w:rPr>
                <w:szCs w:val="18"/>
              </w:rPr>
            </w:pPr>
            <w:r w:rsidRPr="00F71588">
              <w:rPr>
                <w:szCs w:val="18"/>
              </w:rPr>
              <w:t>接收到的广播包数</w:t>
            </w:r>
          </w:p>
        </w:tc>
      </w:tr>
      <w:tr w:rsidR="0066208F" w:rsidRPr="00F71588" w:rsidTr="00477AF3">
        <w:tc>
          <w:tcPr>
            <w:tcW w:w="1229" w:type="pct"/>
          </w:tcPr>
          <w:p w:rsidR="0066208F" w:rsidRPr="00F71588" w:rsidRDefault="0066208F" w:rsidP="00F71588">
            <w:pPr>
              <w:rPr>
                <w:szCs w:val="18"/>
              </w:rPr>
            </w:pPr>
            <w:r w:rsidRPr="00F71588">
              <w:rPr>
                <w:szCs w:val="18"/>
              </w:rPr>
              <w:t>OutUnicastPkts</w:t>
            </w:r>
          </w:p>
        </w:tc>
        <w:tc>
          <w:tcPr>
            <w:tcW w:w="815" w:type="pct"/>
          </w:tcPr>
          <w:p w:rsidR="0066208F" w:rsidRPr="00F71588" w:rsidRDefault="0066208F" w:rsidP="00F71588">
            <w:pPr>
              <w:rPr>
                <w:szCs w:val="18"/>
              </w:rPr>
            </w:pPr>
            <w:r w:rsidRPr="00F71588">
              <w:rPr>
                <w:szCs w:val="18"/>
              </w:rPr>
              <w:t>DOUBLE</w:t>
            </w:r>
          </w:p>
        </w:tc>
        <w:tc>
          <w:tcPr>
            <w:tcW w:w="815" w:type="pct"/>
          </w:tcPr>
          <w:p w:rsidR="0066208F" w:rsidRPr="00F71588" w:rsidRDefault="0066208F" w:rsidP="00F71588">
            <w:pPr>
              <w:rPr>
                <w:szCs w:val="18"/>
              </w:rPr>
            </w:pPr>
            <w:r w:rsidRPr="00F71588">
              <w:rPr>
                <w:szCs w:val="18"/>
              </w:rPr>
              <w:t>0</w:t>
            </w:r>
            <w:r>
              <w:rPr>
                <w:szCs w:val="18"/>
              </w:rPr>
              <w:t>-</w:t>
            </w:r>
            <w:r w:rsidRPr="00F71588">
              <w:rPr>
                <w:szCs w:val="18"/>
              </w:rPr>
              <w:t>1.85E19</w:t>
            </w:r>
          </w:p>
        </w:tc>
        <w:tc>
          <w:tcPr>
            <w:tcW w:w="555" w:type="pct"/>
          </w:tcPr>
          <w:p w:rsidR="0066208F" w:rsidRPr="00F71588" w:rsidRDefault="0066208F" w:rsidP="00F71588">
            <w:pPr>
              <w:rPr>
                <w:szCs w:val="18"/>
              </w:rPr>
            </w:pPr>
            <w:r>
              <w:rPr>
                <w:rFonts w:eastAsiaTheme="minorEastAsia" w:hint="eastAsia"/>
                <w:szCs w:val="18"/>
              </w:rPr>
              <w:t>M</w:t>
            </w:r>
          </w:p>
        </w:tc>
        <w:tc>
          <w:tcPr>
            <w:tcW w:w="1586" w:type="pct"/>
          </w:tcPr>
          <w:p w:rsidR="0066208F" w:rsidRPr="00F71588" w:rsidRDefault="0066208F" w:rsidP="00F71588">
            <w:pPr>
              <w:rPr>
                <w:szCs w:val="18"/>
              </w:rPr>
            </w:pPr>
            <w:r w:rsidRPr="00F71588">
              <w:rPr>
                <w:szCs w:val="18"/>
              </w:rPr>
              <w:t>发送的单播包数</w:t>
            </w:r>
          </w:p>
        </w:tc>
      </w:tr>
      <w:tr w:rsidR="0066208F" w:rsidRPr="00F71588" w:rsidTr="00477AF3">
        <w:tc>
          <w:tcPr>
            <w:tcW w:w="1229" w:type="pct"/>
          </w:tcPr>
          <w:p w:rsidR="0066208F" w:rsidRPr="00F71588" w:rsidRDefault="0066208F" w:rsidP="00F71588">
            <w:pPr>
              <w:rPr>
                <w:szCs w:val="18"/>
              </w:rPr>
            </w:pPr>
            <w:r w:rsidRPr="00F71588">
              <w:rPr>
                <w:szCs w:val="18"/>
              </w:rPr>
              <w:t>OutMulticastPkts</w:t>
            </w:r>
          </w:p>
        </w:tc>
        <w:tc>
          <w:tcPr>
            <w:tcW w:w="815" w:type="pct"/>
          </w:tcPr>
          <w:p w:rsidR="0066208F" w:rsidRPr="00F71588" w:rsidRDefault="0066208F" w:rsidP="00F71588">
            <w:pPr>
              <w:rPr>
                <w:szCs w:val="18"/>
              </w:rPr>
            </w:pPr>
            <w:r w:rsidRPr="00F71588">
              <w:rPr>
                <w:szCs w:val="18"/>
              </w:rPr>
              <w:t>DOUBLE</w:t>
            </w:r>
          </w:p>
        </w:tc>
        <w:tc>
          <w:tcPr>
            <w:tcW w:w="815" w:type="pct"/>
          </w:tcPr>
          <w:p w:rsidR="0066208F" w:rsidRPr="00F71588" w:rsidRDefault="0066208F" w:rsidP="00F71588">
            <w:pPr>
              <w:rPr>
                <w:szCs w:val="18"/>
              </w:rPr>
            </w:pPr>
            <w:r w:rsidRPr="00F71588">
              <w:rPr>
                <w:szCs w:val="18"/>
              </w:rPr>
              <w:t>0</w:t>
            </w:r>
            <w:r>
              <w:rPr>
                <w:szCs w:val="18"/>
              </w:rPr>
              <w:t>-</w:t>
            </w:r>
            <w:r w:rsidRPr="00F71588">
              <w:rPr>
                <w:szCs w:val="18"/>
              </w:rPr>
              <w:t>1.85E19</w:t>
            </w:r>
          </w:p>
        </w:tc>
        <w:tc>
          <w:tcPr>
            <w:tcW w:w="555" w:type="pct"/>
          </w:tcPr>
          <w:p w:rsidR="0066208F" w:rsidRPr="00F71588" w:rsidRDefault="0066208F" w:rsidP="00F71588">
            <w:pPr>
              <w:rPr>
                <w:szCs w:val="18"/>
              </w:rPr>
            </w:pPr>
            <w:r>
              <w:rPr>
                <w:rFonts w:eastAsiaTheme="minorEastAsia" w:hint="eastAsia"/>
                <w:szCs w:val="18"/>
              </w:rPr>
              <w:t>M</w:t>
            </w:r>
          </w:p>
        </w:tc>
        <w:tc>
          <w:tcPr>
            <w:tcW w:w="1586" w:type="pct"/>
          </w:tcPr>
          <w:p w:rsidR="0066208F" w:rsidRPr="00F71588" w:rsidRDefault="0066208F" w:rsidP="00F71588">
            <w:pPr>
              <w:rPr>
                <w:szCs w:val="18"/>
              </w:rPr>
            </w:pPr>
            <w:r w:rsidRPr="00F71588">
              <w:rPr>
                <w:szCs w:val="18"/>
              </w:rPr>
              <w:t>发送的组播包数</w:t>
            </w:r>
          </w:p>
        </w:tc>
      </w:tr>
      <w:tr w:rsidR="0066208F" w:rsidRPr="00F71588" w:rsidTr="00477AF3">
        <w:tc>
          <w:tcPr>
            <w:tcW w:w="1229" w:type="pct"/>
          </w:tcPr>
          <w:p w:rsidR="0066208F" w:rsidRPr="00F71588" w:rsidRDefault="0066208F" w:rsidP="00F71588">
            <w:pPr>
              <w:rPr>
                <w:szCs w:val="18"/>
              </w:rPr>
            </w:pPr>
            <w:r w:rsidRPr="00F71588">
              <w:rPr>
                <w:szCs w:val="18"/>
              </w:rPr>
              <w:t>OutBroadcastPkts</w:t>
            </w:r>
          </w:p>
        </w:tc>
        <w:tc>
          <w:tcPr>
            <w:tcW w:w="815" w:type="pct"/>
          </w:tcPr>
          <w:p w:rsidR="0066208F" w:rsidRPr="00F71588" w:rsidRDefault="0066208F" w:rsidP="00F71588">
            <w:pPr>
              <w:rPr>
                <w:szCs w:val="18"/>
              </w:rPr>
            </w:pPr>
            <w:r w:rsidRPr="00F71588">
              <w:rPr>
                <w:szCs w:val="18"/>
              </w:rPr>
              <w:t>DOUBLE</w:t>
            </w:r>
          </w:p>
        </w:tc>
        <w:tc>
          <w:tcPr>
            <w:tcW w:w="815" w:type="pct"/>
          </w:tcPr>
          <w:p w:rsidR="0066208F" w:rsidRPr="00F71588" w:rsidRDefault="0066208F" w:rsidP="00F71588">
            <w:pPr>
              <w:rPr>
                <w:szCs w:val="18"/>
              </w:rPr>
            </w:pPr>
            <w:r w:rsidRPr="00F71588">
              <w:rPr>
                <w:szCs w:val="18"/>
              </w:rPr>
              <w:t>0</w:t>
            </w:r>
            <w:r>
              <w:rPr>
                <w:szCs w:val="18"/>
              </w:rPr>
              <w:t>-</w:t>
            </w:r>
            <w:r w:rsidRPr="00F71588">
              <w:rPr>
                <w:szCs w:val="18"/>
              </w:rPr>
              <w:t>1.85E19</w:t>
            </w:r>
          </w:p>
        </w:tc>
        <w:tc>
          <w:tcPr>
            <w:tcW w:w="555" w:type="pct"/>
          </w:tcPr>
          <w:p w:rsidR="0066208F" w:rsidRPr="00F71588" w:rsidRDefault="0066208F" w:rsidP="00F71588">
            <w:pPr>
              <w:rPr>
                <w:szCs w:val="18"/>
              </w:rPr>
            </w:pPr>
            <w:r>
              <w:rPr>
                <w:rFonts w:eastAsiaTheme="minorEastAsia" w:hint="eastAsia"/>
                <w:szCs w:val="18"/>
              </w:rPr>
              <w:t>M</w:t>
            </w:r>
          </w:p>
        </w:tc>
        <w:tc>
          <w:tcPr>
            <w:tcW w:w="1586" w:type="pct"/>
          </w:tcPr>
          <w:p w:rsidR="0066208F" w:rsidRPr="00F71588" w:rsidRDefault="0066208F" w:rsidP="00F71588">
            <w:pPr>
              <w:rPr>
                <w:szCs w:val="18"/>
              </w:rPr>
            </w:pPr>
            <w:r w:rsidRPr="00F71588">
              <w:rPr>
                <w:szCs w:val="18"/>
              </w:rPr>
              <w:t>发送到的广播包数</w:t>
            </w:r>
          </w:p>
        </w:tc>
      </w:tr>
    </w:tbl>
    <w:p w:rsidR="001B4ECA" w:rsidRPr="009E44FF" w:rsidRDefault="001B4ECA" w:rsidP="001B4ECA">
      <w:pPr>
        <w:spacing w:line="360" w:lineRule="auto"/>
        <w:ind w:firstLineChars="200" w:firstLine="420"/>
        <w:rPr>
          <w:szCs w:val="21"/>
        </w:rPr>
      </w:pPr>
    </w:p>
    <w:p w:rsidR="004F7E6F" w:rsidRPr="009E44FF" w:rsidRDefault="004F7E6F" w:rsidP="008B4A3F">
      <w:pPr>
        <w:adjustRightInd w:val="0"/>
        <w:jc w:val="left"/>
        <w:textAlignment w:val="baseline"/>
      </w:pPr>
    </w:p>
    <w:p w:rsidR="00FD3661" w:rsidRPr="007676A6" w:rsidRDefault="00FD3661" w:rsidP="007676A6">
      <w:pPr>
        <w:pStyle w:val="af4"/>
        <w:spacing w:before="156"/>
        <w:ind w:left="0"/>
      </w:pPr>
      <w:bookmarkStart w:id="1006" w:name="_Toc422211223"/>
      <w:r w:rsidRPr="007676A6">
        <w:t>查询语音质量统计</w:t>
      </w:r>
      <w:bookmarkEnd w:id="1006"/>
    </w:p>
    <w:p w:rsidR="001B4ECA" w:rsidRPr="00EC3C32" w:rsidRDefault="001B4ECA" w:rsidP="00CE4D8A">
      <w:pPr>
        <w:spacing w:beforeLines="50"/>
        <w:ind w:firstLine="420"/>
      </w:pPr>
      <w:r w:rsidRPr="00EC3C32">
        <w:t>功能描述</w:t>
      </w:r>
    </w:p>
    <w:p w:rsidR="001B4ECA" w:rsidRPr="009E44FF" w:rsidRDefault="001B4ECA" w:rsidP="00707D54">
      <w:pPr>
        <w:spacing w:line="360" w:lineRule="auto"/>
        <w:ind w:left="420" w:firstLine="420"/>
        <w:rPr>
          <w:szCs w:val="21"/>
        </w:rPr>
      </w:pPr>
      <w:r w:rsidRPr="009E44FF">
        <w:rPr>
          <w:szCs w:val="21"/>
        </w:rPr>
        <w:t>查询基于语音用户的语音质量统计信息，主要是</w:t>
      </w:r>
      <w:r w:rsidRPr="009E44FF">
        <w:rPr>
          <w:szCs w:val="21"/>
        </w:rPr>
        <w:t>RTCP XR</w:t>
      </w:r>
      <w:r w:rsidRPr="009E44FF">
        <w:rPr>
          <w:szCs w:val="21"/>
        </w:rPr>
        <w:t>统计信息。</w:t>
      </w:r>
    </w:p>
    <w:p w:rsidR="001B4ECA" w:rsidRPr="00EC3C32" w:rsidRDefault="001B4ECA" w:rsidP="00CE4D8A">
      <w:pPr>
        <w:spacing w:beforeLines="50"/>
        <w:ind w:firstLine="420"/>
      </w:pPr>
      <w:r w:rsidRPr="00EC3C32">
        <w:t>命令格式</w:t>
      </w:r>
    </w:p>
    <w:p w:rsidR="001B4ECA" w:rsidRPr="009E44FF" w:rsidRDefault="001B4ECA" w:rsidP="00707D54">
      <w:pPr>
        <w:spacing w:line="360" w:lineRule="auto"/>
        <w:ind w:left="420" w:firstLine="420"/>
        <w:rPr>
          <w:szCs w:val="21"/>
        </w:rPr>
      </w:pPr>
      <w:r w:rsidRPr="009E44FF">
        <w:rPr>
          <w:szCs w:val="21"/>
        </w:rPr>
        <w:t>LST-VOIPINFO::ONUIP=onu_name|OLTID=olt_name[,PONID=ponport_location,ONUIDTYPE=id-type,ONUID=onu_index],ONUPORT=pots_num:CTAG::;</w:t>
      </w:r>
    </w:p>
    <w:p w:rsidR="001B4ECA" w:rsidRPr="00EC3C32" w:rsidRDefault="001B4ECA" w:rsidP="00CE4D8A">
      <w:pPr>
        <w:spacing w:beforeLines="50"/>
        <w:ind w:firstLine="420"/>
      </w:pPr>
      <w:r w:rsidRPr="00EC3C32">
        <w:t>输入参数</w:t>
      </w:r>
    </w:p>
    <w:tbl>
      <w:tblPr>
        <w:tblStyle w:val="afffffd"/>
        <w:tblW w:w="8340" w:type="dxa"/>
        <w:tblInd w:w="-416" w:type="dxa"/>
        <w:tblLayout w:type="fixed"/>
        <w:tblLook w:val="01E0"/>
      </w:tblPr>
      <w:tblGrid>
        <w:gridCol w:w="1497"/>
        <w:gridCol w:w="1622"/>
        <w:gridCol w:w="1622"/>
        <w:gridCol w:w="707"/>
        <w:gridCol w:w="2892"/>
      </w:tblGrid>
      <w:tr w:rsidR="00477AF3" w:rsidRPr="00F71588" w:rsidTr="00477AF3">
        <w:trPr>
          <w:cnfStyle w:val="100000000000"/>
        </w:trPr>
        <w:tc>
          <w:tcPr>
            <w:tcW w:w="897" w:type="pct"/>
          </w:tcPr>
          <w:p w:rsidR="00477AF3" w:rsidRPr="00F71588" w:rsidRDefault="00477AF3" w:rsidP="00F71588">
            <w:pPr>
              <w:rPr>
                <w:szCs w:val="18"/>
              </w:rPr>
            </w:pPr>
            <w:r w:rsidRPr="00F71588">
              <w:rPr>
                <w:rFonts w:ascii="宋体" w:eastAsia="宋体" w:hAnsi="宋体" w:cs="宋体" w:hint="eastAsia"/>
                <w:szCs w:val="18"/>
              </w:rPr>
              <w:t>参数名称</w:t>
            </w:r>
          </w:p>
        </w:tc>
        <w:tc>
          <w:tcPr>
            <w:tcW w:w="972" w:type="pct"/>
          </w:tcPr>
          <w:p w:rsidR="00477AF3" w:rsidRPr="00F71588" w:rsidRDefault="00477AF3" w:rsidP="00F71588">
            <w:pPr>
              <w:rPr>
                <w:szCs w:val="18"/>
              </w:rPr>
            </w:pPr>
            <w:r w:rsidRPr="00F71588">
              <w:rPr>
                <w:rFonts w:ascii="宋体" w:eastAsia="宋体" w:hAnsi="宋体" w:cs="宋体" w:hint="eastAsia"/>
                <w:szCs w:val="18"/>
              </w:rPr>
              <w:t>数据类型</w:t>
            </w:r>
          </w:p>
        </w:tc>
        <w:tc>
          <w:tcPr>
            <w:tcW w:w="972" w:type="pct"/>
          </w:tcPr>
          <w:p w:rsidR="00477AF3" w:rsidRPr="00F71588" w:rsidRDefault="00477AF3" w:rsidP="00F71588">
            <w:pPr>
              <w:rPr>
                <w:szCs w:val="18"/>
              </w:rPr>
            </w:pPr>
            <w:r w:rsidRPr="00F71588">
              <w:rPr>
                <w:rFonts w:ascii="宋体" w:eastAsia="宋体" w:hAnsi="宋体" w:cs="宋体" w:hint="eastAsia"/>
                <w:szCs w:val="18"/>
              </w:rPr>
              <w:t>取值范围</w:t>
            </w:r>
          </w:p>
        </w:tc>
        <w:tc>
          <w:tcPr>
            <w:tcW w:w="424" w:type="pct"/>
          </w:tcPr>
          <w:p w:rsidR="00477AF3" w:rsidRPr="004848E9" w:rsidRDefault="00477AF3" w:rsidP="00477AF3">
            <w:pPr>
              <w:rPr>
                <w:rFonts w:eastAsiaTheme="minorEastAsia"/>
                <w:szCs w:val="18"/>
              </w:rPr>
            </w:pPr>
            <w:r>
              <w:rPr>
                <w:rFonts w:eastAsiaTheme="minorEastAsia" w:hint="eastAsia"/>
                <w:szCs w:val="18"/>
              </w:rPr>
              <w:t>限定</w:t>
            </w:r>
          </w:p>
        </w:tc>
        <w:tc>
          <w:tcPr>
            <w:tcW w:w="1734" w:type="pct"/>
          </w:tcPr>
          <w:p w:rsidR="00477AF3" w:rsidRPr="00F71588" w:rsidRDefault="00477AF3" w:rsidP="00F71588">
            <w:pPr>
              <w:rPr>
                <w:szCs w:val="18"/>
              </w:rPr>
            </w:pPr>
            <w:r w:rsidRPr="00F71588">
              <w:rPr>
                <w:rFonts w:ascii="宋体" w:eastAsia="宋体" w:hAnsi="宋体" w:cs="宋体" w:hint="eastAsia"/>
                <w:szCs w:val="18"/>
              </w:rPr>
              <w:t>参数说明</w:t>
            </w:r>
          </w:p>
        </w:tc>
      </w:tr>
      <w:tr w:rsidR="00477AF3" w:rsidRPr="00F71588" w:rsidTr="00477AF3">
        <w:tc>
          <w:tcPr>
            <w:tcW w:w="897" w:type="pct"/>
          </w:tcPr>
          <w:p w:rsidR="00477AF3" w:rsidRPr="00F71588" w:rsidRDefault="00477AF3" w:rsidP="00F71588">
            <w:pPr>
              <w:rPr>
                <w:szCs w:val="18"/>
              </w:rPr>
            </w:pPr>
            <w:r w:rsidRPr="00F71588">
              <w:rPr>
                <w:szCs w:val="18"/>
              </w:rPr>
              <w:t>ONUIP</w:t>
            </w:r>
          </w:p>
        </w:tc>
        <w:tc>
          <w:tcPr>
            <w:tcW w:w="972" w:type="pct"/>
          </w:tcPr>
          <w:p w:rsidR="00477AF3" w:rsidRPr="00F71588" w:rsidRDefault="00477AF3" w:rsidP="00F71588">
            <w:pPr>
              <w:rPr>
                <w:szCs w:val="18"/>
              </w:rPr>
            </w:pPr>
            <w:r w:rsidRPr="00F71588">
              <w:rPr>
                <w:szCs w:val="18"/>
              </w:rPr>
              <w:t>OCTET STRING</w:t>
            </w:r>
          </w:p>
        </w:tc>
        <w:tc>
          <w:tcPr>
            <w:tcW w:w="972" w:type="pct"/>
          </w:tcPr>
          <w:p w:rsidR="00477AF3" w:rsidRPr="00F71588" w:rsidRDefault="00477AF3" w:rsidP="00F71588">
            <w:pPr>
              <w:rPr>
                <w:szCs w:val="18"/>
              </w:rPr>
            </w:pPr>
            <w:r w:rsidRPr="00F71588">
              <w:rPr>
                <w:szCs w:val="18"/>
              </w:rPr>
              <w:t>SIZE(128)</w:t>
            </w:r>
          </w:p>
        </w:tc>
        <w:tc>
          <w:tcPr>
            <w:tcW w:w="424" w:type="pct"/>
          </w:tcPr>
          <w:p w:rsidR="00477AF3" w:rsidRPr="00F71588" w:rsidRDefault="00477AF3" w:rsidP="00477AF3">
            <w:pPr>
              <w:rPr>
                <w:szCs w:val="18"/>
              </w:rPr>
            </w:pPr>
            <w:r>
              <w:rPr>
                <w:rFonts w:eastAsiaTheme="minorEastAsia" w:hint="eastAsia"/>
                <w:szCs w:val="18"/>
              </w:rPr>
              <w:t>C</w:t>
            </w:r>
          </w:p>
        </w:tc>
        <w:tc>
          <w:tcPr>
            <w:tcW w:w="1734" w:type="pct"/>
          </w:tcPr>
          <w:p w:rsidR="00477AF3" w:rsidRPr="00F71588" w:rsidRDefault="00477AF3" w:rsidP="00F71588">
            <w:pPr>
              <w:rPr>
                <w:szCs w:val="18"/>
              </w:rPr>
            </w:pPr>
            <w:r w:rsidRPr="00F71588">
              <w:rPr>
                <w:rFonts w:ascii="宋体" w:eastAsia="宋体" w:hAnsi="宋体" w:cs="宋体" w:hint="eastAsia"/>
                <w:szCs w:val="18"/>
              </w:rPr>
              <w:t>具有管理</w:t>
            </w:r>
            <w:r w:rsidRPr="00F71588">
              <w:rPr>
                <w:szCs w:val="18"/>
              </w:rPr>
              <w:t>IP</w:t>
            </w:r>
            <w:r w:rsidRPr="00F71588">
              <w:rPr>
                <w:rFonts w:ascii="宋体" w:eastAsia="宋体" w:hAnsi="宋体" w:cs="宋体" w:hint="eastAsia"/>
                <w:szCs w:val="18"/>
              </w:rPr>
              <w:t>的</w:t>
            </w:r>
            <w:r w:rsidRPr="00F71588">
              <w:rPr>
                <w:szCs w:val="18"/>
              </w:rPr>
              <w:t>ONU</w:t>
            </w:r>
            <w:r w:rsidRPr="00F71588">
              <w:rPr>
                <w:rFonts w:ascii="宋体" w:eastAsia="宋体" w:hAnsi="宋体" w:cs="宋体" w:hint="eastAsia"/>
                <w:szCs w:val="18"/>
              </w:rPr>
              <w:t>的</w:t>
            </w:r>
            <w:r w:rsidRPr="00F71588">
              <w:rPr>
                <w:szCs w:val="18"/>
              </w:rPr>
              <w:t>IP</w:t>
            </w:r>
            <w:r w:rsidRPr="00F71588">
              <w:rPr>
                <w:rFonts w:ascii="宋体" w:eastAsia="宋体" w:hAnsi="宋体" w:cs="宋体" w:hint="eastAsia"/>
                <w:szCs w:val="18"/>
              </w:rPr>
              <w:t>地址或名称</w:t>
            </w:r>
          </w:p>
        </w:tc>
      </w:tr>
      <w:tr w:rsidR="00477AF3" w:rsidRPr="00F71588" w:rsidTr="00477AF3">
        <w:tc>
          <w:tcPr>
            <w:tcW w:w="897" w:type="pct"/>
          </w:tcPr>
          <w:p w:rsidR="00477AF3" w:rsidRPr="00F71588" w:rsidRDefault="00477AF3" w:rsidP="00F71588">
            <w:pPr>
              <w:rPr>
                <w:szCs w:val="18"/>
              </w:rPr>
            </w:pPr>
            <w:r w:rsidRPr="00F71588">
              <w:rPr>
                <w:szCs w:val="18"/>
              </w:rPr>
              <w:t>OLTID</w:t>
            </w:r>
          </w:p>
        </w:tc>
        <w:tc>
          <w:tcPr>
            <w:tcW w:w="972" w:type="pct"/>
          </w:tcPr>
          <w:p w:rsidR="00477AF3" w:rsidRPr="00F71588" w:rsidRDefault="00477AF3" w:rsidP="00F71588">
            <w:pPr>
              <w:rPr>
                <w:szCs w:val="18"/>
              </w:rPr>
            </w:pPr>
            <w:r w:rsidRPr="00F71588">
              <w:rPr>
                <w:szCs w:val="18"/>
              </w:rPr>
              <w:t>OCTET STRING</w:t>
            </w:r>
          </w:p>
        </w:tc>
        <w:tc>
          <w:tcPr>
            <w:tcW w:w="972" w:type="pct"/>
          </w:tcPr>
          <w:p w:rsidR="00477AF3" w:rsidRPr="00F71588" w:rsidRDefault="00477AF3" w:rsidP="00F71588">
            <w:pPr>
              <w:rPr>
                <w:szCs w:val="18"/>
              </w:rPr>
            </w:pPr>
            <w:r w:rsidRPr="00F71588">
              <w:rPr>
                <w:szCs w:val="18"/>
              </w:rPr>
              <w:t>SIZE(128)</w:t>
            </w:r>
          </w:p>
        </w:tc>
        <w:tc>
          <w:tcPr>
            <w:tcW w:w="424" w:type="pct"/>
          </w:tcPr>
          <w:p w:rsidR="00477AF3" w:rsidRPr="00F71588" w:rsidRDefault="00477AF3" w:rsidP="00477AF3">
            <w:pPr>
              <w:rPr>
                <w:szCs w:val="18"/>
              </w:rPr>
            </w:pPr>
            <w:r>
              <w:rPr>
                <w:rFonts w:eastAsiaTheme="minorEastAsia" w:hint="eastAsia"/>
                <w:szCs w:val="18"/>
              </w:rPr>
              <w:t>C</w:t>
            </w:r>
          </w:p>
        </w:tc>
        <w:tc>
          <w:tcPr>
            <w:tcW w:w="1734" w:type="pct"/>
          </w:tcPr>
          <w:p w:rsidR="00477AF3" w:rsidRPr="00F71588" w:rsidRDefault="00477AF3" w:rsidP="00F71588">
            <w:pPr>
              <w:rPr>
                <w:szCs w:val="18"/>
              </w:rPr>
            </w:pPr>
            <w:r w:rsidRPr="00F71588">
              <w:rPr>
                <w:szCs w:val="18"/>
              </w:rPr>
              <w:t>OLT IP</w:t>
            </w:r>
            <w:r w:rsidRPr="00F71588">
              <w:rPr>
                <w:rFonts w:ascii="宋体" w:eastAsia="宋体" w:hAnsi="宋体" w:cs="宋体" w:hint="eastAsia"/>
                <w:szCs w:val="18"/>
              </w:rPr>
              <w:t>地址或名称</w:t>
            </w:r>
          </w:p>
        </w:tc>
      </w:tr>
      <w:tr w:rsidR="00477AF3" w:rsidRPr="00F71588" w:rsidTr="00477AF3">
        <w:tc>
          <w:tcPr>
            <w:tcW w:w="897" w:type="pct"/>
          </w:tcPr>
          <w:p w:rsidR="00477AF3" w:rsidRPr="00F71588" w:rsidRDefault="00477AF3" w:rsidP="00F71588">
            <w:pPr>
              <w:rPr>
                <w:szCs w:val="18"/>
              </w:rPr>
            </w:pPr>
            <w:r w:rsidRPr="00F71588">
              <w:rPr>
                <w:szCs w:val="18"/>
              </w:rPr>
              <w:t>PONID</w:t>
            </w:r>
          </w:p>
        </w:tc>
        <w:tc>
          <w:tcPr>
            <w:tcW w:w="972" w:type="pct"/>
          </w:tcPr>
          <w:p w:rsidR="00477AF3" w:rsidRPr="00F71588" w:rsidRDefault="00477AF3" w:rsidP="00F71588">
            <w:pPr>
              <w:rPr>
                <w:szCs w:val="18"/>
              </w:rPr>
            </w:pPr>
            <w:r w:rsidRPr="00F71588">
              <w:rPr>
                <w:szCs w:val="18"/>
              </w:rPr>
              <w:t xml:space="preserve">OCTET STRING </w:t>
            </w:r>
          </w:p>
        </w:tc>
        <w:tc>
          <w:tcPr>
            <w:tcW w:w="972" w:type="pct"/>
          </w:tcPr>
          <w:p w:rsidR="00477AF3" w:rsidRPr="00F71588" w:rsidRDefault="00477AF3" w:rsidP="00F71588">
            <w:pPr>
              <w:rPr>
                <w:szCs w:val="18"/>
              </w:rPr>
            </w:pPr>
            <w:r w:rsidRPr="00F71588">
              <w:rPr>
                <w:szCs w:val="18"/>
              </w:rPr>
              <w:t>SIZE(128)</w:t>
            </w:r>
          </w:p>
          <w:p w:rsidR="00477AF3" w:rsidRPr="00F71588" w:rsidRDefault="00477AF3" w:rsidP="00F71588">
            <w:pPr>
              <w:rPr>
                <w:szCs w:val="18"/>
              </w:rPr>
            </w:pPr>
          </w:p>
        </w:tc>
        <w:tc>
          <w:tcPr>
            <w:tcW w:w="424" w:type="pct"/>
          </w:tcPr>
          <w:p w:rsidR="00477AF3" w:rsidRPr="00F71588" w:rsidRDefault="00477AF3" w:rsidP="00477AF3">
            <w:pPr>
              <w:rPr>
                <w:szCs w:val="18"/>
              </w:rPr>
            </w:pPr>
            <w:r>
              <w:rPr>
                <w:rFonts w:eastAsiaTheme="minorEastAsia" w:hint="eastAsia"/>
                <w:szCs w:val="18"/>
              </w:rPr>
              <w:t>C</w:t>
            </w:r>
          </w:p>
        </w:tc>
        <w:tc>
          <w:tcPr>
            <w:tcW w:w="1734" w:type="pct"/>
          </w:tcPr>
          <w:p w:rsidR="00477AF3" w:rsidRPr="00F71588" w:rsidRDefault="00477AF3" w:rsidP="00F71588">
            <w:pPr>
              <w:rPr>
                <w:szCs w:val="18"/>
              </w:rPr>
            </w:pPr>
            <w:r w:rsidRPr="00477AF3">
              <w:rPr>
                <w:rFonts w:hint="eastAsia"/>
                <w:szCs w:val="18"/>
              </w:rPr>
              <w:t>PON口定位信息。格式为</w:t>
            </w:r>
            <w:r w:rsidRPr="00477AF3">
              <w:rPr>
                <w:szCs w:val="18"/>
              </w:rPr>
              <w:t>“</w:t>
            </w:r>
            <w:r w:rsidRPr="00477AF3">
              <w:rPr>
                <w:rFonts w:hint="eastAsia"/>
                <w:szCs w:val="18"/>
              </w:rPr>
              <w:t>机架-框-槽-端口号</w:t>
            </w:r>
            <w:r w:rsidRPr="00477AF3">
              <w:rPr>
                <w:szCs w:val="18"/>
              </w:rPr>
              <w:t>”</w:t>
            </w:r>
            <w:r w:rsidRPr="00477AF3">
              <w:rPr>
                <w:rFonts w:hint="eastAsia"/>
                <w:szCs w:val="18"/>
              </w:rPr>
              <w:t>，没有则使用NA代替，如0框0槽0端口为NA-0-0-0。</w:t>
            </w:r>
          </w:p>
        </w:tc>
      </w:tr>
      <w:tr w:rsidR="00477AF3" w:rsidRPr="00F71588" w:rsidTr="00477AF3">
        <w:tc>
          <w:tcPr>
            <w:tcW w:w="897" w:type="pct"/>
          </w:tcPr>
          <w:p w:rsidR="00477AF3" w:rsidRPr="00F71588" w:rsidRDefault="00477AF3" w:rsidP="00F71588">
            <w:pPr>
              <w:rPr>
                <w:szCs w:val="18"/>
              </w:rPr>
            </w:pPr>
            <w:r w:rsidRPr="00F71588">
              <w:rPr>
                <w:szCs w:val="18"/>
              </w:rPr>
              <w:t>ONUIDTYPE</w:t>
            </w:r>
          </w:p>
        </w:tc>
        <w:tc>
          <w:tcPr>
            <w:tcW w:w="972" w:type="pct"/>
          </w:tcPr>
          <w:p w:rsidR="00477AF3" w:rsidRPr="00F71588" w:rsidRDefault="00477AF3" w:rsidP="00F71588">
            <w:pPr>
              <w:rPr>
                <w:szCs w:val="18"/>
              </w:rPr>
            </w:pPr>
            <w:r w:rsidRPr="00F71588">
              <w:rPr>
                <w:szCs w:val="18"/>
              </w:rPr>
              <w:t>OCTET STRING</w:t>
            </w:r>
          </w:p>
        </w:tc>
        <w:tc>
          <w:tcPr>
            <w:tcW w:w="972" w:type="pct"/>
          </w:tcPr>
          <w:p w:rsidR="00477AF3" w:rsidRPr="00300E1F" w:rsidRDefault="00477AF3" w:rsidP="001F3121">
            <w:pPr>
              <w:rPr>
                <w:szCs w:val="18"/>
              </w:rPr>
            </w:pPr>
            <w:r>
              <w:rPr>
                <w:szCs w:val="18"/>
              </w:rPr>
              <w:t>ONU_NAME</w:t>
            </w:r>
          </w:p>
          <w:p w:rsidR="00477AF3" w:rsidRPr="00300E1F" w:rsidRDefault="00477AF3" w:rsidP="001F3121">
            <w:pPr>
              <w:rPr>
                <w:szCs w:val="18"/>
              </w:rPr>
            </w:pPr>
            <w:r>
              <w:rPr>
                <w:szCs w:val="18"/>
              </w:rPr>
              <w:t>MAC</w:t>
            </w:r>
          </w:p>
          <w:p w:rsidR="00477AF3" w:rsidRDefault="00477AF3" w:rsidP="001F3121">
            <w:pPr>
              <w:rPr>
                <w:rFonts w:eastAsiaTheme="minorEastAsia"/>
                <w:szCs w:val="18"/>
              </w:rPr>
            </w:pPr>
            <w:r>
              <w:rPr>
                <w:szCs w:val="18"/>
              </w:rPr>
              <w:t>LOID</w:t>
            </w:r>
          </w:p>
          <w:p w:rsidR="00477AF3" w:rsidRPr="00931FE4" w:rsidRDefault="00477AF3" w:rsidP="001F3121">
            <w:pPr>
              <w:rPr>
                <w:rFonts w:eastAsiaTheme="minorEastAsia"/>
                <w:szCs w:val="18"/>
              </w:rPr>
            </w:pPr>
            <w:r>
              <w:rPr>
                <w:rFonts w:eastAsiaTheme="minorEastAsia" w:hint="eastAsia"/>
                <w:szCs w:val="18"/>
              </w:rPr>
              <w:t>PASSWORD</w:t>
            </w:r>
          </w:p>
          <w:p w:rsidR="00477AF3" w:rsidRPr="00300E1F" w:rsidRDefault="00477AF3" w:rsidP="001F3121">
            <w:pPr>
              <w:rPr>
                <w:szCs w:val="18"/>
              </w:rPr>
            </w:pPr>
            <w:r w:rsidRPr="00300E1F">
              <w:rPr>
                <w:szCs w:val="18"/>
              </w:rPr>
              <w:t>ONU_NUMBER</w:t>
            </w:r>
          </w:p>
        </w:tc>
        <w:tc>
          <w:tcPr>
            <w:tcW w:w="424" w:type="pct"/>
          </w:tcPr>
          <w:p w:rsidR="00477AF3" w:rsidRPr="00F71588" w:rsidRDefault="00477AF3" w:rsidP="00477AF3">
            <w:pPr>
              <w:rPr>
                <w:szCs w:val="18"/>
              </w:rPr>
            </w:pPr>
            <w:r>
              <w:rPr>
                <w:rFonts w:eastAsiaTheme="minorEastAsia" w:hint="eastAsia"/>
                <w:szCs w:val="18"/>
              </w:rPr>
              <w:t>C</w:t>
            </w:r>
          </w:p>
        </w:tc>
        <w:tc>
          <w:tcPr>
            <w:tcW w:w="1734" w:type="pct"/>
          </w:tcPr>
          <w:p w:rsidR="00477AF3" w:rsidRPr="006B594E" w:rsidRDefault="00477AF3"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477AF3" w:rsidRPr="00F71588" w:rsidTr="00477AF3">
        <w:tc>
          <w:tcPr>
            <w:tcW w:w="897" w:type="pct"/>
          </w:tcPr>
          <w:p w:rsidR="00477AF3" w:rsidRPr="00F71588" w:rsidRDefault="00477AF3" w:rsidP="00F71588">
            <w:pPr>
              <w:rPr>
                <w:szCs w:val="18"/>
              </w:rPr>
            </w:pPr>
            <w:r w:rsidRPr="00F71588">
              <w:rPr>
                <w:szCs w:val="18"/>
              </w:rPr>
              <w:t>ONUID</w:t>
            </w:r>
          </w:p>
        </w:tc>
        <w:tc>
          <w:tcPr>
            <w:tcW w:w="972" w:type="pct"/>
          </w:tcPr>
          <w:p w:rsidR="00477AF3" w:rsidRPr="00F71588" w:rsidRDefault="00477AF3" w:rsidP="00F71588">
            <w:pPr>
              <w:rPr>
                <w:szCs w:val="18"/>
              </w:rPr>
            </w:pPr>
            <w:r w:rsidRPr="00F71588">
              <w:rPr>
                <w:szCs w:val="18"/>
              </w:rPr>
              <w:t>OCTET STRING</w:t>
            </w:r>
          </w:p>
        </w:tc>
        <w:tc>
          <w:tcPr>
            <w:tcW w:w="972" w:type="pct"/>
          </w:tcPr>
          <w:p w:rsidR="00477AF3" w:rsidRPr="00300E1F" w:rsidRDefault="00477AF3" w:rsidP="001F3121">
            <w:pPr>
              <w:rPr>
                <w:szCs w:val="18"/>
              </w:rPr>
            </w:pPr>
            <w:r w:rsidRPr="00300E1F">
              <w:rPr>
                <w:szCs w:val="18"/>
              </w:rPr>
              <w:t>SIZE(128)</w:t>
            </w:r>
          </w:p>
        </w:tc>
        <w:tc>
          <w:tcPr>
            <w:tcW w:w="424" w:type="pct"/>
          </w:tcPr>
          <w:p w:rsidR="00477AF3" w:rsidRPr="00F71588" w:rsidRDefault="00477AF3" w:rsidP="00477AF3">
            <w:pPr>
              <w:rPr>
                <w:szCs w:val="18"/>
              </w:rPr>
            </w:pPr>
            <w:r>
              <w:rPr>
                <w:rFonts w:eastAsiaTheme="minorEastAsia" w:hint="eastAsia"/>
                <w:szCs w:val="18"/>
              </w:rPr>
              <w:t>C</w:t>
            </w:r>
          </w:p>
        </w:tc>
        <w:tc>
          <w:tcPr>
            <w:tcW w:w="1734" w:type="pct"/>
          </w:tcPr>
          <w:p w:rsidR="00477AF3" w:rsidRPr="00300E1F" w:rsidRDefault="00477AF3"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w:t>
            </w:r>
            <w:r w:rsidRPr="00300E1F">
              <w:rPr>
                <w:rFonts w:ascii="宋体" w:eastAsia="宋体" w:hAnsi="宋体" w:cs="宋体" w:hint="eastAsia"/>
                <w:szCs w:val="18"/>
              </w:rPr>
              <w:lastRenderedPageBreak/>
              <w:t>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477AF3" w:rsidRPr="00F71588" w:rsidTr="00477AF3">
        <w:tc>
          <w:tcPr>
            <w:tcW w:w="897" w:type="pct"/>
          </w:tcPr>
          <w:p w:rsidR="00477AF3" w:rsidRPr="00F71588" w:rsidRDefault="00477AF3" w:rsidP="00F71588">
            <w:pPr>
              <w:rPr>
                <w:szCs w:val="18"/>
              </w:rPr>
            </w:pPr>
            <w:r w:rsidRPr="00F71588">
              <w:rPr>
                <w:szCs w:val="18"/>
              </w:rPr>
              <w:lastRenderedPageBreak/>
              <w:t>ONUPORT</w:t>
            </w:r>
          </w:p>
        </w:tc>
        <w:tc>
          <w:tcPr>
            <w:tcW w:w="972" w:type="pct"/>
          </w:tcPr>
          <w:p w:rsidR="00477AF3" w:rsidRPr="00F71588" w:rsidRDefault="00477AF3" w:rsidP="00F71588">
            <w:pPr>
              <w:rPr>
                <w:szCs w:val="18"/>
              </w:rPr>
            </w:pPr>
            <w:r w:rsidRPr="00F71588">
              <w:rPr>
                <w:szCs w:val="18"/>
              </w:rPr>
              <w:t xml:space="preserve">OCTET STRING </w:t>
            </w:r>
          </w:p>
        </w:tc>
        <w:tc>
          <w:tcPr>
            <w:tcW w:w="972" w:type="pct"/>
          </w:tcPr>
          <w:p w:rsidR="00477AF3" w:rsidRPr="00F71588" w:rsidRDefault="00477AF3" w:rsidP="00F71588">
            <w:pPr>
              <w:rPr>
                <w:szCs w:val="18"/>
              </w:rPr>
            </w:pPr>
            <w:r w:rsidRPr="00F71588">
              <w:rPr>
                <w:szCs w:val="18"/>
              </w:rPr>
              <w:t>SIZE(128)</w:t>
            </w:r>
          </w:p>
          <w:p w:rsidR="00477AF3" w:rsidRPr="00F71588" w:rsidRDefault="00477AF3" w:rsidP="00F71588">
            <w:pPr>
              <w:rPr>
                <w:szCs w:val="18"/>
              </w:rPr>
            </w:pPr>
            <w:r w:rsidRPr="00F71588">
              <w:rPr>
                <w:rFonts w:ascii="宋体" w:eastAsia="宋体" w:hAnsi="宋体" w:cs="宋体" w:hint="eastAsia"/>
                <w:szCs w:val="18"/>
              </w:rPr>
              <w:t>机架</w:t>
            </w:r>
            <w:r w:rsidRPr="00F71588">
              <w:rPr>
                <w:szCs w:val="18"/>
              </w:rPr>
              <w:t>-</w:t>
            </w:r>
            <w:r w:rsidRPr="00F71588">
              <w:rPr>
                <w:rFonts w:ascii="宋体" w:eastAsia="宋体" w:hAnsi="宋体" w:cs="宋体" w:hint="eastAsia"/>
                <w:szCs w:val="18"/>
              </w:rPr>
              <w:t>框</w:t>
            </w:r>
            <w:r w:rsidRPr="00F71588">
              <w:rPr>
                <w:szCs w:val="18"/>
              </w:rPr>
              <w:t>-</w:t>
            </w:r>
            <w:r w:rsidRPr="00F71588">
              <w:rPr>
                <w:rFonts w:ascii="宋体" w:eastAsia="宋体" w:hAnsi="宋体" w:cs="宋体" w:hint="eastAsia"/>
                <w:szCs w:val="18"/>
              </w:rPr>
              <w:t>槽</w:t>
            </w:r>
            <w:r w:rsidRPr="00F71588">
              <w:rPr>
                <w:szCs w:val="18"/>
              </w:rPr>
              <w:t>-</w:t>
            </w:r>
            <w:r w:rsidRPr="00F71588">
              <w:rPr>
                <w:rFonts w:ascii="宋体" w:eastAsia="宋体" w:hAnsi="宋体" w:cs="宋体" w:hint="eastAsia"/>
                <w:szCs w:val="18"/>
              </w:rPr>
              <w:t>端口</w:t>
            </w:r>
          </w:p>
        </w:tc>
        <w:tc>
          <w:tcPr>
            <w:tcW w:w="424" w:type="pct"/>
          </w:tcPr>
          <w:p w:rsidR="00477AF3" w:rsidRPr="00F71588" w:rsidRDefault="00477AF3" w:rsidP="00477AF3">
            <w:pPr>
              <w:rPr>
                <w:szCs w:val="18"/>
              </w:rPr>
            </w:pPr>
            <w:r>
              <w:rPr>
                <w:rFonts w:eastAsiaTheme="minorEastAsia" w:hint="eastAsia"/>
                <w:szCs w:val="18"/>
              </w:rPr>
              <w:t>M</w:t>
            </w:r>
          </w:p>
        </w:tc>
        <w:tc>
          <w:tcPr>
            <w:tcW w:w="1734" w:type="pct"/>
          </w:tcPr>
          <w:p w:rsidR="00477AF3" w:rsidRPr="00F71588" w:rsidRDefault="00477AF3" w:rsidP="00F71588">
            <w:pPr>
              <w:rPr>
                <w:szCs w:val="18"/>
              </w:rPr>
            </w:pPr>
            <w:r w:rsidRPr="00F71588">
              <w:rPr>
                <w:rFonts w:ascii="宋体" w:eastAsia="宋体" w:hAnsi="宋体" w:cs="宋体" w:hint="eastAsia"/>
                <w:szCs w:val="18"/>
              </w:rPr>
              <w:t>通过</w:t>
            </w:r>
            <w:r w:rsidRPr="00F71588">
              <w:rPr>
                <w:szCs w:val="18"/>
              </w:rPr>
              <w:t xml:space="preserve"> </w:t>
            </w:r>
            <w:r w:rsidRPr="00F71588">
              <w:rPr>
                <w:rFonts w:ascii="宋体" w:eastAsia="宋体" w:hAnsi="宋体" w:cs="宋体" w:hint="eastAsia"/>
                <w:szCs w:val="18"/>
              </w:rPr>
              <w:t>机架</w:t>
            </w:r>
            <w:r w:rsidRPr="00F71588">
              <w:rPr>
                <w:szCs w:val="18"/>
              </w:rPr>
              <w:t>-</w:t>
            </w:r>
            <w:r w:rsidRPr="00F71588">
              <w:rPr>
                <w:rFonts w:ascii="宋体" w:eastAsia="宋体" w:hAnsi="宋体" w:cs="宋体" w:hint="eastAsia"/>
                <w:szCs w:val="18"/>
              </w:rPr>
              <w:t>框</w:t>
            </w:r>
            <w:r w:rsidRPr="00F71588">
              <w:rPr>
                <w:szCs w:val="18"/>
              </w:rPr>
              <w:t>-</w:t>
            </w:r>
            <w:r w:rsidRPr="00F71588">
              <w:rPr>
                <w:rFonts w:ascii="宋体" w:eastAsia="宋体" w:hAnsi="宋体" w:cs="宋体" w:hint="eastAsia"/>
                <w:szCs w:val="18"/>
              </w:rPr>
              <w:t>槽号</w:t>
            </w:r>
            <w:r w:rsidRPr="00F71588">
              <w:rPr>
                <w:szCs w:val="18"/>
              </w:rPr>
              <w:t>-</w:t>
            </w:r>
            <w:r w:rsidRPr="00F71588">
              <w:rPr>
                <w:rFonts w:ascii="宋体" w:eastAsia="宋体" w:hAnsi="宋体" w:cs="宋体" w:hint="eastAsia"/>
                <w:szCs w:val="18"/>
              </w:rPr>
              <w:t>端口号的</w:t>
            </w:r>
            <w:r w:rsidRPr="00F71588">
              <w:rPr>
                <w:szCs w:val="18"/>
              </w:rPr>
              <w:t xml:space="preserve"> </w:t>
            </w:r>
            <w:r w:rsidRPr="00F71588">
              <w:rPr>
                <w:rFonts w:ascii="宋体" w:eastAsia="宋体" w:hAnsi="宋体" w:cs="宋体" w:hint="eastAsia"/>
                <w:szCs w:val="18"/>
              </w:rPr>
              <w:t>方式定位</w:t>
            </w:r>
            <w:r w:rsidRPr="00F71588">
              <w:rPr>
                <w:szCs w:val="18"/>
              </w:rPr>
              <w:t xml:space="preserve"> </w:t>
            </w:r>
            <w:r w:rsidR="00B00587">
              <w:rPr>
                <w:rFonts w:ascii="宋体" w:eastAsia="宋体" w:hAnsi="宋体" w:cs="宋体" w:hint="eastAsia"/>
                <w:szCs w:val="18"/>
              </w:rPr>
              <w:t>单元盘</w:t>
            </w:r>
            <w:r w:rsidRPr="00F71588">
              <w:rPr>
                <w:rFonts w:ascii="宋体" w:eastAsia="宋体" w:hAnsi="宋体" w:cs="宋体" w:hint="eastAsia"/>
                <w:szCs w:val="18"/>
              </w:rPr>
              <w:t>，</w:t>
            </w:r>
            <w:r w:rsidRPr="00F71588">
              <w:rPr>
                <w:szCs w:val="18"/>
              </w:rPr>
              <w:t xml:space="preserve"> </w:t>
            </w:r>
            <w:r w:rsidRPr="00F71588">
              <w:rPr>
                <w:rFonts w:ascii="宋体" w:eastAsia="宋体" w:hAnsi="宋体" w:cs="宋体" w:hint="eastAsia"/>
                <w:szCs w:val="18"/>
              </w:rPr>
              <w:t>没有的补为</w:t>
            </w:r>
            <w:r w:rsidRPr="00F71588">
              <w:rPr>
                <w:szCs w:val="18"/>
              </w:rPr>
              <w:t>NA</w:t>
            </w:r>
          </w:p>
        </w:tc>
      </w:tr>
    </w:tbl>
    <w:p w:rsidR="001B4ECA" w:rsidRPr="009E44FF" w:rsidRDefault="001B4ECA" w:rsidP="001B4ECA">
      <w:pPr>
        <w:spacing w:line="360" w:lineRule="auto"/>
        <w:rPr>
          <w:b/>
          <w:bCs/>
          <w:szCs w:val="21"/>
        </w:rPr>
      </w:pPr>
    </w:p>
    <w:p w:rsidR="00000000" w:rsidRDefault="001B4ECA" w:rsidP="00CE4D8A">
      <w:pPr>
        <w:spacing w:beforeLines="50"/>
        <w:ind w:firstLine="420"/>
        <w:pPrChange w:id="1007" w:author="CMDI-LVLIANGDONG" w:date="2015-07-22T10:29:00Z">
          <w:pPr>
            <w:spacing w:beforeLines="50"/>
            <w:ind w:firstLine="420"/>
          </w:pPr>
        </w:pPrChange>
      </w:pPr>
      <w:r w:rsidRPr="00EC3C32">
        <w:t>响应格式</w:t>
      </w:r>
    </w:p>
    <w:p w:rsidR="001B4ECA" w:rsidRPr="009E44FF" w:rsidRDefault="001B4ECA" w:rsidP="00707D5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000000" w:rsidRDefault="001B4ECA" w:rsidP="00CE4D8A">
      <w:pPr>
        <w:spacing w:beforeLines="50"/>
        <w:ind w:firstLine="420"/>
        <w:pPrChange w:id="1008" w:author="CMDI-LVLIANGDONG" w:date="2015-07-22T10:29:00Z">
          <w:pPr>
            <w:spacing w:beforeLines="50"/>
            <w:ind w:firstLine="420"/>
          </w:pPr>
        </w:pPrChange>
      </w:pPr>
      <w:r w:rsidRPr="00EC3C32">
        <w:t>输出参数</w:t>
      </w:r>
    </w:p>
    <w:tbl>
      <w:tblPr>
        <w:tblStyle w:val="afffffd"/>
        <w:tblW w:w="8046" w:type="dxa"/>
        <w:tblLayout w:type="fixed"/>
        <w:tblLook w:val="01E0"/>
      </w:tblPr>
      <w:tblGrid>
        <w:gridCol w:w="1164"/>
        <w:gridCol w:w="1453"/>
        <w:gridCol w:w="1625"/>
        <w:gridCol w:w="774"/>
        <w:gridCol w:w="3030"/>
      </w:tblGrid>
      <w:tr w:rsidR="000E3229" w:rsidRPr="00F71588" w:rsidTr="00477AF3">
        <w:trPr>
          <w:cnfStyle w:val="100000000000"/>
        </w:trPr>
        <w:tc>
          <w:tcPr>
            <w:tcW w:w="723" w:type="pct"/>
          </w:tcPr>
          <w:p w:rsidR="000E3229" w:rsidRPr="00F71588" w:rsidRDefault="000E3229" w:rsidP="00F71588">
            <w:pPr>
              <w:rPr>
                <w:szCs w:val="18"/>
              </w:rPr>
            </w:pPr>
            <w:r w:rsidRPr="00F71588">
              <w:rPr>
                <w:szCs w:val="18"/>
              </w:rPr>
              <w:t>参数名称</w:t>
            </w:r>
          </w:p>
        </w:tc>
        <w:tc>
          <w:tcPr>
            <w:tcW w:w="903" w:type="pct"/>
          </w:tcPr>
          <w:p w:rsidR="000E3229" w:rsidRPr="00F71588" w:rsidRDefault="000E3229" w:rsidP="00F71588">
            <w:pPr>
              <w:rPr>
                <w:szCs w:val="18"/>
              </w:rPr>
            </w:pPr>
            <w:r w:rsidRPr="00F71588">
              <w:rPr>
                <w:szCs w:val="18"/>
              </w:rPr>
              <w:t>数据类型</w:t>
            </w:r>
          </w:p>
        </w:tc>
        <w:tc>
          <w:tcPr>
            <w:tcW w:w="1010" w:type="pct"/>
          </w:tcPr>
          <w:p w:rsidR="000E3229" w:rsidRPr="00F71588" w:rsidRDefault="000E3229" w:rsidP="00F71588">
            <w:pPr>
              <w:rPr>
                <w:szCs w:val="18"/>
              </w:rPr>
            </w:pPr>
            <w:r w:rsidRPr="00F71588">
              <w:rPr>
                <w:szCs w:val="18"/>
              </w:rPr>
              <w:t>取值范围</w:t>
            </w:r>
          </w:p>
        </w:tc>
        <w:tc>
          <w:tcPr>
            <w:tcW w:w="481" w:type="pct"/>
          </w:tcPr>
          <w:p w:rsidR="000E3229" w:rsidRPr="000E3229" w:rsidRDefault="000E3229" w:rsidP="00F71588">
            <w:pPr>
              <w:rPr>
                <w:rFonts w:eastAsiaTheme="minorEastAsia"/>
                <w:szCs w:val="18"/>
              </w:rPr>
            </w:pPr>
            <w:r>
              <w:rPr>
                <w:rFonts w:eastAsiaTheme="minorEastAsia" w:hint="eastAsia"/>
                <w:szCs w:val="18"/>
              </w:rPr>
              <w:t>限定</w:t>
            </w:r>
          </w:p>
        </w:tc>
        <w:tc>
          <w:tcPr>
            <w:tcW w:w="1883" w:type="pct"/>
          </w:tcPr>
          <w:p w:rsidR="000E3229" w:rsidRPr="00F71588" w:rsidRDefault="000E3229" w:rsidP="00F71588">
            <w:pPr>
              <w:rPr>
                <w:szCs w:val="18"/>
              </w:rPr>
            </w:pPr>
            <w:r w:rsidRPr="00F71588">
              <w:rPr>
                <w:szCs w:val="18"/>
              </w:rPr>
              <w:t>参数说明</w:t>
            </w:r>
          </w:p>
        </w:tc>
      </w:tr>
      <w:tr w:rsidR="000E3229" w:rsidRPr="00F71588" w:rsidTr="00477AF3">
        <w:tc>
          <w:tcPr>
            <w:tcW w:w="723" w:type="pct"/>
          </w:tcPr>
          <w:p w:rsidR="000E3229" w:rsidRPr="00F71588" w:rsidRDefault="000E3229" w:rsidP="00F71588">
            <w:pPr>
              <w:rPr>
                <w:szCs w:val="18"/>
              </w:rPr>
            </w:pPr>
            <w:r w:rsidRPr="00F71588">
              <w:rPr>
                <w:szCs w:val="18"/>
              </w:rPr>
              <w:t>StatTime</w:t>
            </w:r>
          </w:p>
        </w:tc>
        <w:tc>
          <w:tcPr>
            <w:tcW w:w="903" w:type="pct"/>
          </w:tcPr>
          <w:p w:rsidR="000E3229" w:rsidRPr="00F71588" w:rsidRDefault="000E3229" w:rsidP="00F71588">
            <w:pPr>
              <w:rPr>
                <w:szCs w:val="18"/>
              </w:rPr>
            </w:pPr>
            <w:r w:rsidRPr="00F71588">
              <w:rPr>
                <w:szCs w:val="18"/>
              </w:rPr>
              <w:t>OCTET STRING</w:t>
            </w:r>
          </w:p>
        </w:tc>
        <w:tc>
          <w:tcPr>
            <w:tcW w:w="1010" w:type="pct"/>
          </w:tcPr>
          <w:p w:rsidR="000E3229" w:rsidRPr="00F71588" w:rsidRDefault="000E3229" w:rsidP="00F71588">
            <w:pPr>
              <w:rPr>
                <w:szCs w:val="18"/>
              </w:rPr>
            </w:pPr>
            <w:r w:rsidRPr="00F71588">
              <w:rPr>
                <w:szCs w:val="18"/>
              </w:rPr>
              <w:t>SIZE(20)</w:t>
            </w:r>
          </w:p>
        </w:tc>
        <w:tc>
          <w:tcPr>
            <w:tcW w:w="481" w:type="pct"/>
          </w:tcPr>
          <w:p w:rsidR="000E3229" w:rsidRPr="00F71588" w:rsidRDefault="000E3229" w:rsidP="00F71588">
            <w:pPr>
              <w:rPr>
                <w:szCs w:val="18"/>
              </w:rPr>
            </w:pPr>
            <w:r>
              <w:rPr>
                <w:rFonts w:eastAsiaTheme="minorEastAsia" w:hint="eastAsia"/>
                <w:szCs w:val="18"/>
              </w:rPr>
              <w:t>M</w:t>
            </w:r>
          </w:p>
        </w:tc>
        <w:tc>
          <w:tcPr>
            <w:tcW w:w="1883" w:type="pct"/>
          </w:tcPr>
          <w:p w:rsidR="000E3229" w:rsidRPr="00F71588" w:rsidRDefault="000E3229" w:rsidP="00F71588">
            <w:pPr>
              <w:rPr>
                <w:szCs w:val="18"/>
              </w:rPr>
            </w:pPr>
            <w:r w:rsidRPr="00F71588">
              <w:rPr>
                <w:szCs w:val="18"/>
              </w:rPr>
              <w:t>生成记录的时间，</w:t>
            </w:r>
          </w:p>
          <w:p w:rsidR="000E3229" w:rsidRPr="00F71588" w:rsidRDefault="000E3229" w:rsidP="00F71588">
            <w:pPr>
              <w:rPr>
                <w:szCs w:val="18"/>
              </w:rPr>
            </w:pPr>
            <w:r w:rsidRPr="00F71588">
              <w:rPr>
                <w:szCs w:val="18"/>
              </w:rPr>
              <w:t>yyyy-mm-dd hh:mm:ss</w:t>
            </w:r>
          </w:p>
        </w:tc>
      </w:tr>
      <w:tr w:rsidR="000E3229" w:rsidRPr="00F71588" w:rsidTr="00477AF3">
        <w:tc>
          <w:tcPr>
            <w:tcW w:w="723" w:type="pct"/>
          </w:tcPr>
          <w:p w:rsidR="000E3229" w:rsidRPr="00F71588" w:rsidRDefault="000E3229" w:rsidP="00F71588">
            <w:pPr>
              <w:rPr>
                <w:szCs w:val="18"/>
              </w:rPr>
            </w:pPr>
            <w:r w:rsidRPr="00F71588">
              <w:rPr>
                <w:szCs w:val="18"/>
              </w:rPr>
              <w:t>TxPackets</w:t>
            </w:r>
          </w:p>
        </w:tc>
        <w:tc>
          <w:tcPr>
            <w:tcW w:w="903" w:type="pct"/>
          </w:tcPr>
          <w:p w:rsidR="000E3229" w:rsidRPr="00F71588" w:rsidRDefault="000E3229" w:rsidP="00F71588">
            <w:pPr>
              <w:rPr>
                <w:szCs w:val="18"/>
              </w:rPr>
            </w:pPr>
            <w:r w:rsidRPr="00F71588">
              <w:rPr>
                <w:szCs w:val="18"/>
              </w:rPr>
              <w:t>INTEGER</w:t>
            </w:r>
          </w:p>
        </w:tc>
        <w:tc>
          <w:tcPr>
            <w:tcW w:w="1010" w:type="pct"/>
          </w:tcPr>
          <w:p w:rsidR="000E3229" w:rsidRPr="00F71588" w:rsidRDefault="000E3229" w:rsidP="00F71588">
            <w:pPr>
              <w:rPr>
                <w:szCs w:val="18"/>
              </w:rPr>
            </w:pPr>
            <w:r w:rsidRPr="00F71588">
              <w:rPr>
                <w:szCs w:val="18"/>
              </w:rPr>
              <w:t>0</w:t>
            </w:r>
            <w:r>
              <w:rPr>
                <w:szCs w:val="18"/>
              </w:rPr>
              <w:t>-</w:t>
            </w:r>
            <w:r w:rsidRPr="00F71588">
              <w:rPr>
                <w:szCs w:val="18"/>
              </w:rPr>
              <w:t>4294967295</w:t>
            </w:r>
          </w:p>
        </w:tc>
        <w:tc>
          <w:tcPr>
            <w:tcW w:w="481" w:type="pct"/>
          </w:tcPr>
          <w:p w:rsidR="000E3229" w:rsidRPr="00F71588" w:rsidRDefault="000E3229" w:rsidP="00F71588">
            <w:pPr>
              <w:rPr>
                <w:szCs w:val="18"/>
              </w:rPr>
            </w:pPr>
            <w:r>
              <w:rPr>
                <w:rFonts w:eastAsiaTheme="minorEastAsia" w:hint="eastAsia"/>
                <w:szCs w:val="18"/>
              </w:rPr>
              <w:t>M</w:t>
            </w:r>
          </w:p>
        </w:tc>
        <w:tc>
          <w:tcPr>
            <w:tcW w:w="1883" w:type="pct"/>
          </w:tcPr>
          <w:p w:rsidR="000E3229" w:rsidRPr="00F71588" w:rsidRDefault="000E3229" w:rsidP="00F71588">
            <w:pPr>
              <w:rPr>
                <w:szCs w:val="18"/>
              </w:rPr>
            </w:pPr>
            <w:r w:rsidRPr="00F71588">
              <w:rPr>
                <w:szCs w:val="18"/>
              </w:rPr>
              <w:t>发送包数</w:t>
            </w:r>
          </w:p>
        </w:tc>
      </w:tr>
      <w:tr w:rsidR="000E3229" w:rsidRPr="00F71588" w:rsidTr="00477AF3">
        <w:tc>
          <w:tcPr>
            <w:tcW w:w="723" w:type="pct"/>
          </w:tcPr>
          <w:p w:rsidR="000E3229" w:rsidRPr="00F71588" w:rsidRDefault="000E3229" w:rsidP="00F71588">
            <w:pPr>
              <w:rPr>
                <w:szCs w:val="18"/>
              </w:rPr>
            </w:pPr>
            <w:r w:rsidRPr="00F71588">
              <w:rPr>
                <w:szCs w:val="18"/>
              </w:rPr>
              <w:t>RxPackets</w:t>
            </w:r>
          </w:p>
        </w:tc>
        <w:tc>
          <w:tcPr>
            <w:tcW w:w="903" w:type="pct"/>
          </w:tcPr>
          <w:p w:rsidR="000E3229" w:rsidRPr="00F71588" w:rsidRDefault="000E3229" w:rsidP="00F71588">
            <w:pPr>
              <w:rPr>
                <w:szCs w:val="18"/>
              </w:rPr>
            </w:pPr>
            <w:r w:rsidRPr="00F71588">
              <w:rPr>
                <w:szCs w:val="18"/>
              </w:rPr>
              <w:t>INTEGER</w:t>
            </w:r>
          </w:p>
        </w:tc>
        <w:tc>
          <w:tcPr>
            <w:tcW w:w="1010" w:type="pct"/>
          </w:tcPr>
          <w:p w:rsidR="000E3229" w:rsidRPr="00F71588" w:rsidRDefault="000E3229" w:rsidP="00F71588">
            <w:pPr>
              <w:rPr>
                <w:szCs w:val="18"/>
              </w:rPr>
            </w:pPr>
            <w:r w:rsidRPr="00F71588">
              <w:rPr>
                <w:szCs w:val="18"/>
              </w:rPr>
              <w:t>0</w:t>
            </w:r>
            <w:r>
              <w:rPr>
                <w:szCs w:val="18"/>
              </w:rPr>
              <w:t>-</w:t>
            </w:r>
            <w:r w:rsidRPr="00F71588">
              <w:rPr>
                <w:szCs w:val="18"/>
              </w:rPr>
              <w:t>4294967295</w:t>
            </w:r>
          </w:p>
        </w:tc>
        <w:tc>
          <w:tcPr>
            <w:tcW w:w="481" w:type="pct"/>
          </w:tcPr>
          <w:p w:rsidR="000E3229" w:rsidRPr="00F71588" w:rsidRDefault="000E3229" w:rsidP="00F71588">
            <w:pPr>
              <w:rPr>
                <w:szCs w:val="18"/>
              </w:rPr>
            </w:pPr>
            <w:r>
              <w:rPr>
                <w:rFonts w:eastAsiaTheme="minorEastAsia" w:hint="eastAsia"/>
                <w:szCs w:val="18"/>
              </w:rPr>
              <w:t>M</w:t>
            </w:r>
          </w:p>
        </w:tc>
        <w:tc>
          <w:tcPr>
            <w:tcW w:w="1883" w:type="pct"/>
          </w:tcPr>
          <w:p w:rsidR="000E3229" w:rsidRPr="00F71588" w:rsidRDefault="000E3229" w:rsidP="00F71588">
            <w:pPr>
              <w:rPr>
                <w:szCs w:val="18"/>
              </w:rPr>
            </w:pPr>
            <w:r w:rsidRPr="00F71588">
              <w:rPr>
                <w:szCs w:val="18"/>
              </w:rPr>
              <w:t>接收包数</w:t>
            </w:r>
          </w:p>
        </w:tc>
      </w:tr>
      <w:tr w:rsidR="000E3229" w:rsidRPr="00F71588" w:rsidTr="00477AF3">
        <w:tc>
          <w:tcPr>
            <w:tcW w:w="723" w:type="pct"/>
          </w:tcPr>
          <w:p w:rsidR="000E3229" w:rsidRPr="00F71588" w:rsidRDefault="000E3229" w:rsidP="00F71588">
            <w:pPr>
              <w:rPr>
                <w:szCs w:val="18"/>
              </w:rPr>
            </w:pPr>
            <w:r w:rsidRPr="00F71588">
              <w:rPr>
                <w:szCs w:val="18"/>
              </w:rPr>
              <w:t>MeanDelay</w:t>
            </w:r>
          </w:p>
        </w:tc>
        <w:tc>
          <w:tcPr>
            <w:tcW w:w="903" w:type="pct"/>
          </w:tcPr>
          <w:p w:rsidR="000E3229" w:rsidRPr="00F71588" w:rsidRDefault="000E3229" w:rsidP="00F71588">
            <w:pPr>
              <w:rPr>
                <w:szCs w:val="18"/>
              </w:rPr>
            </w:pPr>
            <w:r w:rsidRPr="00F71588">
              <w:rPr>
                <w:szCs w:val="18"/>
              </w:rPr>
              <w:t>INTEGER</w:t>
            </w:r>
          </w:p>
        </w:tc>
        <w:tc>
          <w:tcPr>
            <w:tcW w:w="1010" w:type="pct"/>
          </w:tcPr>
          <w:p w:rsidR="000E3229" w:rsidRPr="00F71588" w:rsidRDefault="000E3229" w:rsidP="00F71588">
            <w:pPr>
              <w:rPr>
                <w:szCs w:val="18"/>
              </w:rPr>
            </w:pPr>
            <w:r w:rsidRPr="00F71588">
              <w:rPr>
                <w:szCs w:val="18"/>
              </w:rPr>
              <w:t>0</w:t>
            </w:r>
            <w:r>
              <w:rPr>
                <w:szCs w:val="18"/>
              </w:rPr>
              <w:t>-</w:t>
            </w:r>
            <w:r w:rsidRPr="00F71588">
              <w:rPr>
                <w:szCs w:val="18"/>
              </w:rPr>
              <w:t>65535</w:t>
            </w:r>
          </w:p>
        </w:tc>
        <w:tc>
          <w:tcPr>
            <w:tcW w:w="481" w:type="pct"/>
          </w:tcPr>
          <w:p w:rsidR="000E3229" w:rsidRPr="00F71588" w:rsidRDefault="000E3229" w:rsidP="00F71588">
            <w:pPr>
              <w:rPr>
                <w:szCs w:val="18"/>
              </w:rPr>
            </w:pPr>
            <w:r>
              <w:rPr>
                <w:rFonts w:eastAsiaTheme="minorEastAsia" w:hint="eastAsia"/>
                <w:szCs w:val="18"/>
              </w:rPr>
              <w:t>M</w:t>
            </w:r>
          </w:p>
        </w:tc>
        <w:tc>
          <w:tcPr>
            <w:tcW w:w="1883" w:type="pct"/>
          </w:tcPr>
          <w:p w:rsidR="000E3229" w:rsidRPr="00F71588" w:rsidRDefault="000E3229" w:rsidP="00F71588">
            <w:pPr>
              <w:rPr>
                <w:szCs w:val="18"/>
              </w:rPr>
            </w:pPr>
            <w:r w:rsidRPr="00F71588">
              <w:rPr>
                <w:szCs w:val="18"/>
              </w:rPr>
              <w:t>平均时延</w:t>
            </w:r>
          </w:p>
        </w:tc>
      </w:tr>
      <w:tr w:rsidR="000E3229" w:rsidRPr="00F71588" w:rsidTr="00477AF3">
        <w:tc>
          <w:tcPr>
            <w:tcW w:w="723" w:type="pct"/>
          </w:tcPr>
          <w:p w:rsidR="000E3229" w:rsidRPr="00F71588" w:rsidRDefault="000E3229" w:rsidP="00F71588">
            <w:pPr>
              <w:rPr>
                <w:szCs w:val="18"/>
              </w:rPr>
            </w:pPr>
            <w:r w:rsidRPr="00F71588">
              <w:rPr>
                <w:szCs w:val="18"/>
              </w:rPr>
              <w:t>MeanJitter</w:t>
            </w:r>
          </w:p>
        </w:tc>
        <w:tc>
          <w:tcPr>
            <w:tcW w:w="903" w:type="pct"/>
          </w:tcPr>
          <w:p w:rsidR="000E3229" w:rsidRPr="00F71588" w:rsidRDefault="000E3229" w:rsidP="00F71588">
            <w:pPr>
              <w:rPr>
                <w:szCs w:val="18"/>
              </w:rPr>
            </w:pPr>
            <w:r w:rsidRPr="00F71588">
              <w:rPr>
                <w:szCs w:val="18"/>
              </w:rPr>
              <w:t>INTEGER</w:t>
            </w:r>
          </w:p>
        </w:tc>
        <w:tc>
          <w:tcPr>
            <w:tcW w:w="1010" w:type="pct"/>
          </w:tcPr>
          <w:p w:rsidR="000E3229" w:rsidRPr="00F71588" w:rsidRDefault="000E3229" w:rsidP="00F71588">
            <w:pPr>
              <w:rPr>
                <w:szCs w:val="18"/>
              </w:rPr>
            </w:pPr>
            <w:r w:rsidRPr="00F71588">
              <w:rPr>
                <w:szCs w:val="18"/>
              </w:rPr>
              <w:t>0</w:t>
            </w:r>
            <w:r>
              <w:rPr>
                <w:szCs w:val="18"/>
              </w:rPr>
              <w:t>-</w:t>
            </w:r>
            <w:r w:rsidRPr="00F71588">
              <w:rPr>
                <w:szCs w:val="18"/>
              </w:rPr>
              <w:t>65535</w:t>
            </w:r>
          </w:p>
        </w:tc>
        <w:tc>
          <w:tcPr>
            <w:tcW w:w="481" w:type="pct"/>
          </w:tcPr>
          <w:p w:rsidR="000E3229" w:rsidRPr="00F71588" w:rsidRDefault="000E3229" w:rsidP="00F71588">
            <w:pPr>
              <w:rPr>
                <w:szCs w:val="18"/>
              </w:rPr>
            </w:pPr>
            <w:r>
              <w:rPr>
                <w:rFonts w:eastAsiaTheme="minorEastAsia" w:hint="eastAsia"/>
                <w:szCs w:val="18"/>
              </w:rPr>
              <w:t>M</w:t>
            </w:r>
          </w:p>
        </w:tc>
        <w:tc>
          <w:tcPr>
            <w:tcW w:w="1883" w:type="pct"/>
          </w:tcPr>
          <w:p w:rsidR="000E3229" w:rsidRPr="00F71588" w:rsidRDefault="000E3229" w:rsidP="00F71588">
            <w:pPr>
              <w:rPr>
                <w:szCs w:val="18"/>
              </w:rPr>
            </w:pPr>
            <w:r w:rsidRPr="00F71588">
              <w:rPr>
                <w:szCs w:val="18"/>
              </w:rPr>
              <w:t>平均抖动</w:t>
            </w:r>
          </w:p>
        </w:tc>
      </w:tr>
      <w:tr w:rsidR="000E3229" w:rsidRPr="00F71588" w:rsidTr="00477AF3">
        <w:tc>
          <w:tcPr>
            <w:tcW w:w="723" w:type="pct"/>
          </w:tcPr>
          <w:p w:rsidR="000E3229" w:rsidRPr="00F71588" w:rsidRDefault="000E3229" w:rsidP="00F71588">
            <w:pPr>
              <w:rPr>
                <w:szCs w:val="18"/>
              </w:rPr>
            </w:pPr>
            <w:r w:rsidRPr="00F71588">
              <w:rPr>
                <w:szCs w:val="18"/>
              </w:rPr>
              <w:t>FractionLoss</w:t>
            </w:r>
          </w:p>
        </w:tc>
        <w:tc>
          <w:tcPr>
            <w:tcW w:w="903" w:type="pct"/>
          </w:tcPr>
          <w:p w:rsidR="000E3229" w:rsidRPr="00F71588" w:rsidRDefault="000E3229" w:rsidP="00F71588">
            <w:pPr>
              <w:rPr>
                <w:szCs w:val="18"/>
              </w:rPr>
            </w:pPr>
            <w:r w:rsidRPr="00F71588">
              <w:rPr>
                <w:szCs w:val="18"/>
              </w:rPr>
              <w:t>INTEGER</w:t>
            </w:r>
          </w:p>
        </w:tc>
        <w:tc>
          <w:tcPr>
            <w:tcW w:w="1010" w:type="pct"/>
          </w:tcPr>
          <w:p w:rsidR="000E3229" w:rsidRPr="00F71588" w:rsidRDefault="000E3229" w:rsidP="00F71588">
            <w:pPr>
              <w:rPr>
                <w:szCs w:val="18"/>
              </w:rPr>
            </w:pPr>
            <w:r w:rsidRPr="00F71588">
              <w:rPr>
                <w:szCs w:val="18"/>
              </w:rPr>
              <w:t>0</w:t>
            </w:r>
            <w:r>
              <w:rPr>
                <w:szCs w:val="18"/>
              </w:rPr>
              <w:t>-</w:t>
            </w:r>
            <w:r w:rsidRPr="00F71588">
              <w:rPr>
                <w:szCs w:val="18"/>
              </w:rPr>
              <w:t>100</w:t>
            </w:r>
          </w:p>
        </w:tc>
        <w:tc>
          <w:tcPr>
            <w:tcW w:w="481" w:type="pct"/>
          </w:tcPr>
          <w:p w:rsidR="000E3229" w:rsidRPr="00F71588" w:rsidRDefault="000E3229" w:rsidP="00F71588">
            <w:pPr>
              <w:rPr>
                <w:szCs w:val="18"/>
              </w:rPr>
            </w:pPr>
            <w:r>
              <w:rPr>
                <w:rFonts w:eastAsiaTheme="minorEastAsia" w:hint="eastAsia"/>
                <w:szCs w:val="18"/>
              </w:rPr>
              <w:t>M</w:t>
            </w:r>
          </w:p>
        </w:tc>
        <w:tc>
          <w:tcPr>
            <w:tcW w:w="1883" w:type="pct"/>
          </w:tcPr>
          <w:p w:rsidR="000E3229" w:rsidRPr="00F71588" w:rsidRDefault="000E3229" w:rsidP="00F71588">
            <w:pPr>
              <w:rPr>
                <w:szCs w:val="18"/>
              </w:rPr>
            </w:pPr>
            <w:r w:rsidRPr="00F71588">
              <w:rPr>
                <w:szCs w:val="18"/>
              </w:rPr>
              <w:t>丢包率</w:t>
            </w:r>
          </w:p>
          <w:p w:rsidR="000E3229" w:rsidRPr="00F71588" w:rsidRDefault="000E3229" w:rsidP="00F71588">
            <w:pPr>
              <w:rPr>
                <w:szCs w:val="18"/>
              </w:rPr>
            </w:pPr>
            <w:r w:rsidRPr="00F71588">
              <w:rPr>
                <w:szCs w:val="18"/>
              </w:rPr>
              <w:t>单位：%</w:t>
            </w:r>
          </w:p>
        </w:tc>
      </w:tr>
    </w:tbl>
    <w:p w:rsidR="00FD3661" w:rsidRPr="009E44FF" w:rsidRDefault="00FD3661" w:rsidP="008B4A3F">
      <w:pPr>
        <w:adjustRightInd w:val="0"/>
        <w:jc w:val="left"/>
        <w:textAlignment w:val="baseline"/>
        <w:rPr>
          <w:szCs w:val="21"/>
        </w:rPr>
      </w:pPr>
    </w:p>
    <w:p w:rsidR="004F7E6F" w:rsidRPr="007676A6" w:rsidRDefault="0098632C" w:rsidP="007676A6">
      <w:pPr>
        <w:pStyle w:val="af4"/>
        <w:spacing w:before="156"/>
        <w:ind w:left="0"/>
      </w:pPr>
      <w:bookmarkStart w:id="1009" w:name="_Toc400632744"/>
      <w:bookmarkStart w:id="1010" w:name="_Toc422211224"/>
      <w:r w:rsidRPr="007676A6">
        <w:t>查询ADSL端口性能信息（</w:t>
      </w:r>
      <w:r w:rsidR="004657D0">
        <w:rPr>
          <w:rFonts w:hint="eastAsia"/>
        </w:rPr>
        <w:t>条件</w:t>
      </w:r>
      <w:r w:rsidRPr="007676A6">
        <w:t>必</w:t>
      </w:r>
      <w:r w:rsidR="004F7E6F" w:rsidRPr="007676A6">
        <w:t>选）</w:t>
      </w:r>
      <w:bookmarkEnd w:id="1009"/>
      <w:bookmarkEnd w:id="1010"/>
    </w:p>
    <w:p w:rsidR="00265CD4" w:rsidRDefault="00265CD4" w:rsidP="00CE4D8A">
      <w:pPr>
        <w:spacing w:beforeLines="50"/>
        <w:ind w:firstLine="420"/>
      </w:pPr>
      <w:r>
        <w:rPr>
          <w:rFonts w:hint="eastAsia"/>
        </w:rPr>
        <w:t>条件必选满足条件：</w:t>
      </w:r>
      <w:r w:rsidRPr="00265CD4">
        <w:rPr>
          <w:rFonts w:hint="eastAsia"/>
        </w:rPr>
        <w:t>设备有</w:t>
      </w:r>
      <w:r w:rsidRPr="00265CD4">
        <w:rPr>
          <w:rFonts w:hint="eastAsia"/>
        </w:rPr>
        <w:t>ADSL</w:t>
      </w:r>
      <w:r w:rsidRPr="00265CD4">
        <w:rPr>
          <w:rFonts w:hint="eastAsia"/>
        </w:rPr>
        <w:t>端口。</w:t>
      </w:r>
    </w:p>
    <w:p w:rsidR="002A3D27" w:rsidRDefault="001B4ECA" w:rsidP="00CE4D8A">
      <w:pPr>
        <w:spacing w:beforeLines="50"/>
        <w:ind w:firstLine="420"/>
        <w:pPrChange w:id="1011" w:author="CMDI-LVLIANGDONG" w:date="2015-07-22T10:29:00Z">
          <w:pPr>
            <w:spacing w:beforeLines="50"/>
            <w:ind w:firstLine="420"/>
          </w:pPr>
        </w:pPrChange>
      </w:pPr>
      <w:r w:rsidRPr="00EC3C32">
        <w:t>功能描述</w:t>
      </w:r>
    </w:p>
    <w:p w:rsidR="001B4ECA" w:rsidRPr="009E44FF" w:rsidRDefault="001B4ECA" w:rsidP="00707D54">
      <w:pPr>
        <w:spacing w:line="360" w:lineRule="auto"/>
        <w:ind w:left="420" w:firstLine="420"/>
        <w:rPr>
          <w:szCs w:val="21"/>
        </w:rPr>
      </w:pPr>
      <w:r w:rsidRPr="009E44FF">
        <w:rPr>
          <w:szCs w:val="21"/>
        </w:rPr>
        <w:t>查询</w:t>
      </w:r>
      <w:r w:rsidRPr="009E44FF">
        <w:rPr>
          <w:szCs w:val="21"/>
        </w:rPr>
        <w:t>ADSL</w:t>
      </w:r>
      <w:r w:rsidRPr="009E44FF">
        <w:rPr>
          <w:szCs w:val="21"/>
        </w:rPr>
        <w:t>链路的流量和线路实时信息。</w:t>
      </w:r>
    </w:p>
    <w:p w:rsidR="001B4ECA" w:rsidRPr="00EC3C32" w:rsidRDefault="001B4ECA" w:rsidP="00CE4D8A">
      <w:pPr>
        <w:spacing w:beforeLines="50"/>
        <w:ind w:firstLine="420"/>
      </w:pPr>
      <w:r w:rsidRPr="00EC3C32">
        <w:t>命令格式</w:t>
      </w:r>
    </w:p>
    <w:p w:rsidR="001B4ECA" w:rsidRPr="009E44FF" w:rsidRDefault="001B4ECA" w:rsidP="00707D54">
      <w:pPr>
        <w:spacing w:line="360" w:lineRule="auto"/>
        <w:ind w:left="420" w:firstLine="420"/>
        <w:rPr>
          <w:szCs w:val="21"/>
        </w:rPr>
      </w:pPr>
      <w:r w:rsidRPr="009E44FF">
        <w:rPr>
          <w:szCs w:val="21"/>
        </w:rPr>
        <w:t>LST-ADSLPERF::ONUIP=onu_name|OLTID=olt_name[,PONID=ponport_location, ONUIDTYPE=id-type,ONUID=onu_index],ONUPORT=adslport_num:CTAG::;</w:t>
      </w:r>
    </w:p>
    <w:p w:rsidR="001B4ECA" w:rsidRPr="00EC3C32" w:rsidRDefault="001B4ECA" w:rsidP="00CE4D8A">
      <w:pPr>
        <w:spacing w:beforeLines="50"/>
        <w:ind w:firstLine="420"/>
      </w:pPr>
      <w:r w:rsidRPr="00EC3C32">
        <w:t>输入参数</w:t>
      </w:r>
    </w:p>
    <w:tbl>
      <w:tblPr>
        <w:tblStyle w:val="afffffd"/>
        <w:tblW w:w="8828" w:type="dxa"/>
        <w:tblInd w:w="-432" w:type="dxa"/>
        <w:tblLayout w:type="fixed"/>
        <w:tblLook w:val="01E0"/>
      </w:tblPr>
      <w:tblGrid>
        <w:gridCol w:w="1516"/>
        <w:gridCol w:w="1622"/>
        <w:gridCol w:w="1623"/>
        <w:gridCol w:w="809"/>
        <w:gridCol w:w="3258"/>
      </w:tblGrid>
      <w:tr w:rsidR="00477AF3" w:rsidRPr="00F71588" w:rsidTr="00477AF3">
        <w:trPr>
          <w:cnfStyle w:val="100000000000"/>
        </w:trPr>
        <w:tc>
          <w:tcPr>
            <w:tcW w:w="859" w:type="pct"/>
          </w:tcPr>
          <w:p w:rsidR="00477AF3" w:rsidRPr="00F71588" w:rsidRDefault="00477AF3" w:rsidP="00F71588">
            <w:pPr>
              <w:rPr>
                <w:szCs w:val="18"/>
              </w:rPr>
            </w:pPr>
            <w:r w:rsidRPr="00F71588">
              <w:rPr>
                <w:rFonts w:ascii="宋体" w:eastAsia="宋体" w:hAnsi="宋体" w:cs="宋体" w:hint="eastAsia"/>
                <w:szCs w:val="18"/>
              </w:rPr>
              <w:t>参数名称</w:t>
            </w:r>
          </w:p>
        </w:tc>
        <w:tc>
          <w:tcPr>
            <w:tcW w:w="919" w:type="pct"/>
          </w:tcPr>
          <w:p w:rsidR="00477AF3" w:rsidRPr="00F71588" w:rsidRDefault="00477AF3" w:rsidP="00F71588">
            <w:pPr>
              <w:rPr>
                <w:szCs w:val="18"/>
              </w:rPr>
            </w:pPr>
            <w:r w:rsidRPr="00F71588">
              <w:rPr>
                <w:rFonts w:ascii="宋体" w:eastAsia="宋体" w:hAnsi="宋体" w:cs="宋体" w:hint="eastAsia"/>
                <w:szCs w:val="18"/>
              </w:rPr>
              <w:t>数据类型</w:t>
            </w:r>
          </w:p>
        </w:tc>
        <w:tc>
          <w:tcPr>
            <w:tcW w:w="919" w:type="pct"/>
          </w:tcPr>
          <w:p w:rsidR="00477AF3" w:rsidRPr="00F71588" w:rsidRDefault="00477AF3" w:rsidP="00F71588">
            <w:pPr>
              <w:rPr>
                <w:szCs w:val="18"/>
              </w:rPr>
            </w:pPr>
            <w:r w:rsidRPr="00F71588">
              <w:rPr>
                <w:rFonts w:ascii="宋体" w:eastAsia="宋体" w:hAnsi="宋体" w:cs="宋体" w:hint="eastAsia"/>
                <w:szCs w:val="18"/>
              </w:rPr>
              <w:t>取值范围</w:t>
            </w:r>
          </w:p>
        </w:tc>
        <w:tc>
          <w:tcPr>
            <w:tcW w:w="458" w:type="pct"/>
          </w:tcPr>
          <w:p w:rsidR="00477AF3" w:rsidRPr="000E3229" w:rsidRDefault="00477AF3" w:rsidP="00477AF3">
            <w:pPr>
              <w:rPr>
                <w:rFonts w:eastAsiaTheme="minorEastAsia"/>
                <w:szCs w:val="18"/>
              </w:rPr>
            </w:pPr>
            <w:r>
              <w:rPr>
                <w:rFonts w:eastAsiaTheme="minorEastAsia" w:hint="eastAsia"/>
                <w:szCs w:val="18"/>
              </w:rPr>
              <w:t>限定</w:t>
            </w:r>
          </w:p>
        </w:tc>
        <w:tc>
          <w:tcPr>
            <w:tcW w:w="1846" w:type="pct"/>
          </w:tcPr>
          <w:p w:rsidR="00477AF3" w:rsidRPr="00F71588" w:rsidRDefault="00477AF3" w:rsidP="00F71588">
            <w:pPr>
              <w:rPr>
                <w:szCs w:val="18"/>
              </w:rPr>
            </w:pPr>
            <w:r w:rsidRPr="00F71588">
              <w:rPr>
                <w:rFonts w:ascii="宋体" w:eastAsia="宋体" w:hAnsi="宋体" w:cs="宋体" w:hint="eastAsia"/>
                <w:szCs w:val="18"/>
              </w:rPr>
              <w:t>参数说明</w:t>
            </w:r>
          </w:p>
        </w:tc>
      </w:tr>
      <w:tr w:rsidR="00477AF3" w:rsidRPr="00F71588" w:rsidTr="00477AF3">
        <w:tc>
          <w:tcPr>
            <w:tcW w:w="859" w:type="pct"/>
          </w:tcPr>
          <w:p w:rsidR="00477AF3" w:rsidRPr="00F71588" w:rsidRDefault="00477AF3" w:rsidP="00F71588">
            <w:pPr>
              <w:rPr>
                <w:szCs w:val="18"/>
              </w:rPr>
            </w:pPr>
            <w:r w:rsidRPr="00F71588">
              <w:rPr>
                <w:szCs w:val="18"/>
              </w:rPr>
              <w:t>ONUIP</w:t>
            </w:r>
          </w:p>
        </w:tc>
        <w:tc>
          <w:tcPr>
            <w:tcW w:w="919" w:type="pct"/>
          </w:tcPr>
          <w:p w:rsidR="00477AF3" w:rsidRPr="00F71588" w:rsidRDefault="00477AF3" w:rsidP="00F71588">
            <w:pPr>
              <w:rPr>
                <w:szCs w:val="18"/>
              </w:rPr>
            </w:pPr>
            <w:r w:rsidRPr="00F71588">
              <w:rPr>
                <w:szCs w:val="18"/>
              </w:rPr>
              <w:t>OCTET STRING</w:t>
            </w:r>
          </w:p>
        </w:tc>
        <w:tc>
          <w:tcPr>
            <w:tcW w:w="919" w:type="pct"/>
          </w:tcPr>
          <w:p w:rsidR="00477AF3" w:rsidRPr="00F71588" w:rsidRDefault="00477AF3" w:rsidP="00F71588">
            <w:pPr>
              <w:rPr>
                <w:szCs w:val="18"/>
              </w:rPr>
            </w:pPr>
            <w:r w:rsidRPr="00F71588">
              <w:rPr>
                <w:szCs w:val="18"/>
              </w:rPr>
              <w:t>SIZE(128)</w:t>
            </w:r>
          </w:p>
        </w:tc>
        <w:tc>
          <w:tcPr>
            <w:tcW w:w="458" w:type="pct"/>
          </w:tcPr>
          <w:p w:rsidR="00477AF3" w:rsidRPr="00F71588" w:rsidRDefault="00477AF3" w:rsidP="00477AF3">
            <w:pPr>
              <w:rPr>
                <w:szCs w:val="18"/>
              </w:rPr>
            </w:pPr>
            <w:r>
              <w:rPr>
                <w:rFonts w:eastAsiaTheme="minorEastAsia" w:hint="eastAsia"/>
                <w:szCs w:val="18"/>
              </w:rPr>
              <w:t>C</w:t>
            </w:r>
          </w:p>
        </w:tc>
        <w:tc>
          <w:tcPr>
            <w:tcW w:w="1846" w:type="pct"/>
          </w:tcPr>
          <w:p w:rsidR="00477AF3" w:rsidRPr="00F71588" w:rsidRDefault="00477AF3" w:rsidP="00F71588">
            <w:pPr>
              <w:rPr>
                <w:szCs w:val="18"/>
              </w:rPr>
            </w:pPr>
            <w:r w:rsidRPr="00F71588">
              <w:rPr>
                <w:rFonts w:ascii="宋体" w:eastAsia="宋体" w:hAnsi="宋体" w:cs="宋体" w:hint="eastAsia"/>
                <w:szCs w:val="18"/>
              </w:rPr>
              <w:t>具有管理</w:t>
            </w:r>
            <w:r w:rsidRPr="00F71588">
              <w:rPr>
                <w:szCs w:val="18"/>
              </w:rPr>
              <w:t>IP</w:t>
            </w:r>
            <w:r w:rsidRPr="00F71588">
              <w:rPr>
                <w:rFonts w:ascii="宋体" w:eastAsia="宋体" w:hAnsi="宋体" w:cs="宋体" w:hint="eastAsia"/>
                <w:szCs w:val="18"/>
              </w:rPr>
              <w:t>的</w:t>
            </w:r>
            <w:r w:rsidRPr="00F71588">
              <w:rPr>
                <w:szCs w:val="18"/>
              </w:rPr>
              <w:t>ONU</w:t>
            </w:r>
            <w:r w:rsidRPr="00F71588">
              <w:rPr>
                <w:rFonts w:ascii="宋体" w:eastAsia="宋体" w:hAnsi="宋体" w:cs="宋体" w:hint="eastAsia"/>
                <w:szCs w:val="18"/>
              </w:rPr>
              <w:t>的</w:t>
            </w:r>
            <w:r w:rsidRPr="00F71588">
              <w:rPr>
                <w:szCs w:val="18"/>
              </w:rPr>
              <w:t>IP</w:t>
            </w:r>
            <w:r w:rsidRPr="00F71588">
              <w:rPr>
                <w:rFonts w:ascii="宋体" w:eastAsia="宋体" w:hAnsi="宋体" w:cs="宋体" w:hint="eastAsia"/>
                <w:szCs w:val="18"/>
              </w:rPr>
              <w:t>地址或名称</w:t>
            </w:r>
          </w:p>
        </w:tc>
      </w:tr>
      <w:tr w:rsidR="00477AF3" w:rsidRPr="00F71588" w:rsidTr="00477AF3">
        <w:tc>
          <w:tcPr>
            <w:tcW w:w="859" w:type="pct"/>
          </w:tcPr>
          <w:p w:rsidR="00477AF3" w:rsidRPr="00F71588" w:rsidRDefault="00477AF3" w:rsidP="00F71588">
            <w:pPr>
              <w:rPr>
                <w:szCs w:val="18"/>
              </w:rPr>
            </w:pPr>
            <w:r w:rsidRPr="00F71588">
              <w:rPr>
                <w:szCs w:val="18"/>
              </w:rPr>
              <w:t>OLTID</w:t>
            </w:r>
          </w:p>
        </w:tc>
        <w:tc>
          <w:tcPr>
            <w:tcW w:w="919" w:type="pct"/>
          </w:tcPr>
          <w:p w:rsidR="00477AF3" w:rsidRPr="00F71588" w:rsidRDefault="00477AF3" w:rsidP="00F71588">
            <w:pPr>
              <w:rPr>
                <w:szCs w:val="18"/>
              </w:rPr>
            </w:pPr>
            <w:r w:rsidRPr="00F71588">
              <w:rPr>
                <w:szCs w:val="18"/>
              </w:rPr>
              <w:t>OCTET STRING</w:t>
            </w:r>
          </w:p>
        </w:tc>
        <w:tc>
          <w:tcPr>
            <w:tcW w:w="919" w:type="pct"/>
          </w:tcPr>
          <w:p w:rsidR="00477AF3" w:rsidRPr="00F71588" w:rsidRDefault="00477AF3" w:rsidP="00F71588">
            <w:pPr>
              <w:rPr>
                <w:szCs w:val="18"/>
              </w:rPr>
            </w:pPr>
            <w:r w:rsidRPr="00F71588">
              <w:rPr>
                <w:szCs w:val="18"/>
              </w:rPr>
              <w:t>SIZE(128)</w:t>
            </w:r>
          </w:p>
        </w:tc>
        <w:tc>
          <w:tcPr>
            <w:tcW w:w="458" w:type="pct"/>
          </w:tcPr>
          <w:p w:rsidR="00477AF3" w:rsidRPr="00F71588" w:rsidRDefault="00477AF3" w:rsidP="00477AF3">
            <w:pPr>
              <w:rPr>
                <w:szCs w:val="18"/>
              </w:rPr>
            </w:pPr>
            <w:r>
              <w:rPr>
                <w:rFonts w:eastAsiaTheme="minorEastAsia" w:hint="eastAsia"/>
                <w:szCs w:val="18"/>
              </w:rPr>
              <w:t>C</w:t>
            </w:r>
          </w:p>
        </w:tc>
        <w:tc>
          <w:tcPr>
            <w:tcW w:w="1846" w:type="pct"/>
          </w:tcPr>
          <w:p w:rsidR="00477AF3" w:rsidRPr="00F71588" w:rsidRDefault="00477AF3" w:rsidP="00F71588">
            <w:pPr>
              <w:rPr>
                <w:szCs w:val="18"/>
              </w:rPr>
            </w:pPr>
            <w:r w:rsidRPr="00F71588">
              <w:rPr>
                <w:szCs w:val="18"/>
              </w:rPr>
              <w:t>OLT IP</w:t>
            </w:r>
            <w:r w:rsidRPr="00F71588">
              <w:rPr>
                <w:rFonts w:ascii="宋体" w:eastAsia="宋体" w:hAnsi="宋体" w:cs="宋体" w:hint="eastAsia"/>
                <w:szCs w:val="18"/>
              </w:rPr>
              <w:t>地址或名称</w:t>
            </w:r>
          </w:p>
        </w:tc>
      </w:tr>
      <w:tr w:rsidR="00477AF3" w:rsidRPr="00F71588" w:rsidTr="00477AF3">
        <w:tc>
          <w:tcPr>
            <w:tcW w:w="859" w:type="pct"/>
          </w:tcPr>
          <w:p w:rsidR="00477AF3" w:rsidRPr="00F71588" w:rsidRDefault="00477AF3" w:rsidP="00F71588">
            <w:pPr>
              <w:rPr>
                <w:szCs w:val="18"/>
              </w:rPr>
            </w:pPr>
            <w:r w:rsidRPr="00F71588">
              <w:rPr>
                <w:szCs w:val="18"/>
              </w:rPr>
              <w:t>PONID</w:t>
            </w:r>
          </w:p>
        </w:tc>
        <w:tc>
          <w:tcPr>
            <w:tcW w:w="919" w:type="pct"/>
          </w:tcPr>
          <w:p w:rsidR="00477AF3" w:rsidRPr="00F71588" w:rsidRDefault="00477AF3" w:rsidP="00F71588">
            <w:pPr>
              <w:rPr>
                <w:szCs w:val="18"/>
              </w:rPr>
            </w:pPr>
            <w:r w:rsidRPr="00F71588">
              <w:rPr>
                <w:szCs w:val="18"/>
              </w:rPr>
              <w:t xml:space="preserve">OCTET STRING </w:t>
            </w:r>
          </w:p>
        </w:tc>
        <w:tc>
          <w:tcPr>
            <w:tcW w:w="919" w:type="pct"/>
          </w:tcPr>
          <w:p w:rsidR="00477AF3" w:rsidRPr="00F71588" w:rsidRDefault="00477AF3" w:rsidP="00F71588">
            <w:pPr>
              <w:rPr>
                <w:szCs w:val="18"/>
              </w:rPr>
            </w:pPr>
            <w:r w:rsidRPr="00F71588">
              <w:rPr>
                <w:szCs w:val="18"/>
              </w:rPr>
              <w:t>SIZE(128)</w:t>
            </w:r>
          </w:p>
          <w:p w:rsidR="00477AF3" w:rsidRPr="00F71588" w:rsidRDefault="00477AF3" w:rsidP="00F71588">
            <w:pPr>
              <w:rPr>
                <w:szCs w:val="18"/>
              </w:rPr>
            </w:pPr>
          </w:p>
        </w:tc>
        <w:tc>
          <w:tcPr>
            <w:tcW w:w="458" w:type="pct"/>
          </w:tcPr>
          <w:p w:rsidR="00477AF3" w:rsidRPr="00F71588" w:rsidRDefault="00477AF3" w:rsidP="00477AF3">
            <w:pPr>
              <w:rPr>
                <w:szCs w:val="18"/>
              </w:rPr>
            </w:pPr>
            <w:r>
              <w:rPr>
                <w:rFonts w:eastAsiaTheme="minorEastAsia" w:hint="eastAsia"/>
                <w:szCs w:val="18"/>
              </w:rPr>
              <w:t>C</w:t>
            </w:r>
          </w:p>
        </w:tc>
        <w:tc>
          <w:tcPr>
            <w:tcW w:w="1846" w:type="pct"/>
          </w:tcPr>
          <w:p w:rsidR="00477AF3" w:rsidRPr="00F71588" w:rsidRDefault="00477AF3" w:rsidP="00F71588">
            <w:pPr>
              <w:rPr>
                <w:szCs w:val="18"/>
              </w:rPr>
            </w:pPr>
            <w:r w:rsidRPr="00477AF3">
              <w:rPr>
                <w:rFonts w:hint="eastAsia"/>
                <w:szCs w:val="18"/>
              </w:rPr>
              <w:t>PON口定位信息。格式为</w:t>
            </w:r>
            <w:r w:rsidRPr="00477AF3">
              <w:rPr>
                <w:szCs w:val="18"/>
              </w:rPr>
              <w:t>“</w:t>
            </w:r>
            <w:r w:rsidRPr="00477AF3">
              <w:rPr>
                <w:rFonts w:hint="eastAsia"/>
                <w:szCs w:val="18"/>
              </w:rPr>
              <w:t>机架-框-槽-端口号</w:t>
            </w:r>
            <w:r w:rsidRPr="00477AF3">
              <w:rPr>
                <w:szCs w:val="18"/>
              </w:rPr>
              <w:t>”</w:t>
            </w:r>
            <w:r w:rsidRPr="00477AF3">
              <w:rPr>
                <w:rFonts w:hint="eastAsia"/>
                <w:szCs w:val="18"/>
              </w:rPr>
              <w:t>，没有则使用NA代替，如0框0槽0端口为NA-0-0-0。</w:t>
            </w:r>
          </w:p>
        </w:tc>
      </w:tr>
      <w:tr w:rsidR="00477AF3" w:rsidRPr="00F71588" w:rsidTr="00477AF3">
        <w:tc>
          <w:tcPr>
            <w:tcW w:w="859" w:type="pct"/>
          </w:tcPr>
          <w:p w:rsidR="00477AF3" w:rsidRPr="00F71588" w:rsidRDefault="00477AF3" w:rsidP="00F71588">
            <w:pPr>
              <w:rPr>
                <w:szCs w:val="18"/>
              </w:rPr>
            </w:pPr>
            <w:r w:rsidRPr="00F71588">
              <w:rPr>
                <w:szCs w:val="18"/>
              </w:rPr>
              <w:t>ONUIDTYPE</w:t>
            </w:r>
          </w:p>
        </w:tc>
        <w:tc>
          <w:tcPr>
            <w:tcW w:w="919" w:type="pct"/>
          </w:tcPr>
          <w:p w:rsidR="00477AF3" w:rsidRPr="00F71588" w:rsidRDefault="00477AF3" w:rsidP="00F71588">
            <w:pPr>
              <w:rPr>
                <w:szCs w:val="18"/>
              </w:rPr>
            </w:pPr>
            <w:r w:rsidRPr="00F71588">
              <w:rPr>
                <w:szCs w:val="18"/>
              </w:rPr>
              <w:t>OCTET STRING</w:t>
            </w:r>
          </w:p>
        </w:tc>
        <w:tc>
          <w:tcPr>
            <w:tcW w:w="919" w:type="pct"/>
          </w:tcPr>
          <w:p w:rsidR="00477AF3" w:rsidRPr="00300E1F" w:rsidRDefault="00477AF3" w:rsidP="001F3121">
            <w:pPr>
              <w:rPr>
                <w:szCs w:val="18"/>
              </w:rPr>
            </w:pPr>
            <w:r>
              <w:rPr>
                <w:szCs w:val="18"/>
              </w:rPr>
              <w:t>ONU_NAME</w:t>
            </w:r>
          </w:p>
          <w:p w:rsidR="00477AF3" w:rsidRPr="00300E1F" w:rsidRDefault="00477AF3" w:rsidP="001F3121">
            <w:pPr>
              <w:rPr>
                <w:szCs w:val="18"/>
              </w:rPr>
            </w:pPr>
            <w:r>
              <w:rPr>
                <w:szCs w:val="18"/>
              </w:rPr>
              <w:t>MAC</w:t>
            </w:r>
          </w:p>
          <w:p w:rsidR="00477AF3" w:rsidRDefault="00477AF3" w:rsidP="001F3121">
            <w:pPr>
              <w:rPr>
                <w:rFonts w:eastAsiaTheme="minorEastAsia"/>
                <w:szCs w:val="18"/>
              </w:rPr>
            </w:pPr>
            <w:r>
              <w:rPr>
                <w:szCs w:val="18"/>
              </w:rPr>
              <w:lastRenderedPageBreak/>
              <w:t>LOID</w:t>
            </w:r>
          </w:p>
          <w:p w:rsidR="00477AF3" w:rsidRPr="00931FE4" w:rsidRDefault="00477AF3" w:rsidP="001F3121">
            <w:pPr>
              <w:rPr>
                <w:rFonts w:eastAsiaTheme="minorEastAsia"/>
                <w:szCs w:val="18"/>
              </w:rPr>
            </w:pPr>
            <w:r>
              <w:rPr>
                <w:rFonts w:eastAsiaTheme="minorEastAsia" w:hint="eastAsia"/>
                <w:szCs w:val="18"/>
              </w:rPr>
              <w:t>PASSWORD</w:t>
            </w:r>
          </w:p>
          <w:p w:rsidR="00477AF3" w:rsidRPr="00300E1F" w:rsidRDefault="00477AF3" w:rsidP="001F3121">
            <w:pPr>
              <w:rPr>
                <w:szCs w:val="18"/>
              </w:rPr>
            </w:pPr>
            <w:r w:rsidRPr="00300E1F">
              <w:rPr>
                <w:szCs w:val="18"/>
              </w:rPr>
              <w:t>ONU_NUMBER</w:t>
            </w:r>
          </w:p>
        </w:tc>
        <w:tc>
          <w:tcPr>
            <w:tcW w:w="458" w:type="pct"/>
          </w:tcPr>
          <w:p w:rsidR="00477AF3" w:rsidRPr="00F71588" w:rsidRDefault="00477AF3" w:rsidP="00477AF3">
            <w:pPr>
              <w:rPr>
                <w:szCs w:val="18"/>
              </w:rPr>
            </w:pPr>
            <w:r>
              <w:rPr>
                <w:rFonts w:eastAsiaTheme="minorEastAsia" w:hint="eastAsia"/>
                <w:szCs w:val="18"/>
              </w:rPr>
              <w:lastRenderedPageBreak/>
              <w:t>C</w:t>
            </w:r>
          </w:p>
        </w:tc>
        <w:tc>
          <w:tcPr>
            <w:tcW w:w="1846" w:type="pct"/>
          </w:tcPr>
          <w:p w:rsidR="00477AF3" w:rsidRPr="006B594E" w:rsidRDefault="00477AF3"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477AF3" w:rsidRPr="00F71588" w:rsidTr="00477AF3">
        <w:tc>
          <w:tcPr>
            <w:tcW w:w="859" w:type="pct"/>
          </w:tcPr>
          <w:p w:rsidR="00477AF3" w:rsidRPr="00F71588" w:rsidRDefault="00477AF3" w:rsidP="00F71588">
            <w:pPr>
              <w:rPr>
                <w:szCs w:val="18"/>
              </w:rPr>
            </w:pPr>
            <w:r w:rsidRPr="00F71588">
              <w:rPr>
                <w:szCs w:val="18"/>
              </w:rPr>
              <w:lastRenderedPageBreak/>
              <w:t>ONUID</w:t>
            </w:r>
          </w:p>
        </w:tc>
        <w:tc>
          <w:tcPr>
            <w:tcW w:w="919" w:type="pct"/>
          </w:tcPr>
          <w:p w:rsidR="00477AF3" w:rsidRPr="00F71588" w:rsidRDefault="00477AF3" w:rsidP="00F71588">
            <w:pPr>
              <w:rPr>
                <w:szCs w:val="18"/>
              </w:rPr>
            </w:pPr>
            <w:r w:rsidRPr="00F71588">
              <w:rPr>
                <w:szCs w:val="18"/>
              </w:rPr>
              <w:t>OCTET STRING</w:t>
            </w:r>
          </w:p>
        </w:tc>
        <w:tc>
          <w:tcPr>
            <w:tcW w:w="919" w:type="pct"/>
          </w:tcPr>
          <w:p w:rsidR="00477AF3" w:rsidRPr="00300E1F" w:rsidRDefault="00477AF3" w:rsidP="001F3121">
            <w:pPr>
              <w:rPr>
                <w:szCs w:val="18"/>
              </w:rPr>
            </w:pPr>
            <w:r w:rsidRPr="00300E1F">
              <w:rPr>
                <w:szCs w:val="18"/>
              </w:rPr>
              <w:t>SIZE(128)</w:t>
            </w:r>
          </w:p>
        </w:tc>
        <w:tc>
          <w:tcPr>
            <w:tcW w:w="458" w:type="pct"/>
          </w:tcPr>
          <w:p w:rsidR="00477AF3" w:rsidRPr="00F71588" w:rsidRDefault="00477AF3" w:rsidP="00477AF3">
            <w:pPr>
              <w:rPr>
                <w:szCs w:val="18"/>
              </w:rPr>
            </w:pPr>
            <w:r>
              <w:rPr>
                <w:rFonts w:eastAsiaTheme="minorEastAsia" w:hint="eastAsia"/>
                <w:szCs w:val="18"/>
              </w:rPr>
              <w:t>C</w:t>
            </w:r>
          </w:p>
        </w:tc>
        <w:tc>
          <w:tcPr>
            <w:tcW w:w="1846" w:type="pct"/>
          </w:tcPr>
          <w:p w:rsidR="00477AF3" w:rsidRPr="00300E1F" w:rsidRDefault="00477AF3"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477AF3" w:rsidRPr="00F71588" w:rsidTr="00477AF3">
        <w:tc>
          <w:tcPr>
            <w:tcW w:w="859" w:type="pct"/>
          </w:tcPr>
          <w:p w:rsidR="00477AF3" w:rsidRPr="00F71588" w:rsidRDefault="00477AF3" w:rsidP="00F71588">
            <w:pPr>
              <w:rPr>
                <w:szCs w:val="18"/>
              </w:rPr>
            </w:pPr>
            <w:r w:rsidRPr="00F71588">
              <w:rPr>
                <w:szCs w:val="18"/>
              </w:rPr>
              <w:t>ONUPORT</w:t>
            </w:r>
          </w:p>
        </w:tc>
        <w:tc>
          <w:tcPr>
            <w:tcW w:w="919" w:type="pct"/>
          </w:tcPr>
          <w:p w:rsidR="00477AF3" w:rsidRPr="00F71588" w:rsidRDefault="00477AF3" w:rsidP="00F71588">
            <w:pPr>
              <w:rPr>
                <w:szCs w:val="18"/>
              </w:rPr>
            </w:pPr>
            <w:r w:rsidRPr="00F71588">
              <w:rPr>
                <w:szCs w:val="18"/>
              </w:rPr>
              <w:t xml:space="preserve">OCTET STRING </w:t>
            </w:r>
          </w:p>
        </w:tc>
        <w:tc>
          <w:tcPr>
            <w:tcW w:w="919" w:type="pct"/>
          </w:tcPr>
          <w:p w:rsidR="00477AF3" w:rsidRPr="00F71588" w:rsidRDefault="00477AF3" w:rsidP="00F71588">
            <w:pPr>
              <w:rPr>
                <w:szCs w:val="18"/>
              </w:rPr>
            </w:pPr>
            <w:r w:rsidRPr="00F71588">
              <w:rPr>
                <w:szCs w:val="18"/>
              </w:rPr>
              <w:t>SIZE(128)</w:t>
            </w:r>
          </w:p>
          <w:p w:rsidR="00477AF3" w:rsidRPr="00F71588" w:rsidRDefault="00477AF3" w:rsidP="00F71588">
            <w:pPr>
              <w:rPr>
                <w:szCs w:val="18"/>
              </w:rPr>
            </w:pPr>
            <w:r w:rsidRPr="00F71588">
              <w:rPr>
                <w:rFonts w:ascii="宋体" w:eastAsia="宋体" w:hAnsi="宋体" w:cs="宋体" w:hint="eastAsia"/>
                <w:szCs w:val="18"/>
              </w:rPr>
              <w:t>机架</w:t>
            </w:r>
            <w:r w:rsidRPr="00F71588">
              <w:rPr>
                <w:szCs w:val="18"/>
              </w:rPr>
              <w:t>-</w:t>
            </w:r>
            <w:r w:rsidRPr="00F71588">
              <w:rPr>
                <w:rFonts w:ascii="宋体" w:eastAsia="宋体" w:hAnsi="宋体" w:cs="宋体" w:hint="eastAsia"/>
                <w:szCs w:val="18"/>
              </w:rPr>
              <w:t>框</w:t>
            </w:r>
            <w:r w:rsidRPr="00F71588">
              <w:rPr>
                <w:szCs w:val="18"/>
              </w:rPr>
              <w:t>-</w:t>
            </w:r>
            <w:r w:rsidRPr="00F71588">
              <w:rPr>
                <w:rFonts w:ascii="宋体" w:eastAsia="宋体" w:hAnsi="宋体" w:cs="宋体" w:hint="eastAsia"/>
                <w:szCs w:val="18"/>
              </w:rPr>
              <w:t>槽</w:t>
            </w:r>
            <w:r w:rsidRPr="00F71588">
              <w:rPr>
                <w:szCs w:val="18"/>
              </w:rPr>
              <w:t>-</w:t>
            </w:r>
            <w:r w:rsidRPr="00F71588">
              <w:rPr>
                <w:rFonts w:ascii="宋体" w:eastAsia="宋体" w:hAnsi="宋体" w:cs="宋体" w:hint="eastAsia"/>
                <w:szCs w:val="18"/>
              </w:rPr>
              <w:t>端口</w:t>
            </w:r>
          </w:p>
        </w:tc>
        <w:tc>
          <w:tcPr>
            <w:tcW w:w="458" w:type="pct"/>
          </w:tcPr>
          <w:p w:rsidR="00477AF3" w:rsidRPr="00F71588" w:rsidRDefault="00477AF3" w:rsidP="00477AF3">
            <w:pPr>
              <w:rPr>
                <w:szCs w:val="18"/>
              </w:rPr>
            </w:pPr>
            <w:r>
              <w:rPr>
                <w:rFonts w:eastAsiaTheme="minorEastAsia" w:hint="eastAsia"/>
                <w:szCs w:val="18"/>
              </w:rPr>
              <w:t>M</w:t>
            </w:r>
          </w:p>
        </w:tc>
        <w:tc>
          <w:tcPr>
            <w:tcW w:w="1846" w:type="pct"/>
          </w:tcPr>
          <w:p w:rsidR="00477AF3" w:rsidRPr="00F71588" w:rsidRDefault="00477AF3" w:rsidP="00F71588">
            <w:pPr>
              <w:rPr>
                <w:szCs w:val="18"/>
              </w:rPr>
            </w:pPr>
            <w:r w:rsidRPr="00F71588">
              <w:rPr>
                <w:rFonts w:ascii="宋体" w:eastAsia="宋体" w:hAnsi="宋体" w:cs="宋体" w:hint="eastAsia"/>
                <w:szCs w:val="18"/>
              </w:rPr>
              <w:t>通过</w:t>
            </w:r>
            <w:r w:rsidRPr="00F71588">
              <w:rPr>
                <w:szCs w:val="18"/>
              </w:rPr>
              <w:t xml:space="preserve"> </w:t>
            </w:r>
            <w:r w:rsidRPr="00F71588">
              <w:rPr>
                <w:rFonts w:ascii="宋体" w:eastAsia="宋体" w:hAnsi="宋体" w:cs="宋体" w:hint="eastAsia"/>
                <w:szCs w:val="18"/>
              </w:rPr>
              <w:t>机架</w:t>
            </w:r>
            <w:r w:rsidRPr="00F71588">
              <w:rPr>
                <w:szCs w:val="18"/>
              </w:rPr>
              <w:t>-</w:t>
            </w:r>
            <w:r w:rsidRPr="00F71588">
              <w:rPr>
                <w:rFonts w:ascii="宋体" w:eastAsia="宋体" w:hAnsi="宋体" w:cs="宋体" w:hint="eastAsia"/>
                <w:szCs w:val="18"/>
              </w:rPr>
              <w:t>框</w:t>
            </w:r>
            <w:r w:rsidRPr="00F71588">
              <w:rPr>
                <w:szCs w:val="18"/>
              </w:rPr>
              <w:t>-</w:t>
            </w:r>
            <w:r w:rsidRPr="00F71588">
              <w:rPr>
                <w:rFonts w:ascii="宋体" w:eastAsia="宋体" w:hAnsi="宋体" w:cs="宋体" w:hint="eastAsia"/>
                <w:szCs w:val="18"/>
              </w:rPr>
              <w:t>槽号</w:t>
            </w:r>
            <w:r w:rsidRPr="00F71588">
              <w:rPr>
                <w:szCs w:val="18"/>
              </w:rPr>
              <w:t>-</w:t>
            </w:r>
            <w:r w:rsidRPr="00F71588">
              <w:rPr>
                <w:rFonts w:ascii="宋体" w:eastAsia="宋体" w:hAnsi="宋体" w:cs="宋体" w:hint="eastAsia"/>
                <w:szCs w:val="18"/>
              </w:rPr>
              <w:t>端口号的</w:t>
            </w:r>
            <w:r w:rsidRPr="00F71588">
              <w:rPr>
                <w:szCs w:val="18"/>
              </w:rPr>
              <w:t xml:space="preserve"> </w:t>
            </w:r>
            <w:r w:rsidRPr="00F71588">
              <w:rPr>
                <w:rFonts w:ascii="宋体" w:eastAsia="宋体" w:hAnsi="宋体" w:cs="宋体" w:hint="eastAsia"/>
                <w:szCs w:val="18"/>
              </w:rPr>
              <w:t>方式定位</w:t>
            </w:r>
            <w:r w:rsidRPr="00F71588">
              <w:rPr>
                <w:szCs w:val="18"/>
              </w:rPr>
              <w:t xml:space="preserve"> </w:t>
            </w:r>
            <w:r w:rsidR="00B00587">
              <w:rPr>
                <w:rFonts w:ascii="宋体" w:eastAsia="宋体" w:hAnsi="宋体" w:cs="宋体" w:hint="eastAsia"/>
                <w:szCs w:val="18"/>
              </w:rPr>
              <w:t>单元盘</w:t>
            </w:r>
            <w:r w:rsidRPr="00F71588">
              <w:rPr>
                <w:rFonts w:ascii="宋体" w:eastAsia="宋体" w:hAnsi="宋体" w:cs="宋体" w:hint="eastAsia"/>
                <w:szCs w:val="18"/>
              </w:rPr>
              <w:t>，</w:t>
            </w:r>
            <w:r w:rsidRPr="00F71588">
              <w:rPr>
                <w:szCs w:val="18"/>
              </w:rPr>
              <w:t xml:space="preserve"> </w:t>
            </w:r>
            <w:r w:rsidRPr="00F71588">
              <w:rPr>
                <w:rFonts w:ascii="宋体" w:eastAsia="宋体" w:hAnsi="宋体" w:cs="宋体" w:hint="eastAsia"/>
                <w:szCs w:val="18"/>
              </w:rPr>
              <w:t>没有的补为</w:t>
            </w:r>
            <w:r w:rsidRPr="00F71588">
              <w:rPr>
                <w:szCs w:val="18"/>
              </w:rPr>
              <w:t>NA</w:t>
            </w:r>
          </w:p>
        </w:tc>
      </w:tr>
    </w:tbl>
    <w:p w:rsidR="001B4ECA" w:rsidRPr="009E44FF" w:rsidRDefault="001B4ECA" w:rsidP="001B4ECA">
      <w:pPr>
        <w:spacing w:line="360" w:lineRule="auto"/>
        <w:rPr>
          <w:b/>
          <w:bCs/>
          <w:szCs w:val="21"/>
        </w:rPr>
      </w:pPr>
    </w:p>
    <w:p w:rsidR="00000000" w:rsidRDefault="001B4ECA" w:rsidP="00CE4D8A">
      <w:pPr>
        <w:spacing w:beforeLines="50"/>
        <w:ind w:firstLine="420"/>
        <w:pPrChange w:id="1012" w:author="CMDI-LVLIANGDONG" w:date="2015-07-22T10:29:00Z">
          <w:pPr>
            <w:spacing w:beforeLines="50"/>
            <w:ind w:firstLine="420"/>
          </w:pPr>
        </w:pPrChange>
      </w:pPr>
      <w:r w:rsidRPr="00EC3C32">
        <w:t>响应格式</w:t>
      </w:r>
    </w:p>
    <w:p w:rsidR="001B4ECA" w:rsidRPr="009E44FF" w:rsidRDefault="001B4ECA" w:rsidP="00707D5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000000" w:rsidRDefault="001B4ECA" w:rsidP="00CE4D8A">
      <w:pPr>
        <w:spacing w:beforeLines="50"/>
        <w:ind w:firstLine="420"/>
        <w:pPrChange w:id="1013" w:author="CMDI-LVLIANGDONG" w:date="2015-07-22T10:29:00Z">
          <w:pPr>
            <w:spacing w:beforeLines="50"/>
            <w:ind w:firstLine="420"/>
          </w:pPr>
        </w:pPrChange>
      </w:pPr>
      <w:r w:rsidRPr="00EC3C32">
        <w:t>输出参数</w:t>
      </w:r>
    </w:p>
    <w:tbl>
      <w:tblPr>
        <w:tblStyle w:val="afffffd"/>
        <w:tblW w:w="8141" w:type="dxa"/>
        <w:tblInd w:w="-187" w:type="dxa"/>
        <w:tblLayout w:type="fixed"/>
        <w:tblLook w:val="01E0"/>
      </w:tblPr>
      <w:tblGrid>
        <w:gridCol w:w="1418"/>
        <w:gridCol w:w="1558"/>
        <w:gridCol w:w="1741"/>
        <w:gridCol w:w="913"/>
        <w:gridCol w:w="2511"/>
      </w:tblGrid>
      <w:tr w:rsidR="00865C74" w:rsidRPr="00F71588" w:rsidTr="00477AF3">
        <w:trPr>
          <w:cnfStyle w:val="100000000000"/>
        </w:trPr>
        <w:tc>
          <w:tcPr>
            <w:tcW w:w="871" w:type="pct"/>
          </w:tcPr>
          <w:p w:rsidR="00865C74" w:rsidRPr="00F71588" w:rsidRDefault="00865C74" w:rsidP="00F71588">
            <w:pPr>
              <w:rPr>
                <w:szCs w:val="18"/>
              </w:rPr>
            </w:pPr>
            <w:r w:rsidRPr="00F71588">
              <w:rPr>
                <w:szCs w:val="18"/>
              </w:rPr>
              <w:t>参数名称</w:t>
            </w:r>
          </w:p>
        </w:tc>
        <w:tc>
          <w:tcPr>
            <w:tcW w:w="957" w:type="pct"/>
          </w:tcPr>
          <w:p w:rsidR="00865C74" w:rsidRPr="00F71588" w:rsidRDefault="00865C74" w:rsidP="00F71588">
            <w:pPr>
              <w:rPr>
                <w:szCs w:val="18"/>
              </w:rPr>
            </w:pPr>
            <w:r w:rsidRPr="00F71588">
              <w:rPr>
                <w:szCs w:val="18"/>
              </w:rPr>
              <w:t>数据类型</w:t>
            </w:r>
          </w:p>
        </w:tc>
        <w:tc>
          <w:tcPr>
            <w:tcW w:w="1069" w:type="pct"/>
          </w:tcPr>
          <w:p w:rsidR="00865C74" w:rsidRPr="00F71588" w:rsidRDefault="00865C74" w:rsidP="00F71588">
            <w:pPr>
              <w:rPr>
                <w:szCs w:val="18"/>
              </w:rPr>
            </w:pPr>
            <w:r w:rsidRPr="00F71588">
              <w:rPr>
                <w:szCs w:val="18"/>
              </w:rPr>
              <w:t>取值范围</w:t>
            </w:r>
          </w:p>
        </w:tc>
        <w:tc>
          <w:tcPr>
            <w:tcW w:w="561" w:type="pct"/>
          </w:tcPr>
          <w:p w:rsidR="00865C74" w:rsidRPr="00865C74" w:rsidRDefault="00865C74" w:rsidP="00F71588">
            <w:pPr>
              <w:rPr>
                <w:rFonts w:eastAsiaTheme="minorEastAsia"/>
                <w:szCs w:val="18"/>
              </w:rPr>
            </w:pPr>
            <w:r>
              <w:rPr>
                <w:rFonts w:eastAsiaTheme="minorEastAsia" w:hint="eastAsia"/>
                <w:szCs w:val="18"/>
              </w:rPr>
              <w:t>限定</w:t>
            </w:r>
          </w:p>
        </w:tc>
        <w:tc>
          <w:tcPr>
            <w:tcW w:w="1542" w:type="pct"/>
          </w:tcPr>
          <w:p w:rsidR="00865C74" w:rsidRPr="00F71588" w:rsidRDefault="00865C74" w:rsidP="00F71588">
            <w:pPr>
              <w:rPr>
                <w:szCs w:val="18"/>
              </w:rPr>
            </w:pPr>
            <w:r w:rsidRPr="00F71588">
              <w:rPr>
                <w:szCs w:val="18"/>
              </w:rPr>
              <w:t>参数说明</w:t>
            </w:r>
          </w:p>
        </w:tc>
      </w:tr>
      <w:tr w:rsidR="00865C74" w:rsidRPr="00F71588" w:rsidTr="00477AF3">
        <w:tc>
          <w:tcPr>
            <w:tcW w:w="871" w:type="pct"/>
          </w:tcPr>
          <w:p w:rsidR="00865C74" w:rsidRPr="00F71588" w:rsidRDefault="00865C74" w:rsidP="00F71588">
            <w:pPr>
              <w:rPr>
                <w:szCs w:val="18"/>
              </w:rPr>
            </w:pPr>
            <w:r w:rsidRPr="00F71588">
              <w:rPr>
                <w:szCs w:val="18"/>
              </w:rPr>
              <w:t>InOctets</w:t>
            </w:r>
          </w:p>
        </w:tc>
        <w:tc>
          <w:tcPr>
            <w:tcW w:w="957" w:type="pct"/>
          </w:tcPr>
          <w:p w:rsidR="00865C74" w:rsidRPr="00F71588" w:rsidRDefault="00865C74" w:rsidP="00F71588">
            <w:pPr>
              <w:rPr>
                <w:szCs w:val="18"/>
              </w:rPr>
            </w:pPr>
            <w:r w:rsidRPr="00F71588">
              <w:rPr>
                <w:szCs w:val="18"/>
              </w:rPr>
              <w:t>INTEGER</w:t>
            </w:r>
          </w:p>
        </w:tc>
        <w:tc>
          <w:tcPr>
            <w:tcW w:w="1069" w:type="pct"/>
          </w:tcPr>
          <w:p w:rsidR="00865C74" w:rsidRPr="00F71588" w:rsidRDefault="00865C74" w:rsidP="00F71588">
            <w:pPr>
              <w:rPr>
                <w:szCs w:val="18"/>
              </w:rPr>
            </w:pPr>
            <w:r w:rsidRPr="00F71588">
              <w:rPr>
                <w:szCs w:val="18"/>
              </w:rPr>
              <w:t>0</w:t>
            </w:r>
            <w:r>
              <w:rPr>
                <w:szCs w:val="18"/>
              </w:rPr>
              <w:t>-</w:t>
            </w:r>
            <w:r w:rsidRPr="00F71588">
              <w:rPr>
                <w:szCs w:val="18"/>
              </w:rPr>
              <w:t>2147483647</w:t>
            </w:r>
          </w:p>
        </w:tc>
        <w:tc>
          <w:tcPr>
            <w:tcW w:w="561" w:type="pct"/>
          </w:tcPr>
          <w:p w:rsidR="00865C74" w:rsidRPr="00F71588" w:rsidRDefault="00865C74" w:rsidP="00F71588">
            <w:pPr>
              <w:rPr>
                <w:szCs w:val="18"/>
              </w:rPr>
            </w:pPr>
            <w:r>
              <w:rPr>
                <w:rFonts w:eastAsiaTheme="minorEastAsia" w:hint="eastAsia"/>
                <w:szCs w:val="18"/>
              </w:rPr>
              <w:t>M</w:t>
            </w:r>
          </w:p>
        </w:tc>
        <w:tc>
          <w:tcPr>
            <w:tcW w:w="1542" w:type="pct"/>
          </w:tcPr>
          <w:p w:rsidR="00865C74" w:rsidRPr="00F71588" w:rsidRDefault="00865C74" w:rsidP="00F71588">
            <w:pPr>
              <w:rPr>
                <w:szCs w:val="18"/>
              </w:rPr>
            </w:pPr>
            <w:r w:rsidRPr="00F71588">
              <w:rPr>
                <w:szCs w:val="18"/>
              </w:rPr>
              <w:t>接收字节数</w:t>
            </w:r>
          </w:p>
        </w:tc>
      </w:tr>
      <w:tr w:rsidR="00865C74" w:rsidRPr="00F71588" w:rsidTr="00477AF3">
        <w:tc>
          <w:tcPr>
            <w:tcW w:w="871" w:type="pct"/>
          </w:tcPr>
          <w:p w:rsidR="00865C74" w:rsidRPr="00F71588" w:rsidRDefault="00865C74" w:rsidP="00F71588">
            <w:pPr>
              <w:rPr>
                <w:szCs w:val="18"/>
              </w:rPr>
            </w:pPr>
            <w:r w:rsidRPr="00F71588">
              <w:rPr>
                <w:szCs w:val="18"/>
              </w:rPr>
              <w:t>OutOctets</w:t>
            </w:r>
          </w:p>
        </w:tc>
        <w:tc>
          <w:tcPr>
            <w:tcW w:w="957" w:type="pct"/>
          </w:tcPr>
          <w:p w:rsidR="00865C74" w:rsidRPr="00F71588" w:rsidRDefault="00865C74" w:rsidP="00F71588">
            <w:pPr>
              <w:rPr>
                <w:szCs w:val="18"/>
              </w:rPr>
            </w:pPr>
            <w:r w:rsidRPr="00F71588">
              <w:rPr>
                <w:szCs w:val="18"/>
              </w:rPr>
              <w:t>INTEGER</w:t>
            </w:r>
          </w:p>
        </w:tc>
        <w:tc>
          <w:tcPr>
            <w:tcW w:w="1069" w:type="pct"/>
          </w:tcPr>
          <w:p w:rsidR="00865C74" w:rsidRPr="00F71588" w:rsidRDefault="00865C74" w:rsidP="00F71588">
            <w:pPr>
              <w:rPr>
                <w:szCs w:val="18"/>
              </w:rPr>
            </w:pPr>
            <w:r w:rsidRPr="00F71588">
              <w:rPr>
                <w:szCs w:val="18"/>
              </w:rPr>
              <w:t>0</w:t>
            </w:r>
            <w:r>
              <w:rPr>
                <w:szCs w:val="18"/>
              </w:rPr>
              <w:t>-</w:t>
            </w:r>
            <w:r w:rsidRPr="00F71588">
              <w:rPr>
                <w:szCs w:val="18"/>
              </w:rPr>
              <w:t>2147483647</w:t>
            </w:r>
          </w:p>
        </w:tc>
        <w:tc>
          <w:tcPr>
            <w:tcW w:w="561" w:type="pct"/>
          </w:tcPr>
          <w:p w:rsidR="00865C74" w:rsidRPr="00F71588" w:rsidRDefault="00865C74" w:rsidP="00F71588">
            <w:pPr>
              <w:rPr>
                <w:szCs w:val="18"/>
              </w:rPr>
            </w:pPr>
            <w:r>
              <w:rPr>
                <w:rFonts w:eastAsiaTheme="minorEastAsia" w:hint="eastAsia"/>
                <w:szCs w:val="18"/>
              </w:rPr>
              <w:t>M</w:t>
            </w:r>
          </w:p>
        </w:tc>
        <w:tc>
          <w:tcPr>
            <w:tcW w:w="1542" w:type="pct"/>
          </w:tcPr>
          <w:p w:rsidR="00865C74" w:rsidRPr="00F71588" w:rsidRDefault="00865C74" w:rsidP="00F71588">
            <w:pPr>
              <w:rPr>
                <w:szCs w:val="18"/>
              </w:rPr>
            </w:pPr>
            <w:r w:rsidRPr="00F71588">
              <w:rPr>
                <w:szCs w:val="18"/>
              </w:rPr>
              <w:t>发送字节数</w:t>
            </w:r>
          </w:p>
        </w:tc>
      </w:tr>
      <w:tr w:rsidR="00865C74" w:rsidRPr="00F71588" w:rsidTr="00477AF3">
        <w:tc>
          <w:tcPr>
            <w:tcW w:w="871" w:type="pct"/>
          </w:tcPr>
          <w:p w:rsidR="00865C74" w:rsidRPr="00F71588" w:rsidRDefault="00865C74" w:rsidP="00F71588">
            <w:pPr>
              <w:rPr>
                <w:szCs w:val="18"/>
              </w:rPr>
            </w:pPr>
            <w:r w:rsidRPr="00F71588">
              <w:rPr>
                <w:szCs w:val="18"/>
              </w:rPr>
              <w:t>SnrMgnDs</w:t>
            </w:r>
          </w:p>
        </w:tc>
        <w:tc>
          <w:tcPr>
            <w:tcW w:w="957" w:type="pct"/>
          </w:tcPr>
          <w:p w:rsidR="00865C74" w:rsidRPr="00F71588" w:rsidRDefault="00865C74" w:rsidP="00F71588">
            <w:pPr>
              <w:rPr>
                <w:szCs w:val="18"/>
              </w:rPr>
            </w:pPr>
            <w:r w:rsidRPr="00F71588">
              <w:rPr>
                <w:szCs w:val="18"/>
              </w:rPr>
              <w:t>INTEGER</w:t>
            </w:r>
          </w:p>
        </w:tc>
        <w:tc>
          <w:tcPr>
            <w:tcW w:w="1069" w:type="pct"/>
          </w:tcPr>
          <w:p w:rsidR="00865C74" w:rsidRPr="00F71588" w:rsidRDefault="00865C74" w:rsidP="00F71588">
            <w:pPr>
              <w:rPr>
                <w:szCs w:val="18"/>
              </w:rPr>
            </w:pPr>
            <w:r w:rsidRPr="00F71588">
              <w:rPr>
                <w:szCs w:val="18"/>
              </w:rPr>
              <w:t>-640</w:t>
            </w:r>
            <w:r>
              <w:rPr>
                <w:szCs w:val="18"/>
              </w:rPr>
              <w:t>-</w:t>
            </w:r>
            <w:r w:rsidRPr="00F71588">
              <w:rPr>
                <w:szCs w:val="18"/>
              </w:rPr>
              <w:t>640</w:t>
            </w:r>
          </w:p>
        </w:tc>
        <w:tc>
          <w:tcPr>
            <w:tcW w:w="561" w:type="pct"/>
          </w:tcPr>
          <w:p w:rsidR="00865C74" w:rsidRPr="00F71588" w:rsidRDefault="00865C74" w:rsidP="00F71588">
            <w:pPr>
              <w:rPr>
                <w:szCs w:val="18"/>
              </w:rPr>
            </w:pPr>
            <w:r>
              <w:rPr>
                <w:rFonts w:eastAsiaTheme="minorEastAsia" w:hint="eastAsia"/>
                <w:szCs w:val="18"/>
              </w:rPr>
              <w:t>M</w:t>
            </w:r>
          </w:p>
        </w:tc>
        <w:tc>
          <w:tcPr>
            <w:tcW w:w="1542" w:type="pct"/>
          </w:tcPr>
          <w:p w:rsidR="00865C74" w:rsidRPr="00F71588" w:rsidRDefault="00865C74" w:rsidP="00F71588">
            <w:pPr>
              <w:rPr>
                <w:szCs w:val="18"/>
              </w:rPr>
            </w:pPr>
            <w:r w:rsidRPr="00F71588">
              <w:rPr>
                <w:szCs w:val="18"/>
              </w:rPr>
              <w:t>下行噪声容限</w:t>
            </w:r>
          </w:p>
          <w:p w:rsidR="00865C74" w:rsidRPr="00F71588" w:rsidRDefault="00865C74" w:rsidP="00F71588">
            <w:pPr>
              <w:rPr>
                <w:szCs w:val="18"/>
              </w:rPr>
            </w:pPr>
            <w:r w:rsidRPr="00F71588">
              <w:rPr>
                <w:szCs w:val="18"/>
              </w:rPr>
              <w:t>单位：0.1dB</w:t>
            </w:r>
          </w:p>
        </w:tc>
      </w:tr>
      <w:tr w:rsidR="00865C74" w:rsidRPr="00F71588" w:rsidTr="00477AF3">
        <w:tc>
          <w:tcPr>
            <w:tcW w:w="871" w:type="pct"/>
          </w:tcPr>
          <w:p w:rsidR="00865C74" w:rsidRPr="00F71588" w:rsidRDefault="00865C74" w:rsidP="00F71588">
            <w:pPr>
              <w:rPr>
                <w:szCs w:val="18"/>
              </w:rPr>
            </w:pPr>
            <w:r w:rsidRPr="00F71588">
              <w:rPr>
                <w:szCs w:val="18"/>
              </w:rPr>
              <w:t>SnrMgnUs</w:t>
            </w:r>
          </w:p>
        </w:tc>
        <w:tc>
          <w:tcPr>
            <w:tcW w:w="957" w:type="pct"/>
          </w:tcPr>
          <w:p w:rsidR="00865C74" w:rsidRPr="00F71588" w:rsidRDefault="00865C74" w:rsidP="00F71588">
            <w:pPr>
              <w:rPr>
                <w:szCs w:val="18"/>
              </w:rPr>
            </w:pPr>
            <w:r w:rsidRPr="00F71588">
              <w:rPr>
                <w:szCs w:val="18"/>
              </w:rPr>
              <w:t>INTEGER</w:t>
            </w:r>
          </w:p>
        </w:tc>
        <w:tc>
          <w:tcPr>
            <w:tcW w:w="1069" w:type="pct"/>
          </w:tcPr>
          <w:p w:rsidR="00865C74" w:rsidRPr="00F71588" w:rsidRDefault="00865C74" w:rsidP="00F71588">
            <w:pPr>
              <w:rPr>
                <w:szCs w:val="18"/>
              </w:rPr>
            </w:pPr>
            <w:r w:rsidRPr="00F71588">
              <w:rPr>
                <w:szCs w:val="18"/>
              </w:rPr>
              <w:t>-640</w:t>
            </w:r>
            <w:r>
              <w:rPr>
                <w:szCs w:val="18"/>
              </w:rPr>
              <w:t>-</w:t>
            </w:r>
            <w:r w:rsidRPr="00F71588">
              <w:rPr>
                <w:szCs w:val="18"/>
              </w:rPr>
              <w:t>640</w:t>
            </w:r>
          </w:p>
        </w:tc>
        <w:tc>
          <w:tcPr>
            <w:tcW w:w="561" w:type="pct"/>
          </w:tcPr>
          <w:p w:rsidR="00865C74" w:rsidRPr="00F71588" w:rsidRDefault="00865C74" w:rsidP="00F71588">
            <w:pPr>
              <w:rPr>
                <w:szCs w:val="18"/>
              </w:rPr>
            </w:pPr>
            <w:r>
              <w:rPr>
                <w:rFonts w:eastAsiaTheme="minorEastAsia" w:hint="eastAsia"/>
                <w:szCs w:val="18"/>
              </w:rPr>
              <w:t>M</w:t>
            </w:r>
          </w:p>
        </w:tc>
        <w:tc>
          <w:tcPr>
            <w:tcW w:w="1542" w:type="pct"/>
          </w:tcPr>
          <w:p w:rsidR="00865C74" w:rsidRPr="00F71588" w:rsidRDefault="00865C74" w:rsidP="00F71588">
            <w:pPr>
              <w:rPr>
                <w:szCs w:val="18"/>
              </w:rPr>
            </w:pPr>
            <w:r w:rsidRPr="00F71588">
              <w:rPr>
                <w:szCs w:val="18"/>
              </w:rPr>
              <w:t>上行噪声容限</w:t>
            </w:r>
          </w:p>
          <w:p w:rsidR="00865C74" w:rsidRPr="00F71588" w:rsidRDefault="00865C74" w:rsidP="00F71588">
            <w:pPr>
              <w:rPr>
                <w:szCs w:val="18"/>
              </w:rPr>
            </w:pPr>
            <w:r w:rsidRPr="00F71588">
              <w:rPr>
                <w:szCs w:val="18"/>
              </w:rPr>
              <w:t>单位：0.1dB</w:t>
            </w:r>
          </w:p>
        </w:tc>
      </w:tr>
      <w:tr w:rsidR="00865C74" w:rsidRPr="00F71588" w:rsidTr="00477AF3">
        <w:tc>
          <w:tcPr>
            <w:tcW w:w="871" w:type="pct"/>
          </w:tcPr>
          <w:p w:rsidR="00865C74" w:rsidRPr="00F71588" w:rsidRDefault="00865C74" w:rsidP="00F71588">
            <w:pPr>
              <w:rPr>
                <w:szCs w:val="18"/>
              </w:rPr>
            </w:pPr>
            <w:r w:rsidRPr="00F71588">
              <w:rPr>
                <w:szCs w:val="18"/>
              </w:rPr>
              <w:t>AtnDs</w:t>
            </w:r>
          </w:p>
        </w:tc>
        <w:tc>
          <w:tcPr>
            <w:tcW w:w="957" w:type="pct"/>
          </w:tcPr>
          <w:p w:rsidR="00865C74" w:rsidRPr="00F71588" w:rsidRDefault="00865C74" w:rsidP="00F71588">
            <w:pPr>
              <w:rPr>
                <w:szCs w:val="18"/>
              </w:rPr>
            </w:pPr>
            <w:r w:rsidRPr="00F71588">
              <w:rPr>
                <w:szCs w:val="18"/>
              </w:rPr>
              <w:t>INTEGER</w:t>
            </w:r>
          </w:p>
        </w:tc>
        <w:tc>
          <w:tcPr>
            <w:tcW w:w="1069" w:type="pct"/>
          </w:tcPr>
          <w:p w:rsidR="00865C74" w:rsidRPr="00F71588" w:rsidRDefault="00865C74" w:rsidP="00F71588">
            <w:pPr>
              <w:rPr>
                <w:szCs w:val="18"/>
              </w:rPr>
            </w:pPr>
            <w:r w:rsidRPr="00F71588">
              <w:rPr>
                <w:szCs w:val="18"/>
              </w:rPr>
              <w:t>0</w:t>
            </w:r>
            <w:r>
              <w:rPr>
                <w:szCs w:val="18"/>
              </w:rPr>
              <w:t>-</w:t>
            </w:r>
            <w:r w:rsidRPr="00F71588">
              <w:rPr>
                <w:szCs w:val="18"/>
              </w:rPr>
              <w:t>630</w:t>
            </w:r>
          </w:p>
        </w:tc>
        <w:tc>
          <w:tcPr>
            <w:tcW w:w="561" w:type="pct"/>
          </w:tcPr>
          <w:p w:rsidR="00865C74" w:rsidRPr="00F71588" w:rsidRDefault="00865C74" w:rsidP="00F71588">
            <w:pPr>
              <w:rPr>
                <w:szCs w:val="18"/>
              </w:rPr>
            </w:pPr>
            <w:r>
              <w:rPr>
                <w:rFonts w:eastAsiaTheme="minorEastAsia" w:hint="eastAsia"/>
                <w:szCs w:val="18"/>
              </w:rPr>
              <w:t>M</w:t>
            </w:r>
          </w:p>
        </w:tc>
        <w:tc>
          <w:tcPr>
            <w:tcW w:w="1542" w:type="pct"/>
          </w:tcPr>
          <w:p w:rsidR="00865C74" w:rsidRPr="00F71588" w:rsidRDefault="00865C74" w:rsidP="00F71588">
            <w:pPr>
              <w:rPr>
                <w:szCs w:val="18"/>
              </w:rPr>
            </w:pPr>
            <w:r w:rsidRPr="00F71588">
              <w:rPr>
                <w:szCs w:val="18"/>
              </w:rPr>
              <w:t>下行功率衰减</w:t>
            </w:r>
          </w:p>
          <w:p w:rsidR="00865C74" w:rsidRPr="00F71588" w:rsidRDefault="00865C74" w:rsidP="00F71588">
            <w:pPr>
              <w:rPr>
                <w:szCs w:val="18"/>
              </w:rPr>
            </w:pPr>
            <w:r w:rsidRPr="00F71588">
              <w:rPr>
                <w:szCs w:val="18"/>
              </w:rPr>
              <w:t>单位：0.1dB</w:t>
            </w:r>
          </w:p>
        </w:tc>
      </w:tr>
      <w:tr w:rsidR="00865C74" w:rsidRPr="00F71588" w:rsidTr="00477AF3">
        <w:tc>
          <w:tcPr>
            <w:tcW w:w="871" w:type="pct"/>
          </w:tcPr>
          <w:p w:rsidR="00865C74" w:rsidRPr="00F71588" w:rsidRDefault="00865C74" w:rsidP="00F71588">
            <w:pPr>
              <w:rPr>
                <w:szCs w:val="18"/>
              </w:rPr>
            </w:pPr>
            <w:r w:rsidRPr="00F71588">
              <w:rPr>
                <w:szCs w:val="18"/>
              </w:rPr>
              <w:t>AtnUs</w:t>
            </w:r>
          </w:p>
        </w:tc>
        <w:tc>
          <w:tcPr>
            <w:tcW w:w="957" w:type="pct"/>
          </w:tcPr>
          <w:p w:rsidR="00865C74" w:rsidRPr="00F71588" w:rsidRDefault="00865C74" w:rsidP="00F71588">
            <w:pPr>
              <w:rPr>
                <w:szCs w:val="18"/>
              </w:rPr>
            </w:pPr>
            <w:r w:rsidRPr="00F71588">
              <w:rPr>
                <w:szCs w:val="18"/>
              </w:rPr>
              <w:t>INTEGER</w:t>
            </w:r>
          </w:p>
        </w:tc>
        <w:tc>
          <w:tcPr>
            <w:tcW w:w="1069" w:type="pct"/>
          </w:tcPr>
          <w:p w:rsidR="00865C74" w:rsidRPr="00F71588" w:rsidRDefault="00865C74" w:rsidP="00F71588">
            <w:pPr>
              <w:rPr>
                <w:szCs w:val="18"/>
              </w:rPr>
            </w:pPr>
            <w:r w:rsidRPr="00F71588">
              <w:rPr>
                <w:szCs w:val="18"/>
              </w:rPr>
              <w:t>0</w:t>
            </w:r>
            <w:r>
              <w:rPr>
                <w:szCs w:val="18"/>
              </w:rPr>
              <w:t>-</w:t>
            </w:r>
            <w:r w:rsidRPr="00F71588">
              <w:rPr>
                <w:szCs w:val="18"/>
              </w:rPr>
              <w:t>630</w:t>
            </w:r>
          </w:p>
        </w:tc>
        <w:tc>
          <w:tcPr>
            <w:tcW w:w="561" w:type="pct"/>
          </w:tcPr>
          <w:p w:rsidR="00865C74" w:rsidRPr="00F71588" w:rsidRDefault="00865C74" w:rsidP="00F71588">
            <w:pPr>
              <w:rPr>
                <w:szCs w:val="18"/>
              </w:rPr>
            </w:pPr>
            <w:r>
              <w:rPr>
                <w:rFonts w:eastAsiaTheme="minorEastAsia" w:hint="eastAsia"/>
                <w:szCs w:val="18"/>
              </w:rPr>
              <w:t>M</w:t>
            </w:r>
          </w:p>
        </w:tc>
        <w:tc>
          <w:tcPr>
            <w:tcW w:w="1542" w:type="pct"/>
          </w:tcPr>
          <w:p w:rsidR="00865C74" w:rsidRPr="00F71588" w:rsidRDefault="00865C74" w:rsidP="00F71588">
            <w:pPr>
              <w:rPr>
                <w:szCs w:val="18"/>
              </w:rPr>
            </w:pPr>
            <w:r w:rsidRPr="00F71588">
              <w:rPr>
                <w:szCs w:val="18"/>
              </w:rPr>
              <w:t>上行功率衰减</w:t>
            </w:r>
          </w:p>
          <w:p w:rsidR="00865C74" w:rsidRPr="00F71588" w:rsidRDefault="00865C74" w:rsidP="00F71588">
            <w:pPr>
              <w:rPr>
                <w:szCs w:val="18"/>
              </w:rPr>
            </w:pPr>
            <w:r w:rsidRPr="00F71588">
              <w:rPr>
                <w:szCs w:val="18"/>
              </w:rPr>
              <w:t>单位：0.1Db</w:t>
            </w:r>
          </w:p>
        </w:tc>
      </w:tr>
      <w:tr w:rsidR="00865C74" w:rsidRPr="00F71588" w:rsidTr="00477AF3">
        <w:tc>
          <w:tcPr>
            <w:tcW w:w="871" w:type="pct"/>
          </w:tcPr>
          <w:p w:rsidR="00865C74" w:rsidRPr="00F71588" w:rsidRDefault="00865C74" w:rsidP="00F71588">
            <w:pPr>
              <w:rPr>
                <w:szCs w:val="18"/>
              </w:rPr>
            </w:pPr>
            <w:r w:rsidRPr="00F71588">
              <w:rPr>
                <w:szCs w:val="18"/>
              </w:rPr>
              <w:t>OutputPwrDs</w:t>
            </w:r>
          </w:p>
        </w:tc>
        <w:tc>
          <w:tcPr>
            <w:tcW w:w="957" w:type="pct"/>
          </w:tcPr>
          <w:p w:rsidR="00865C74" w:rsidRPr="00F71588" w:rsidRDefault="00865C74" w:rsidP="00F71588">
            <w:pPr>
              <w:rPr>
                <w:szCs w:val="18"/>
              </w:rPr>
            </w:pPr>
            <w:r w:rsidRPr="00F71588">
              <w:rPr>
                <w:szCs w:val="18"/>
              </w:rPr>
              <w:t>FLOAT</w:t>
            </w:r>
          </w:p>
        </w:tc>
        <w:tc>
          <w:tcPr>
            <w:tcW w:w="1069" w:type="pct"/>
          </w:tcPr>
          <w:p w:rsidR="00865C74" w:rsidRPr="00F71588" w:rsidRDefault="00865C74" w:rsidP="00F71588">
            <w:pPr>
              <w:rPr>
                <w:szCs w:val="18"/>
              </w:rPr>
            </w:pPr>
            <w:r w:rsidRPr="00F71588">
              <w:rPr>
                <w:szCs w:val="18"/>
              </w:rPr>
              <w:t>-310</w:t>
            </w:r>
            <w:r>
              <w:rPr>
                <w:szCs w:val="18"/>
              </w:rPr>
              <w:t>-</w:t>
            </w:r>
            <w:r w:rsidRPr="00F71588">
              <w:rPr>
                <w:szCs w:val="18"/>
              </w:rPr>
              <w:t>310</w:t>
            </w:r>
          </w:p>
        </w:tc>
        <w:tc>
          <w:tcPr>
            <w:tcW w:w="561" w:type="pct"/>
          </w:tcPr>
          <w:p w:rsidR="00865C74" w:rsidRPr="00F71588" w:rsidRDefault="00865C74" w:rsidP="00F71588">
            <w:pPr>
              <w:rPr>
                <w:szCs w:val="18"/>
              </w:rPr>
            </w:pPr>
            <w:r>
              <w:rPr>
                <w:rFonts w:eastAsiaTheme="minorEastAsia" w:hint="eastAsia"/>
                <w:szCs w:val="18"/>
              </w:rPr>
              <w:t>M</w:t>
            </w:r>
          </w:p>
        </w:tc>
        <w:tc>
          <w:tcPr>
            <w:tcW w:w="1542" w:type="pct"/>
          </w:tcPr>
          <w:p w:rsidR="00865C74" w:rsidRPr="00F71588" w:rsidRDefault="00865C74" w:rsidP="00F71588">
            <w:pPr>
              <w:rPr>
                <w:szCs w:val="18"/>
              </w:rPr>
            </w:pPr>
            <w:r w:rsidRPr="00F71588">
              <w:rPr>
                <w:szCs w:val="18"/>
              </w:rPr>
              <w:t>下行输出功率</w:t>
            </w:r>
          </w:p>
          <w:p w:rsidR="00865C74" w:rsidRPr="00F71588" w:rsidRDefault="00865C74" w:rsidP="00F71588">
            <w:pPr>
              <w:rPr>
                <w:szCs w:val="18"/>
              </w:rPr>
            </w:pPr>
            <w:r w:rsidRPr="00F71588">
              <w:rPr>
                <w:szCs w:val="18"/>
              </w:rPr>
              <w:t>单位：0.1dBm</w:t>
            </w:r>
          </w:p>
        </w:tc>
      </w:tr>
      <w:tr w:rsidR="00865C74" w:rsidRPr="00F71588" w:rsidTr="00477AF3">
        <w:tc>
          <w:tcPr>
            <w:tcW w:w="871" w:type="pct"/>
          </w:tcPr>
          <w:p w:rsidR="00865C74" w:rsidRPr="00F71588" w:rsidRDefault="00865C74" w:rsidP="00F71588">
            <w:pPr>
              <w:rPr>
                <w:szCs w:val="18"/>
              </w:rPr>
            </w:pPr>
            <w:r w:rsidRPr="00F71588">
              <w:rPr>
                <w:szCs w:val="18"/>
              </w:rPr>
              <w:t>OutputPwrUs</w:t>
            </w:r>
          </w:p>
        </w:tc>
        <w:tc>
          <w:tcPr>
            <w:tcW w:w="957" w:type="pct"/>
          </w:tcPr>
          <w:p w:rsidR="00865C74" w:rsidRPr="00F71588" w:rsidRDefault="00865C74" w:rsidP="00F71588">
            <w:pPr>
              <w:rPr>
                <w:szCs w:val="18"/>
              </w:rPr>
            </w:pPr>
            <w:r w:rsidRPr="00F71588">
              <w:rPr>
                <w:szCs w:val="18"/>
              </w:rPr>
              <w:t>FLOAT</w:t>
            </w:r>
          </w:p>
        </w:tc>
        <w:tc>
          <w:tcPr>
            <w:tcW w:w="1069" w:type="pct"/>
          </w:tcPr>
          <w:p w:rsidR="00865C74" w:rsidRPr="00F71588" w:rsidRDefault="00865C74" w:rsidP="00F71588">
            <w:pPr>
              <w:rPr>
                <w:szCs w:val="18"/>
              </w:rPr>
            </w:pPr>
            <w:r w:rsidRPr="00F71588">
              <w:rPr>
                <w:szCs w:val="18"/>
              </w:rPr>
              <w:t>-310</w:t>
            </w:r>
            <w:r>
              <w:rPr>
                <w:szCs w:val="18"/>
              </w:rPr>
              <w:t>-</w:t>
            </w:r>
            <w:r w:rsidRPr="00F71588">
              <w:rPr>
                <w:szCs w:val="18"/>
              </w:rPr>
              <w:t>310</w:t>
            </w:r>
          </w:p>
        </w:tc>
        <w:tc>
          <w:tcPr>
            <w:tcW w:w="561" w:type="pct"/>
          </w:tcPr>
          <w:p w:rsidR="00865C74" w:rsidRPr="00F71588" w:rsidRDefault="00865C74" w:rsidP="00F71588">
            <w:pPr>
              <w:rPr>
                <w:szCs w:val="18"/>
              </w:rPr>
            </w:pPr>
            <w:r>
              <w:rPr>
                <w:rFonts w:eastAsiaTheme="minorEastAsia" w:hint="eastAsia"/>
                <w:szCs w:val="18"/>
              </w:rPr>
              <w:t>M</w:t>
            </w:r>
          </w:p>
        </w:tc>
        <w:tc>
          <w:tcPr>
            <w:tcW w:w="1542" w:type="pct"/>
          </w:tcPr>
          <w:p w:rsidR="00865C74" w:rsidRPr="00F71588" w:rsidRDefault="00865C74" w:rsidP="00F71588">
            <w:pPr>
              <w:rPr>
                <w:szCs w:val="18"/>
              </w:rPr>
            </w:pPr>
            <w:r w:rsidRPr="00F71588">
              <w:rPr>
                <w:szCs w:val="18"/>
              </w:rPr>
              <w:t>上行输出功率</w:t>
            </w:r>
          </w:p>
          <w:p w:rsidR="00865C74" w:rsidRPr="00F71588" w:rsidRDefault="00865C74" w:rsidP="00F71588">
            <w:pPr>
              <w:rPr>
                <w:szCs w:val="18"/>
              </w:rPr>
            </w:pPr>
            <w:r w:rsidRPr="00F71588">
              <w:rPr>
                <w:szCs w:val="18"/>
              </w:rPr>
              <w:t>单位：0.1dBm</w:t>
            </w:r>
          </w:p>
        </w:tc>
      </w:tr>
      <w:tr w:rsidR="00865C74" w:rsidRPr="00F71588" w:rsidTr="00477AF3">
        <w:tc>
          <w:tcPr>
            <w:tcW w:w="871" w:type="pct"/>
          </w:tcPr>
          <w:p w:rsidR="00865C74" w:rsidRPr="00F71588" w:rsidRDefault="00865C74" w:rsidP="00F71588">
            <w:pPr>
              <w:rPr>
                <w:szCs w:val="18"/>
              </w:rPr>
            </w:pPr>
            <w:r w:rsidRPr="00F71588">
              <w:rPr>
                <w:szCs w:val="18"/>
              </w:rPr>
              <w:t>ChanTxRateDs</w:t>
            </w:r>
          </w:p>
        </w:tc>
        <w:tc>
          <w:tcPr>
            <w:tcW w:w="957" w:type="pct"/>
          </w:tcPr>
          <w:p w:rsidR="00865C74" w:rsidRPr="00F71588" w:rsidRDefault="00865C74" w:rsidP="00F71588">
            <w:pPr>
              <w:rPr>
                <w:szCs w:val="18"/>
              </w:rPr>
            </w:pPr>
            <w:r w:rsidRPr="00F71588">
              <w:rPr>
                <w:szCs w:val="18"/>
              </w:rPr>
              <w:t>INTEGER</w:t>
            </w:r>
          </w:p>
        </w:tc>
        <w:tc>
          <w:tcPr>
            <w:tcW w:w="1069" w:type="pct"/>
          </w:tcPr>
          <w:p w:rsidR="00865C74" w:rsidRPr="00F71588" w:rsidRDefault="00865C74" w:rsidP="00F71588">
            <w:pPr>
              <w:rPr>
                <w:szCs w:val="18"/>
              </w:rPr>
            </w:pPr>
            <w:r w:rsidRPr="00F71588">
              <w:rPr>
                <w:szCs w:val="18"/>
              </w:rPr>
              <w:t>32</w:t>
            </w:r>
            <w:r>
              <w:rPr>
                <w:szCs w:val="18"/>
              </w:rPr>
              <w:t>-</w:t>
            </w:r>
            <w:r w:rsidRPr="00F71588">
              <w:rPr>
                <w:szCs w:val="18"/>
              </w:rPr>
              <w:t>32000</w:t>
            </w:r>
          </w:p>
        </w:tc>
        <w:tc>
          <w:tcPr>
            <w:tcW w:w="561" w:type="pct"/>
          </w:tcPr>
          <w:p w:rsidR="00865C74" w:rsidRPr="00F71588" w:rsidRDefault="00865C74" w:rsidP="00F71588">
            <w:pPr>
              <w:rPr>
                <w:szCs w:val="18"/>
              </w:rPr>
            </w:pPr>
            <w:r>
              <w:rPr>
                <w:rFonts w:eastAsiaTheme="minorEastAsia" w:hint="eastAsia"/>
                <w:szCs w:val="18"/>
              </w:rPr>
              <w:t>M</w:t>
            </w:r>
          </w:p>
        </w:tc>
        <w:tc>
          <w:tcPr>
            <w:tcW w:w="1542" w:type="pct"/>
          </w:tcPr>
          <w:p w:rsidR="00865C74" w:rsidRPr="00F71588" w:rsidRDefault="00865C74" w:rsidP="00F71588">
            <w:pPr>
              <w:rPr>
                <w:szCs w:val="18"/>
              </w:rPr>
            </w:pPr>
            <w:r w:rsidRPr="00F71588">
              <w:rPr>
                <w:szCs w:val="18"/>
              </w:rPr>
              <w:t>下行通道发送速率</w:t>
            </w:r>
          </w:p>
          <w:p w:rsidR="00865C74" w:rsidRPr="00F71588" w:rsidRDefault="00865C74" w:rsidP="00F71588">
            <w:pPr>
              <w:rPr>
                <w:szCs w:val="18"/>
              </w:rPr>
            </w:pPr>
            <w:r w:rsidRPr="00F71588">
              <w:rPr>
                <w:szCs w:val="18"/>
              </w:rPr>
              <w:t>单位：Kbit/s</w:t>
            </w:r>
          </w:p>
        </w:tc>
      </w:tr>
      <w:tr w:rsidR="00865C74" w:rsidRPr="00F71588" w:rsidTr="00477AF3">
        <w:tc>
          <w:tcPr>
            <w:tcW w:w="871" w:type="pct"/>
          </w:tcPr>
          <w:p w:rsidR="00865C74" w:rsidRPr="00F71588" w:rsidRDefault="00865C74" w:rsidP="00F71588">
            <w:pPr>
              <w:rPr>
                <w:szCs w:val="18"/>
              </w:rPr>
            </w:pPr>
            <w:r w:rsidRPr="00F71588">
              <w:rPr>
                <w:szCs w:val="18"/>
              </w:rPr>
              <w:t>ChanTxRateUs</w:t>
            </w:r>
          </w:p>
        </w:tc>
        <w:tc>
          <w:tcPr>
            <w:tcW w:w="957" w:type="pct"/>
          </w:tcPr>
          <w:p w:rsidR="00865C74" w:rsidRPr="00F71588" w:rsidRDefault="00865C74" w:rsidP="00F71588">
            <w:pPr>
              <w:rPr>
                <w:szCs w:val="18"/>
              </w:rPr>
            </w:pPr>
            <w:r w:rsidRPr="00F71588">
              <w:rPr>
                <w:szCs w:val="18"/>
              </w:rPr>
              <w:t>INTEGER</w:t>
            </w:r>
          </w:p>
        </w:tc>
        <w:tc>
          <w:tcPr>
            <w:tcW w:w="1069" w:type="pct"/>
          </w:tcPr>
          <w:p w:rsidR="00865C74" w:rsidRPr="00F71588" w:rsidRDefault="00865C74" w:rsidP="00F71588">
            <w:pPr>
              <w:rPr>
                <w:szCs w:val="18"/>
              </w:rPr>
            </w:pPr>
            <w:r w:rsidRPr="00F71588">
              <w:rPr>
                <w:szCs w:val="18"/>
              </w:rPr>
              <w:t>32</w:t>
            </w:r>
            <w:r>
              <w:rPr>
                <w:szCs w:val="18"/>
              </w:rPr>
              <w:t>-</w:t>
            </w:r>
            <w:r w:rsidRPr="00F71588">
              <w:rPr>
                <w:szCs w:val="18"/>
              </w:rPr>
              <w:t>32000</w:t>
            </w:r>
          </w:p>
        </w:tc>
        <w:tc>
          <w:tcPr>
            <w:tcW w:w="561" w:type="pct"/>
          </w:tcPr>
          <w:p w:rsidR="00865C74" w:rsidRPr="00F71588" w:rsidRDefault="00865C74" w:rsidP="00F71588">
            <w:pPr>
              <w:rPr>
                <w:szCs w:val="18"/>
              </w:rPr>
            </w:pPr>
            <w:r>
              <w:rPr>
                <w:rFonts w:eastAsiaTheme="minorEastAsia" w:hint="eastAsia"/>
                <w:szCs w:val="18"/>
              </w:rPr>
              <w:t>M</w:t>
            </w:r>
          </w:p>
        </w:tc>
        <w:tc>
          <w:tcPr>
            <w:tcW w:w="1542" w:type="pct"/>
          </w:tcPr>
          <w:p w:rsidR="00865C74" w:rsidRPr="00F71588" w:rsidRDefault="00865C74" w:rsidP="00F71588">
            <w:pPr>
              <w:rPr>
                <w:szCs w:val="18"/>
              </w:rPr>
            </w:pPr>
            <w:r w:rsidRPr="00F71588">
              <w:rPr>
                <w:szCs w:val="18"/>
              </w:rPr>
              <w:t>上行通道发送速率</w:t>
            </w:r>
          </w:p>
          <w:p w:rsidR="00865C74" w:rsidRPr="00F71588" w:rsidRDefault="00865C74" w:rsidP="00F71588">
            <w:pPr>
              <w:rPr>
                <w:szCs w:val="18"/>
              </w:rPr>
            </w:pPr>
            <w:r w:rsidRPr="00F71588">
              <w:rPr>
                <w:szCs w:val="18"/>
              </w:rPr>
              <w:t>单位：Kbit/s</w:t>
            </w:r>
          </w:p>
        </w:tc>
      </w:tr>
      <w:tr w:rsidR="00865C74" w:rsidRPr="00F71588" w:rsidTr="00477AF3">
        <w:tc>
          <w:tcPr>
            <w:tcW w:w="871" w:type="pct"/>
          </w:tcPr>
          <w:p w:rsidR="00865C74" w:rsidRPr="00F71588" w:rsidRDefault="00865C74" w:rsidP="00F71588">
            <w:pPr>
              <w:rPr>
                <w:szCs w:val="18"/>
              </w:rPr>
            </w:pPr>
            <w:r w:rsidRPr="00F71588">
              <w:rPr>
                <w:szCs w:val="18"/>
              </w:rPr>
              <w:t>AttainableRateDs</w:t>
            </w:r>
          </w:p>
        </w:tc>
        <w:tc>
          <w:tcPr>
            <w:tcW w:w="957" w:type="pct"/>
          </w:tcPr>
          <w:p w:rsidR="00865C74" w:rsidRPr="00F71588" w:rsidRDefault="00865C74" w:rsidP="00F71588">
            <w:pPr>
              <w:rPr>
                <w:szCs w:val="18"/>
              </w:rPr>
            </w:pPr>
            <w:r w:rsidRPr="00F71588">
              <w:rPr>
                <w:szCs w:val="18"/>
              </w:rPr>
              <w:t>INTEGER</w:t>
            </w:r>
          </w:p>
        </w:tc>
        <w:tc>
          <w:tcPr>
            <w:tcW w:w="1069" w:type="pct"/>
          </w:tcPr>
          <w:p w:rsidR="00865C74" w:rsidRPr="00F71588" w:rsidRDefault="00865C74" w:rsidP="00F71588">
            <w:pPr>
              <w:rPr>
                <w:szCs w:val="18"/>
              </w:rPr>
            </w:pPr>
            <w:r w:rsidRPr="00F71588">
              <w:rPr>
                <w:szCs w:val="18"/>
              </w:rPr>
              <w:t>32</w:t>
            </w:r>
            <w:r>
              <w:rPr>
                <w:szCs w:val="18"/>
              </w:rPr>
              <w:t>-</w:t>
            </w:r>
            <w:r w:rsidRPr="00F71588">
              <w:rPr>
                <w:szCs w:val="18"/>
              </w:rPr>
              <w:t>32000</w:t>
            </w:r>
          </w:p>
        </w:tc>
        <w:tc>
          <w:tcPr>
            <w:tcW w:w="561" w:type="pct"/>
          </w:tcPr>
          <w:p w:rsidR="00865C74" w:rsidRPr="00F71588" w:rsidRDefault="00865C74" w:rsidP="00F71588">
            <w:pPr>
              <w:rPr>
                <w:szCs w:val="18"/>
              </w:rPr>
            </w:pPr>
            <w:r>
              <w:rPr>
                <w:rFonts w:eastAsiaTheme="minorEastAsia" w:hint="eastAsia"/>
                <w:szCs w:val="18"/>
              </w:rPr>
              <w:t>M</w:t>
            </w:r>
          </w:p>
        </w:tc>
        <w:tc>
          <w:tcPr>
            <w:tcW w:w="1542" w:type="pct"/>
          </w:tcPr>
          <w:p w:rsidR="00865C74" w:rsidRPr="00F71588" w:rsidRDefault="00865C74" w:rsidP="00F71588">
            <w:pPr>
              <w:rPr>
                <w:szCs w:val="18"/>
              </w:rPr>
            </w:pPr>
            <w:r w:rsidRPr="00F71588">
              <w:rPr>
                <w:szCs w:val="18"/>
              </w:rPr>
              <w:t>下行当前最大可达速率</w:t>
            </w:r>
          </w:p>
          <w:p w:rsidR="00865C74" w:rsidRPr="00F71588" w:rsidRDefault="00865C74" w:rsidP="00F71588">
            <w:pPr>
              <w:rPr>
                <w:szCs w:val="18"/>
              </w:rPr>
            </w:pPr>
            <w:r w:rsidRPr="00F71588">
              <w:rPr>
                <w:szCs w:val="18"/>
              </w:rPr>
              <w:t>单位：Kbit/s</w:t>
            </w:r>
          </w:p>
        </w:tc>
      </w:tr>
      <w:tr w:rsidR="00865C74" w:rsidRPr="00F71588" w:rsidTr="00477AF3">
        <w:tc>
          <w:tcPr>
            <w:tcW w:w="871" w:type="pct"/>
          </w:tcPr>
          <w:p w:rsidR="00865C74" w:rsidRPr="00F71588" w:rsidRDefault="00865C74" w:rsidP="00F71588">
            <w:pPr>
              <w:rPr>
                <w:szCs w:val="18"/>
              </w:rPr>
            </w:pPr>
            <w:r w:rsidRPr="00F71588">
              <w:rPr>
                <w:szCs w:val="18"/>
              </w:rPr>
              <w:t>AttainableRateUs</w:t>
            </w:r>
          </w:p>
        </w:tc>
        <w:tc>
          <w:tcPr>
            <w:tcW w:w="957" w:type="pct"/>
          </w:tcPr>
          <w:p w:rsidR="00865C74" w:rsidRPr="00F71588" w:rsidRDefault="00865C74" w:rsidP="00F71588">
            <w:pPr>
              <w:rPr>
                <w:szCs w:val="18"/>
              </w:rPr>
            </w:pPr>
            <w:r w:rsidRPr="00F71588">
              <w:rPr>
                <w:szCs w:val="18"/>
              </w:rPr>
              <w:t>INTEGER</w:t>
            </w:r>
          </w:p>
        </w:tc>
        <w:tc>
          <w:tcPr>
            <w:tcW w:w="1069" w:type="pct"/>
          </w:tcPr>
          <w:p w:rsidR="00865C74" w:rsidRPr="00F71588" w:rsidRDefault="00865C74" w:rsidP="00F71588">
            <w:pPr>
              <w:rPr>
                <w:szCs w:val="18"/>
              </w:rPr>
            </w:pPr>
            <w:r w:rsidRPr="00F71588">
              <w:rPr>
                <w:szCs w:val="18"/>
              </w:rPr>
              <w:t>32</w:t>
            </w:r>
            <w:r>
              <w:rPr>
                <w:szCs w:val="18"/>
              </w:rPr>
              <w:t>-</w:t>
            </w:r>
            <w:r w:rsidRPr="00F71588">
              <w:rPr>
                <w:szCs w:val="18"/>
              </w:rPr>
              <w:t>32000</w:t>
            </w:r>
          </w:p>
        </w:tc>
        <w:tc>
          <w:tcPr>
            <w:tcW w:w="561" w:type="pct"/>
          </w:tcPr>
          <w:p w:rsidR="00865C74" w:rsidRPr="00F71588" w:rsidRDefault="00865C74" w:rsidP="00F71588">
            <w:pPr>
              <w:rPr>
                <w:szCs w:val="18"/>
              </w:rPr>
            </w:pPr>
            <w:r>
              <w:rPr>
                <w:rFonts w:eastAsiaTheme="minorEastAsia" w:hint="eastAsia"/>
                <w:szCs w:val="18"/>
              </w:rPr>
              <w:t>M</w:t>
            </w:r>
          </w:p>
        </w:tc>
        <w:tc>
          <w:tcPr>
            <w:tcW w:w="1542" w:type="pct"/>
          </w:tcPr>
          <w:p w:rsidR="00865C74" w:rsidRPr="00F71588" w:rsidRDefault="00865C74" w:rsidP="00F71588">
            <w:pPr>
              <w:rPr>
                <w:szCs w:val="18"/>
              </w:rPr>
            </w:pPr>
            <w:r w:rsidRPr="00F71588">
              <w:rPr>
                <w:szCs w:val="18"/>
              </w:rPr>
              <w:t>上行当前最大可达速率</w:t>
            </w:r>
          </w:p>
          <w:p w:rsidR="00865C74" w:rsidRPr="00F71588" w:rsidRDefault="00865C74" w:rsidP="00F71588">
            <w:pPr>
              <w:rPr>
                <w:szCs w:val="18"/>
              </w:rPr>
            </w:pPr>
            <w:r w:rsidRPr="00F71588">
              <w:rPr>
                <w:szCs w:val="18"/>
              </w:rPr>
              <w:t>单位：Kbit/s</w:t>
            </w:r>
          </w:p>
        </w:tc>
      </w:tr>
    </w:tbl>
    <w:p w:rsidR="008B4A3F" w:rsidRPr="009E44FF" w:rsidRDefault="008B4A3F" w:rsidP="008B4A3F">
      <w:pPr>
        <w:pStyle w:val="aff8"/>
        <w:ind w:firstLineChars="0" w:firstLine="0"/>
        <w:rPr>
          <w:rFonts w:ascii="Times New Roman"/>
        </w:rPr>
      </w:pPr>
    </w:p>
    <w:p w:rsidR="004F7E6F" w:rsidRPr="007676A6" w:rsidRDefault="0098632C" w:rsidP="007676A6">
      <w:pPr>
        <w:pStyle w:val="af4"/>
        <w:spacing w:before="156"/>
        <w:ind w:left="0"/>
      </w:pPr>
      <w:bookmarkStart w:id="1014" w:name="_Toc400632745"/>
      <w:bookmarkStart w:id="1015" w:name="_Toc422211225"/>
      <w:r w:rsidRPr="007676A6">
        <w:t>查询ADSL端口统计信息</w:t>
      </w:r>
      <w:bookmarkEnd w:id="1014"/>
      <w:r w:rsidR="004657D0" w:rsidRPr="007676A6">
        <w:t>（</w:t>
      </w:r>
      <w:r w:rsidR="004657D0">
        <w:rPr>
          <w:rFonts w:hint="eastAsia"/>
        </w:rPr>
        <w:t>条件</w:t>
      </w:r>
      <w:r w:rsidR="004657D0" w:rsidRPr="007676A6">
        <w:t>必选）</w:t>
      </w:r>
      <w:bookmarkEnd w:id="1015"/>
    </w:p>
    <w:p w:rsidR="00265CD4" w:rsidRDefault="00265CD4" w:rsidP="00CE4D8A">
      <w:pPr>
        <w:spacing w:beforeLines="50"/>
        <w:ind w:firstLine="420"/>
      </w:pPr>
      <w:r>
        <w:rPr>
          <w:rFonts w:hint="eastAsia"/>
        </w:rPr>
        <w:lastRenderedPageBreak/>
        <w:t>条件必选满足条件：</w:t>
      </w:r>
      <w:r w:rsidRPr="00265CD4">
        <w:rPr>
          <w:rFonts w:hint="eastAsia"/>
        </w:rPr>
        <w:t>设备有</w:t>
      </w:r>
      <w:r w:rsidRPr="00265CD4">
        <w:rPr>
          <w:rFonts w:hint="eastAsia"/>
        </w:rPr>
        <w:t>ADSL</w:t>
      </w:r>
      <w:r w:rsidRPr="00265CD4">
        <w:rPr>
          <w:rFonts w:hint="eastAsia"/>
        </w:rPr>
        <w:t>端口。</w:t>
      </w:r>
    </w:p>
    <w:p w:rsidR="002A3D27" w:rsidRDefault="002E6F90" w:rsidP="00CE4D8A">
      <w:pPr>
        <w:spacing w:beforeLines="50"/>
        <w:ind w:firstLine="420"/>
        <w:pPrChange w:id="1016" w:author="CMDI-LVLIANGDONG" w:date="2015-07-22T10:29:00Z">
          <w:pPr>
            <w:spacing w:beforeLines="50"/>
            <w:ind w:firstLine="420"/>
          </w:pPr>
        </w:pPrChange>
      </w:pPr>
      <w:r w:rsidRPr="00EC3C32">
        <w:t>功能描述</w:t>
      </w:r>
    </w:p>
    <w:p w:rsidR="002E6F90" w:rsidRPr="009E44FF" w:rsidRDefault="002E6F90" w:rsidP="00707D54">
      <w:pPr>
        <w:spacing w:line="360" w:lineRule="auto"/>
        <w:ind w:left="420" w:firstLine="420"/>
        <w:rPr>
          <w:szCs w:val="21"/>
        </w:rPr>
      </w:pPr>
      <w:r w:rsidRPr="009E44FF">
        <w:rPr>
          <w:szCs w:val="21"/>
        </w:rPr>
        <w:t>查询</w:t>
      </w:r>
      <w:r w:rsidRPr="009E44FF">
        <w:rPr>
          <w:szCs w:val="21"/>
        </w:rPr>
        <w:t>ADSL</w:t>
      </w:r>
      <w:r w:rsidRPr="009E44FF">
        <w:rPr>
          <w:szCs w:val="21"/>
        </w:rPr>
        <w:t>链路的质量状况，包括</w:t>
      </w:r>
      <w:r w:rsidRPr="009E44FF">
        <w:rPr>
          <w:szCs w:val="21"/>
        </w:rPr>
        <w:t>DSL</w:t>
      </w:r>
      <w:r w:rsidRPr="009E44FF">
        <w:rPr>
          <w:szCs w:val="21"/>
        </w:rPr>
        <w:t>线路当前</w:t>
      </w:r>
      <w:r w:rsidRPr="009E44FF">
        <w:rPr>
          <w:szCs w:val="21"/>
        </w:rPr>
        <w:t>15</w:t>
      </w:r>
      <w:r w:rsidRPr="009E44FF">
        <w:rPr>
          <w:szCs w:val="21"/>
        </w:rPr>
        <w:t>分钟、当前一天、过去一天的初始化信息、统计信息和通道统计信息。</w:t>
      </w:r>
    </w:p>
    <w:p w:rsidR="002E6F90" w:rsidRPr="00EC3C32" w:rsidRDefault="002E6F90" w:rsidP="00CE4D8A">
      <w:pPr>
        <w:spacing w:beforeLines="50"/>
        <w:ind w:firstLine="420"/>
      </w:pPr>
      <w:r w:rsidRPr="00EC3C32">
        <w:t>命令格式</w:t>
      </w:r>
    </w:p>
    <w:p w:rsidR="002E6F90" w:rsidRPr="009E44FF" w:rsidRDefault="002E6F90" w:rsidP="00707D54">
      <w:pPr>
        <w:spacing w:line="360" w:lineRule="auto"/>
        <w:ind w:left="420" w:firstLine="420"/>
        <w:rPr>
          <w:szCs w:val="21"/>
        </w:rPr>
      </w:pPr>
      <w:r w:rsidRPr="00EC3C32">
        <w:t>LST-ADSLSTAT::ONUIP=onu_name|OLTID=ol</w:t>
      </w:r>
      <w:r w:rsidR="000410F4" w:rsidRPr="00EC3C32">
        <w:t>t_name[,PONID=ponport_location,</w:t>
      </w:r>
      <w:r w:rsidRPr="00EC3C32">
        <w:t>ONUIDTYPE=i</w:t>
      </w:r>
      <w:r w:rsidRPr="009E44FF">
        <w:rPr>
          <w:szCs w:val="21"/>
        </w:rPr>
        <w:t>d-type,ONUID=onu_index],ONUPORT=adslport_num:CTAG::;</w:t>
      </w:r>
    </w:p>
    <w:p w:rsidR="002E6F90" w:rsidRPr="00EC3C32" w:rsidRDefault="002E6F90" w:rsidP="00CE4D8A">
      <w:pPr>
        <w:spacing w:beforeLines="50"/>
        <w:ind w:firstLine="420"/>
      </w:pPr>
      <w:r w:rsidRPr="00EC3C32">
        <w:t>输入参数</w:t>
      </w:r>
    </w:p>
    <w:tbl>
      <w:tblPr>
        <w:tblStyle w:val="afffffd"/>
        <w:tblW w:w="8757" w:type="dxa"/>
        <w:tblInd w:w="-290" w:type="dxa"/>
        <w:tblLayout w:type="fixed"/>
        <w:tblLook w:val="01E0"/>
      </w:tblPr>
      <w:tblGrid>
        <w:gridCol w:w="1369"/>
        <w:gridCol w:w="1624"/>
        <w:gridCol w:w="1622"/>
        <w:gridCol w:w="741"/>
        <w:gridCol w:w="3401"/>
      </w:tblGrid>
      <w:tr w:rsidR="00477AF3" w:rsidRPr="00F71588" w:rsidTr="00477AF3">
        <w:trPr>
          <w:cnfStyle w:val="100000000000"/>
        </w:trPr>
        <w:tc>
          <w:tcPr>
            <w:tcW w:w="782" w:type="pct"/>
          </w:tcPr>
          <w:p w:rsidR="00477AF3" w:rsidRPr="00F71588" w:rsidRDefault="00477AF3" w:rsidP="00F71588">
            <w:pPr>
              <w:rPr>
                <w:szCs w:val="18"/>
              </w:rPr>
            </w:pPr>
            <w:r w:rsidRPr="00F71588">
              <w:rPr>
                <w:rFonts w:ascii="宋体" w:eastAsia="宋体" w:hAnsi="宋体" w:cs="宋体" w:hint="eastAsia"/>
                <w:szCs w:val="18"/>
              </w:rPr>
              <w:t>参数名称</w:t>
            </w:r>
          </w:p>
        </w:tc>
        <w:tc>
          <w:tcPr>
            <w:tcW w:w="927" w:type="pct"/>
          </w:tcPr>
          <w:p w:rsidR="00477AF3" w:rsidRPr="00F71588" w:rsidRDefault="00477AF3" w:rsidP="00F71588">
            <w:pPr>
              <w:rPr>
                <w:szCs w:val="18"/>
              </w:rPr>
            </w:pPr>
            <w:r w:rsidRPr="00F71588">
              <w:rPr>
                <w:rFonts w:ascii="宋体" w:eastAsia="宋体" w:hAnsi="宋体" w:cs="宋体" w:hint="eastAsia"/>
                <w:szCs w:val="18"/>
              </w:rPr>
              <w:t>数据类型</w:t>
            </w:r>
          </w:p>
        </w:tc>
        <w:tc>
          <w:tcPr>
            <w:tcW w:w="926" w:type="pct"/>
          </w:tcPr>
          <w:p w:rsidR="00477AF3" w:rsidRPr="00F71588" w:rsidRDefault="00477AF3" w:rsidP="00F71588">
            <w:pPr>
              <w:rPr>
                <w:szCs w:val="18"/>
              </w:rPr>
            </w:pPr>
            <w:r w:rsidRPr="00F71588">
              <w:rPr>
                <w:rFonts w:ascii="宋体" w:eastAsia="宋体" w:hAnsi="宋体" w:cs="宋体" w:hint="eastAsia"/>
                <w:szCs w:val="18"/>
              </w:rPr>
              <w:t>取值范围</w:t>
            </w:r>
          </w:p>
        </w:tc>
        <w:tc>
          <w:tcPr>
            <w:tcW w:w="423" w:type="pct"/>
          </w:tcPr>
          <w:p w:rsidR="00477AF3" w:rsidRPr="00865C74" w:rsidRDefault="00477AF3" w:rsidP="00477AF3">
            <w:pPr>
              <w:rPr>
                <w:rFonts w:eastAsiaTheme="minorEastAsia"/>
                <w:szCs w:val="18"/>
              </w:rPr>
            </w:pPr>
            <w:r>
              <w:rPr>
                <w:rFonts w:eastAsiaTheme="minorEastAsia" w:hint="eastAsia"/>
                <w:szCs w:val="18"/>
              </w:rPr>
              <w:t>限定</w:t>
            </w:r>
          </w:p>
        </w:tc>
        <w:tc>
          <w:tcPr>
            <w:tcW w:w="1942" w:type="pct"/>
          </w:tcPr>
          <w:p w:rsidR="00477AF3" w:rsidRPr="00F71588" w:rsidRDefault="00477AF3" w:rsidP="00F71588">
            <w:pPr>
              <w:rPr>
                <w:szCs w:val="18"/>
              </w:rPr>
            </w:pPr>
            <w:r w:rsidRPr="00F71588">
              <w:rPr>
                <w:rFonts w:ascii="宋体" w:eastAsia="宋体" w:hAnsi="宋体" w:cs="宋体" w:hint="eastAsia"/>
                <w:szCs w:val="18"/>
              </w:rPr>
              <w:t>参数说明</w:t>
            </w:r>
          </w:p>
        </w:tc>
      </w:tr>
      <w:tr w:rsidR="00477AF3" w:rsidRPr="00F71588" w:rsidTr="00477AF3">
        <w:tc>
          <w:tcPr>
            <w:tcW w:w="782" w:type="pct"/>
          </w:tcPr>
          <w:p w:rsidR="00477AF3" w:rsidRPr="00F71588" w:rsidRDefault="00477AF3" w:rsidP="00F71588">
            <w:pPr>
              <w:rPr>
                <w:szCs w:val="18"/>
              </w:rPr>
            </w:pPr>
            <w:r w:rsidRPr="00F71588">
              <w:rPr>
                <w:szCs w:val="18"/>
              </w:rPr>
              <w:t>ONUIP</w:t>
            </w:r>
          </w:p>
        </w:tc>
        <w:tc>
          <w:tcPr>
            <w:tcW w:w="927" w:type="pct"/>
          </w:tcPr>
          <w:p w:rsidR="00477AF3" w:rsidRPr="00F71588" w:rsidRDefault="00477AF3" w:rsidP="00F71588">
            <w:pPr>
              <w:rPr>
                <w:szCs w:val="18"/>
              </w:rPr>
            </w:pPr>
            <w:r w:rsidRPr="00F71588">
              <w:rPr>
                <w:szCs w:val="18"/>
              </w:rPr>
              <w:t>OCTET STRING</w:t>
            </w:r>
          </w:p>
        </w:tc>
        <w:tc>
          <w:tcPr>
            <w:tcW w:w="926" w:type="pct"/>
          </w:tcPr>
          <w:p w:rsidR="00477AF3" w:rsidRPr="00F71588" w:rsidRDefault="00477AF3" w:rsidP="00F71588">
            <w:pPr>
              <w:rPr>
                <w:szCs w:val="18"/>
              </w:rPr>
            </w:pPr>
            <w:r w:rsidRPr="00F71588">
              <w:rPr>
                <w:szCs w:val="18"/>
              </w:rPr>
              <w:t>SIZE(128)</w:t>
            </w:r>
          </w:p>
        </w:tc>
        <w:tc>
          <w:tcPr>
            <w:tcW w:w="423" w:type="pct"/>
          </w:tcPr>
          <w:p w:rsidR="00477AF3" w:rsidRPr="00F71588" w:rsidRDefault="00477AF3" w:rsidP="00477AF3">
            <w:pPr>
              <w:rPr>
                <w:szCs w:val="18"/>
              </w:rPr>
            </w:pPr>
            <w:r>
              <w:rPr>
                <w:rFonts w:eastAsiaTheme="minorEastAsia" w:hint="eastAsia"/>
                <w:szCs w:val="18"/>
              </w:rPr>
              <w:t>C</w:t>
            </w:r>
          </w:p>
        </w:tc>
        <w:tc>
          <w:tcPr>
            <w:tcW w:w="1942" w:type="pct"/>
          </w:tcPr>
          <w:p w:rsidR="00477AF3" w:rsidRPr="00F71588" w:rsidRDefault="00477AF3" w:rsidP="00F71588">
            <w:pPr>
              <w:rPr>
                <w:szCs w:val="18"/>
              </w:rPr>
            </w:pPr>
            <w:r w:rsidRPr="00F71588">
              <w:rPr>
                <w:rFonts w:ascii="宋体" w:eastAsia="宋体" w:hAnsi="宋体" w:cs="宋体" w:hint="eastAsia"/>
                <w:szCs w:val="18"/>
              </w:rPr>
              <w:t>具有管理</w:t>
            </w:r>
            <w:r w:rsidRPr="00F71588">
              <w:rPr>
                <w:szCs w:val="18"/>
              </w:rPr>
              <w:t>IP</w:t>
            </w:r>
            <w:r w:rsidRPr="00F71588">
              <w:rPr>
                <w:rFonts w:ascii="宋体" w:eastAsia="宋体" w:hAnsi="宋体" w:cs="宋体" w:hint="eastAsia"/>
                <w:szCs w:val="18"/>
              </w:rPr>
              <w:t>的</w:t>
            </w:r>
            <w:r w:rsidRPr="00F71588">
              <w:rPr>
                <w:szCs w:val="18"/>
              </w:rPr>
              <w:t>ONU</w:t>
            </w:r>
            <w:r w:rsidRPr="00F71588">
              <w:rPr>
                <w:rFonts w:ascii="宋体" w:eastAsia="宋体" w:hAnsi="宋体" w:cs="宋体" w:hint="eastAsia"/>
                <w:szCs w:val="18"/>
              </w:rPr>
              <w:t>的</w:t>
            </w:r>
            <w:r w:rsidRPr="00F71588">
              <w:rPr>
                <w:szCs w:val="18"/>
              </w:rPr>
              <w:t>IP</w:t>
            </w:r>
            <w:r w:rsidRPr="00F71588">
              <w:rPr>
                <w:rFonts w:ascii="宋体" w:eastAsia="宋体" w:hAnsi="宋体" w:cs="宋体" w:hint="eastAsia"/>
                <w:szCs w:val="18"/>
              </w:rPr>
              <w:t>地址或名称</w:t>
            </w:r>
          </w:p>
        </w:tc>
      </w:tr>
      <w:tr w:rsidR="00477AF3" w:rsidRPr="00F71588" w:rsidTr="00477AF3">
        <w:tc>
          <w:tcPr>
            <w:tcW w:w="782" w:type="pct"/>
          </w:tcPr>
          <w:p w:rsidR="00477AF3" w:rsidRPr="00F71588" w:rsidRDefault="00477AF3" w:rsidP="00F71588">
            <w:pPr>
              <w:rPr>
                <w:szCs w:val="18"/>
              </w:rPr>
            </w:pPr>
            <w:r w:rsidRPr="00F71588">
              <w:rPr>
                <w:szCs w:val="18"/>
              </w:rPr>
              <w:t>OLTID</w:t>
            </w:r>
          </w:p>
        </w:tc>
        <w:tc>
          <w:tcPr>
            <w:tcW w:w="927" w:type="pct"/>
          </w:tcPr>
          <w:p w:rsidR="00477AF3" w:rsidRPr="00F71588" w:rsidRDefault="00477AF3" w:rsidP="00F71588">
            <w:pPr>
              <w:rPr>
                <w:szCs w:val="18"/>
              </w:rPr>
            </w:pPr>
            <w:r w:rsidRPr="00F71588">
              <w:rPr>
                <w:szCs w:val="18"/>
              </w:rPr>
              <w:t>OCTET STRING</w:t>
            </w:r>
          </w:p>
        </w:tc>
        <w:tc>
          <w:tcPr>
            <w:tcW w:w="926" w:type="pct"/>
          </w:tcPr>
          <w:p w:rsidR="00477AF3" w:rsidRPr="00F71588" w:rsidRDefault="00477AF3" w:rsidP="00F71588">
            <w:pPr>
              <w:rPr>
                <w:szCs w:val="18"/>
              </w:rPr>
            </w:pPr>
            <w:r w:rsidRPr="00F71588">
              <w:rPr>
                <w:szCs w:val="18"/>
              </w:rPr>
              <w:t>SIZE(128)</w:t>
            </w:r>
          </w:p>
        </w:tc>
        <w:tc>
          <w:tcPr>
            <w:tcW w:w="423" w:type="pct"/>
          </w:tcPr>
          <w:p w:rsidR="00477AF3" w:rsidRPr="00F71588" w:rsidRDefault="00477AF3" w:rsidP="00477AF3">
            <w:pPr>
              <w:rPr>
                <w:szCs w:val="18"/>
              </w:rPr>
            </w:pPr>
            <w:r>
              <w:rPr>
                <w:rFonts w:eastAsiaTheme="minorEastAsia" w:hint="eastAsia"/>
                <w:szCs w:val="18"/>
              </w:rPr>
              <w:t>C</w:t>
            </w:r>
          </w:p>
        </w:tc>
        <w:tc>
          <w:tcPr>
            <w:tcW w:w="1942" w:type="pct"/>
          </w:tcPr>
          <w:p w:rsidR="00477AF3" w:rsidRPr="00F71588" w:rsidRDefault="00477AF3" w:rsidP="00F71588">
            <w:pPr>
              <w:rPr>
                <w:szCs w:val="18"/>
              </w:rPr>
            </w:pPr>
            <w:r w:rsidRPr="00F71588">
              <w:rPr>
                <w:szCs w:val="18"/>
              </w:rPr>
              <w:t>OLT IP</w:t>
            </w:r>
            <w:r w:rsidRPr="00F71588">
              <w:rPr>
                <w:rFonts w:ascii="宋体" w:eastAsia="宋体" w:hAnsi="宋体" w:cs="宋体" w:hint="eastAsia"/>
                <w:szCs w:val="18"/>
              </w:rPr>
              <w:t>地址或名称</w:t>
            </w:r>
          </w:p>
        </w:tc>
      </w:tr>
      <w:tr w:rsidR="00477AF3" w:rsidRPr="00F71588" w:rsidTr="00477AF3">
        <w:tc>
          <w:tcPr>
            <w:tcW w:w="782" w:type="pct"/>
          </w:tcPr>
          <w:p w:rsidR="00477AF3" w:rsidRPr="00F71588" w:rsidRDefault="00477AF3" w:rsidP="00F71588">
            <w:pPr>
              <w:rPr>
                <w:szCs w:val="18"/>
              </w:rPr>
            </w:pPr>
            <w:r w:rsidRPr="00F71588">
              <w:rPr>
                <w:szCs w:val="18"/>
              </w:rPr>
              <w:t>PONID</w:t>
            </w:r>
          </w:p>
        </w:tc>
        <w:tc>
          <w:tcPr>
            <w:tcW w:w="927" w:type="pct"/>
          </w:tcPr>
          <w:p w:rsidR="00477AF3" w:rsidRPr="00F71588" w:rsidRDefault="00477AF3" w:rsidP="00F71588">
            <w:pPr>
              <w:rPr>
                <w:szCs w:val="18"/>
              </w:rPr>
            </w:pPr>
            <w:r w:rsidRPr="00F71588">
              <w:rPr>
                <w:szCs w:val="18"/>
              </w:rPr>
              <w:t xml:space="preserve">OCTET STRING </w:t>
            </w:r>
          </w:p>
        </w:tc>
        <w:tc>
          <w:tcPr>
            <w:tcW w:w="926" w:type="pct"/>
          </w:tcPr>
          <w:p w:rsidR="00477AF3" w:rsidRPr="00F71588" w:rsidRDefault="00477AF3" w:rsidP="00F71588">
            <w:pPr>
              <w:rPr>
                <w:szCs w:val="18"/>
              </w:rPr>
            </w:pPr>
            <w:r w:rsidRPr="00F71588">
              <w:rPr>
                <w:szCs w:val="18"/>
              </w:rPr>
              <w:t>SIZE(128)</w:t>
            </w:r>
          </w:p>
          <w:p w:rsidR="00477AF3" w:rsidRPr="00F71588" w:rsidRDefault="00477AF3" w:rsidP="00F71588">
            <w:pPr>
              <w:rPr>
                <w:szCs w:val="18"/>
              </w:rPr>
            </w:pPr>
          </w:p>
        </w:tc>
        <w:tc>
          <w:tcPr>
            <w:tcW w:w="423" w:type="pct"/>
          </w:tcPr>
          <w:p w:rsidR="00477AF3" w:rsidRPr="00F71588" w:rsidRDefault="00477AF3" w:rsidP="00477AF3">
            <w:pPr>
              <w:rPr>
                <w:szCs w:val="18"/>
              </w:rPr>
            </w:pPr>
            <w:r>
              <w:rPr>
                <w:rFonts w:eastAsiaTheme="minorEastAsia" w:hint="eastAsia"/>
                <w:szCs w:val="18"/>
              </w:rPr>
              <w:t>C</w:t>
            </w:r>
          </w:p>
        </w:tc>
        <w:tc>
          <w:tcPr>
            <w:tcW w:w="1942" w:type="pct"/>
          </w:tcPr>
          <w:p w:rsidR="00477AF3" w:rsidRPr="00F71588" w:rsidRDefault="00477AF3" w:rsidP="00F71588">
            <w:pPr>
              <w:rPr>
                <w:szCs w:val="18"/>
              </w:rPr>
            </w:pPr>
            <w:r w:rsidRPr="00B800D5">
              <w:rPr>
                <w:rFonts w:ascii="宋体" w:cs="宋体" w:hint="eastAsia"/>
                <w:kern w:val="0"/>
                <w:sz w:val="20"/>
                <w:szCs w:val="20"/>
              </w:rPr>
              <w:t>PON</w:t>
            </w:r>
            <w:r w:rsidRPr="00B800D5">
              <w:rPr>
                <w:rFonts w:ascii="宋体" w:eastAsia="宋体" w:hAnsi="宋体" w:cs="宋体" w:hint="eastAsia"/>
                <w:kern w:val="0"/>
                <w:sz w:val="20"/>
                <w:szCs w:val="20"/>
              </w:rPr>
              <w:t>口定位信息。格式为</w:t>
            </w:r>
            <w:r w:rsidRPr="00B800D5">
              <w:rPr>
                <w:kern w:val="0"/>
                <w:sz w:val="20"/>
                <w:szCs w:val="20"/>
              </w:rPr>
              <w:t>“</w:t>
            </w:r>
            <w:r w:rsidRPr="00B800D5">
              <w:rPr>
                <w:rFonts w:ascii="宋体" w:eastAsia="宋体" w:hAnsi="宋体" w:cs="宋体" w:hint="eastAsia"/>
                <w:kern w:val="0"/>
                <w:sz w:val="20"/>
                <w:szCs w:val="20"/>
              </w:rPr>
              <w:t>机架</w:t>
            </w:r>
            <w:r w:rsidRPr="00B800D5">
              <w:rPr>
                <w:rFonts w:ascii="宋体" w:cs="宋体" w:hint="eastAsia"/>
                <w:kern w:val="0"/>
                <w:sz w:val="20"/>
                <w:szCs w:val="20"/>
              </w:rPr>
              <w:t>-</w:t>
            </w:r>
            <w:r w:rsidRPr="00B800D5">
              <w:rPr>
                <w:rFonts w:ascii="宋体" w:eastAsia="宋体" w:hAnsi="宋体" w:cs="宋体" w:hint="eastAsia"/>
                <w:kern w:val="0"/>
                <w:sz w:val="20"/>
                <w:szCs w:val="20"/>
              </w:rPr>
              <w:t>框</w:t>
            </w:r>
            <w:r w:rsidRPr="00B800D5">
              <w:rPr>
                <w:rFonts w:ascii="宋体" w:cs="宋体" w:hint="eastAsia"/>
                <w:kern w:val="0"/>
                <w:sz w:val="20"/>
                <w:szCs w:val="20"/>
              </w:rPr>
              <w:t>-</w:t>
            </w:r>
            <w:r w:rsidRPr="00B800D5">
              <w:rPr>
                <w:rFonts w:ascii="宋体" w:eastAsia="宋体" w:hAnsi="宋体" w:cs="宋体" w:hint="eastAsia"/>
                <w:kern w:val="0"/>
                <w:sz w:val="20"/>
                <w:szCs w:val="20"/>
              </w:rPr>
              <w:t>槽</w:t>
            </w:r>
            <w:r w:rsidRPr="00B800D5">
              <w:rPr>
                <w:rFonts w:ascii="宋体" w:cs="宋体" w:hint="eastAsia"/>
                <w:kern w:val="0"/>
                <w:sz w:val="20"/>
                <w:szCs w:val="20"/>
              </w:rPr>
              <w:t>-</w:t>
            </w:r>
            <w:r w:rsidRPr="00B800D5">
              <w:rPr>
                <w:rFonts w:ascii="宋体" w:eastAsia="宋体" w:hAnsi="宋体" w:cs="宋体" w:hint="eastAsia"/>
                <w:kern w:val="0"/>
                <w:sz w:val="20"/>
                <w:szCs w:val="20"/>
              </w:rPr>
              <w:t>端口号</w:t>
            </w:r>
            <w:r w:rsidRPr="00B800D5">
              <w:rPr>
                <w:kern w:val="0"/>
                <w:sz w:val="20"/>
                <w:szCs w:val="20"/>
              </w:rPr>
              <w:t>”</w:t>
            </w:r>
            <w:r w:rsidRPr="00B800D5">
              <w:rPr>
                <w:rFonts w:ascii="宋体" w:eastAsia="宋体" w:hAnsi="宋体" w:cs="宋体" w:hint="eastAsia"/>
                <w:kern w:val="0"/>
                <w:sz w:val="20"/>
                <w:szCs w:val="20"/>
              </w:rPr>
              <w:t>，没有则使用</w:t>
            </w:r>
            <w:r w:rsidRPr="00B800D5">
              <w:rPr>
                <w:rFonts w:ascii="宋体" w:cs="宋体" w:hint="eastAsia"/>
                <w:kern w:val="0"/>
                <w:sz w:val="20"/>
                <w:szCs w:val="20"/>
              </w:rPr>
              <w:t>NA</w:t>
            </w:r>
            <w:r w:rsidRPr="00B800D5">
              <w:rPr>
                <w:rFonts w:ascii="宋体" w:eastAsia="宋体" w:hAnsi="宋体" w:cs="宋体" w:hint="eastAsia"/>
                <w:kern w:val="0"/>
                <w:sz w:val="20"/>
                <w:szCs w:val="20"/>
              </w:rPr>
              <w:t>代替，如</w:t>
            </w:r>
            <w:r w:rsidRPr="00B800D5">
              <w:rPr>
                <w:rFonts w:ascii="宋体" w:cs="宋体" w:hint="eastAsia"/>
                <w:kern w:val="0"/>
                <w:sz w:val="20"/>
                <w:szCs w:val="20"/>
              </w:rPr>
              <w:t>0</w:t>
            </w:r>
            <w:r w:rsidRPr="00B800D5">
              <w:rPr>
                <w:rFonts w:ascii="宋体" w:eastAsia="宋体" w:hAnsi="宋体" w:cs="宋体" w:hint="eastAsia"/>
                <w:kern w:val="0"/>
                <w:sz w:val="20"/>
                <w:szCs w:val="20"/>
              </w:rPr>
              <w:t>框</w:t>
            </w:r>
            <w:r w:rsidRPr="00B800D5">
              <w:rPr>
                <w:rFonts w:ascii="宋体" w:cs="宋体" w:hint="eastAsia"/>
                <w:kern w:val="0"/>
                <w:sz w:val="20"/>
                <w:szCs w:val="20"/>
              </w:rPr>
              <w:t>0</w:t>
            </w:r>
            <w:r w:rsidRPr="00B800D5">
              <w:rPr>
                <w:rFonts w:ascii="宋体" w:eastAsia="宋体" w:hAnsi="宋体" w:cs="宋体" w:hint="eastAsia"/>
                <w:kern w:val="0"/>
                <w:sz w:val="20"/>
                <w:szCs w:val="20"/>
              </w:rPr>
              <w:t>槽</w:t>
            </w:r>
            <w:r w:rsidRPr="00B800D5">
              <w:rPr>
                <w:rFonts w:ascii="宋体" w:cs="宋体" w:hint="eastAsia"/>
                <w:kern w:val="0"/>
                <w:sz w:val="20"/>
                <w:szCs w:val="20"/>
              </w:rPr>
              <w:t>0</w:t>
            </w:r>
            <w:r w:rsidRPr="00B800D5">
              <w:rPr>
                <w:rFonts w:ascii="宋体" w:eastAsia="宋体" w:hAnsi="宋体" w:cs="宋体" w:hint="eastAsia"/>
                <w:kern w:val="0"/>
                <w:sz w:val="20"/>
                <w:szCs w:val="20"/>
              </w:rPr>
              <w:t>端口为</w:t>
            </w:r>
            <w:r w:rsidRPr="00B800D5">
              <w:rPr>
                <w:rFonts w:ascii="宋体" w:cs="宋体" w:hint="eastAsia"/>
                <w:kern w:val="0"/>
                <w:sz w:val="20"/>
                <w:szCs w:val="20"/>
              </w:rPr>
              <w:t>NA-0-0-0</w:t>
            </w:r>
            <w:r w:rsidRPr="00B800D5">
              <w:rPr>
                <w:rFonts w:ascii="宋体" w:eastAsia="宋体" w:hAnsi="宋体" w:cs="宋体" w:hint="eastAsia"/>
                <w:kern w:val="0"/>
                <w:sz w:val="20"/>
                <w:szCs w:val="20"/>
              </w:rPr>
              <w:t>。</w:t>
            </w:r>
          </w:p>
        </w:tc>
      </w:tr>
      <w:tr w:rsidR="00477AF3" w:rsidRPr="00F71588" w:rsidTr="00477AF3">
        <w:tc>
          <w:tcPr>
            <w:tcW w:w="782" w:type="pct"/>
          </w:tcPr>
          <w:p w:rsidR="00477AF3" w:rsidRPr="00F71588" w:rsidRDefault="00477AF3" w:rsidP="00F71588">
            <w:pPr>
              <w:rPr>
                <w:szCs w:val="18"/>
              </w:rPr>
            </w:pPr>
            <w:r w:rsidRPr="00F71588">
              <w:rPr>
                <w:szCs w:val="18"/>
              </w:rPr>
              <w:t>ONUIDTYPE</w:t>
            </w:r>
          </w:p>
        </w:tc>
        <w:tc>
          <w:tcPr>
            <w:tcW w:w="927" w:type="pct"/>
          </w:tcPr>
          <w:p w:rsidR="00477AF3" w:rsidRPr="00F71588" w:rsidRDefault="00477AF3" w:rsidP="00F71588">
            <w:pPr>
              <w:rPr>
                <w:szCs w:val="18"/>
              </w:rPr>
            </w:pPr>
            <w:r w:rsidRPr="00F71588">
              <w:rPr>
                <w:szCs w:val="18"/>
              </w:rPr>
              <w:t>OCTET STRING</w:t>
            </w:r>
          </w:p>
        </w:tc>
        <w:tc>
          <w:tcPr>
            <w:tcW w:w="926" w:type="pct"/>
          </w:tcPr>
          <w:p w:rsidR="00477AF3" w:rsidRPr="00300E1F" w:rsidRDefault="00477AF3" w:rsidP="001F3121">
            <w:pPr>
              <w:rPr>
                <w:szCs w:val="18"/>
              </w:rPr>
            </w:pPr>
            <w:r>
              <w:rPr>
                <w:szCs w:val="18"/>
              </w:rPr>
              <w:t>ONU_NAME</w:t>
            </w:r>
          </w:p>
          <w:p w:rsidR="00477AF3" w:rsidRPr="00300E1F" w:rsidRDefault="00477AF3" w:rsidP="001F3121">
            <w:pPr>
              <w:rPr>
                <w:szCs w:val="18"/>
              </w:rPr>
            </w:pPr>
            <w:r>
              <w:rPr>
                <w:szCs w:val="18"/>
              </w:rPr>
              <w:t>MAC</w:t>
            </w:r>
          </w:p>
          <w:p w:rsidR="00477AF3" w:rsidRDefault="00477AF3" w:rsidP="001F3121">
            <w:pPr>
              <w:rPr>
                <w:rFonts w:eastAsiaTheme="minorEastAsia"/>
                <w:szCs w:val="18"/>
              </w:rPr>
            </w:pPr>
            <w:r>
              <w:rPr>
                <w:szCs w:val="18"/>
              </w:rPr>
              <w:t>LOID</w:t>
            </w:r>
          </w:p>
          <w:p w:rsidR="00477AF3" w:rsidRPr="00931FE4" w:rsidRDefault="00477AF3" w:rsidP="001F3121">
            <w:pPr>
              <w:rPr>
                <w:rFonts w:eastAsiaTheme="minorEastAsia"/>
                <w:szCs w:val="18"/>
              </w:rPr>
            </w:pPr>
            <w:r>
              <w:rPr>
                <w:rFonts w:eastAsiaTheme="minorEastAsia" w:hint="eastAsia"/>
                <w:szCs w:val="18"/>
              </w:rPr>
              <w:t>PASSWORD</w:t>
            </w:r>
          </w:p>
          <w:p w:rsidR="00477AF3" w:rsidRPr="00300E1F" w:rsidRDefault="00477AF3" w:rsidP="001F3121">
            <w:pPr>
              <w:rPr>
                <w:szCs w:val="18"/>
              </w:rPr>
            </w:pPr>
            <w:r w:rsidRPr="00300E1F">
              <w:rPr>
                <w:szCs w:val="18"/>
              </w:rPr>
              <w:t>ONU_NUMBER</w:t>
            </w:r>
          </w:p>
        </w:tc>
        <w:tc>
          <w:tcPr>
            <w:tcW w:w="423" w:type="pct"/>
          </w:tcPr>
          <w:p w:rsidR="00477AF3" w:rsidRPr="00F71588" w:rsidRDefault="00477AF3" w:rsidP="00477AF3">
            <w:pPr>
              <w:rPr>
                <w:szCs w:val="18"/>
              </w:rPr>
            </w:pPr>
            <w:r>
              <w:rPr>
                <w:rFonts w:eastAsiaTheme="minorEastAsia" w:hint="eastAsia"/>
                <w:szCs w:val="18"/>
              </w:rPr>
              <w:t>C</w:t>
            </w:r>
          </w:p>
        </w:tc>
        <w:tc>
          <w:tcPr>
            <w:tcW w:w="1942" w:type="pct"/>
          </w:tcPr>
          <w:p w:rsidR="00477AF3" w:rsidRPr="006B594E" w:rsidRDefault="00477AF3"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477AF3" w:rsidRPr="00F71588" w:rsidTr="00477AF3">
        <w:tc>
          <w:tcPr>
            <w:tcW w:w="782" w:type="pct"/>
          </w:tcPr>
          <w:p w:rsidR="00477AF3" w:rsidRPr="00F71588" w:rsidRDefault="00477AF3" w:rsidP="00F71588">
            <w:pPr>
              <w:rPr>
                <w:szCs w:val="18"/>
              </w:rPr>
            </w:pPr>
            <w:r w:rsidRPr="00F71588">
              <w:rPr>
                <w:szCs w:val="18"/>
              </w:rPr>
              <w:t>ONUID</w:t>
            </w:r>
          </w:p>
        </w:tc>
        <w:tc>
          <w:tcPr>
            <w:tcW w:w="927" w:type="pct"/>
          </w:tcPr>
          <w:p w:rsidR="00477AF3" w:rsidRPr="00F71588" w:rsidRDefault="00477AF3" w:rsidP="00F71588">
            <w:pPr>
              <w:rPr>
                <w:szCs w:val="18"/>
              </w:rPr>
            </w:pPr>
            <w:r w:rsidRPr="00F71588">
              <w:rPr>
                <w:szCs w:val="18"/>
              </w:rPr>
              <w:t>OCTET STRING</w:t>
            </w:r>
          </w:p>
        </w:tc>
        <w:tc>
          <w:tcPr>
            <w:tcW w:w="926" w:type="pct"/>
          </w:tcPr>
          <w:p w:rsidR="00477AF3" w:rsidRPr="00300E1F" w:rsidRDefault="00477AF3" w:rsidP="001F3121">
            <w:pPr>
              <w:rPr>
                <w:szCs w:val="18"/>
              </w:rPr>
            </w:pPr>
            <w:r w:rsidRPr="00300E1F">
              <w:rPr>
                <w:szCs w:val="18"/>
              </w:rPr>
              <w:t>SIZE(128)</w:t>
            </w:r>
          </w:p>
        </w:tc>
        <w:tc>
          <w:tcPr>
            <w:tcW w:w="423" w:type="pct"/>
          </w:tcPr>
          <w:p w:rsidR="00477AF3" w:rsidRPr="00F71588" w:rsidRDefault="00477AF3" w:rsidP="00477AF3">
            <w:pPr>
              <w:rPr>
                <w:szCs w:val="18"/>
              </w:rPr>
            </w:pPr>
            <w:r>
              <w:rPr>
                <w:rFonts w:eastAsiaTheme="minorEastAsia" w:hint="eastAsia"/>
                <w:szCs w:val="18"/>
              </w:rPr>
              <w:t>C</w:t>
            </w:r>
          </w:p>
        </w:tc>
        <w:tc>
          <w:tcPr>
            <w:tcW w:w="1942" w:type="pct"/>
          </w:tcPr>
          <w:p w:rsidR="00477AF3" w:rsidRPr="00300E1F" w:rsidRDefault="00477AF3"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477AF3" w:rsidRPr="00F71588" w:rsidTr="00477AF3">
        <w:tc>
          <w:tcPr>
            <w:tcW w:w="782" w:type="pct"/>
          </w:tcPr>
          <w:p w:rsidR="00477AF3" w:rsidRPr="00F71588" w:rsidRDefault="00477AF3" w:rsidP="00F71588">
            <w:pPr>
              <w:rPr>
                <w:szCs w:val="18"/>
              </w:rPr>
            </w:pPr>
            <w:r w:rsidRPr="00F71588">
              <w:rPr>
                <w:szCs w:val="18"/>
              </w:rPr>
              <w:t>ONUPORT</w:t>
            </w:r>
          </w:p>
        </w:tc>
        <w:tc>
          <w:tcPr>
            <w:tcW w:w="927" w:type="pct"/>
          </w:tcPr>
          <w:p w:rsidR="00477AF3" w:rsidRPr="00F71588" w:rsidRDefault="00477AF3" w:rsidP="00F71588">
            <w:pPr>
              <w:rPr>
                <w:szCs w:val="18"/>
              </w:rPr>
            </w:pPr>
            <w:r w:rsidRPr="00F71588">
              <w:rPr>
                <w:szCs w:val="18"/>
              </w:rPr>
              <w:t xml:space="preserve">OCTET STRING </w:t>
            </w:r>
          </w:p>
        </w:tc>
        <w:tc>
          <w:tcPr>
            <w:tcW w:w="926" w:type="pct"/>
          </w:tcPr>
          <w:p w:rsidR="00477AF3" w:rsidRPr="00F71588" w:rsidRDefault="00477AF3" w:rsidP="00F71588">
            <w:pPr>
              <w:rPr>
                <w:szCs w:val="18"/>
              </w:rPr>
            </w:pPr>
            <w:r w:rsidRPr="00F71588">
              <w:rPr>
                <w:szCs w:val="18"/>
              </w:rPr>
              <w:t>SIZE(128)</w:t>
            </w:r>
          </w:p>
          <w:p w:rsidR="00477AF3" w:rsidRPr="00F71588" w:rsidRDefault="00477AF3" w:rsidP="00F71588">
            <w:pPr>
              <w:rPr>
                <w:szCs w:val="18"/>
              </w:rPr>
            </w:pPr>
            <w:r w:rsidRPr="00F71588">
              <w:rPr>
                <w:rFonts w:ascii="宋体" w:eastAsia="宋体" w:hAnsi="宋体" w:cs="宋体" w:hint="eastAsia"/>
                <w:szCs w:val="18"/>
              </w:rPr>
              <w:t>机架</w:t>
            </w:r>
            <w:r w:rsidRPr="00F71588">
              <w:rPr>
                <w:szCs w:val="18"/>
              </w:rPr>
              <w:t>-</w:t>
            </w:r>
            <w:r w:rsidRPr="00F71588">
              <w:rPr>
                <w:rFonts w:ascii="宋体" w:eastAsia="宋体" w:hAnsi="宋体" w:cs="宋体" w:hint="eastAsia"/>
                <w:szCs w:val="18"/>
              </w:rPr>
              <w:t>框</w:t>
            </w:r>
            <w:r w:rsidRPr="00F71588">
              <w:rPr>
                <w:szCs w:val="18"/>
              </w:rPr>
              <w:t>-</w:t>
            </w:r>
            <w:r w:rsidRPr="00F71588">
              <w:rPr>
                <w:rFonts w:ascii="宋体" w:eastAsia="宋体" w:hAnsi="宋体" w:cs="宋体" w:hint="eastAsia"/>
                <w:szCs w:val="18"/>
              </w:rPr>
              <w:t>槽</w:t>
            </w:r>
            <w:r w:rsidRPr="00F71588">
              <w:rPr>
                <w:szCs w:val="18"/>
              </w:rPr>
              <w:t>-</w:t>
            </w:r>
            <w:r w:rsidRPr="00F71588">
              <w:rPr>
                <w:rFonts w:ascii="宋体" w:eastAsia="宋体" w:hAnsi="宋体" w:cs="宋体" w:hint="eastAsia"/>
                <w:szCs w:val="18"/>
              </w:rPr>
              <w:t>端口</w:t>
            </w:r>
          </w:p>
        </w:tc>
        <w:tc>
          <w:tcPr>
            <w:tcW w:w="423" w:type="pct"/>
          </w:tcPr>
          <w:p w:rsidR="00477AF3" w:rsidRPr="00F71588" w:rsidRDefault="00477AF3" w:rsidP="00477AF3">
            <w:pPr>
              <w:rPr>
                <w:szCs w:val="18"/>
              </w:rPr>
            </w:pPr>
            <w:r>
              <w:rPr>
                <w:rFonts w:eastAsiaTheme="minorEastAsia" w:hint="eastAsia"/>
                <w:szCs w:val="18"/>
              </w:rPr>
              <w:t>M</w:t>
            </w:r>
          </w:p>
        </w:tc>
        <w:tc>
          <w:tcPr>
            <w:tcW w:w="1942" w:type="pct"/>
          </w:tcPr>
          <w:p w:rsidR="00477AF3" w:rsidRPr="00F71588" w:rsidRDefault="00477AF3" w:rsidP="00F71588">
            <w:pPr>
              <w:rPr>
                <w:szCs w:val="18"/>
              </w:rPr>
            </w:pPr>
            <w:r w:rsidRPr="00F71588">
              <w:rPr>
                <w:rFonts w:ascii="宋体" w:eastAsia="宋体" w:hAnsi="宋体" w:cs="宋体" w:hint="eastAsia"/>
                <w:szCs w:val="18"/>
              </w:rPr>
              <w:t>通过</w:t>
            </w:r>
            <w:r w:rsidRPr="00F71588">
              <w:rPr>
                <w:szCs w:val="18"/>
              </w:rPr>
              <w:t xml:space="preserve"> </w:t>
            </w:r>
            <w:r w:rsidRPr="00F71588">
              <w:rPr>
                <w:rFonts w:ascii="宋体" w:eastAsia="宋体" w:hAnsi="宋体" w:cs="宋体" w:hint="eastAsia"/>
                <w:szCs w:val="18"/>
              </w:rPr>
              <w:t>机架</w:t>
            </w:r>
            <w:r w:rsidRPr="00F71588">
              <w:rPr>
                <w:szCs w:val="18"/>
              </w:rPr>
              <w:t>-</w:t>
            </w:r>
            <w:r w:rsidRPr="00F71588">
              <w:rPr>
                <w:rFonts w:ascii="宋体" w:eastAsia="宋体" w:hAnsi="宋体" w:cs="宋体" w:hint="eastAsia"/>
                <w:szCs w:val="18"/>
              </w:rPr>
              <w:t>框</w:t>
            </w:r>
            <w:r w:rsidRPr="00F71588">
              <w:rPr>
                <w:szCs w:val="18"/>
              </w:rPr>
              <w:t>-</w:t>
            </w:r>
            <w:r w:rsidRPr="00F71588">
              <w:rPr>
                <w:rFonts w:ascii="宋体" w:eastAsia="宋体" w:hAnsi="宋体" w:cs="宋体" w:hint="eastAsia"/>
                <w:szCs w:val="18"/>
              </w:rPr>
              <w:t>槽号</w:t>
            </w:r>
            <w:r w:rsidRPr="00F71588">
              <w:rPr>
                <w:szCs w:val="18"/>
              </w:rPr>
              <w:t>-</w:t>
            </w:r>
            <w:r w:rsidRPr="00F71588">
              <w:rPr>
                <w:rFonts w:ascii="宋体" w:eastAsia="宋体" w:hAnsi="宋体" w:cs="宋体" w:hint="eastAsia"/>
                <w:szCs w:val="18"/>
              </w:rPr>
              <w:t>端口号的</w:t>
            </w:r>
            <w:r w:rsidRPr="00F71588">
              <w:rPr>
                <w:szCs w:val="18"/>
              </w:rPr>
              <w:t xml:space="preserve"> </w:t>
            </w:r>
            <w:r w:rsidRPr="00F71588">
              <w:rPr>
                <w:rFonts w:ascii="宋体" w:eastAsia="宋体" w:hAnsi="宋体" w:cs="宋体" w:hint="eastAsia"/>
                <w:szCs w:val="18"/>
              </w:rPr>
              <w:t>方式定位</w:t>
            </w:r>
            <w:r w:rsidRPr="00F71588">
              <w:rPr>
                <w:szCs w:val="18"/>
              </w:rPr>
              <w:t xml:space="preserve"> </w:t>
            </w:r>
            <w:r w:rsidR="00B00587">
              <w:rPr>
                <w:rFonts w:ascii="宋体" w:eastAsia="宋体" w:hAnsi="宋体" w:cs="宋体" w:hint="eastAsia"/>
                <w:szCs w:val="18"/>
              </w:rPr>
              <w:t>单元盘</w:t>
            </w:r>
            <w:r w:rsidRPr="00F71588">
              <w:rPr>
                <w:rFonts w:ascii="宋体" w:eastAsia="宋体" w:hAnsi="宋体" w:cs="宋体" w:hint="eastAsia"/>
                <w:szCs w:val="18"/>
              </w:rPr>
              <w:t>，</w:t>
            </w:r>
            <w:r w:rsidRPr="00F71588">
              <w:rPr>
                <w:szCs w:val="18"/>
              </w:rPr>
              <w:t xml:space="preserve"> </w:t>
            </w:r>
            <w:r w:rsidRPr="00F71588">
              <w:rPr>
                <w:rFonts w:ascii="宋体" w:eastAsia="宋体" w:hAnsi="宋体" w:cs="宋体" w:hint="eastAsia"/>
                <w:szCs w:val="18"/>
              </w:rPr>
              <w:t>没有的补为</w:t>
            </w:r>
            <w:r w:rsidRPr="00F71588">
              <w:rPr>
                <w:szCs w:val="18"/>
              </w:rPr>
              <w:t>NA</w:t>
            </w:r>
          </w:p>
        </w:tc>
      </w:tr>
    </w:tbl>
    <w:p w:rsidR="002E6F90" w:rsidRPr="009E44FF" w:rsidRDefault="002E6F90" w:rsidP="002E6F90">
      <w:pPr>
        <w:spacing w:line="360" w:lineRule="auto"/>
        <w:rPr>
          <w:b/>
          <w:bCs/>
          <w:szCs w:val="21"/>
        </w:rPr>
      </w:pPr>
    </w:p>
    <w:p w:rsidR="002E6F90" w:rsidRPr="00EC3C32" w:rsidRDefault="002E6F90" w:rsidP="00CE4D8A">
      <w:pPr>
        <w:spacing w:beforeLines="50"/>
        <w:ind w:firstLine="420"/>
      </w:pPr>
      <w:r w:rsidRPr="00EC3C32">
        <w:t>响应格式</w:t>
      </w:r>
    </w:p>
    <w:p w:rsidR="002E6F90" w:rsidRPr="009E44FF" w:rsidRDefault="002E6F90" w:rsidP="00707D5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2E6F90" w:rsidRPr="00EC3C32" w:rsidRDefault="002E6F90" w:rsidP="00CE4D8A">
      <w:pPr>
        <w:spacing w:beforeLines="50"/>
        <w:ind w:firstLine="420"/>
      </w:pPr>
      <w:r w:rsidRPr="00EC3C32">
        <w:t>输出参数</w:t>
      </w:r>
    </w:p>
    <w:tbl>
      <w:tblPr>
        <w:tblStyle w:val="afffffd"/>
        <w:tblW w:w="9417" w:type="dxa"/>
        <w:tblInd w:w="-1322" w:type="dxa"/>
        <w:tblLayout w:type="fixed"/>
        <w:tblLook w:val="01E0"/>
      </w:tblPr>
      <w:tblGrid>
        <w:gridCol w:w="2401"/>
        <w:gridCol w:w="1510"/>
        <w:gridCol w:w="1262"/>
        <w:gridCol w:w="812"/>
        <w:gridCol w:w="3432"/>
      </w:tblGrid>
      <w:tr w:rsidR="00865C74" w:rsidRPr="00F71588" w:rsidTr="00477AF3">
        <w:trPr>
          <w:cnfStyle w:val="100000000000"/>
        </w:trPr>
        <w:tc>
          <w:tcPr>
            <w:tcW w:w="1275" w:type="pct"/>
          </w:tcPr>
          <w:p w:rsidR="00865C74" w:rsidRPr="00F71588" w:rsidRDefault="00865C74" w:rsidP="00F71588">
            <w:pPr>
              <w:rPr>
                <w:szCs w:val="18"/>
              </w:rPr>
            </w:pPr>
            <w:r w:rsidRPr="00F71588">
              <w:rPr>
                <w:szCs w:val="18"/>
              </w:rPr>
              <w:t>参数名称</w:t>
            </w:r>
          </w:p>
        </w:tc>
        <w:tc>
          <w:tcPr>
            <w:tcW w:w="802" w:type="pct"/>
          </w:tcPr>
          <w:p w:rsidR="00865C74" w:rsidRPr="00F71588" w:rsidRDefault="00865C74" w:rsidP="00F71588">
            <w:pPr>
              <w:rPr>
                <w:szCs w:val="18"/>
              </w:rPr>
            </w:pPr>
            <w:r w:rsidRPr="00F71588">
              <w:rPr>
                <w:szCs w:val="18"/>
              </w:rPr>
              <w:t>数据类型</w:t>
            </w:r>
          </w:p>
        </w:tc>
        <w:tc>
          <w:tcPr>
            <w:tcW w:w="670" w:type="pct"/>
          </w:tcPr>
          <w:p w:rsidR="00865C74" w:rsidRPr="00F71588" w:rsidRDefault="00865C74" w:rsidP="00F71588">
            <w:pPr>
              <w:rPr>
                <w:szCs w:val="18"/>
              </w:rPr>
            </w:pPr>
            <w:r w:rsidRPr="00F71588">
              <w:rPr>
                <w:szCs w:val="18"/>
              </w:rPr>
              <w:t>取值范围</w:t>
            </w:r>
          </w:p>
        </w:tc>
        <w:tc>
          <w:tcPr>
            <w:tcW w:w="431" w:type="pct"/>
          </w:tcPr>
          <w:p w:rsidR="00865C74" w:rsidRPr="00865C74" w:rsidRDefault="00865C74" w:rsidP="00F71588">
            <w:pPr>
              <w:rPr>
                <w:rFonts w:eastAsiaTheme="minorEastAsia"/>
                <w:szCs w:val="18"/>
              </w:rPr>
            </w:pPr>
            <w:r>
              <w:rPr>
                <w:rFonts w:eastAsiaTheme="minorEastAsia" w:hint="eastAsia"/>
                <w:szCs w:val="18"/>
              </w:rPr>
              <w:t>限定</w:t>
            </w:r>
          </w:p>
        </w:tc>
        <w:tc>
          <w:tcPr>
            <w:tcW w:w="1822" w:type="pct"/>
          </w:tcPr>
          <w:p w:rsidR="00865C74" w:rsidRPr="00F71588" w:rsidRDefault="00865C74" w:rsidP="00F71588">
            <w:pPr>
              <w:rPr>
                <w:szCs w:val="18"/>
              </w:rPr>
            </w:pPr>
            <w:r w:rsidRPr="00F71588">
              <w:rPr>
                <w:szCs w:val="18"/>
              </w:rPr>
              <w:t>参数说明</w:t>
            </w:r>
          </w:p>
        </w:tc>
      </w:tr>
      <w:tr w:rsidR="00865C74" w:rsidRPr="00F71588" w:rsidTr="00477AF3">
        <w:tc>
          <w:tcPr>
            <w:tcW w:w="1275" w:type="pct"/>
          </w:tcPr>
          <w:p w:rsidR="00865C74" w:rsidRPr="00F71588" w:rsidRDefault="00865C74" w:rsidP="00F71588">
            <w:pPr>
              <w:rPr>
                <w:szCs w:val="18"/>
              </w:rPr>
            </w:pPr>
            <w:r w:rsidRPr="00F71588">
              <w:rPr>
                <w:szCs w:val="18"/>
              </w:rPr>
              <w:t>AtucPerfCurr15MinTimeElapsed</w:t>
            </w:r>
          </w:p>
        </w:tc>
        <w:tc>
          <w:tcPr>
            <w:tcW w:w="802" w:type="pct"/>
          </w:tcPr>
          <w:p w:rsidR="00865C74" w:rsidRPr="00F71588" w:rsidRDefault="00865C74" w:rsidP="00F71588">
            <w:pPr>
              <w:rPr>
                <w:szCs w:val="18"/>
              </w:rPr>
            </w:pPr>
            <w:r w:rsidRPr="00F71588">
              <w:rPr>
                <w:szCs w:val="18"/>
              </w:rPr>
              <w:t>INTEGER</w:t>
            </w:r>
          </w:p>
        </w:tc>
        <w:tc>
          <w:tcPr>
            <w:tcW w:w="670" w:type="pct"/>
          </w:tcPr>
          <w:p w:rsidR="00865C74" w:rsidRPr="00F71588" w:rsidRDefault="00865C74" w:rsidP="00F71588">
            <w:pPr>
              <w:rPr>
                <w:szCs w:val="18"/>
              </w:rPr>
            </w:pPr>
            <w:r w:rsidRPr="00F71588">
              <w:rPr>
                <w:szCs w:val="18"/>
              </w:rPr>
              <w:t>0</w:t>
            </w:r>
            <w:r>
              <w:rPr>
                <w:szCs w:val="18"/>
              </w:rPr>
              <w:t>-</w:t>
            </w:r>
            <w:r w:rsidRPr="00F71588">
              <w:rPr>
                <w:szCs w:val="18"/>
              </w:rPr>
              <w:t>900</w:t>
            </w:r>
          </w:p>
        </w:tc>
        <w:tc>
          <w:tcPr>
            <w:tcW w:w="431" w:type="pct"/>
          </w:tcPr>
          <w:p w:rsidR="00865C74" w:rsidRPr="00F71588" w:rsidRDefault="00A043E8" w:rsidP="00F71588">
            <w:pPr>
              <w:rPr>
                <w:szCs w:val="18"/>
              </w:rPr>
            </w:pPr>
            <w:r>
              <w:rPr>
                <w:rFonts w:eastAsiaTheme="minorEastAsia" w:hint="eastAsia"/>
                <w:szCs w:val="18"/>
              </w:rPr>
              <w:t>M</w:t>
            </w:r>
          </w:p>
        </w:tc>
        <w:tc>
          <w:tcPr>
            <w:tcW w:w="1822" w:type="pct"/>
          </w:tcPr>
          <w:p w:rsidR="00865C74" w:rsidRPr="00F71588" w:rsidRDefault="00865C74" w:rsidP="00F71588">
            <w:pPr>
              <w:rPr>
                <w:szCs w:val="18"/>
              </w:rPr>
            </w:pPr>
            <w:r w:rsidRPr="00F71588">
              <w:rPr>
                <w:szCs w:val="18"/>
              </w:rPr>
              <w:t>当前15分钟已逝去时间</w:t>
            </w:r>
          </w:p>
        </w:tc>
      </w:tr>
      <w:tr w:rsidR="00865C74" w:rsidRPr="00F71588" w:rsidTr="00477AF3">
        <w:tc>
          <w:tcPr>
            <w:tcW w:w="1275" w:type="pct"/>
          </w:tcPr>
          <w:p w:rsidR="00865C74" w:rsidRPr="00F71588" w:rsidRDefault="00865C74" w:rsidP="00F71588">
            <w:pPr>
              <w:rPr>
                <w:szCs w:val="18"/>
              </w:rPr>
            </w:pPr>
            <w:r w:rsidRPr="00F71588">
              <w:rPr>
                <w:szCs w:val="18"/>
              </w:rPr>
              <w:t>Curr15MinInits</w:t>
            </w:r>
          </w:p>
        </w:tc>
        <w:tc>
          <w:tcPr>
            <w:tcW w:w="802" w:type="pct"/>
          </w:tcPr>
          <w:p w:rsidR="00865C74" w:rsidRPr="00F71588" w:rsidRDefault="00865C74" w:rsidP="00F71588">
            <w:pPr>
              <w:rPr>
                <w:szCs w:val="18"/>
              </w:rPr>
            </w:pPr>
            <w:r w:rsidRPr="00F71588">
              <w:rPr>
                <w:szCs w:val="18"/>
              </w:rPr>
              <w:t>INTEGER</w:t>
            </w:r>
          </w:p>
        </w:tc>
        <w:tc>
          <w:tcPr>
            <w:tcW w:w="670" w:type="pct"/>
          </w:tcPr>
          <w:p w:rsidR="00865C74" w:rsidRPr="00F71588" w:rsidRDefault="00865C74" w:rsidP="00F71588">
            <w:pPr>
              <w:rPr>
                <w:szCs w:val="18"/>
              </w:rPr>
            </w:pPr>
            <w:r w:rsidRPr="00F71588">
              <w:rPr>
                <w:szCs w:val="18"/>
              </w:rPr>
              <w:t>0</w:t>
            </w:r>
            <w:r>
              <w:rPr>
                <w:szCs w:val="18"/>
              </w:rPr>
              <w:t>-</w:t>
            </w:r>
            <w:r w:rsidRPr="00F71588">
              <w:rPr>
                <w:szCs w:val="18"/>
              </w:rPr>
              <w:t>2147483647</w:t>
            </w:r>
          </w:p>
        </w:tc>
        <w:tc>
          <w:tcPr>
            <w:tcW w:w="431" w:type="pct"/>
          </w:tcPr>
          <w:p w:rsidR="00865C74" w:rsidRPr="00F71588" w:rsidRDefault="00A043E8" w:rsidP="00F71588">
            <w:pPr>
              <w:rPr>
                <w:szCs w:val="18"/>
              </w:rPr>
            </w:pPr>
            <w:r>
              <w:rPr>
                <w:rFonts w:eastAsiaTheme="minorEastAsia" w:hint="eastAsia"/>
                <w:szCs w:val="18"/>
              </w:rPr>
              <w:t>M</w:t>
            </w:r>
          </w:p>
        </w:tc>
        <w:tc>
          <w:tcPr>
            <w:tcW w:w="1822" w:type="pct"/>
          </w:tcPr>
          <w:p w:rsidR="00865C74" w:rsidRPr="00F71588" w:rsidRDefault="00865C74" w:rsidP="00F71588">
            <w:pPr>
              <w:rPr>
                <w:szCs w:val="18"/>
              </w:rPr>
            </w:pPr>
            <w:r w:rsidRPr="00F71588">
              <w:rPr>
                <w:szCs w:val="18"/>
              </w:rPr>
              <w:t>当前15分钟初始化次数</w:t>
            </w:r>
          </w:p>
        </w:tc>
      </w:tr>
      <w:tr w:rsidR="00865C74" w:rsidRPr="00F71588" w:rsidTr="00477AF3">
        <w:tc>
          <w:tcPr>
            <w:tcW w:w="1275" w:type="pct"/>
          </w:tcPr>
          <w:p w:rsidR="00865C74" w:rsidRPr="00F71588" w:rsidRDefault="00865C74" w:rsidP="00F71588">
            <w:pPr>
              <w:rPr>
                <w:szCs w:val="18"/>
              </w:rPr>
            </w:pPr>
            <w:r w:rsidRPr="00F71588">
              <w:rPr>
                <w:szCs w:val="18"/>
              </w:rPr>
              <w:t>Curr15MinAtucEss</w:t>
            </w:r>
          </w:p>
        </w:tc>
        <w:tc>
          <w:tcPr>
            <w:tcW w:w="802" w:type="pct"/>
          </w:tcPr>
          <w:p w:rsidR="00865C74" w:rsidRPr="00F71588" w:rsidRDefault="00865C74" w:rsidP="00F71588">
            <w:pPr>
              <w:rPr>
                <w:szCs w:val="18"/>
              </w:rPr>
            </w:pPr>
            <w:r w:rsidRPr="00F71588">
              <w:rPr>
                <w:szCs w:val="18"/>
              </w:rPr>
              <w:t>INTEGER</w:t>
            </w:r>
          </w:p>
        </w:tc>
        <w:tc>
          <w:tcPr>
            <w:tcW w:w="670" w:type="pct"/>
          </w:tcPr>
          <w:p w:rsidR="00865C74" w:rsidRPr="00F71588" w:rsidRDefault="00865C74" w:rsidP="00F71588">
            <w:pPr>
              <w:rPr>
                <w:szCs w:val="18"/>
              </w:rPr>
            </w:pPr>
            <w:r w:rsidRPr="00F71588">
              <w:rPr>
                <w:szCs w:val="18"/>
              </w:rPr>
              <w:t>0</w:t>
            </w:r>
            <w:r>
              <w:rPr>
                <w:szCs w:val="18"/>
              </w:rPr>
              <w:t>-</w:t>
            </w:r>
            <w:r w:rsidRPr="00F71588">
              <w:rPr>
                <w:szCs w:val="18"/>
              </w:rPr>
              <w:t>900</w:t>
            </w:r>
          </w:p>
        </w:tc>
        <w:tc>
          <w:tcPr>
            <w:tcW w:w="431" w:type="pct"/>
          </w:tcPr>
          <w:p w:rsidR="00865C74" w:rsidRPr="00F71588" w:rsidRDefault="00A043E8" w:rsidP="00F71588">
            <w:pPr>
              <w:rPr>
                <w:szCs w:val="18"/>
              </w:rPr>
            </w:pPr>
            <w:r>
              <w:rPr>
                <w:rFonts w:eastAsiaTheme="minorEastAsia" w:hint="eastAsia"/>
                <w:szCs w:val="18"/>
              </w:rPr>
              <w:t>M</w:t>
            </w:r>
          </w:p>
        </w:tc>
        <w:tc>
          <w:tcPr>
            <w:tcW w:w="1822" w:type="pct"/>
          </w:tcPr>
          <w:p w:rsidR="00865C74" w:rsidRPr="00F71588" w:rsidRDefault="00865C74" w:rsidP="00F71588">
            <w:pPr>
              <w:rPr>
                <w:szCs w:val="18"/>
              </w:rPr>
            </w:pPr>
            <w:r w:rsidRPr="00F71588">
              <w:rPr>
                <w:szCs w:val="18"/>
              </w:rPr>
              <w:t>当前15分钟ATUC侧误码秒</w:t>
            </w:r>
          </w:p>
        </w:tc>
      </w:tr>
      <w:tr w:rsidR="00865C74" w:rsidRPr="00F71588" w:rsidTr="00477AF3">
        <w:tc>
          <w:tcPr>
            <w:tcW w:w="1275" w:type="pct"/>
          </w:tcPr>
          <w:p w:rsidR="00865C74" w:rsidRPr="00F71588" w:rsidRDefault="00865C74" w:rsidP="00F71588">
            <w:pPr>
              <w:rPr>
                <w:szCs w:val="18"/>
              </w:rPr>
            </w:pPr>
            <w:r w:rsidRPr="00F71588">
              <w:rPr>
                <w:szCs w:val="18"/>
              </w:rPr>
              <w:lastRenderedPageBreak/>
              <w:t>Curr15MinAtucLoss</w:t>
            </w:r>
          </w:p>
        </w:tc>
        <w:tc>
          <w:tcPr>
            <w:tcW w:w="802" w:type="pct"/>
          </w:tcPr>
          <w:p w:rsidR="00865C74" w:rsidRPr="00F71588" w:rsidRDefault="00865C74" w:rsidP="00F71588">
            <w:pPr>
              <w:rPr>
                <w:szCs w:val="18"/>
              </w:rPr>
            </w:pPr>
            <w:r w:rsidRPr="00F71588">
              <w:rPr>
                <w:szCs w:val="18"/>
              </w:rPr>
              <w:t>INTEGER</w:t>
            </w:r>
          </w:p>
        </w:tc>
        <w:tc>
          <w:tcPr>
            <w:tcW w:w="670" w:type="pct"/>
          </w:tcPr>
          <w:p w:rsidR="00865C74" w:rsidRPr="00F71588" w:rsidRDefault="00865C74" w:rsidP="00F71588">
            <w:pPr>
              <w:rPr>
                <w:szCs w:val="18"/>
              </w:rPr>
            </w:pPr>
            <w:r w:rsidRPr="00F71588">
              <w:rPr>
                <w:szCs w:val="18"/>
              </w:rPr>
              <w:t>0</w:t>
            </w:r>
            <w:r>
              <w:rPr>
                <w:szCs w:val="18"/>
              </w:rPr>
              <w:t>-</w:t>
            </w:r>
            <w:r w:rsidRPr="00F71588">
              <w:rPr>
                <w:szCs w:val="18"/>
              </w:rPr>
              <w:t>900</w:t>
            </w:r>
          </w:p>
        </w:tc>
        <w:tc>
          <w:tcPr>
            <w:tcW w:w="431" w:type="pct"/>
          </w:tcPr>
          <w:p w:rsidR="00865C74" w:rsidRPr="00F71588" w:rsidRDefault="00A043E8" w:rsidP="00F71588">
            <w:pPr>
              <w:rPr>
                <w:szCs w:val="18"/>
              </w:rPr>
            </w:pPr>
            <w:r>
              <w:rPr>
                <w:rFonts w:eastAsiaTheme="minorEastAsia" w:hint="eastAsia"/>
                <w:szCs w:val="18"/>
              </w:rPr>
              <w:t>M</w:t>
            </w:r>
          </w:p>
        </w:tc>
        <w:tc>
          <w:tcPr>
            <w:tcW w:w="1822" w:type="pct"/>
          </w:tcPr>
          <w:p w:rsidR="00865C74" w:rsidRPr="00F71588" w:rsidRDefault="00865C74" w:rsidP="00F71588">
            <w:pPr>
              <w:rPr>
                <w:szCs w:val="18"/>
              </w:rPr>
            </w:pPr>
            <w:r w:rsidRPr="00F71588">
              <w:rPr>
                <w:szCs w:val="18"/>
              </w:rPr>
              <w:t>当前15分钟ATUC侧信号丢失秒数</w:t>
            </w:r>
          </w:p>
        </w:tc>
      </w:tr>
      <w:tr w:rsidR="00865C74" w:rsidRPr="00F71588" w:rsidTr="00477AF3">
        <w:tc>
          <w:tcPr>
            <w:tcW w:w="1275" w:type="pct"/>
          </w:tcPr>
          <w:p w:rsidR="00865C74" w:rsidRPr="00F71588" w:rsidRDefault="00865C74" w:rsidP="00F71588">
            <w:pPr>
              <w:rPr>
                <w:szCs w:val="18"/>
              </w:rPr>
            </w:pPr>
            <w:r w:rsidRPr="00F71588">
              <w:rPr>
                <w:szCs w:val="18"/>
              </w:rPr>
              <w:t>Curr15MinAtucSes</w:t>
            </w:r>
          </w:p>
        </w:tc>
        <w:tc>
          <w:tcPr>
            <w:tcW w:w="802" w:type="pct"/>
          </w:tcPr>
          <w:p w:rsidR="00865C74" w:rsidRPr="00F71588" w:rsidRDefault="00865C74" w:rsidP="00F71588">
            <w:pPr>
              <w:rPr>
                <w:szCs w:val="18"/>
              </w:rPr>
            </w:pPr>
            <w:r w:rsidRPr="00F71588">
              <w:rPr>
                <w:szCs w:val="18"/>
              </w:rPr>
              <w:t>INTEGER</w:t>
            </w:r>
          </w:p>
        </w:tc>
        <w:tc>
          <w:tcPr>
            <w:tcW w:w="670" w:type="pct"/>
          </w:tcPr>
          <w:p w:rsidR="00865C74" w:rsidRPr="00F71588" w:rsidRDefault="00865C74" w:rsidP="00F71588">
            <w:pPr>
              <w:rPr>
                <w:szCs w:val="18"/>
              </w:rPr>
            </w:pPr>
            <w:r w:rsidRPr="00F71588">
              <w:rPr>
                <w:szCs w:val="18"/>
              </w:rPr>
              <w:t>0</w:t>
            </w:r>
            <w:r>
              <w:rPr>
                <w:szCs w:val="18"/>
              </w:rPr>
              <w:t>-</w:t>
            </w:r>
            <w:r w:rsidRPr="00F71588">
              <w:rPr>
                <w:szCs w:val="18"/>
              </w:rPr>
              <w:t>900</w:t>
            </w:r>
          </w:p>
        </w:tc>
        <w:tc>
          <w:tcPr>
            <w:tcW w:w="431" w:type="pct"/>
          </w:tcPr>
          <w:p w:rsidR="00865C74" w:rsidRPr="00F71588" w:rsidRDefault="00A043E8" w:rsidP="00F71588">
            <w:pPr>
              <w:rPr>
                <w:szCs w:val="18"/>
              </w:rPr>
            </w:pPr>
            <w:r>
              <w:rPr>
                <w:rFonts w:eastAsiaTheme="minorEastAsia" w:hint="eastAsia"/>
                <w:szCs w:val="18"/>
              </w:rPr>
              <w:t>M</w:t>
            </w:r>
          </w:p>
        </w:tc>
        <w:tc>
          <w:tcPr>
            <w:tcW w:w="1822" w:type="pct"/>
          </w:tcPr>
          <w:p w:rsidR="00865C74" w:rsidRPr="00F71588" w:rsidRDefault="00865C74" w:rsidP="00F71588">
            <w:pPr>
              <w:rPr>
                <w:szCs w:val="18"/>
              </w:rPr>
            </w:pPr>
            <w:r w:rsidRPr="00F71588">
              <w:rPr>
                <w:szCs w:val="18"/>
              </w:rPr>
              <w:t>当前15分钟ATUC侧严重误码秒数。</w:t>
            </w:r>
          </w:p>
        </w:tc>
      </w:tr>
      <w:tr w:rsidR="00865C74" w:rsidRPr="00F71588" w:rsidTr="00477AF3">
        <w:tc>
          <w:tcPr>
            <w:tcW w:w="1275" w:type="pct"/>
          </w:tcPr>
          <w:p w:rsidR="00865C74" w:rsidRPr="00F71588" w:rsidRDefault="00865C74" w:rsidP="00F71588">
            <w:pPr>
              <w:rPr>
                <w:szCs w:val="18"/>
              </w:rPr>
            </w:pPr>
            <w:r w:rsidRPr="00F71588">
              <w:rPr>
                <w:szCs w:val="18"/>
              </w:rPr>
              <w:t>AtucPerfCurr1DayTimeElapsed</w:t>
            </w:r>
          </w:p>
        </w:tc>
        <w:tc>
          <w:tcPr>
            <w:tcW w:w="802" w:type="pct"/>
          </w:tcPr>
          <w:p w:rsidR="00865C74" w:rsidRPr="00F71588" w:rsidRDefault="00865C74" w:rsidP="00F71588">
            <w:pPr>
              <w:rPr>
                <w:szCs w:val="18"/>
              </w:rPr>
            </w:pPr>
            <w:r w:rsidRPr="00F71588">
              <w:rPr>
                <w:szCs w:val="18"/>
              </w:rPr>
              <w:t>INTEGER</w:t>
            </w:r>
          </w:p>
        </w:tc>
        <w:tc>
          <w:tcPr>
            <w:tcW w:w="670" w:type="pct"/>
          </w:tcPr>
          <w:p w:rsidR="00865C74" w:rsidRPr="00F71588" w:rsidRDefault="00865C74" w:rsidP="00F71588">
            <w:pPr>
              <w:rPr>
                <w:szCs w:val="18"/>
              </w:rPr>
            </w:pPr>
            <w:r w:rsidRPr="00F71588">
              <w:rPr>
                <w:szCs w:val="18"/>
              </w:rPr>
              <w:t>0</w:t>
            </w:r>
            <w:r>
              <w:rPr>
                <w:szCs w:val="18"/>
              </w:rPr>
              <w:t>-</w:t>
            </w:r>
            <w:r w:rsidRPr="00F71588">
              <w:rPr>
                <w:szCs w:val="18"/>
              </w:rPr>
              <w:t>86400</w:t>
            </w:r>
          </w:p>
        </w:tc>
        <w:tc>
          <w:tcPr>
            <w:tcW w:w="431" w:type="pct"/>
          </w:tcPr>
          <w:p w:rsidR="00865C74" w:rsidRPr="00F71588" w:rsidRDefault="00A043E8" w:rsidP="00F71588">
            <w:pPr>
              <w:rPr>
                <w:szCs w:val="18"/>
              </w:rPr>
            </w:pPr>
            <w:r>
              <w:rPr>
                <w:rFonts w:eastAsiaTheme="minorEastAsia" w:hint="eastAsia"/>
                <w:szCs w:val="18"/>
              </w:rPr>
              <w:t>M</w:t>
            </w:r>
          </w:p>
        </w:tc>
        <w:tc>
          <w:tcPr>
            <w:tcW w:w="1822" w:type="pct"/>
          </w:tcPr>
          <w:p w:rsidR="00865C74" w:rsidRPr="00F71588" w:rsidRDefault="00865C74" w:rsidP="00F71588">
            <w:pPr>
              <w:rPr>
                <w:szCs w:val="18"/>
              </w:rPr>
            </w:pPr>
            <w:r w:rsidRPr="00F71588">
              <w:rPr>
                <w:szCs w:val="18"/>
              </w:rPr>
              <w:t>当前一天已逝去时间</w:t>
            </w:r>
          </w:p>
        </w:tc>
      </w:tr>
      <w:tr w:rsidR="00865C74" w:rsidRPr="00F71588" w:rsidTr="00477AF3">
        <w:tc>
          <w:tcPr>
            <w:tcW w:w="1275" w:type="pct"/>
          </w:tcPr>
          <w:p w:rsidR="00865C74" w:rsidRPr="00F71588" w:rsidRDefault="00865C74" w:rsidP="00F71588">
            <w:pPr>
              <w:rPr>
                <w:szCs w:val="18"/>
              </w:rPr>
            </w:pPr>
            <w:r w:rsidRPr="00F71588">
              <w:rPr>
                <w:szCs w:val="18"/>
              </w:rPr>
              <w:t>Curr1Day Inits</w:t>
            </w:r>
          </w:p>
        </w:tc>
        <w:tc>
          <w:tcPr>
            <w:tcW w:w="802" w:type="pct"/>
          </w:tcPr>
          <w:p w:rsidR="00865C74" w:rsidRPr="00F71588" w:rsidRDefault="00865C74" w:rsidP="00F71588">
            <w:pPr>
              <w:rPr>
                <w:szCs w:val="18"/>
              </w:rPr>
            </w:pPr>
            <w:r w:rsidRPr="00F71588">
              <w:rPr>
                <w:szCs w:val="18"/>
              </w:rPr>
              <w:t>INTEGER</w:t>
            </w:r>
          </w:p>
        </w:tc>
        <w:tc>
          <w:tcPr>
            <w:tcW w:w="670" w:type="pct"/>
          </w:tcPr>
          <w:p w:rsidR="00865C74" w:rsidRPr="00F71588" w:rsidRDefault="00865C74" w:rsidP="00F71588">
            <w:pPr>
              <w:rPr>
                <w:szCs w:val="18"/>
              </w:rPr>
            </w:pPr>
            <w:r w:rsidRPr="00F71588">
              <w:rPr>
                <w:szCs w:val="18"/>
              </w:rPr>
              <w:t>0</w:t>
            </w:r>
            <w:r>
              <w:rPr>
                <w:szCs w:val="18"/>
              </w:rPr>
              <w:t>-</w:t>
            </w:r>
            <w:r w:rsidRPr="00F71588">
              <w:rPr>
                <w:szCs w:val="18"/>
              </w:rPr>
              <w:t>2147483647</w:t>
            </w:r>
          </w:p>
        </w:tc>
        <w:tc>
          <w:tcPr>
            <w:tcW w:w="431" w:type="pct"/>
          </w:tcPr>
          <w:p w:rsidR="00865C74" w:rsidRPr="00F71588" w:rsidRDefault="00A043E8" w:rsidP="00F71588">
            <w:pPr>
              <w:rPr>
                <w:szCs w:val="18"/>
              </w:rPr>
            </w:pPr>
            <w:r>
              <w:rPr>
                <w:rFonts w:eastAsiaTheme="minorEastAsia" w:hint="eastAsia"/>
                <w:szCs w:val="18"/>
              </w:rPr>
              <w:t>M</w:t>
            </w:r>
          </w:p>
        </w:tc>
        <w:tc>
          <w:tcPr>
            <w:tcW w:w="1822" w:type="pct"/>
          </w:tcPr>
          <w:p w:rsidR="00865C74" w:rsidRPr="00F71588" w:rsidRDefault="00865C74" w:rsidP="00F71588">
            <w:pPr>
              <w:rPr>
                <w:szCs w:val="18"/>
              </w:rPr>
            </w:pPr>
            <w:r w:rsidRPr="00F71588">
              <w:rPr>
                <w:szCs w:val="18"/>
              </w:rPr>
              <w:t>当前一天初始化次数</w:t>
            </w:r>
          </w:p>
        </w:tc>
      </w:tr>
      <w:tr w:rsidR="00865C74" w:rsidRPr="00F71588" w:rsidTr="00477AF3">
        <w:tc>
          <w:tcPr>
            <w:tcW w:w="1275" w:type="pct"/>
          </w:tcPr>
          <w:p w:rsidR="00865C74" w:rsidRPr="00F71588" w:rsidRDefault="00865C74" w:rsidP="00F71588">
            <w:pPr>
              <w:rPr>
                <w:szCs w:val="18"/>
              </w:rPr>
            </w:pPr>
            <w:r w:rsidRPr="00F71588">
              <w:rPr>
                <w:szCs w:val="18"/>
              </w:rPr>
              <w:t>Curr1Day AtucEss</w:t>
            </w:r>
          </w:p>
        </w:tc>
        <w:tc>
          <w:tcPr>
            <w:tcW w:w="802" w:type="pct"/>
          </w:tcPr>
          <w:p w:rsidR="00865C74" w:rsidRPr="00F71588" w:rsidRDefault="00865C74" w:rsidP="00F71588">
            <w:pPr>
              <w:rPr>
                <w:szCs w:val="18"/>
              </w:rPr>
            </w:pPr>
            <w:r w:rsidRPr="00F71588">
              <w:rPr>
                <w:szCs w:val="18"/>
              </w:rPr>
              <w:t>INTEGER</w:t>
            </w:r>
          </w:p>
        </w:tc>
        <w:tc>
          <w:tcPr>
            <w:tcW w:w="670" w:type="pct"/>
          </w:tcPr>
          <w:p w:rsidR="00865C74" w:rsidRPr="00F71588" w:rsidRDefault="00865C74" w:rsidP="00F71588">
            <w:pPr>
              <w:rPr>
                <w:szCs w:val="18"/>
              </w:rPr>
            </w:pPr>
            <w:r w:rsidRPr="00F71588">
              <w:rPr>
                <w:szCs w:val="18"/>
              </w:rPr>
              <w:t>0</w:t>
            </w:r>
            <w:r>
              <w:rPr>
                <w:szCs w:val="18"/>
              </w:rPr>
              <w:t>-</w:t>
            </w:r>
            <w:r w:rsidRPr="00F71588">
              <w:rPr>
                <w:szCs w:val="18"/>
              </w:rPr>
              <w:t>86400</w:t>
            </w:r>
          </w:p>
        </w:tc>
        <w:tc>
          <w:tcPr>
            <w:tcW w:w="431" w:type="pct"/>
          </w:tcPr>
          <w:p w:rsidR="00865C74" w:rsidRPr="00F71588" w:rsidRDefault="00A043E8" w:rsidP="00F71588">
            <w:pPr>
              <w:rPr>
                <w:szCs w:val="18"/>
              </w:rPr>
            </w:pPr>
            <w:r>
              <w:rPr>
                <w:rFonts w:eastAsiaTheme="minorEastAsia" w:hint="eastAsia"/>
                <w:szCs w:val="18"/>
              </w:rPr>
              <w:t>M</w:t>
            </w:r>
          </w:p>
        </w:tc>
        <w:tc>
          <w:tcPr>
            <w:tcW w:w="1822" w:type="pct"/>
          </w:tcPr>
          <w:p w:rsidR="00865C74" w:rsidRPr="00F71588" w:rsidRDefault="00865C74" w:rsidP="00F71588">
            <w:pPr>
              <w:rPr>
                <w:szCs w:val="18"/>
              </w:rPr>
            </w:pPr>
            <w:r w:rsidRPr="00F71588">
              <w:rPr>
                <w:szCs w:val="18"/>
              </w:rPr>
              <w:t>当前一天ATUC侧误码秒</w:t>
            </w:r>
          </w:p>
        </w:tc>
      </w:tr>
      <w:tr w:rsidR="00865C74" w:rsidRPr="00F71588" w:rsidTr="00477AF3">
        <w:tc>
          <w:tcPr>
            <w:tcW w:w="1275" w:type="pct"/>
          </w:tcPr>
          <w:p w:rsidR="00865C74" w:rsidRPr="00F71588" w:rsidRDefault="00865C74" w:rsidP="00F71588">
            <w:pPr>
              <w:rPr>
                <w:szCs w:val="18"/>
              </w:rPr>
            </w:pPr>
            <w:r w:rsidRPr="00F71588">
              <w:rPr>
                <w:szCs w:val="18"/>
              </w:rPr>
              <w:t>Curr1Day AtucLoss</w:t>
            </w:r>
          </w:p>
        </w:tc>
        <w:tc>
          <w:tcPr>
            <w:tcW w:w="802" w:type="pct"/>
          </w:tcPr>
          <w:p w:rsidR="00865C74" w:rsidRPr="00F71588" w:rsidRDefault="00865C74" w:rsidP="00F71588">
            <w:pPr>
              <w:rPr>
                <w:szCs w:val="18"/>
              </w:rPr>
            </w:pPr>
            <w:r w:rsidRPr="00F71588">
              <w:rPr>
                <w:szCs w:val="18"/>
              </w:rPr>
              <w:t>INTEGER</w:t>
            </w:r>
          </w:p>
        </w:tc>
        <w:tc>
          <w:tcPr>
            <w:tcW w:w="670" w:type="pct"/>
          </w:tcPr>
          <w:p w:rsidR="00865C74" w:rsidRPr="00F71588" w:rsidRDefault="00865C74" w:rsidP="00F71588">
            <w:pPr>
              <w:rPr>
                <w:szCs w:val="18"/>
              </w:rPr>
            </w:pPr>
            <w:r w:rsidRPr="00F71588">
              <w:rPr>
                <w:szCs w:val="18"/>
              </w:rPr>
              <w:t>0</w:t>
            </w:r>
            <w:r>
              <w:rPr>
                <w:szCs w:val="18"/>
              </w:rPr>
              <w:t>-</w:t>
            </w:r>
            <w:r w:rsidRPr="00F71588">
              <w:rPr>
                <w:szCs w:val="18"/>
              </w:rPr>
              <w:t>86400</w:t>
            </w:r>
          </w:p>
        </w:tc>
        <w:tc>
          <w:tcPr>
            <w:tcW w:w="431" w:type="pct"/>
          </w:tcPr>
          <w:p w:rsidR="00865C74" w:rsidRPr="00F71588" w:rsidRDefault="00A043E8" w:rsidP="00F71588">
            <w:pPr>
              <w:rPr>
                <w:szCs w:val="18"/>
              </w:rPr>
            </w:pPr>
            <w:r>
              <w:rPr>
                <w:rFonts w:eastAsiaTheme="minorEastAsia" w:hint="eastAsia"/>
                <w:szCs w:val="18"/>
              </w:rPr>
              <w:t>M</w:t>
            </w:r>
          </w:p>
        </w:tc>
        <w:tc>
          <w:tcPr>
            <w:tcW w:w="1822" w:type="pct"/>
          </w:tcPr>
          <w:p w:rsidR="00865C74" w:rsidRPr="00F71588" w:rsidRDefault="00865C74" w:rsidP="00F71588">
            <w:pPr>
              <w:rPr>
                <w:szCs w:val="18"/>
              </w:rPr>
            </w:pPr>
            <w:r w:rsidRPr="00F71588">
              <w:rPr>
                <w:szCs w:val="18"/>
              </w:rPr>
              <w:t>当前一天ATUC侧信号丢失秒数</w:t>
            </w:r>
          </w:p>
        </w:tc>
      </w:tr>
      <w:tr w:rsidR="00865C74" w:rsidRPr="00F71588" w:rsidTr="00477AF3">
        <w:tc>
          <w:tcPr>
            <w:tcW w:w="1275" w:type="pct"/>
          </w:tcPr>
          <w:p w:rsidR="00865C74" w:rsidRPr="00F71588" w:rsidRDefault="00865C74" w:rsidP="00F71588">
            <w:pPr>
              <w:rPr>
                <w:szCs w:val="18"/>
              </w:rPr>
            </w:pPr>
            <w:r w:rsidRPr="00F71588">
              <w:rPr>
                <w:szCs w:val="18"/>
              </w:rPr>
              <w:t>Curr1Day AtucSes</w:t>
            </w:r>
          </w:p>
        </w:tc>
        <w:tc>
          <w:tcPr>
            <w:tcW w:w="802" w:type="pct"/>
          </w:tcPr>
          <w:p w:rsidR="00865C74" w:rsidRPr="00F71588" w:rsidRDefault="00865C74" w:rsidP="00F71588">
            <w:pPr>
              <w:rPr>
                <w:szCs w:val="18"/>
              </w:rPr>
            </w:pPr>
            <w:r w:rsidRPr="00F71588">
              <w:rPr>
                <w:szCs w:val="18"/>
              </w:rPr>
              <w:t>INTEGER</w:t>
            </w:r>
          </w:p>
        </w:tc>
        <w:tc>
          <w:tcPr>
            <w:tcW w:w="670" w:type="pct"/>
          </w:tcPr>
          <w:p w:rsidR="00865C74" w:rsidRPr="00F71588" w:rsidRDefault="00865C74" w:rsidP="00F71588">
            <w:pPr>
              <w:rPr>
                <w:szCs w:val="18"/>
              </w:rPr>
            </w:pPr>
            <w:r w:rsidRPr="00F71588">
              <w:rPr>
                <w:szCs w:val="18"/>
              </w:rPr>
              <w:t>0</w:t>
            </w:r>
            <w:r>
              <w:rPr>
                <w:szCs w:val="18"/>
              </w:rPr>
              <w:t>-</w:t>
            </w:r>
            <w:r w:rsidRPr="00F71588">
              <w:rPr>
                <w:szCs w:val="18"/>
              </w:rPr>
              <w:t>86400</w:t>
            </w:r>
          </w:p>
        </w:tc>
        <w:tc>
          <w:tcPr>
            <w:tcW w:w="431" w:type="pct"/>
          </w:tcPr>
          <w:p w:rsidR="00865C74" w:rsidRPr="00F71588" w:rsidRDefault="00A043E8" w:rsidP="00F71588">
            <w:pPr>
              <w:rPr>
                <w:szCs w:val="18"/>
              </w:rPr>
            </w:pPr>
            <w:r>
              <w:rPr>
                <w:rFonts w:eastAsiaTheme="minorEastAsia" w:hint="eastAsia"/>
                <w:szCs w:val="18"/>
              </w:rPr>
              <w:t>M</w:t>
            </w:r>
          </w:p>
        </w:tc>
        <w:tc>
          <w:tcPr>
            <w:tcW w:w="1822" w:type="pct"/>
          </w:tcPr>
          <w:p w:rsidR="00865C74" w:rsidRPr="00F71588" w:rsidRDefault="00865C74" w:rsidP="00F71588">
            <w:pPr>
              <w:rPr>
                <w:szCs w:val="18"/>
              </w:rPr>
            </w:pPr>
            <w:r w:rsidRPr="00F71588">
              <w:rPr>
                <w:szCs w:val="18"/>
              </w:rPr>
              <w:t>当前一天ATUC侧严重误码秒数。</w:t>
            </w:r>
          </w:p>
        </w:tc>
      </w:tr>
      <w:tr w:rsidR="00865C74" w:rsidRPr="00F71588" w:rsidTr="00477AF3">
        <w:tc>
          <w:tcPr>
            <w:tcW w:w="1275" w:type="pct"/>
          </w:tcPr>
          <w:p w:rsidR="00865C74" w:rsidRPr="00F71588" w:rsidRDefault="00865C74" w:rsidP="00F71588">
            <w:pPr>
              <w:rPr>
                <w:szCs w:val="18"/>
              </w:rPr>
            </w:pPr>
            <w:r w:rsidRPr="00F71588">
              <w:rPr>
                <w:szCs w:val="18"/>
              </w:rPr>
              <w:t>AtucPerfPrev1DayTimeElapsed</w:t>
            </w:r>
          </w:p>
        </w:tc>
        <w:tc>
          <w:tcPr>
            <w:tcW w:w="802" w:type="pct"/>
          </w:tcPr>
          <w:p w:rsidR="00865C74" w:rsidRPr="00F71588" w:rsidRDefault="00865C74" w:rsidP="00F71588">
            <w:pPr>
              <w:rPr>
                <w:szCs w:val="18"/>
              </w:rPr>
            </w:pPr>
            <w:r w:rsidRPr="00F71588">
              <w:rPr>
                <w:szCs w:val="18"/>
              </w:rPr>
              <w:t>INTEGER</w:t>
            </w:r>
          </w:p>
        </w:tc>
        <w:tc>
          <w:tcPr>
            <w:tcW w:w="670" w:type="pct"/>
          </w:tcPr>
          <w:p w:rsidR="00865C74" w:rsidRPr="00F71588" w:rsidRDefault="00865C74" w:rsidP="00F71588">
            <w:pPr>
              <w:rPr>
                <w:szCs w:val="18"/>
              </w:rPr>
            </w:pPr>
            <w:r w:rsidRPr="00F71588">
              <w:rPr>
                <w:szCs w:val="18"/>
              </w:rPr>
              <w:t>0</w:t>
            </w:r>
            <w:r>
              <w:rPr>
                <w:szCs w:val="18"/>
              </w:rPr>
              <w:t>-</w:t>
            </w:r>
            <w:r w:rsidRPr="00F71588">
              <w:rPr>
                <w:szCs w:val="18"/>
              </w:rPr>
              <w:t>86400</w:t>
            </w:r>
          </w:p>
        </w:tc>
        <w:tc>
          <w:tcPr>
            <w:tcW w:w="431" w:type="pct"/>
          </w:tcPr>
          <w:p w:rsidR="00865C74" w:rsidRPr="00F71588" w:rsidRDefault="00A043E8" w:rsidP="00F71588">
            <w:pPr>
              <w:rPr>
                <w:szCs w:val="18"/>
              </w:rPr>
            </w:pPr>
            <w:r>
              <w:rPr>
                <w:rFonts w:eastAsiaTheme="minorEastAsia" w:hint="eastAsia"/>
                <w:szCs w:val="18"/>
              </w:rPr>
              <w:t>M</w:t>
            </w:r>
          </w:p>
        </w:tc>
        <w:tc>
          <w:tcPr>
            <w:tcW w:w="1822" w:type="pct"/>
          </w:tcPr>
          <w:p w:rsidR="00865C74" w:rsidRPr="00F71588" w:rsidRDefault="00865C74" w:rsidP="00F71588">
            <w:pPr>
              <w:rPr>
                <w:szCs w:val="18"/>
              </w:rPr>
            </w:pPr>
            <w:r w:rsidRPr="00F71588">
              <w:rPr>
                <w:szCs w:val="18"/>
              </w:rPr>
              <w:t>过去一天已逝去时间</w:t>
            </w:r>
          </w:p>
        </w:tc>
      </w:tr>
      <w:tr w:rsidR="00865C74" w:rsidRPr="00F71588" w:rsidTr="00477AF3">
        <w:tc>
          <w:tcPr>
            <w:tcW w:w="1275" w:type="pct"/>
          </w:tcPr>
          <w:p w:rsidR="00865C74" w:rsidRPr="00F71588" w:rsidRDefault="00865C74" w:rsidP="00F71588">
            <w:pPr>
              <w:rPr>
                <w:szCs w:val="18"/>
              </w:rPr>
            </w:pPr>
            <w:r w:rsidRPr="00F71588">
              <w:rPr>
                <w:szCs w:val="18"/>
              </w:rPr>
              <w:t>Prev1Day Inits</w:t>
            </w:r>
          </w:p>
        </w:tc>
        <w:tc>
          <w:tcPr>
            <w:tcW w:w="802" w:type="pct"/>
          </w:tcPr>
          <w:p w:rsidR="00865C74" w:rsidRPr="00F71588" w:rsidRDefault="00865C74" w:rsidP="00F71588">
            <w:pPr>
              <w:rPr>
                <w:szCs w:val="18"/>
              </w:rPr>
            </w:pPr>
            <w:r w:rsidRPr="00F71588">
              <w:rPr>
                <w:szCs w:val="18"/>
              </w:rPr>
              <w:t>INTEGER</w:t>
            </w:r>
          </w:p>
        </w:tc>
        <w:tc>
          <w:tcPr>
            <w:tcW w:w="670" w:type="pct"/>
          </w:tcPr>
          <w:p w:rsidR="00865C74" w:rsidRPr="00F71588" w:rsidRDefault="00865C74" w:rsidP="00F71588">
            <w:pPr>
              <w:rPr>
                <w:szCs w:val="18"/>
              </w:rPr>
            </w:pPr>
            <w:r w:rsidRPr="00F71588">
              <w:rPr>
                <w:szCs w:val="18"/>
              </w:rPr>
              <w:t>0</w:t>
            </w:r>
            <w:r>
              <w:rPr>
                <w:szCs w:val="18"/>
              </w:rPr>
              <w:t>-</w:t>
            </w:r>
            <w:r w:rsidRPr="00F71588">
              <w:rPr>
                <w:szCs w:val="18"/>
              </w:rPr>
              <w:t>2147483647</w:t>
            </w:r>
          </w:p>
        </w:tc>
        <w:tc>
          <w:tcPr>
            <w:tcW w:w="431" w:type="pct"/>
          </w:tcPr>
          <w:p w:rsidR="00865C74" w:rsidRPr="00F71588" w:rsidRDefault="00A043E8" w:rsidP="00F71588">
            <w:pPr>
              <w:rPr>
                <w:szCs w:val="18"/>
              </w:rPr>
            </w:pPr>
            <w:r>
              <w:rPr>
                <w:rFonts w:eastAsiaTheme="minorEastAsia" w:hint="eastAsia"/>
                <w:szCs w:val="18"/>
              </w:rPr>
              <w:t>M</w:t>
            </w:r>
          </w:p>
        </w:tc>
        <w:tc>
          <w:tcPr>
            <w:tcW w:w="1822" w:type="pct"/>
          </w:tcPr>
          <w:p w:rsidR="00865C74" w:rsidRPr="00F71588" w:rsidRDefault="00865C74" w:rsidP="00F71588">
            <w:pPr>
              <w:rPr>
                <w:szCs w:val="18"/>
              </w:rPr>
            </w:pPr>
            <w:r w:rsidRPr="00F71588">
              <w:rPr>
                <w:szCs w:val="18"/>
              </w:rPr>
              <w:t>过去一天初始化次数</w:t>
            </w:r>
          </w:p>
        </w:tc>
      </w:tr>
      <w:tr w:rsidR="00865C74" w:rsidRPr="00F71588" w:rsidTr="00477AF3">
        <w:tc>
          <w:tcPr>
            <w:tcW w:w="1275" w:type="pct"/>
          </w:tcPr>
          <w:p w:rsidR="00865C74" w:rsidRPr="00F71588" w:rsidRDefault="00865C74" w:rsidP="00F71588">
            <w:pPr>
              <w:rPr>
                <w:szCs w:val="18"/>
              </w:rPr>
            </w:pPr>
            <w:r w:rsidRPr="00F71588">
              <w:rPr>
                <w:szCs w:val="18"/>
              </w:rPr>
              <w:t>Prev1Day AtucEss</w:t>
            </w:r>
          </w:p>
        </w:tc>
        <w:tc>
          <w:tcPr>
            <w:tcW w:w="802" w:type="pct"/>
          </w:tcPr>
          <w:p w:rsidR="00865C74" w:rsidRPr="00F71588" w:rsidRDefault="00865C74" w:rsidP="00F71588">
            <w:pPr>
              <w:rPr>
                <w:szCs w:val="18"/>
              </w:rPr>
            </w:pPr>
            <w:r w:rsidRPr="00F71588">
              <w:rPr>
                <w:szCs w:val="18"/>
              </w:rPr>
              <w:t>INTEGER</w:t>
            </w:r>
          </w:p>
        </w:tc>
        <w:tc>
          <w:tcPr>
            <w:tcW w:w="670" w:type="pct"/>
          </w:tcPr>
          <w:p w:rsidR="00865C74" w:rsidRPr="00F71588" w:rsidRDefault="00865C74" w:rsidP="00F71588">
            <w:pPr>
              <w:rPr>
                <w:szCs w:val="18"/>
              </w:rPr>
            </w:pPr>
            <w:r w:rsidRPr="00F71588">
              <w:rPr>
                <w:szCs w:val="18"/>
              </w:rPr>
              <w:t>0</w:t>
            </w:r>
            <w:r>
              <w:rPr>
                <w:szCs w:val="18"/>
              </w:rPr>
              <w:t>-</w:t>
            </w:r>
            <w:r w:rsidRPr="00F71588">
              <w:rPr>
                <w:szCs w:val="18"/>
              </w:rPr>
              <w:t>86400</w:t>
            </w:r>
          </w:p>
        </w:tc>
        <w:tc>
          <w:tcPr>
            <w:tcW w:w="431" w:type="pct"/>
          </w:tcPr>
          <w:p w:rsidR="00865C74" w:rsidRPr="00F71588" w:rsidRDefault="00A043E8" w:rsidP="00F71588">
            <w:pPr>
              <w:rPr>
                <w:szCs w:val="18"/>
              </w:rPr>
            </w:pPr>
            <w:r>
              <w:rPr>
                <w:rFonts w:eastAsiaTheme="minorEastAsia" w:hint="eastAsia"/>
                <w:szCs w:val="18"/>
              </w:rPr>
              <w:t>M</w:t>
            </w:r>
          </w:p>
        </w:tc>
        <w:tc>
          <w:tcPr>
            <w:tcW w:w="1822" w:type="pct"/>
          </w:tcPr>
          <w:p w:rsidR="00865C74" w:rsidRPr="00F71588" w:rsidRDefault="00865C74" w:rsidP="00F71588">
            <w:pPr>
              <w:rPr>
                <w:szCs w:val="18"/>
              </w:rPr>
            </w:pPr>
            <w:r w:rsidRPr="00F71588">
              <w:rPr>
                <w:szCs w:val="18"/>
              </w:rPr>
              <w:t>过去一天ATUC侧误码秒</w:t>
            </w:r>
          </w:p>
        </w:tc>
      </w:tr>
      <w:tr w:rsidR="00865C74" w:rsidRPr="00F71588" w:rsidTr="00477AF3">
        <w:tc>
          <w:tcPr>
            <w:tcW w:w="1275" w:type="pct"/>
          </w:tcPr>
          <w:p w:rsidR="00865C74" w:rsidRPr="00F71588" w:rsidRDefault="00865C74" w:rsidP="00F71588">
            <w:pPr>
              <w:rPr>
                <w:szCs w:val="18"/>
              </w:rPr>
            </w:pPr>
            <w:r w:rsidRPr="00F71588">
              <w:rPr>
                <w:szCs w:val="18"/>
              </w:rPr>
              <w:t>Prev1Day AtucLoss</w:t>
            </w:r>
          </w:p>
        </w:tc>
        <w:tc>
          <w:tcPr>
            <w:tcW w:w="802" w:type="pct"/>
          </w:tcPr>
          <w:p w:rsidR="00865C74" w:rsidRPr="00F71588" w:rsidRDefault="00865C74" w:rsidP="00F71588">
            <w:pPr>
              <w:rPr>
                <w:szCs w:val="18"/>
              </w:rPr>
            </w:pPr>
            <w:r w:rsidRPr="00F71588">
              <w:rPr>
                <w:szCs w:val="18"/>
              </w:rPr>
              <w:t>INTEGER</w:t>
            </w:r>
          </w:p>
        </w:tc>
        <w:tc>
          <w:tcPr>
            <w:tcW w:w="670" w:type="pct"/>
          </w:tcPr>
          <w:p w:rsidR="00865C74" w:rsidRPr="00F71588" w:rsidRDefault="00865C74" w:rsidP="00F71588">
            <w:pPr>
              <w:rPr>
                <w:szCs w:val="18"/>
              </w:rPr>
            </w:pPr>
            <w:r w:rsidRPr="00F71588">
              <w:rPr>
                <w:szCs w:val="18"/>
              </w:rPr>
              <w:t>0</w:t>
            </w:r>
            <w:r>
              <w:rPr>
                <w:szCs w:val="18"/>
              </w:rPr>
              <w:t>-</w:t>
            </w:r>
            <w:r w:rsidRPr="00F71588">
              <w:rPr>
                <w:szCs w:val="18"/>
              </w:rPr>
              <w:t>86400</w:t>
            </w:r>
          </w:p>
        </w:tc>
        <w:tc>
          <w:tcPr>
            <w:tcW w:w="431" w:type="pct"/>
          </w:tcPr>
          <w:p w:rsidR="00865C74" w:rsidRPr="00F71588" w:rsidRDefault="00A043E8" w:rsidP="00F71588">
            <w:pPr>
              <w:rPr>
                <w:szCs w:val="18"/>
              </w:rPr>
            </w:pPr>
            <w:r>
              <w:rPr>
                <w:rFonts w:eastAsiaTheme="minorEastAsia" w:hint="eastAsia"/>
                <w:szCs w:val="18"/>
              </w:rPr>
              <w:t>M</w:t>
            </w:r>
          </w:p>
        </w:tc>
        <w:tc>
          <w:tcPr>
            <w:tcW w:w="1822" w:type="pct"/>
          </w:tcPr>
          <w:p w:rsidR="00865C74" w:rsidRPr="00F71588" w:rsidRDefault="00865C74" w:rsidP="00F71588">
            <w:pPr>
              <w:rPr>
                <w:szCs w:val="18"/>
              </w:rPr>
            </w:pPr>
            <w:r w:rsidRPr="00F71588">
              <w:rPr>
                <w:szCs w:val="18"/>
              </w:rPr>
              <w:t>过去一天ATUC侧信号丢失秒数</w:t>
            </w:r>
          </w:p>
        </w:tc>
      </w:tr>
      <w:tr w:rsidR="00865C74" w:rsidRPr="00F71588" w:rsidTr="00477AF3">
        <w:tc>
          <w:tcPr>
            <w:tcW w:w="1275" w:type="pct"/>
          </w:tcPr>
          <w:p w:rsidR="00865C74" w:rsidRPr="00F71588" w:rsidRDefault="00865C74" w:rsidP="00F71588">
            <w:pPr>
              <w:rPr>
                <w:szCs w:val="18"/>
              </w:rPr>
            </w:pPr>
            <w:r w:rsidRPr="00F71588">
              <w:rPr>
                <w:szCs w:val="18"/>
              </w:rPr>
              <w:t>Prev1Day AtucSes</w:t>
            </w:r>
          </w:p>
        </w:tc>
        <w:tc>
          <w:tcPr>
            <w:tcW w:w="802" w:type="pct"/>
          </w:tcPr>
          <w:p w:rsidR="00865C74" w:rsidRPr="00F71588" w:rsidRDefault="00865C74" w:rsidP="00F71588">
            <w:pPr>
              <w:rPr>
                <w:szCs w:val="18"/>
              </w:rPr>
            </w:pPr>
            <w:r w:rsidRPr="00F71588">
              <w:rPr>
                <w:szCs w:val="18"/>
              </w:rPr>
              <w:t>INTEGER</w:t>
            </w:r>
          </w:p>
        </w:tc>
        <w:tc>
          <w:tcPr>
            <w:tcW w:w="670" w:type="pct"/>
          </w:tcPr>
          <w:p w:rsidR="00865C74" w:rsidRPr="00F71588" w:rsidRDefault="00865C74" w:rsidP="00F71588">
            <w:pPr>
              <w:rPr>
                <w:szCs w:val="18"/>
              </w:rPr>
            </w:pPr>
            <w:r w:rsidRPr="00F71588">
              <w:rPr>
                <w:szCs w:val="18"/>
              </w:rPr>
              <w:t>0</w:t>
            </w:r>
            <w:r>
              <w:rPr>
                <w:szCs w:val="18"/>
              </w:rPr>
              <w:t>-</w:t>
            </w:r>
            <w:r w:rsidRPr="00F71588">
              <w:rPr>
                <w:szCs w:val="18"/>
              </w:rPr>
              <w:t>86400</w:t>
            </w:r>
          </w:p>
        </w:tc>
        <w:tc>
          <w:tcPr>
            <w:tcW w:w="431" w:type="pct"/>
          </w:tcPr>
          <w:p w:rsidR="00865C74" w:rsidRPr="00F71588" w:rsidRDefault="00A043E8" w:rsidP="00F71588">
            <w:pPr>
              <w:rPr>
                <w:szCs w:val="18"/>
              </w:rPr>
            </w:pPr>
            <w:r>
              <w:rPr>
                <w:rFonts w:eastAsiaTheme="minorEastAsia" w:hint="eastAsia"/>
                <w:szCs w:val="18"/>
              </w:rPr>
              <w:t>M</w:t>
            </w:r>
          </w:p>
        </w:tc>
        <w:tc>
          <w:tcPr>
            <w:tcW w:w="1822" w:type="pct"/>
          </w:tcPr>
          <w:p w:rsidR="00865C74" w:rsidRPr="00F71588" w:rsidRDefault="00865C74" w:rsidP="00F71588">
            <w:pPr>
              <w:rPr>
                <w:szCs w:val="18"/>
              </w:rPr>
            </w:pPr>
            <w:r w:rsidRPr="00F71588">
              <w:rPr>
                <w:szCs w:val="18"/>
              </w:rPr>
              <w:t>过去一天ATUC侧严重误码秒数。</w:t>
            </w:r>
          </w:p>
        </w:tc>
      </w:tr>
    </w:tbl>
    <w:p w:rsidR="002E6F90" w:rsidRPr="009E44FF" w:rsidRDefault="002E6F90" w:rsidP="002E6F90">
      <w:pPr>
        <w:tabs>
          <w:tab w:val="decimal" w:pos="0"/>
        </w:tabs>
        <w:autoSpaceDE w:val="0"/>
        <w:autoSpaceDN w:val="0"/>
        <w:adjustRightInd w:val="0"/>
        <w:spacing w:line="240" w:lineRule="atLeast"/>
        <w:rPr>
          <w:szCs w:val="21"/>
        </w:rPr>
      </w:pPr>
    </w:p>
    <w:p w:rsidR="008131FF" w:rsidRPr="009E44FF" w:rsidRDefault="008131FF" w:rsidP="008B4A3F">
      <w:pPr>
        <w:adjustRightInd w:val="0"/>
        <w:jc w:val="left"/>
        <w:textAlignment w:val="baseline"/>
      </w:pPr>
    </w:p>
    <w:p w:rsidR="004F7E6F" w:rsidRPr="007676A6" w:rsidRDefault="0098632C" w:rsidP="007676A6">
      <w:pPr>
        <w:pStyle w:val="af4"/>
        <w:spacing w:before="156"/>
        <w:ind w:left="0"/>
      </w:pPr>
      <w:bookmarkStart w:id="1017" w:name="_Toc400632746"/>
      <w:bookmarkStart w:id="1018" w:name="_Toc422211226"/>
      <w:r w:rsidRPr="007676A6">
        <w:t>查询VDSL端口性能信息</w:t>
      </w:r>
      <w:bookmarkEnd w:id="1017"/>
      <w:r w:rsidR="004657D0" w:rsidRPr="007676A6">
        <w:t>（</w:t>
      </w:r>
      <w:r w:rsidR="004657D0">
        <w:rPr>
          <w:rFonts w:hint="eastAsia"/>
        </w:rPr>
        <w:t>条件</w:t>
      </w:r>
      <w:r w:rsidR="004657D0" w:rsidRPr="007676A6">
        <w:t>必选）</w:t>
      </w:r>
      <w:bookmarkEnd w:id="1018"/>
    </w:p>
    <w:p w:rsidR="00265CD4" w:rsidRDefault="00265CD4" w:rsidP="00CE4D8A">
      <w:pPr>
        <w:spacing w:beforeLines="50"/>
        <w:ind w:firstLine="420"/>
      </w:pPr>
      <w:r>
        <w:rPr>
          <w:rFonts w:hint="eastAsia"/>
        </w:rPr>
        <w:t>条件必选满足条件：</w:t>
      </w:r>
      <w:r w:rsidRPr="00265CD4">
        <w:rPr>
          <w:rFonts w:hint="eastAsia"/>
        </w:rPr>
        <w:t>设备有</w:t>
      </w:r>
      <w:r>
        <w:rPr>
          <w:rFonts w:hint="eastAsia"/>
        </w:rPr>
        <w:t>V</w:t>
      </w:r>
      <w:r w:rsidRPr="00265CD4">
        <w:rPr>
          <w:rFonts w:hint="eastAsia"/>
        </w:rPr>
        <w:t>DSL</w:t>
      </w:r>
      <w:r w:rsidRPr="00265CD4">
        <w:rPr>
          <w:rFonts w:hint="eastAsia"/>
        </w:rPr>
        <w:t>端口。</w:t>
      </w:r>
    </w:p>
    <w:p w:rsidR="002A3D27" w:rsidRDefault="002E6F90" w:rsidP="00CE4D8A">
      <w:pPr>
        <w:spacing w:beforeLines="50"/>
        <w:ind w:firstLine="420"/>
        <w:pPrChange w:id="1019" w:author="CMDI-LVLIANGDONG" w:date="2015-07-22T10:29:00Z">
          <w:pPr>
            <w:spacing w:beforeLines="50"/>
            <w:ind w:firstLine="420"/>
          </w:pPr>
        </w:pPrChange>
      </w:pPr>
      <w:r w:rsidRPr="00EC3C32">
        <w:t>功能描述</w:t>
      </w:r>
    </w:p>
    <w:p w:rsidR="002E6F90" w:rsidRPr="009E44FF" w:rsidRDefault="002E6F90" w:rsidP="00707D54">
      <w:pPr>
        <w:spacing w:line="360" w:lineRule="auto"/>
        <w:ind w:left="420" w:firstLine="420"/>
        <w:rPr>
          <w:szCs w:val="21"/>
        </w:rPr>
      </w:pPr>
      <w:r w:rsidRPr="009E44FF">
        <w:rPr>
          <w:szCs w:val="21"/>
        </w:rPr>
        <w:t>查询</w:t>
      </w:r>
      <w:r w:rsidRPr="009E44FF">
        <w:rPr>
          <w:szCs w:val="21"/>
        </w:rPr>
        <w:t>VDSL</w:t>
      </w:r>
      <w:r w:rsidRPr="009E44FF">
        <w:rPr>
          <w:szCs w:val="21"/>
        </w:rPr>
        <w:t>链路的流量和线路实时信息。</w:t>
      </w:r>
    </w:p>
    <w:p w:rsidR="002E6F90" w:rsidRPr="00EC3C32" w:rsidRDefault="002E6F90" w:rsidP="00CE4D8A">
      <w:pPr>
        <w:spacing w:beforeLines="50"/>
        <w:ind w:firstLine="420"/>
      </w:pPr>
      <w:r w:rsidRPr="00EC3C32">
        <w:t>命令格式</w:t>
      </w:r>
    </w:p>
    <w:p w:rsidR="002E6F90" w:rsidRPr="009E44FF" w:rsidRDefault="002E6F90" w:rsidP="00707D54">
      <w:pPr>
        <w:spacing w:line="360" w:lineRule="auto"/>
        <w:ind w:left="420" w:firstLine="420"/>
        <w:rPr>
          <w:szCs w:val="21"/>
        </w:rPr>
      </w:pPr>
      <w:r w:rsidRPr="009E44FF">
        <w:rPr>
          <w:szCs w:val="21"/>
        </w:rPr>
        <w:t>LST-VDSLPERF::ONUIP=onu_name|OLTID=olt_name[,PONID=ponport_location,ONUIDTYPE=id-type,ONUID=onu_index],ONUPORT=vdslport_num:CTAG::;</w:t>
      </w:r>
    </w:p>
    <w:p w:rsidR="002E6F90" w:rsidRPr="00EC3C32" w:rsidRDefault="002E6F90" w:rsidP="00CE4D8A">
      <w:pPr>
        <w:spacing w:beforeLines="50"/>
        <w:ind w:firstLine="420"/>
      </w:pPr>
      <w:r w:rsidRPr="00EC3C32">
        <w:t>输入参数</w:t>
      </w:r>
    </w:p>
    <w:tbl>
      <w:tblPr>
        <w:tblStyle w:val="afffffd"/>
        <w:tblW w:w="8757" w:type="dxa"/>
        <w:tblInd w:w="-290" w:type="dxa"/>
        <w:tblLayout w:type="fixed"/>
        <w:tblLook w:val="01E0"/>
      </w:tblPr>
      <w:tblGrid>
        <w:gridCol w:w="1413"/>
        <w:gridCol w:w="1578"/>
        <w:gridCol w:w="1622"/>
        <w:gridCol w:w="1025"/>
        <w:gridCol w:w="3119"/>
      </w:tblGrid>
      <w:tr w:rsidR="00477AF3" w:rsidRPr="00F71588" w:rsidTr="00477AF3">
        <w:trPr>
          <w:cnfStyle w:val="100000000000"/>
        </w:trPr>
        <w:tc>
          <w:tcPr>
            <w:tcW w:w="807" w:type="pct"/>
          </w:tcPr>
          <w:p w:rsidR="00477AF3" w:rsidRPr="00F71588" w:rsidRDefault="00477AF3" w:rsidP="00F71588">
            <w:pPr>
              <w:rPr>
                <w:szCs w:val="18"/>
              </w:rPr>
            </w:pPr>
            <w:r w:rsidRPr="00F71588">
              <w:rPr>
                <w:rFonts w:ascii="宋体" w:eastAsia="宋体" w:hAnsi="宋体" w:cs="宋体" w:hint="eastAsia"/>
                <w:szCs w:val="18"/>
              </w:rPr>
              <w:t>参数名称</w:t>
            </w:r>
          </w:p>
        </w:tc>
        <w:tc>
          <w:tcPr>
            <w:tcW w:w="901" w:type="pct"/>
          </w:tcPr>
          <w:p w:rsidR="00477AF3" w:rsidRPr="00F71588" w:rsidRDefault="00477AF3" w:rsidP="00F71588">
            <w:pPr>
              <w:rPr>
                <w:szCs w:val="18"/>
              </w:rPr>
            </w:pPr>
            <w:r w:rsidRPr="00F71588">
              <w:rPr>
                <w:rFonts w:ascii="宋体" w:eastAsia="宋体" w:hAnsi="宋体" w:cs="宋体" w:hint="eastAsia"/>
                <w:szCs w:val="18"/>
              </w:rPr>
              <w:t>数据类型</w:t>
            </w:r>
          </w:p>
        </w:tc>
        <w:tc>
          <w:tcPr>
            <w:tcW w:w="926" w:type="pct"/>
          </w:tcPr>
          <w:p w:rsidR="00477AF3" w:rsidRPr="00F71588" w:rsidRDefault="00477AF3" w:rsidP="00F71588">
            <w:pPr>
              <w:rPr>
                <w:szCs w:val="18"/>
              </w:rPr>
            </w:pPr>
            <w:r w:rsidRPr="00F71588">
              <w:rPr>
                <w:rFonts w:ascii="宋体" w:eastAsia="宋体" w:hAnsi="宋体" w:cs="宋体" w:hint="eastAsia"/>
                <w:szCs w:val="18"/>
              </w:rPr>
              <w:t>取值范围</w:t>
            </w:r>
          </w:p>
        </w:tc>
        <w:tc>
          <w:tcPr>
            <w:tcW w:w="585" w:type="pct"/>
          </w:tcPr>
          <w:p w:rsidR="00477AF3" w:rsidRPr="000C3F1D" w:rsidRDefault="00477AF3" w:rsidP="00477AF3">
            <w:pPr>
              <w:rPr>
                <w:rFonts w:eastAsiaTheme="minorEastAsia"/>
                <w:szCs w:val="18"/>
              </w:rPr>
            </w:pPr>
            <w:r>
              <w:rPr>
                <w:rFonts w:eastAsiaTheme="minorEastAsia" w:hint="eastAsia"/>
                <w:szCs w:val="18"/>
              </w:rPr>
              <w:t>限定</w:t>
            </w:r>
          </w:p>
        </w:tc>
        <w:tc>
          <w:tcPr>
            <w:tcW w:w="1781" w:type="pct"/>
          </w:tcPr>
          <w:p w:rsidR="00477AF3" w:rsidRPr="00F71588" w:rsidRDefault="00477AF3" w:rsidP="00F71588">
            <w:pPr>
              <w:rPr>
                <w:szCs w:val="18"/>
              </w:rPr>
            </w:pPr>
            <w:r w:rsidRPr="00F71588">
              <w:rPr>
                <w:rFonts w:ascii="宋体" w:eastAsia="宋体" w:hAnsi="宋体" w:cs="宋体" w:hint="eastAsia"/>
                <w:szCs w:val="18"/>
              </w:rPr>
              <w:t>参数说明</w:t>
            </w:r>
          </w:p>
        </w:tc>
      </w:tr>
      <w:tr w:rsidR="00477AF3" w:rsidRPr="00F71588" w:rsidTr="00477AF3">
        <w:tc>
          <w:tcPr>
            <w:tcW w:w="807" w:type="pct"/>
          </w:tcPr>
          <w:p w:rsidR="00477AF3" w:rsidRPr="00F71588" w:rsidRDefault="00477AF3" w:rsidP="00F71588">
            <w:pPr>
              <w:rPr>
                <w:szCs w:val="18"/>
              </w:rPr>
            </w:pPr>
            <w:r w:rsidRPr="00F71588">
              <w:rPr>
                <w:szCs w:val="18"/>
              </w:rPr>
              <w:t>ONUIP</w:t>
            </w:r>
          </w:p>
        </w:tc>
        <w:tc>
          <w:tcPr>
            <w:tcW w:w="901" w:type="pct"/>
          </w:tcPr>
          <w:p w:rsidR="00477AF3" w:rsidRPr="00F71588" w:rsidRDefault="00477AF3" w:rsidP="00F71588">
            <w:pPr>
              <w:rPr>
                <w:szCs w:val="18"/>
              </w:rPr>
            </w:pPr>
            <w:r w:rsidRPr="00F71588">
              <w:rPr>
                <w:szCs w:val="18"/>
              </w:rPr>
              <w:t>OCTET STRING</w:t>
            </w:r>
          </w:p>
        </w:tc>
        <w:tc>
          <w:tcPr>
            <w:tcW w:w="926" w:type="pct"/>
          </w:tcPr>
          <w:p w:rsidR="00477AF3" w:rsidRPr="00F71588" w:rsidRDefault="00477AF3" w:rsidP="00F71588">
            <w:pPr>
              <w:rPr>
                <w:szCs w:val="18"/>
              </w:rPr>
            </w:pPr>
            <w:r w:rsidRPr="00F71588">
              <w:rPr>
                <w:szCs w:val="18"/>
              </w:rPr>
              <w:t>SIZE(128)</w:t>
            </w:r>
          </w:p>
        </w:tc>
        <w:tc>
          <w:tcPr>
            <w:tcW w:w="585" w:type="pct"/>
          </w:tcPr>
          <w:p w:rsidR="00477AF3" w:rsidRPr="00F71588" w:rsidRDefault="00477AF3" w:rsidP="00477AF3">
            <w:pPr>
              <w:rPr>
                <w:szCs w:val="18"/>
              </w:rPr>
            </w:pPr>
            <w:r>
              <w:rPr>
                <w:rFonts w:eastAsiaTheme="minorEastAsia" w:hint="eastAsia"/>
                <w:szCs w:val="18"/>
              </w:rPr>
              <w:t>C</w:t>
            </w:r>
          </w:p>
        </w:tc>
        <w:tc>
          <w:tcPr>
            <w:tcW w:w="1781" w:type="pct"/>
          </w:tcPr>
          <w:p w:rsidR="00477AF3" w:rsidRPr="00F71588" w:rsidRDefault="00477AF3" w:rsidP="00F71588">
            <w:pPr>
              <w:rPr>
                <w:szCs w:val="18"/>
              </w:rPr>
            </w:pPr>
            <w:r w:rsidRPr="00F71588">
              <w:rPr>
                <w:rFonts w:ascii="宋体" w:eastAsia="宋体" w:hAnsi="宋体" w:cs="宋体" w:hint="eastAsia"/>
                <w:szCs w:val="18"/>
              </w:rPr>
              <w:t>具有管理</w:t>
            </w:r>
            <w:r w:rsidRPr="00F71588">
              <w:rPr>
                <w:szCs w:val="18"/>
              </w:rPr>
              <w:t>IP</w:t>
            </w:r>
            <w:r w:rsidRPr="00F71588">
              <w:rPr>
                <w:rFonts w:ascii="宋体" w:eastAsia="宋体" w:hAnsi="宋体" w:cs="宋体" w:hint="eastAsia"/>
                <w:szCs w:val="18"/>
              </w:rPr>
              <w:t>的</w:t>
            </w:r>
            <w:r w:rsidRPr="00F71588">
              <w:rPr>
                <w:szCs w:val="18"/>
              </w:rPr>
              <w:t>ONU</w:t>
            </w:r>
            <w:r w:rsidRPr="00F71588">
              <w:rPr>
                <w:rFonts w:ascii="宋体" w:eastAsia="宋体" w:hAnsi="宋体" w:cs="宋体" w:hint="eastAsia"/>
                <w:szCs w:val="18"/>
              </w:rPr>
              <w:t>的</w:t>
            </w:r>
            <w:r w:rsidRPr="00F71588">
              <w:rPr>
                <w:szCs w:val="18"/>
              </w:rPr>
              <w:t>IP</w:t>
            </w:r>
            <w:r w:rsidRPr="00F71588">
              <w:rPr>
                <w:rFonts w:ascii="宋体" w:eastAsia="宋体" w:hAnsi="宋体" w:cs="宋体" w:hint="eastAsia"/>
                <w:szCs w:val="18"/>
              </w:rPr>
              <w:t>地址或名称</w:t>
            </w:r>
          </w:p>
        </w:tc>
      </w:tr>
      <w:tr w:rsidR="00477AF3" w:rsidRPr="00F71588" w:rsidTr="00477AF3">
        <w:tc>
          <w:tcPr>
            <w:tcW w:w="807" w:type="pct"/>
          </w:tcPr>
          <w:p w:rsidR="00477AF3" w:rsidRPr="00F71588" w:rsidRDefault="00477AF3" w:rsidP="00F71588">
            <w:pPr>
              <w:rPr>
                <w:szCs w:val="18"/>
              </w:rPr>
            </w:pPr>
            <w:r w:rsidRPr="00F71588">
              <w:rPr>
                <w:szCs w:val="18"/>
              </w:rPr>
              <w:t>OLTID</w:t>
            </w:r>
          </w:p>
        </w:tc>
        <w:tc>
          <w:tcPr>
            <w:tcW w:w="901" w:type="pct"/>
          </w:tcPr>
          <w:p w:rsidR="00477AF3" w:rsidRPr="00F71588" w:rsidRDefault="00477AF3" w:rsidP="00F71588">
            <w:pPr>
              <w:rPr>
                <w:szCs w:val="18"/>
              </w:rPr>
            </w:pPr>
            <w:r w:rsidRPr="00F71588">
              <w:rPr>
                <w:szCs w:val="18"/>
              </w:rPr>
              <w:t>OCTET STRING</w:t>
            </w:r>
          </w:p>
        </w:tc>
        <w:tc>
          <w:tcPr>
            <w:tcW w:w="926" w:type="pct"/>
          </w:tcPr>
          <w:p w:rsidR="00477AF3" w:rsidRPr="00F71588" w:rsidRDefault="00477AF3" w:rsidP="00F71588">
            <w:pPr>
              <w:rPr>
                <w:szCs w:val="18"/>
              </w:rPr>
            </w:pPr>
            <w:r w:rsidRPr="00F71588">
              <w:rPr>
                <w:szCs w:val="18"/>
              </w:rPr>
              <w:t>SIZE(128)</w:t>
            </w:r>
          </w:p>
        </w:tc>
        <w:tc>
          <w:tcPr>
            <w:tcW w:w="585" w:type="pct"/>
          </w:tcPr>
          <w:p w:rsidR="00477AF3" w:rsidRPr="00F71588" w:rsidRDefault="00477AF3" w:rsidP="00477AF3">
            <w:pPr>
              <w:rPr>
                <w:szCs w:val="18"/>
              </w:rPr>
            </w:pPr>
            <w:r>
              <w:rPr>
                <w:rFonts w:eastAsiaTheme="minorEastAsia" w:hint="eastAsia"/>
                <w:szCs w:val="18"/>
              </w:rPr>
              <w:t>C</w:t>
            </w:r>
          </w:p>
        </w:tc>
        <w:tc>
          <w:tcPr>
            <w:tcW w:w="1781" w:type="pct"/>
          </w:tcPr>
          <w:p w:rsidR="00477AF3" w:rsidRPr="00F71588" w:rsidRDefault="00477AF3" w:rsidP="00F71588">
            <w:pPr>
              <w:rPr>
                <w:szCs w:val="18"/>
              </w:rPr>
            </w:pPr>
            <w:r w:rsidRPr="00F71588">
              <w:rPr>
                <w:szCs w:val="18"/>
              </w:rPr>
              <w:t>OLT IP</w:t>
            </w:r>
            <w:r w:rsidRPr="00F71588">
              <w:rPr>
                <w:rFonts w:ascii="宋体" w:eastAsia="宋体" w:hAnsi="宋体" w:cs="宋体" w:hint="eastAsia"/>
                <w:szCs w:val="18"/>
              </w:rPr>
              <w:t>地址或名称</w:t>
            </w:r>
          </w:p>
        </w:tc>
      </w:tr>
      <w:tr w:rsidR="00477AF3" w:rsidRPr="00F71588" w:rsidTr="00477AF3">
        <w:tc>
          <w:tcPr>
            <w:tcW w:w="807" w:type="pct"/>
          </w:tcPr>
          <w:p w:rsidR="00477AF3" w:rsidRPr="00F71588" w:rsidRDefault="00477AF3" w:rsidP="00F71588">
            <w:pPr>
              <w:rPr>
                <w:szCs w:val="18"/>
              </w:rPr>
            </w:pPr>
            <w:r w:rsidRPr="00F71588">
              <w:rPr>
                <w:szCs w:val="18"/>
              </w:rPr>
              <w:t>PONID</w:t>
            </w:r>
          </w:p>
        </w:tc>
        <w:tc>
          <w:tcPr>
            <w:tcW w:w="901" w:type="pct"/>
          </w:tcPr>
          <w:p w:rsidR="00477AF3" w:rsidRPr="00F71588" w:rsidRDefault="00477AF3" w:rsidP="00F71588">
            <w:pPr>
              <w:rPr>
                <w:szCs w:val="18"/>
              </w:rPr>
            </w:pPr>
            <w:r w:rsidRPr="00F71588">
              <w:rPr>
                <w:szCs w:val="18"/>
              </w:rPr>
              <w:t xml:space="preserve">OCTET STRING </w:t>
            </w:r>
          </w:p>
        </w:tc>
        <w:tc>
          <w:tcPr>
            <w:tcW w:w="926" w:type="pct"/>
          </w:tcPr>
          <w:p w:rsidR="00477AF3" w:rsidRPr="00F71588" w:rsidRDefault="00477AF3" w:rsidP="00F71588">
            <w:pPr>
              <w:rPr>
                <w:szCs w:val="18"/>
              </w:rPr>
            </w:pPr>
            <w:r w:rsidRPr="00F71588">
              <w:rPr>
                <w:szCs w:val="18"/>
              </w:rPr>
              <w:t>SIZE(128)</w:t>
            </w:r>
          </w:p>
          <w:p w:rsidR="00477AF3" w:rsidRPr="00F71588" w:rsidRDefault="00477AF3" w:rsidP="00F71588">
            <w:pPr>
              <w:rPr>
                <w:szCs w:val="18"/>
              </w:rPr>
            </w:pPr>
          </w:p>
        </w:tc>
        <w:tc>
          <w:tcPr>
            <w:tcW w:w="585" w:type="pct"/>
          </w:tcPr>
          <w:p w:rsidR="00477AF3" w:rsidRPr="00F71588" w:rsidRDefault="00477AF3" w:rsidP="00477AF3">
            <w:pPr>
              <w:rPr>
                <w:szCs w:val="18"/>
              </w:rPr>
            </w:pPr>
            <w:r>
              <w:rPr>
                <w:rFonts w:eastAsiaTheme="minorEastAsia" w:hint="eastAsia"/>
                <w:szCs w:val="18"/>
              </w:rPr>
              <w:t>C</w:t>
            </w:r>
          </w:p>
        </w:tc>
        <w:tc>
          <w:tcPr>
            <w:tcW w:w="1781" w:type="pct"/>
          </w:tcPr>
          <w:p w:rsidR="00477AF3" w:rsidRPr="00F71588" w:rsidRDefault="00477AF3" w:rsidP="00F71588">
            <w:pPr>
              <w:rPr>
                <w:szCs w:val="18"/>
              </w:rPr>
            </w:pPr>
            <w:r w:rsidRPr="00477AF3">
              <w:rPr>
                <w:rFonts w:hint="eastAsia"/>
                <w:szCs w:val="18"/>
              </w:rPr>
              <w:t>PON口定位信息。格式为</w:t>
            </w:r>
            <w:r w:rsidRPr="00477AF3">
              <w:rPr>
                <w:szCs w:val="18"/>
              </w:rPr>
              <w:t>“</w:t>
            </w:r>
            <w:r w:rsidRPr="00477AF3">
              <w:rPr>
                <w:rFonts w:hint="eastAsia"/>
                <w:szCs w:val="18"/>
              </w:rPr>
              <w:t>机架-框-槽-端口号</w:t>
            </w:r>
            <w:r w:rsidRPr="00477AF3">
              <w:rPr>
                <w:szCs w:val="18"/>
              </w:rPr>
              <w:t>”</w:t>
            </w:r>
            <w:r w:rsidRPr="00477AF3">
              <w:rPr>
                <w:rFonts w:hint="eastAsia"/>
                <w:szCs w:val="18"/>
              </w:rPr>
              <w:t>，没有则使用NA代替，如0框0槽0端口为NA-0-0-0。</w:t>
            </w:r>
          </w:p>
        </w:tc>
      </w:tr>
      <w:tr w:rsidR="00477AF3" w:rsidRPr="00F71588" w:rsidTr="00477AF3">
        <w:tc>
          <w:tcPr>
            <w:tcW w:w="807" w:type="pct"/>
          </w:tcPr>
          <w:p w:rsidR="00477AF3" w:rsidRPr="00F71588" w:rsidRDefault="00477AF3" w:rsidP="00F71588">
            <w:pPr>
              <w:rPr>
                <w:szCs w:val="18"/>
              </w:rPr>
            </w:pPr>
            <w:r w:rsidRPr="00F71588">
              <w:rPr>
                <w:szCs w:val="18"/>
              </w:rPr>
              <w:t>ONUIDTYPE</w:t>
            </w:r>
          </w:p>
        </w:tc>
        <w:tc>
          <w:tcPr>
            <w:tcW w:w="901" w:type="pct"/>
          </w:tcPr>
          <w:p w:rsidR="00477AF3" w:rsidRPr="00F71588" w:rsidRDefault="00477AF3" w:rsidP="00F71588">
            <w:pPr>
              <w:rPr>
                <w:szCs w:val="18"/>
              </w:rPr>
            </w:pPr>
            <w:r w:rsidRPr="00F71588">
              <w:rPr>
                <w:szCs w:val="18"/>
              </w:rPr>
              <w:t>OCTET STRING</w:t>
            </w:r>
          </w:p>
        </w:tc>
        <w:tc>
          <w:tcPr>
            <w:tcW w:w="926" w:type="pct"/>
          </w:tcPr>
          <w:p w:rsidR="00477AF3" w:rsidRPr="00300E1F" w:rsidRDefault="00477AF3" w:rsidP="001F3121">
            <w:pPr>
              <w:rPr>
                <w:szCs w:val="18"/>
              </w:rPr>
            </w:pPr>
            <w:r>
              <w:rPr>
                <w:szCs w:val="18"/>
              </w:rPr>
              <w:t>ONU_NAME</w:t>
            </w:r>
          </w:p>
          <w:p w:rsidR="00477AF3" w:rsidRPr="00300E1F" w:rsidRDefault="00477AF3" w:rsidP="001F3121">
            <w:pPr>
              <w:rPr>
                <w:szCs w:val="18"/>
              </w:rPr>
            </w:pPr>
            <w:r>
              <w:rPr>
                <w:szCs w:val="18"/>
              </w:rPr>
              <w:t>MAC</w:t>
            </w:r>
          </w:p>
          <w:p w:rsidR="00477AF3" w:rsidRDefault="00477AF3" w:rsidP="001F3121">
            <w:pPr>
              <w:rPr>
                <w:rFonts w:eastAsiaTheme="minorEastAsia"/>
                <w:szCs w:val="18"/>
              </w:rPr>
            </w:pPr>
            <w:r>
              <w:rPr>
                <w:szCs w:val="18"/>
              </w:rPr>
              <w:t>LOID</w:t>
            </w:r>
          </w:p>
          <w:p w:rsidR="00477AF3" w:rsidRPr="00931FE4" w:rsidRDefault="00477AF3" w:rsidP="001F3121">
            <w:pPr>
              <w:rPr>
                <w:rFonts w:eastAsiaTheme="minorEastAsia"/>
                <w:szCs w:val="18"/>
              </w:rPr>
            </w:pPr>
            <w:r>
              <w:rPr>
                <w:rFonts w:eastAsiaTheme="minorEastAsia" w:hint="eastAsia"/>
                <w:szCs w:val="18"/>
              </w:rPr>
              <w:lastRenderedPageBreak/>
              <w:t>PASSWORD</w:t>
            </w:r>
          </w:p>
          <w:p w:rsidR="00477AF3" w:rsidRPr="00300E1F" w:rsidRDefault="00477AF3" w:rsidP="001F3121">
            <w:pPr>
              <w:rPr>
                <w:szCs w:val="18"/>
              </w:rPr>
            </w:pPr>
            <w:r w:rsidRPr="00300E1F">
              <w:rPr>
                <w:szCs w:val="18"/>
              </w:rPr>
              <w:t>ONU_NUMBER</w:t>
            </w:r>
          </w:p>
        </w:tc>
        <w:tc>
          <w:tcPr>
            <w:tcW w:w="585" w:type="pct"/>
          </w:tcPr>
          <w:p w:rsidR="00477AF3" w:rsidRPr="00F71588" w:rsidRDefault="00477AF3" w:rsidP="00477AF3">
            <w:pPr>
              <w:rPr>
                <w:szCs w:val="18"/>
              </w:rPr>
            </w:pPr>
            <w:r>
              <w:rPr>
                <w:rFonts w:eastAsiaTheme="minorEastAsia" w:hint="eastAsia"/>
                <w:szCs w:val="18"/>
              </w:rPr>
              <w:lastRenderedPageBreak/>
              <w:t>C</w:t>
            </w:r>
          </w:p>
        </w:tc>
        <w:tc>
          <w:tcPr>
            <w:tcW w:w="1781" w:type="pct"/>
          </w:tcPr>
          <w:p w:rsidR="00477AF3" w:rsidRPr="006B594E" w:rsidRDefault="00477AF3"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477AF3" w:rsidRPr="00F71588" w:rsidTr="00477AF3">
        <w:tc>
          <w:tcPr>
            <w:tcW w:w="807" w:type="pct"/>
          </w:tcPr>
          <w:p w:rsidR="00477AF3" w:rsidRPr="00F71588" w:rsidRDefault="00477AF3" w:rsidP="00F71588">
            <w:pPr>
              <w:rPr>
                <w:szCs w:val="18"/>
              </w:rPr>
            </w:pPr>
            <w:r w:rsidRPr="00F71588">
              <w:rPr>
                <w:szCs w:val="18"/>
              </w:rPr>
              <w:lastRenderedPageBreak/>
              <w:t>ONUID</w:t>
            </w:r>
          </w:p>
        </w:tc>
        <w:tc>
          <w:tcPr>
            <w:tcW w:w="901" w:type="pct"/>
          </w:tcPr>
          <w:p w:rsidR="00477AF3" w:rsidRPr="00F71588" w:rsidRDefault="00477AF3" w:rsidP="00F71588">
            <w:pPr>
              <w:rPr>
                <w:szCs w:val="18"/>
              </w:rPr>
            </w:pPr>
            <w:r w:rsidRPr="00F71588">
              <w:rPr>
                <w:szCs w:val="18"/>
              </w:rPr>
              <w:t>OCTET STRING</w:t>
            </w:r>
          </w:p>
        </w:tc>
        <w:tc>
          <w:tcPr>
            <w:tcW w:w="926" w:type="pct"/>
          </w:tcPr>
          <w:p w:rsidR="00477AF3" w:rsidRPr="00300E1F" w:rsidRDefault="00477AF3" w:rsidP="001F3121">
            <w:pPr>
              <w:rPr>
                <w:szCs w:val="18"/>
              </w:rPr>
            </w:pPr>
            <w:r w:rsidRPr="00300E1F">
              <w:rPr>
                <w:szCs w:val="18"/>
              </w:rPr>
              <w:t>SIZE(128)</w:t>
            </w:r>
          </w:p>
        </w:tc>
        <w:tc>
          <w:tcPr>
            <w:tcW w:w="585" w:type="pct"/>
          </w:tcPr>
          <w:p w:rsidR="00477AF3" w:rsidRPr="00F71588" w:rsidRDefault="00477AF3" w:rsidP="00477AF3">
            <w:pPr>
              <w:rPr>
                <w:szCs w:val="18"/>
              </w:rPr>
            </w:pPr>
            <w:r>
              <w:rPr>
                <w:rFonts w:eastAsiaTheme="minorEastAsia" w:hint="eastAsia"/>
                <w:szCs w:val="18"/>
              </w:rPr>
              <w:t>C</w:t>
            </w:r>
          </w:p>
        </w:tc>
        <w:tc>
          <w:tcPr>
            <w:tcW w:w="1781" w:type="pct"/>
          </w:tcPr>
          <w:p w:rsidR="00477AF3" w:rsidRPr="00300E1F" w:rsidRDefault="00477AF3"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477AF3" w:rsidRPr="00F71588" w:rsidTr="00477AF3">
        <w:tc>
          <w:tcPr>
            <w:tcW w:w="807" w:type="pct"/>
          </w:tcPr>
          <w:p w:rsidR="00477AF3" w:rsidRPr="00F71588" w:rsidRDefault="00477AF3" w:rsidP="00F71588">
            <w:pPr>
              <w:rPr>
                <w:szCs w:val="18"/>
              </w:rPr>
            </w:pPr>
            <w:r w:rsidRPr="00F71588">
              <w:rPr>
                <w:szCs w:val="18"/>
              </w:rPr>
              <w:t>ONUPORT</w:t>
            </w:r>
          </w:p>
        </w:tc>
        <w:tc>
          <w:tcPr>
            <w:tcW w:w="901" w:type="pct"/>
          </w:tcPr>
          <w:p w:rsidR="00477AF3" w:rsidRPr="00F71588" w:rsidRDefault="00477AF3" w:rsidP="00F71588">
            <w:pPr>
              <w:rPr>
                <w:szCs w:val="18"/>
              </w:rPr>
            </w:pPr>
            <w:r w:rsidRPr="00F71588">
              <w:rPr>
                <w:szCs w:val="18"/>
              </w:rPr>
              <w:t xml:space="preserve">OCTET STRING </w:t>
            </w:r>
          </w:p>
        </w:tc>
        <w:tc>
          <w:tcPr>
            <w:tcW w:w="926" w:type="pct"/>
          </w:tcPr>
          <w:p w:rsidR="00477AF3" w:rsidRPr="00F71588" w:rsidRDefault="00477AF3" w:rsidP="00F71588">
            <w:pPr>
              <w:rPr>
                <w:szCs w:val="18"/>
              </w:rPr>
            </w:pPr>
            <w:r w:rsidRPr="00F71588">
              <w:rPr>
                <w:szCs w:val="18"/>
              </w:rPr>
              <w:t>SIZE(128)</w:t>
            </w:r>
          </w:p>
          <w:p w:rsidR="00477AF3" w:rsidRPr="00F71588" w:rsidRDefault="00477AF3" w:rsidP="00F71588">
            <w:pPr>
              <w:rPr>
                <w:szCs w:val="18"/>
              </w:rPr>
            </w:pPr>
            <w:r w:rsidRPr="00F71588">
              <w:rPr>
                <w:rFonts w:ascii="宋体" w:eastAsia="宋体" w:hAnsi="宋体" w:cs="宋体" w:hint="eastAsia"/>
                <w:szCs w:val="18"/>
              </w:rPr>
              <w:t>机架</w:t>
            </w:r>
            <w:r w:rsidRPr="00F71588">
              <w:rPr>
                <w:szCs w:val="18"/>
              </w:rPr>
              <w:t>-</w:t>
            </w:r>
            <w:r w:rsidRPr="00F71588">
              <w:rPr>
                <w:rFonts w:ascii="宋体" w:eastAsia="宋体" w:hAnsi="宋体" w:cs="宋体" w:hint="eastAsia"/>
                <w:szCs w:val="18"/>
              </w:rPr>
              <w:t>框</w:t>
            </w:r>
            <w:r w:rsidRPr="00F71588">
              <w:rPr>
                <w:szCs w:val="18"/>
              </w:rPr>
              <w:t>-</w:t>
            </w:r>
            <w:r w:rsidRPr="00F71588">
              <w:rPr>
                <w:rFonts w:ascii="宋体" w:eastAsia="宋体" w:hAnsi="宋体" w:cs="宋体" w:hint="eastAsia"/>
                <w:szCs w:val="18"/>
              </w:rPr>
              <w:t>槽</w:t>
            </w:r>
            <w:r w:rsidRPr="00F71588">
              <w:rPr>
                <w:szCs w:val="18"/>
              </w:rPr>
              <w:t>-</w:t>
            </w:r>
            <w:r w:rsidRPr="00F71588">
              <w:rPr>
                <w:rFonts w:ascii="宋体" w:eastAsia="宋体" w:hAnsi="宋体" w:cs="宋体" w:hint="eastAsia"/>
                <w:szCs w:val="18"/>
              </w:rPr>
              <w:t>端口</w:t>
            </w:r>
          </w:p>
        </w:tc>
        <w:tc>
          <w:tcPr>
            <w:tcW w:w="585" w:type="pct"/>
          </w:tcPr>
          <w:p w:rsidR="00477AF3" w:rsidRPr="00F71588" w:rsidRDefault="00477AF3" w:rsidP="00477AF3">
            <w:pPr>
              <w:rPr>
                <w:szCs w:val="18"/>
              </w:rPr>
            </w:pPr>
            <w:r>
              <w:rPr>
                <w:rFonts w:eastAsiaTheme="minorEastAsia" w:hint="eastAsia"/>
                <w:szCs w:val="18"/>
              </w:rPr>
              <w:t>M</w:t>
            </w:r>
          </w:p>
        </w:tc>
        <w:tc>
          <w:tcPr>
            <w:tcW w:w="1781" w:type="pct"/>
          </w:tcPr>
          <w:p w:rsidR="00477AF3" w:rsidRPr="00F71588" w:rsidRDefault="00477AF3" w:rsidP="00F71588">
            <w:pPr>
              <w:rPr>
                <w:szCs w:val="18"/>
              </w:rPr>
            </w:pPr>
            <w:r w:rsidRPr="00F71588">
              <w:rPr>
                <w:rFonts w:ascii="宋体" w:eastAsia="宋体" w:hAnsi="宋体" w:cs="宋体" w:hint="eastAsia"/>
                <w:szCs w:val="18"/>
              </w:rPr>
              <w:t>通过</w:t>
            </w:r>
            <w:r w:rsidRPr="00F71588">
              <w:rPr>
                <w:szCs w:val="18"/>
              </w:rPr>
              <w:t xml:space="preserve"> </w:t>
            </w:r>
            <w:r w:rsidRPr="00F71588">
              <w:rPr>
                <w:rFonts w:ascii="宋体" w:eastAsia="宋体" w:hAnsi="宋体" w:cs="宋体" w:hint="eastAsia"/>
                <w:szCs w:val="18"/>
              </w:rPr>
              <w:t>机架</w:t>
            </w:r>
            <w:r w:rsidRPr="00F71588">
              <w:rPr>
                <w:szCs w:val="18"/>
              </w:rPr>
              <w:t>-</w:t>
            </w:r>
            <w:r w:rsidRPr="00F71588">
              <w:rPr>
                <w:rFonts w:ascii="宋体" w:eastAsia="宋体" w:hAnsi="宋体" w:cs="宋体" w:hint="eastAsia"/>
                <w:szCs w:val="18"/>
              </w:rPr>
              <w:t>框</w:t>
            </w:r>
            <w:r w:rsidRPr="00F71588">
              <w:rPr>
                <w:szCs w:val="18"/>
              </w:rPr>
              <w:t>-</w:t>
            </w:r>
            <w:r w:rsidRPr="00F71588">
              <w:rPr>
                <w:rFonts w:ascii="宋体" w:eastAsia="宋体" w:hAnsi="宋体" w:cs="宋体" w:hint="eastAsia"/>
                <w:szCs w:val="18"/>
              </w:rPr>
              <w:t>槽号</w:t>
            </w:r>
            <w:r w:rsidRPr="00F71588">
              <w:rPr>
                <w:szCs w:val="18"/>
              </w:rPr>
              <w:t>-</w:t>
            </w:r>
            <w:r w:rsidRPr="00F71588">
              <w:rPr>
                <w:rFonts w:ascii="宋体" w:eastAsia="宋体" w:hAnsi="宋体" w:cs="宋体" w:hint="eastAsia"/>
                <w:szCs w:val="18"/>
              </w:rPr>
              <w:t>端口号的</w:t>
            </w:r>
            <w:r w:rsidRPr="00F71588">
              <w:rPr>
                <w:szCs w:val="18"/>
              </w:rPr>
              <w:t xml:space="preserve"> </w:t>
            </w:r>
            <w:r w:rsidRPr="00F71588">
              <w:rPr>
                <w:rFonts w:ascii="宋体" w:eastAsia="宋体" w:hAnsi="宋体" w:cs="宋体" w:hint="eastAsia"/>
                <w:szCs w:val="18"/>
              </w:rPr>
              <w:t>方式定位</w:t>
            </w:r>
            <w:r w:rsidRPr="00F71588">
              <w:rPr>
                <w:szCs w:val="18"/>
              </w:rPr>
              <w:t xml:space="preserve"> </w:t>
            </w:r>
            <w:r w:rsidR="00B00587">
              <w:rPr>
                <w:rFonts w:ascii="宋体" w:eastAsia="宋体" w:hAnsi="宋体" w:cs="宋体" w:hint="eastAsia"/>
                <w:szCs w:val="18"/>
              </w:rPr>
              <w:t>单元盘</w:t>
            </w:r>
            <w:r w:rsidRPr="00F71588">
              <w:rPr>
                <w:rFonts w:ascii="宋体" w:eastAsia="宋体" w:hAnsi="宋体" w:cs="宋体" w:hint="eastAsia"/>
                <w:szCs w:val="18"/>
              </w:rPr>
              <w:t>，</w:t>
            </w:r>
            <w:r w:rsidRPr="00F71588">
              <w:rPr>
                <w:szCs w:val="18"/>
              </w:rPr>
              <w:t xml:space="preserve"> </w:t>
            </w:r>
            <w:r w:rsidRPr="00F71588">
              <w:rPr>
                <w:rFonts w:ascii="宋体" w:eastAsia="宋体" w:hAnsi="宋体" w:cs="宋体" w:hint="eastAsia"/>
                <w:szCs w:val="18"/>
              </w:rPr>
              <w:t>没有的补为</w:t>
            </w:r>
            <w:r w:rsidRPr="00F71588">
              <w:rPr>
                <w:szCs w:val="18"/>
              </w:rPr>
              <w:t>NA</w:t>
            </w:r>
          </w:p>
        </w:tc>
      </w:tr>
    </w:tbl>
    <w:p w:rsidR="002E6F90" w:rsidRPr="009E44FF" w:rsidRDefault="002E6F90" w:rsidP="002E6F90">
      <w:pPr>
        <w:spacing w:line="360" w:lineRule="auto"/>
        <w:rPr>
          <w:b/>
          <w:bCs/>
          <w:szCs w:val="21"/>
        </w:rPr>
      </w:pPr>
    </w:p>
    <w:p w:rsidR="00000000" w:rsidRDefault="002E6F90" w:rsidP="00CE4D8A">
      <w:pPr>
        <w:spacing w:beforeLines="50"/>
        <w:ind w:firstLine="420"/>
        <w:pPrChange w:id="1020" w:author="CMDI-LVLIANGDONG" w:date="2015-07-22T10:29:00Z">
          <w:pPr>
            <w:spacing w:beforeLines="50"/>
            <w:ind w:firstLine="420"/>
          </w:pPr>
        </w:pPrChange>
      </w:pPr>
      <w:r w:rsidRPr="00EC3C32">
        <w:t>响应格式</w:t>
      </w:r>
    </w:p>
    <w:p w:rsidR="002E6F90" w:rsidRPr="009E44FF" w:rsidRDefault="002E6F90" w:rsidP="00707D5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000000" w:rsidRDefault="002E6F90" w:rsidP="00CE4D8A">
      <w:pPr>
        <w:spacing w:beforeLines="50"/>
        <w:ind w:firstLine="420"/>
        <w:pPrChange w:id="1021" w:author="CMDI-LVLIANGDONG" w:date="2015-07-22T10:29:00Z">
          <w:pPr>
            <w:spacing w:beforeLines="50"/>
            <w:ind w:firstLine="420"/>
          </w:pPr>
        </w:pPrChange>
      </w:pPr>
      <w:r w:rsidRPr="00EC3C32">
        <w:t>输出参数</w:t>
      </w:r>
    </w:p>
    <w:tbl>
      <w:tblPr>
        <w:tblStyle w:val="afffffd"/>
        <w:tblW w:w="7899" w:type="dxa"/>
        <w:tblInd w:w="-755" w:type="dxa"/>
        <w:tblLayout w:type="fixed"/>
        <w:tblLook w:val="01E0"/>
      </w:tblPr>
      <w:tblGrid>
        <w:gridCol w:w="1957"/>
        <w:gridCol w:w="1562"/>
        <w:gridCol w:w="1747"/>
        <w:gridCol w:w="791"/>
        <w:gridCol w:w="1842"/>
      </w:tblGrid>
      <w:tr w:rsidR="00D958E8" w:rsidRPr="00F71588" w:rsidTr="00477AF3">
        <w:trPr>
          <w:cnfStyle w:val="100000000000"/>
        </w:trPr>
        <w:tc>
          <w:tcPr>
            <w:tcW w:w="1238" w:type="pct"/>
          </w:tcPr>
          <w:p w:rsidR="00D958E8" w:rsidRPr="00F71588" w:rsidRDefault="00D958E8" w:rsidP="00F71588">
            <w:pPr>
              <w:rPr>
                <w:szCs w:val="18"/>
              </w:rPr>
            </w:pPr>
            <w:r w:rsidRPr="00F71588">
              <w:rPr>
                <w:szCs w:val="18"/>
              </w:rPr>
              <w:t>参数名称</w:t>
            </w:r>
          </w:p>
        </w:tc>
        <w:tc>
          <w:tcPr>
            <w:tcW w:w="989" w:type="pct"/>
          </w:tcPr>
          <w:p w:rsidR="00D958E8" w:rsidRPr="00F71588" w:rsidRDefault="00D958E8" w:rsidP="00F71588">
            <w:pPr>
              <w:rPr>
                <w:szCs w:val="18"/>
              </w:rPr>
            </w:pPr>
            <w:r w:rsidRPr="00F71588">
              <w:rPr>
                <w:szCs w:val="18"/>
              </w:rPr>
              <w:t>数据类型</w:t>
            </w:r>
          </w:p>
        </w:tc>
        <w:tc>
          <w:tcPr>
            <w:tcW w:w="1106" w:type="pct"/>
          </w:tcPr>
          <w:p w:rsidR="00D958E8" w:rsidRPr="00F71588" w:rsidRDefault="00D958E8" w:rsidP="00F71588">
            <w:pPr>
              <w:rPr>
                <w:szCs w:val="18"/>
              </w:rPr>
            </w:pPr>
            <w:r w:rsidRPr="00F71588">
              <w:rPr>
                <w:szCs w:val="18"/>
              </w:rPr>
              <w:t>取值范围</w:t>
            </w:r>
          </w:p>
        </w:tc>
        <w:tc>
          <w:tcPr>
            <w:tcW w:w="501" w:type="pct"/>
          </w:tcPr>
          <w:p w:rsidR="00D958E8" w:rsidRPr="00D958E8" w:rsidRDefault="00D958E8" w:rsidP="00F71588">
            <w:pPr>
              <w:rPr>
                <w:rFonts w:eastAsiaTheme="minorEastAsia"/>
                <w:szCs w:val="18"/>
              </w:rPr>
            </w:pPr>
            <w:r>
              <w:rPr>
                <w:rFonts w:eastAsiaTheme="minorEastAsia" w:hint="eastAsia"/>
                <w:szCs w:val="18"/>
              </w:rPr>
              <w:t>限定</w:t>
            </w:r>
          </w:p>
        </w:tc>
        <w:tc>
          <w:tcPr>
            <w:tcW w:w="1167" w:type="pct"/>
          </w:tcPr>
          <w:p w:rsidR="00D958E8" w:rsidRPr="00F71588" w:rsidRDefault="00D958E8" w:rsidP="00F71588">
            <w:pPr>
              <w:rPr>
                <w:szCs w:val="18"/>
              </w:rPr>
            </w:pPr>
            <w:r w:rsidRPr="00F71588">
              <w:rPr>
                <w:szCs w:val="18"/>
              </w:rPr>
              <w:t>参数说明</w:t>
            </w:r>
          </w:p>
        </w:tc>
      </w:tr>
      <w:tr w:rsidR="00D958E8" w:rsidRPr="00F71588" w:rsidTr="00477AF3">
        <w:tc>
          <w:tcPr>
            <w:tcW w:w="1238" w:type="pct"/>
          </w:tcPr>
          <w:p w:rsidR="00D958E8" w:rsidRPr="00F71588" w:rsidRDefault="00D958E8" w:rsidP="00F71588">
            <w:pPr>
              <w:rPr>
                <w:szCs w:val="18"/>
              </w:rPr>
            </w:pPr>
            <w:r w:rsidRPr="00F71588">
              <w:rPr>
                <w:szCs w:val="18"/>
              </w:rPr>
              <w:t>InOctets</w:t>
            </w:r>
          </w:p>
        </w:tc>
        <w:tc>
          <w:tcPr>
            <w:tcW w:w="989" w:type="pct"/>
          </w:tcPr>
          <w:p w:rsidR="00D958E8" w:rsidRPr="00F71588" w:rsidRDefault="00D958E8" w:rsidP="00F71588">
            <w:pPr>
              <w:rPr>
                <w:szCs w:val="18"/>
              </w:rPr>
            </w:pPr>
            <w:r w:rsidRPr="00F71588">
              <w:rPr>
                <w:szCs w:val="18"/>
              </w:rPr>
              <w:t>INTEGER</w:t>
            </w:r>
          </w:p>
        </w:tc>
        <w:tc>
          <w:tcPr>
            <w:tcW w:w="1106" w:type="pct"/>
          </w:tcPr>
          <w:p w:rsidR="00D958E8" w:rsidRPr="00F71588" w:rsidRDefault="00D958E8" w:rsidP="00F71588">
            <w:pPr>
              <w:rPr>
                <w:szCs w:val="18"/>
              </w:rPr>
            </w:pPr>
            <w:r w:rsidRPr="00F71588">
              <w:rPr>
                <w:szCs w:val="18"/>
              </w:rPr>
              <w:t>0</w:t>
            </w:r>
            <w:r>
              <w:rPr>
                <w:szCs w:val="18"/>
              </w:rPr>
              <w:t>-</w:t>
            </w:r>
            <w:r w:rsidRPr="00F71588">
              <w:rPr>
                <w:szCs w:val="18"/>
              </w:rPr>
              <w:t>2147483647</w:t>
            </w:r>
          </w:p>
        </w:tc>
        <w:tc>
          <w:tcPr>
            <w:tcW w:w="501" w:type="pct"/>
          </w:tcPr>
          <w:p w:rsidR="00D958E8" w:rsidRPr="00F71588" w:rsidRDefault="00D958E8" w:rsidP="00F71588">
            <w:pPr>
              <w:rPr>
                <w:szCs w:val="18"/>
              </w:rPr>
            </w:pPr>
            <w:r>
              <w:rPr>
                <w:rFonts w:eastAsiaTheme="minorEastAsia" w:hint="eastAsia"/>
                <w:szCs w:val="18"/>
              </w:rPr>
              <w:t>M</w:t>
            </w:r>
          </w:p>
        </w:tc>
        <w:tc>
          <w:tcPr>
            <w:tcW w:w="1167" w:type="pct"/>
          </w:tcPr>
          <w:p w:rsidR="00D958E8" w:rsidRPr="00F71588" w:rsidRDefault="00D958E8" w:rsidP="00F71588">
            <w:pPr>
              <w:rPr>
                <w:szCs w:val="18"/>
              </w:rPr>
            </w:pPr>
            <w:r w:rsidRPr="00F71588">
              <w:rPr>
                <w:szCs w:val="18"/>
              </w:rPr>
              <w:t>接收字节数</w:t>
            </w:r>
          </w:p>
        </w:tc>
      </w:tr>
      <w:tr w:rsidR="00D958E8" w:rsidRPr="00F71588" w:rsidTr="00477AF3">
        <w:tc>
          <w:tcPr>
            <w:tcW w:w="1238" w:type="pct"/>
          </w:tcPr>
          <w:p w:rsidR="00D958E8" w:rsidRPr="00F71588" w:rsidRDefault="00D958E8" w:rsidP="00F71588">
            <w:pPr>
              <w:rPr>
                <w:szCs w:val="18"/>
              </w:rPr>
            </w:pPr>
            <w:r w:rsidRPr="00F71588">
              <w:rPr>
                <w:szCs w:val="18"/>
              </w:rPr>
              <w:t>OutOctets</w:t>
            </w:r>
          </w:p>
        </w:tc>
        <w:tc>
          <w:tcPr>
            <w:tcW w:w="989" w:type="pct"/>
          </w:tcPr>
          <w:p w:rsidR="00D958E8" w:rsidRPr="00F71588" w:rsidRDefault="00D958E8" w:rsidP="00F71588">
            <w:pPr>
              <w:rPr>
                <w:szCs w:val="18"/>
              </w:rPr>
            </w:pPr>
            <w:r w:rsidRPr="00F71588">
              <w:rPr>
                <w:szCs w:val="18"/>
              </w:rPr>
              <w:t>INTEGER</w:t>
            </w:r>
          </w:p>
        </w:tc>
        <w:tc>
          <w:tcPr>
            <w:tcW w:w="1106" w:type="pct"/>
          </w:tcPr>
          <w:p w:rsidR="00D958E8" w:rsidRPr="00F71588" w:rsidRDefault="00D958E8" w:rsidP="00F71588">
            <w:pPr>
              <w:rPr>
                <w:szCs w:val="18"/>
              </w:rPr>
            </w:pPr>
            <w:r w:rsidRPr="00F71588">
              <w:rPr>
                <w:szCs w:val="18"/>
              </w:rPr>
              <w:t>0</w:t>
            </w:r>
            <w:r>
              <w:rPr>
                <w:szCs w:val="18"/>
              </w:rPr>
              <w:t>-</w:t>
            </w:r>
            <w:r w:rsidRPr="00F71588">
              <w:rPr>
                <w:szCs w:val="18"/>
              </w:rPr>
              <w:t>2147483647</w:t>
            </w:r>
          </w:p>
        </w:tc>
        <w:tc>
          <w:tcPr>
            <w:tcW w:w="501" w:type="pct"/>
          </w:tcPr>
          <w:p w:rsidR="00D958E8" w:rsidRPr="00F71588" w:rsidRDefault="00D958E8" w:rsidP="00F71588">
            <w:pPr>
              <w:rPr>
                <w:szCs w:val="18"/>
              </w:rPr>
            </w:pPr>
            <w:r>
              <w:rPr>
                <w:rFonts w:eastAsiaTheme="minorEastAsia" w:hint="eastAsia"/>
                <w:szCs w:val="18"/>
              </w:rPr>
              <w:t>M</w:t>
            </w:r>
          </w:p>
        </w:tc>
        <w:tc>
          <w:tcPr>
            <w:tcW w:w="1167" w:type="pct"/>
          </w:tcPr>
          <w:p w:rsidR="00D958E8" w:rsidRPr="00F71588" w:rsidRDefault="00D958E8" w:rsidP="00F71588">
            <w:pPr>
              <w:rPr>
                <w:szCs w:val="18"/>
              </w:rPr>
            </w:pPr>
            <w:r w:rsidRPr="00F71588">
              <w:rPr>
                <w:szCs w:val="18"/>
              </w:rPr>
              <w:t>发送字节数</w:t>
            </w:r>
          </w:p>
        </w:tc>
      </w:tr>
      <w:tr w:rsidR="00D958E8" w:rsidRPr="00F71588" w:rsidTr="00477AF3">
        <w:tc>
          <w:tcPr>
            <w:tcW w:w="1238" w:type="pct"/>
          </w:tcPr>
          <w:p w:rsidR="00D958E8" w:rsidRPr="00F71588" w:rsidRDefault="00D958E8" w:rsidP="00F71588">
            <w:pPr>
              <w:rPr>
                <w:szCs w:val="18"/>
              </w:rPr>
            </w:pPr>
            <w:r w:rsidRPr="00F71588">
              <w:rPr>
                <w:szCs w:val="18"/>
              </w:rPr>
              <w:t>SnrMgnDs</w:t>
            </w:r>
          </w:p>
        </w:tc>
        <w:tc>
          <w:tcPr>
            <w:tcW w:w="989" w:type="pct"/>
          </w:tcPr>
          <w:p w:rsidR="00D958E8" w:rsidRPr="00F71588" w:rsidRDefault="00D958E8" w:rsidP="00F71588">
            <w:pPr>
              <w:rPr>
                <w:szCs w:val="18"/>
              </w:rPr>
            </w:pPr>
            <w:r w:rsidRPr="00F71588">
              <w:rPr>
                <w:szCs w:val="18"/>
              </w:rPr>
              <w:t>INTEGER</w:t>
            </w:r>
          </w:p>
        </w:tc>
        <w:tc>
          <w:tcPr>
            <w:tcW w:w="1106" w:type="pct"/>
          </w:tcPr>
          <w:p w:rsidR="00D958E8" w:rsidRPr="00F71588" w:rsidRDefault="00D958E8" w:rsidP="00F71588">
            <w:pPr>
              <w:rPr>
                <w:szCs w:val="18"/>
              </w:rPr>
            </w:pPr>
            <w:r w:rsidRPr="00F71588">
              <w:rPr>
                <w:szCs w:val="18"/>
              </w:rPr>
              <w:t>-640</w:t>
            </w:r>
            <w:r>
              <w:rPr>
                <w:szCs w:val="18"/>
              </w:rPr>
              <w:t>-</w:t>
            </w:r>
            <w:r w:rsidRPr="00F71588">
              <w:rPr>
                <w:szCs w:val="18"/>
              </w:rPr>
              <w:t>630</w:t>
            </w:r>
          </w:p>
        </w:tc>
        <w:tc>
          <w:tcPr>
            <w:tcW w:w="501" w:type="pct"/>
          </w:tcPr>
          <w:p w:rsidR="00D958E8" w:rsidRPr="00F71588" w:rsidRDefault="00D958E8" w:rsidP="00F71588">
            <w:pPr>
              <w:rPr>
                <w:szCs w:val="18"/>
              </w:rPr>
            </w:pPr>
            <w:r>
              <w:rPr>
                <w:rFonts w:eastAsiaTheme="minorEastAsia" w:hint="eastAsia"/>
                <w:szCs w:val="18"/>
              </w:rPr>
              <w:t>M</w:t>
            </w:r>
          </w:p>
        </w:tc>
        <w:tc>
          <w:tcPr>
            <w:tcW w:w="1167" w:type="pct"/>
          </w:tcPr>
          <w:p w:rsidR="00D958E8" w:rsidRPr="00F71588" w:rsidRDefault="00D958E8" w:rsidP="00F71588">
            <w:pPr>
              <w:rPr>
                <w:szCs w:val="18"/>
              </w:rPr>
            </w:pPr>
            <w:r w:rsidRPr="00F71588">
              <w:rPr>
                <w:szCs w:val="18"/>
              </w:rPr>
              <w:t>下行噪声容限</w:t>
            </w:r>
          </w:p>
          <w:p w:rsidR="00D958E8" w:rsidRPr="00F71588" w:rsidRDefault="00D958E8" w:rsidP="00F71588">
            <w:pPr>
              <w:rPr>
                <w:szCs w:val="18"/>
              </w:rPr>
            </w:pPr>
            <w:r w:rsidRPr="00F71588">
              <w:rPr>
                <w:szCs w:val="18"/>
              </w:rPr>
              <w:t>单位：0.1dB</w:t>
            </w:r>
          </w:p>
        </w:tc>
      </w:tr>
      <w:tr w:rsidR="00D958E8" w:rsidRPr="00F71588" w:rsidTr="00477AF3">
        <w:tc>
          <w:tcPr>
            <w:tcW w:w="1238" w:type="pct"/>
          </w:tcPr>
          <w:p w:rsidR="00D958E8" w:rsidRPr="00F71588" w:rsidRDefault="00D958E8" w:rsidP="00F71588">
            <w:pPr>
              <w:rPr>
                <w:szCs w:val="18"/>
              </w:rPr>
            </w:pPr>
            <w:r w:rsidRPr="00F71588">
              <w:rPr>
                <w:szCs w:val="18"/>
              </w:rPr>
              <w:t>SnrMgnUs</w:t>
            </w:r>
          </w:p>
        </w:tc>
        <w:tc>
          <w:tcPr>
            <w:tcW w:w="989" w:type="pct"/>
          </w:tcPr>
          <w:p w:rsidR="00D958E8" w:rsidRPr="00F71588" w:rsidRDefault="00D958E8" w:rsidP="00F71588">
            <w:pPr>
              <w:rPr>
                <w:szCs w:val="18"/>
              </w:rPr>
            </w:pPr>
            <w:r w:rsidRPr="00F71588">
              <w:rPr>
                <w:szCs w:val="18"/>
              </w:rPr>
              <w:t>INTEGER</w:t>
            </w:r>
          </w:p>
        </w:tc>
        <w:tc>
          <w:tcPr>
            <w:tcW w:w="1106" w:type="pct"/>
          </w:tcPr>
          <w:p w:rsidR="00D958E8" w:rsidRPr="00F71588" w:rsidRDefault="00D958E8" w:rsidP="00F71588">
            <w:pPr>
              <w:rPr>
                <w:szCs w:val="18"/>
              </w:rPr>
            </w:pPr>
            <w:r w:rsidRPr="00F71588">
              <w:rPr>
                <w:szCs w:val="18"/>
              </w:rPr>
              <w:t>-640</w:t>
            </w:r>
            <w:r>
              <w:rPr>
                <w:szCs w:val="18"/>
              </w:rPr>
              <w:t>-</w:t>
            </w:r>
            <w:r w:rsidRPr="00F71588">
              <w:rPr>
                <w:szCs w:val="18"/>
              </w:rPr>
              <w:t>630</w:t>
            </w:r>
          </w:p>
        </w:tc>
        <w:tc>
          <w:tcPr>
            <w:tcW w:w="501" w:type="pct"/>
          </w:tcPr>
          <w:p w:rsidR="00D958E8" w:rsidRPr="00F71588" w:rsidRDefault="00D958E8" w:rsidP="00F71588">
            <w:pPr>
              <w:rPr>
                <w:szCs w:val="18"/>
              </w:rPr>
            </w:pPr>
            <w:r>
              <w:rPr>
                <w:rFonts w:eastAsiaTheme="minorEastAsia" w:hint="eastAsia"/>
                <w:szCs w:val="18"/>
              </w:rPr>
              <w:t>M</w:t>
            </w:r>
          </w:p>
        </w:tc>
        <w:tc>
          <w:tcPr>
            <w:tcW w:w="1167" w:type="pct"/>
          </w:tcPr>
          <w:p w:rsidR="00D958E8" w:rsidRPr="00F71588" w:rsidRDefault="00D958E8" w:rsidP="00F71588">
            <w:pPr>
              <w:rPr>
                <w:szCs w:val="18"/>
              </w:rPr>
            </w:pPr>
            <w:r w:rsidRPr="00F71588">
              <w:rPr>
                <w:szCs w:val="18"/>
              </w:rPr>
              <w:t>上行噪声容限</w:t>
            </w:r>
          </w:p>
          <w:p w:rsidR="00D958E8" w:rsidRPr="00F71588" w:rsidRDefault="00D958E8" w:rsidP="00F71588">
            <w:pPr>
              <w:rPr>
                <w:szCs w:val="18"/>
              </w:rPr>
            </w:pPr>
            <w:r w:rsidRPr="00F71588">
              <w:rPr>
                <w:szCs w:val="18"/>
              </w:rPr>
              <w:t>单位：0.1dB</w:t>
            </w:r>
          </w:p>
        </w:tc>
      </w:tr>
      <w:tr w:rsidR="00D958E8" w:rsidRPr="00F71588" w:rsidTr="00477AF3">
        <w:tc>
          <w:tcPr>
            <w:tcW w:w="1238" w:type="pct"/>
          </w:tcPr>
          <w:p w:rsidR="00D958E8" w:rsidRPr="00F71588" w:rsidRDefault="00D958E8" w:rsidP="00F71588">
            <w:pPr>
              <w:rPr>
                <w:szCs w:val="18"/>
              </w:rPr>
            </w:pPr>
            <w:r w:rsidRPr="00F71588">
              <w:rPr>
                <w:szCs w:val="18"/>
              </w:rPr>
              <w:t>AtnDs</w:t>
            </w:r>
          </w:p>
        </w:tc>
        <w:tc>
          <w:tcPr>
            <w:tcW w:w="989" w:type="pct"/>
          </w:tcPr>
          <w:p w:rsidR="00D958E8" w:rsidRPr="00F71588" w:rsidRDefault="00D958E8" w:rsidP="00F71588">
            <w:pPr>
              <w:rPr>
                <w:szCs w:val="18"/>
              </w:rPr>
            </w:pPr>
            <w:r w:rsidRPr="00F71588">
              <w:rPr>
                <w:szCs w:val="18"/>
              </w:rPr>
              <w:t>INTEGER</w:t>
            </w:r>
          </w:p>
        </w:tc>
        <w:tc>
          <w:tcPr>
            <w:tcW w:w="1106" w:type="pct"/>
          </w:tcPr>
          <w:p w:rsidR="00D958E8" w:rsidRPr="00F71588" w:rsidRDefault="00D958E8" w:rsidP="00F71588">
            <w:pPr>
              <w:rPr>
                <w:szCs w:val="18"/>
              </w:rPr>
            </w:pPr>
            <w:r w:rsidRPr="00F71588">
              <w:rPr>
                <w:szCs w:val="18"/>
              </w:rPr>
              <w:t>0</w:t>
            </w:r>
            <w:r>
              <w:rPr>
                <w:szCs w:val="18"/>
              </w:rPr>
              <w:t>-</w:t>
            </w:r>
            <w:r w:rsidRPr="00F71588">
              <w:rPr>
                <w:szCs w:val="18"/>
              </w:rPr>
              <w:t>1270</w:t>
            </w:r>
          </w:p>
        </w:tc>
        <w:tc>
          <w:tcPr>
            <w:tcW w:w="501" w:type="pct"/>
          </w:tcPr>
          <w:p w:rsidR="00D958E8" w:rsidRPr="00F71588" w:rsidRDefault="00D958E8" w:rsidP="00F71588">
            <w:pPr>
              <w:rPr>
                <w:szCs w:val="18"/>
              </w:rPr>
            </w:pPr>
            <w:r>
              <w:rPr>
                <w:rFonts w:eastAsiaTheme="minorEastAsia" w:hint="eastAsia"/>
                <w:szCs w:val="18"/>
              </w:rPr>
              <w:t>M</w:t>
            </w:r>
          </w:p>
        </w:tc>
        <w:tc>
          <w:tcPr>
            <w:tcW w:w="1167" w:type="pct"/>
          </w:tcPr>
          <w:p w:rsidR="00D958E8" w:rsidRPr="00F71588" w:rsidRDefault="00D958E8" w:rsidP="00F71588">
            <w:pPr>
              <w:rPr>
                <w:szCs w:val="18"/>
              </w:rPr>
            </w:pPr>
            <w:r w:rsidRPr="00F71588">
              <w:rPr>
                <w:szCs w:val="18"/>
              </w:rPr>
              <w:t>下行功率衰减</w:t>
            </w:r>
          </w:p>
          <w:p w:rsidR="00D958E8" w:rsidRPr="00F71588" w:rsidRDefault="00D958E8" w:rsidP="00F71588">
            <w:pPr>
              <w:rPr>
                <w:szCs w:val="18"/>
              </w:rPr>
            </w:pPr>
            <w:r w:rsidRPr="00F71588">
              <w:rPr>
                <w:szCs w:val="18"/>
              </w:rPr>
              <w:t>单位：0.1dB</w:t>
            </w:r>
          </w:p>
        </w:tc>
      </w:tr>
      <w:tr w:rsidR="00D958E8" w:rsidRPr="00F71588" w:rsidTr="00477AF3">
        <w:tc>
          <w:tcPr>
            <w:tcW w:w="1238" w:type="pct"/>
          </w:tcPr>
          <w:p w:rsidR="00D958E8" w:rsidRPr="00F71588" w:rsidRDefault="00D958E8" w:rsidP="00F71588">
            <w:pPr>
              <w:rPr>
                <w:szCs w:val="18"/>
              </w:rPr>
            </w:pPr>
            <w:r w:rsidRPr="00F71588">
              <w:rPr>
                <w:szCs w:val="18"/>
              </w:rPr>
              <w:t>AtnUs</w:t>
            </w:r>
          </w:p>
        </w:tc>
        <w:tc>
          <w:tcPr>
            <w:tcW w:w="989" w:type="pct"/>
          </w:tcPr>
          <w:p w:rsidR="00D958E8" w:rsidRPr="00F71588" w:rsidRDefault="00D958E8" w:rsidP="00F71588">
            <w:pPr>
              <w:rPr>
                <w:szCs w:val="18"/>
              </w:rPr>
            </w:pPr>
            <w:r w:rsidRPr="00F71588">
              <w:rPr>
                <w:szCs w:val="18"/>
              </w:rPr>
              <w:t>INTEGER</w:t>
            </w:r>
          </w:p>
        </w:tc>
        <w:tc>
          <w:tcPr>
            <w:tcW w:w="1106" w:type="pct"/>
          </w:tcPr>
          <w:p w:rsidR="00D958E8" w:rsidRPr="00F71588" w:rsidRDefault="00D958E8" w:rsidP="00F71588">
            <w:pPr>
              <w:rPr>
                <w:szCs w:val="18"/>
              </w:rPr>
            </w:pPr>
            <w:r w:rsidRPr="00F71588">
              <w:rPr>
                <w:szCs w:val="18"/>
              </w:rPr>
              <w:t>0</w:t>
            </w:r>
            <w:r>
              <w:rPr>
                <w:szCs w:val="18"/>
              </w:rPr>
              <w:t>-</w:t>
            </w:r>
            <w:r w:rsidRPr="00F71588">
              <w:rPr>
                <w:szCs w:val="18"/>
              </w:rPr>
              <w:t>1270</w:t>
            </w:r>
          </w:p>
        </w:tc>
        <w:tc>
          <w:tcPr>
            <w:tcW w:w="501" w:type="pct"/>
          </w:tcPr>
          <w:p w:rsidR="00D958E8" w:rsidRPr="00F71588" w:rsidRDefault="00D958E8" w:rsidP="00F71588">
            <w:pPr>
              <w:rPr>
                <w:szCs w:val="18"/>
              </w:rPr>
            </w:pPr>
            <w:r>
              <w:rPr>
                <w:rFonts w:eastAsiaTheme="minorEastAsia" w:hint="eastAsia"/>
                <w:szCs w:val="18"/>
              </w:rPr>
              <w:t>M</w:t>
            </w:r>
          </w:p>
        </w:tc>
        <w:tc>
          <w:tcPr>
            <w:tcW w:w="1167" w:type="pct"/>
          </w:tcPr>
          <w:p w:rsidR="00D958E8" w:rsidRPr="00F71588" w:rsidRDefault="00D958E8" w:rsidP="00F71588">
            <w:pPr>
              <w:rPr>
                <w:szCs w:val="18"/>
              </w:rPr>
            </w:pPr>
            <w:r w:rsidRPr="00F71588">
              <w:rPr>
                <w:szCs w:val="18"/>
              </w:rPr>
              <w:t>上行功率衰减</w:t>
            </w:r>
          </w:p>
          <w:p w:rsidR="00D958E8" w:rsidRPr="00F71588" w:rsidRDefault="00D958E8" w:rsidP="00F71588">
            <w:pPr>
              <w:rPr>
                <w:szCs w:val="18"/>
              </w:rPr>
            </w:pPr>
            <w:r w:rsidRPr="00F71588">
              <w:rPr>
                <w:szCs w:val="18"/>
              </w:rPr>
              <w:t>单位：0.1dB</w:t>
            </w:r>
          </w:p>
        </w:tc>
      </w:tr>
      <w:tr w:rsidR="00D958E8" w:rsidRPr="00F71588" w:rsidTr="00477AF3">
        <w:tc>
          <w:tcPr>
            <w:tcW w:w="1238" w:type="pct"/>
          </w:tcPr>
          <w:p w:rsidR="00D958E8" w:rsidRPr="00F71588" w:rsidRDefault="00D958E8" w:rsidP="00F71588">
            <w:pPr>
              <w:rPr>
                <w:szCs w:val="18"/>
              </w:rPr>
            </w:pPr>
            <w:r w:rsidRPr="00F71588">
              <w:rPr>
                <w:szCs w:val="18"/>
              </w:rPr>
              <w:t>OutputPwrDs</w:t>
            </w:r>
          </w:p>
        </w:tc>
        <w:tc>
          <w:tcPr>
            <w:tcW w:w="989" w:type="pct"/>
          </w:tcPr>
          <w:p w:rsidR="00D958E8" w:rsidRPr="00F71588" w:rsidRDefault="00D958E8" w:rsidP="00F71588">
            <w:pPr>
              <w:rPr>
                <w:szCs w:val="18"/>
              </w:rPr>
            </w:pPr>
            <w:r w:rsidRPr="00F71588">
              <w:rPr>
                <w:szCs w:val="18"/>
              </w:rPr>
              <w:t>FLOAT</w:t>
            </w:r>
          </w:p>
        </w:tc>
        <w:tc>
          <w:tcPr>
            <w:tcW w:w="1106" w:type="pct"/>
          </w:tcPr>
          <w:p w:rsidR="00D958E8" w:rsidRPr="00F71588" w:rsidRDefault="00D958E8" w:rsidP="00F71588">
            <w:pPr>
              <w:rPr>
                <w:szCs w:val="18"/>
              </w:rPr>
            </w:pPr>
            <w:r w:rsidRPr="00F71588">
              <w:rPr>
                <w:szCs w:val="18"/>
              </w:rPr>
              <w:t>-310</w:t>
            </w:r>
            <w:r>
              <w:rPr>
                <w:szCs w:val="18"/>
              </w:rPr>
              <w:t>-</w:t>
            </w:r>
            <w:r w:rsidRPr="00F71588">
              <w:rPr>
                <w:szCs w:val="18"/>
              </w:rPr>
              <w:t>310</w:t>
            </w:r>
          </w:p>
        </w:tc>
        <w:tc>
          <w:tcPr>
            <w:tcW w:w="501" w:type="pct"/>
          </w:tcPr>
          <w:p w:rsidR="00D958E8" w:rsidRPr="00F71588" w:rsidRDefault="00D958E8" w:rsidP="00F71588">
            <w:pPr>
              <w:rPr>
                <w:szCs w:val="18"/>
              </w:rPr>
            </w:pPr>
            <w:r>
              <w:rPr>
                <w:rFonts w:eastAsiaTheme="minorEastAsia" w:hint="eastAsia"/>
                <w:szCs w:val="18"/>
              </w:rPr>
              <w:t>M</w:t>
            </w:r>
          </w:p>
        </w:tc>
        <w:tc>
          <w:tcPr>
            <w:tcW w:w="1167" w:type="pct"/>
          </w:tcPr>
          <w:p w:rsidR="00D958E8" w:rsidRPr="00F71588" w:rsidRDefault="00D958E8" w:rsidP="00F71588">
            <w:pPr>
              <w:rPr>
                <w:szCs w:val="18"/>
              </w:rPr>
            </w:pPr>
            <w:r w:rsidRPr="00F71588">
              <w:rPr>
                <w:szCs w:val="18"/>
              </w:rPr>
              <w:t>下行输出功率</w:t>
            </w:r>
          </w:p>
          <w:p w:rsidR="00D958E8" w:rsidRPr="00F71588" w:rsidRDefault="00D958E8" w:rsidP="00F71588">
            <w:pPr>
              <w:rPr>
                <w:szCs w:val="18"/>
              </w:rPr>
            </w:pPr>
            <w:r w:rsidRPr="00F71588">
              <w:rPr>
                <w:szCs w:val="18"/>
              </w:rPr>
              <w:t>单位：0.1dBm</w:t>
            </w:r>
          </w:p>
        </w:tc>
      </w:tr>
      <w:tr w:rsidR="00D958E8" w:rsidRPr="00F71588" w:rsidTr="00477AF3">
        <w:tc>
          <w:tcPr>
            <w:tcW w:w="1238" w:type="pct"/>
          </w:tcPr>
          <w:p w:rsidR="00D958E8" w:rsidRPr="00F71588" w:rsidRDefault="00D958E8" w:rsidP="00F71588">
            <w:pPr>
              <w:rPr>
                <w:szCs w:val="18"/>
              </w:rPr>
            </w:pPr>
            <w:r w:rsidRPr="00F71588">
              <w:rPr>
                <w:szCs w:val="18"/>
              </w:rPr>
              <w:t>OutputPwrUs</w:t>
            </w:r>
          </w:p>
        </w:tc>
        <w:tc>
          <w:tcPr>
            <w:tcW w:w="989" w:type="pct"/>
          </w:tcPr>
          <w:p w:rsidR="00D958E8" w:rsidRPr="00F71588" w:rsidRDefault="00D958E8" w:rsidP="00F71588">
            <w:pPr>
              <w:rPr>
                <w:szCs w:val="18"/>
              </w:rPr>
            </w:pPr>
            <w:r w:rsidRPr="00F71588">
              <w:rPr>
                <w:szCs w:val="18"/>
              </w:rPr>
              <w:t>FLOAT</w:t>
            </w:r>
          </w:p>
        </w:tc>
        <w:tc>
          <w:tcPr>
            <w:tcW w:w="1106" w:type="pct"/>
          </w:tcPr>
          <w:p w:rsidR="00D958E8" w:rsidRPr="00F71588" w:rsidRDefault="00D958E8" w:rsidP="00F71588">
            <w:pPr>
              <w:rPr>
                <w:szCs w:val="18"/>
              </w:rPr>
            </w:pPr>
            <w:r w:rsidRPr="00F71588">
              <w:rPr>
                <w:szCs w:val="18"/>
              </w:rPr>
              <w:t>-310</w:t>
            </w:r>
            <w:r>
              <w:rPr>
                <w:szCs w:val="18"/>
              </w:rPr>
              <w:t>-</w:t>
            </w:r>
            <w:r w:rsidRPr="00F71588">
              <w:rPr>
                <w:szCs w:val="18"/>
              </w:rPr>
              <w:t>310</w:t>
            </w:r>
          </w:p>
        </w:tc>
        <w:tc>
          <w:tcPr>
            <w:tcW w:w="501" w:type="pct"/>
          </w:tcPr>
          <w:p w:rsidR="00D958E8" w:rsidRPr="00F71588" w:rsidRDefault="00D958E8" w:rsidP="00F71588">
            <w:pPr>
              <w:rPr>
                <w:szCs w:val="18"/>
              </w:rPr>
            </w:pPr>
            <w:r>
              <w:rPr>
                <w:rFonts w:eastAsiaTheme="minorEastAsia" w:hint="eastAsia"/>
                <w:szCs w:val="18"/>
              </w:rPr>
              <w:t>M</w:t>
            </w:r>
          </w:p>
        </w:tc>
        <w:tc>
          <w:tcPr>
            <w:tcW w:w="1167" w:type="pct"/>
          </w:tcPr>
          <w:p w:rsidR="00D958E8" w:rsidRPr="00F71588" w:rsidRDefault="00D958E8" w:rsidP="00F71588">
            <w:pPr>
              <w:rPr>
                <w:szCs w:val="18"/>
              </w:rPr>
            </w:pPr>
            <w:r w:rsidRPr="00F71588">
              <w:rPr>
                <w:szCs w:val="18"/>
              </w:rPr>
              <w:t>上行输出功率</w:t>
            </w:r>
          </w:p>
          <w:p w:rsidR="00D958E8" w:rsidRPr="00F71588" w:rsidRDefault="00D958E8" w:rsidP="00F71588">
            <w:pPr>
              <w:rPr>
                <w:szCs w:val="18"/>
              </w:rPr>
            </w:pPr>
            <w:r w:rsidRPr="00F71588">
              <w:rPr>
                <w:szCs w:val="18"/>
              </w:rPr>
              <w:t xml:space="preserve">单位：0.1dBm </w:t>
            </w:r>
          </w:p>
        </w:tc>
      </w:tr>
      <w:tr w:rsidR="00D958E8" w:rsidRPr="00F71588" w:rsidTr="00477AF3">
        <w:tc>
          <w:tcPr>
            <w:tcW w:w="1238" w:type="pct"/>
          </w:tcPr>
          <w:p w:rsidR="00D958E8" w:rsidRPr="00F71588" w:rsidRDefault="00D958E8" w:rsidP="00F71588">
            <w:pPr>
              <w:rPr>
                <w:szCs w:val="18"/>
              </w:rPr>
            </w:pPr>
            <w:r>
              <w:rPr>
                <w:szCs w:val="18"/>
              </w:rPr>
              <w:t>CH1ACTDATARATEDS</w:t>
            </w:r>
          </w:p>
        </w:tc>
        <w:tc>
          <w:tcPr>
            <w:tcW w:w="989" w:type="pct"/>
          </w:tcPr>
          <w:p w:rsidR="00D958E8" w:rsidRPr="00F71588" w:rsidRDefault="00D958E8" w:rsidP="00F71588">
            <w:pPr>
              <w:rPr>
                <w:szCs w:val="18"/>
              </w:rPr>
            </w:pPr>
            <w:r w:rsidRPr="00F71588">
              <w:rPr>
                <w:szCs w:val="18"/>
              </w:rPr>
              <w:t>INTEGER</w:t>
            </w:r>
          </w:p>
        </w:tc>
        <w:tc>
          <w:tcPr>
            <w:tcW w:w="1106" w:type="pct"/>
          </w:tcPr>
          <w:p w:rsidR="00D958E8" w:rsidRPr="00F71588" w:rsidRDefault="00D958E8" w:rsidP="00F71588">
            <w:pPr>
              <w:rPr>
                <w:szCs w:val="18"/>
              </w:rPr>
            </w:pPr>
            <w:r w:rsidRPr="00F71588">
              <w:rPr>
                <w:szCs w:val="18"/>
              </w:rPr>
              <w:t>0</w:t>
            </w:r>
            <w:r>
              <w:rPr>
                <w:szCs w:val="18"/>
              </w:rPr>
              <w:t>-</w:t>
            </w:r>
            <w:r w:rsidRPr="00F71588">
              <w:rPr>
                <w:szCs w:val="18"/>
              </w:rPr>
              <w:t>200000</w:t>
            </w:r>
          </w:p>
        </w:tc>
        <w:tc>
          <w:tcPr>
            <w:tcW w:w="501" w:type="pct"/>
          </w:tcPr>
          <w:p w:rsidR="00D958E8" w:rsidRPr="00F71588" w:rsidRDefault="00D958E8" w:rsidP="00F71588">
            <w:pPr>
              <w:rPr>
                <w:szCs w:val="18"/>
              </w:rPr>
            </w:pPr>
            <w:r>
              <w:rPr>
                <w:rFonts w:eastAsiaTheme="minorEastAsia" w:hint="eastAsia"/>
                <w:szCs w:val="18"/>
              </w:rPr>
              <w:t>M</w:t>
            </w:r>
          </w:p>
        </w:tc>
        <w:tc>
          <w:tcPr>
            <w:tcW w:w="1167" w:type="pct"/>
          </w:tcPr>
          <w:p w:rsidR="00D958E8" w:rsidRPr="00F71588" w:rsidRDefault="00D958E8" w:rsidP="00F71588">
            <w:pPr>
              <w:rPr>
                <w:szCs w:val="18"/>
              </w:rPr>
            </w:pPr>
            <w:r w:rsidRPr="00F71588">
              <w:rPr>
                <w:szCs w:val="18"/>
              </w:rPr>
              <w:t>信道一下行速率</w:t>
            </w:r>
          </w:p>
          <w:p w:rsidR="00D958E8" w:rsidRPr="00F71588" w:rsidRDefault="00D958E8" w:rsidP="00F71588">
            <w:pPr>
              <w:rPr>
                <w:szCs w:val="18"/>
              </w:rPr>
            </w:pPr>
            <w:r w:rsidRPr="00F71588">
              <w:rPr>
                <w:szCs w:val="18"/>
              </w:rPr>
              <w:t>单位：kbps</w:t>
            </w:r>
          </w:p>
        </w:tc>
      </w:tr>
      <w:tr w:rsidR="00D958E8" w:rsidRPr="00F71588" w:rsidTr="00477AF3">
        <w:tc>
          <w:tcPr>
            <w:tcW w:w="1238" w:type="pct"/>
          </w:tcPr>
          <w:p w:rsidR="00D958E8" w:rsidRPr="00F71588" w:rsidRDefault="00D958E8" w:rsidP="00F71588">
            <w:pPr>
              <w:rPr>
                <w:szCs w:val="18"/>
              </w:rPr>
            </w:pPr>
            <w:r w:rsidRPr="00F71588">
              <w:rPr>
                <w:szCs w:val="18"/>
              </w:rPr>
              <w:t>CH1ACTDELAYDS</w:t>
            </w:r>
          </w:p>
        </w:tc>
        <w:tc>
          <w:tcPr>
            <w:tcW w:w="989" w:type="pct"/>
          </w:tcPr>
          <w:p w:rsidR="00D958E8" w:rsidRPr="00F71588" w:rsidRDefault="00D958E8" w:rsidP="00F71588">
            <w:pPr>
              <w:rPr>
                <w:szCs w:val="18"/>
              </w:rPr>
            </w:pPr>
            <w:r w:rsidRPr="00F71588">
              <w:rPr>
                <w:szCs w:val="18"/>
              </w:rPr>
              <w:t>INTEGER</w:t>
            </w:r>
          </w:p>
        </w:tc>
        <w:tc>
          <w:tcPr>
            <w:tcW w:w="1106" w:type="pct"/>
          </w:tcPr>
          <w:p w:rsidR="00D958E8" w:rsidRPr="00F71588" w:rsidRDefault="00D958E8" w:rsidP="00F71588">
            <w:pPr>
              <w:rPr>
                <w:szCs w:val="18"/>
              </w:rPr>
            </w:pPr>
            <w:r w:rsidRPr="00F71588">
              <w:rPr>
                <w:szCs w:val="18"/>
              </w:rPr>
              <w:t>0</w:t>
            </w:r>
            <w:r>
              <w:rPr>
                <w:szCs w:val="18"/>
              </w:rPr>
              <w:t>-</w:t>
            </w:r>
            <w:r w:rsidRPr="00F71588">
              <w:rPr>
                <w:szCs w:val="18"/>
              </w:rPr>
              <w:t>200</w:t>
            </w:r>
          </w:p>
        </w:tc>
        <w:tc>
          <w:tcPr>
            <w:tcW w:w="501" w:type="pct"/>
          </w:tcPr>
          <w:p w:rsidR="00D958E8" w:rsidRPr="00F71588" w:rsidRDefault="00D958E8" w:rsidP="00F71588">
            <w:pPr>
              <w:rPr>
                <w:szCs w:val="18"/>
              </w:rPr>
            </w:pPr>
            <w:r>
              <w:rPr>
                <w:rFonts w:eastAsiaTheme="minorEastAsia" w:hint="eastAsia"/>
                <w:szCs w:val="18"/>
              </w:rPr>
              <w:t>M</w:t>
            </w:r>
          </w:p>
        </w:tc>
        <w:tc>
          <w:tcPr>
            <w:tcW w:w="1167" w:type="pct"/>
          </w:tcPr>
          <w:p w:rsidR="00D958E8" w:rsidRPr="00F71588" w:rsidRDefault="00D958E8" w:rsidP="00F71588">
            <w:pPr>
              <w:rPr>
                <w:szCs w:val="18"/>
              </w:rPr>
            </w:pPr>
            <w:r w:rsidRPr="00F71588">
              <w:rPr>
                <w:szCs w:val="18"/>
              </w:rPr>
              <w:t>信道一下行延迟</w:t>
            </w:r>
          </w:p>
          <w:p w:rsidR="00D958E8" w:rsidRPr="00F71588" w:rsidRDefault="00D958E8" w:rsidP="00F71588">
            <w:pPr>
              <w:rPr>
                <w:szCs w:val="18"/>
              </w:rPr>
            </w:pPr>
            <w:r w:rsidRPr="00F71588">
              <w:rPr>
                <w:szCs w:val="18"/>
              </w:rPr>
              <w:t>单位：ms</w:t>
            </w:r>
          </w:p>
        </w:tc>
      </w:tr>
      <w:tr w:rsidR="00D958E8" w:rsidRPr="00F71588" w:rsidTr="00477AF3">
        <w:tc>
          <w:tcPr>
            <w:tcW w:w="1238" w:type="pct"/>
          </w:tcPr>
          <w:p w:rsidR="00D958E8" w:rsidRPr="00F71588" w:rsidRDefault="00D958E8" w:rsidP="00F71588">
            <w:pPr>
              <w:rPr>
                <w:szCs w:val="18"/>
              </w:rPr>
            </w:pPr>
            <w:r>
              <w:rPr>
                <w:szCs w:val="18"/>
              </w:rPr>
              <w:t>CH1ACTDATARATEUS</w:t>
            </w:r>
          </w:p>
        </w:tc>
        <w:tc>
          <w:tcPr>
            <w:tcW w:w="989" w:type="pct"/>
          </w:tcPr>
          <w:p w:rsidR="00D958E8" w:rsidRPr="00F71588" w:rsidRDefault="00D958E8" w:rsidP="00F71588">
            <w:pPr>
              <w:rPr>
                <w:szCs w:val="18"/>
              </w:rPr>
            </w:pPr>
            <w:r w:rsidRPr="00F71588">
              <w:rPr>
                <w:szCs w:val="18"/>
              </w:rPr>
              <w:t>INTEGER</w:t>
            </w:r>
            <w:r w:rsidRPr="00F71588">
              <w:rPr>
                <w:szCs w:val="18"/>
              </w:rPr>
              <w:tab/>
            </w:r>
          </w:p>
        </w:tc>
        <w:tc>
          <w:tcPr>
            <w:tcW w:w="1106" w:type="pct"/>
          </w:tcPr>
          <w:p w:rsidR="00D958E8" w:rsidRPr="00F71588" w:rsidRDefault="00D958E8" w:rsidP="00F71588">
            <w:pPr>
              <w:rPr>
                <w:szCs w:val="18"/>
              </w:rPr>
            </w:pPr>
            <w:r w:rsidRPr="00F71588">
              <w:rPr>
                <w:szCs w:val="18"/>
              </w:rPr>
              <w:t>0</w:t>
            </w:r>
            <w:r>
              <w:rPr>
                <w:szCs w:val="18"/>
              </w:rPr>
              <w:t>-</w:t>
            </w:r>
            <w:r w:rsidRPr="00F71588">
              <w:rPr>
                <w:szCs w:val="18"/>
              </w:rPr>
              <w:t>200000</w:t>
            </w:r>
          </w:p>
        </w:tc>
        <w:tc>
          <w:tcPr>
            <w:tcW w:w="501" w:type="pct"/>
          </w:tcPr>
          <w:p w:rsidR="00D958E8" w:rsidRPr="00F71588" w:rsidRDefault="00D958E8" w:rsidP="00F71588">
            <w:pPr>
              <w:rPr>
                <w:szCs w:val="18"/>
              </w:rPr>
            </w:pPr>
            <w:r>
              <w:rPr>
                <w:rFonts w:eastAsiaTheme="minorEastAsia" w:hint="eastAsia"/>
                <w:szCs w:val="18"/>
              </w:rPr>
              <w:t>M</w:t>
            </w:r>
          </w:p>
        </w:tc>
        <w:tc>
          <w:tcPr>
            <w:tcW w:w="1167" w:type="pct"/>
          </w:tcPr>
          <w:p w:rsidR="00D958E8" w:rsidRPr="00F71588" w:rsidRDefault="00D958E8" w:rsidP="00F71588">
            <w:pPr>
              <w:rPr>
                <w:szCs w:val="18"/>
              </w:rPr>
            </w:pPr>
            <w:r w:rsidRPr="00F71588">
              <w:rPr>
                <w:szCs w:val="18"/>
              </w:rPr>
              <w:t>信道一上行速率</w:t>
            </w:r>
          </w:p>
          <w:p w:rsidR="00D958E8" w:rsidRPr="00F71588" w:rsidRDefault="00D958E8" w:rsidP="00F71588">
            <w:pPr>
              <w:rPr>
                <w:szCs w:val="18"/>
              </w:rPr>
            </w:pPr>
            <w:r w:rsidRPr="00F71588">
              <w:rPr>
                <w:szCs w:val="18"/>
              </w:rPr>
              <w:t>单位：kbps</w:t>
            </w:r>
          </w:p>
        </w:tc>
      </w:tr>
      <w:tr w:rsidR="00D958E8" w:rsidRPr="00F71588" w:rsidTr="00477AF3">
        <w:tc>
          <w:tcPr>
            <w:tcW w:w="1238" w:type="pct"/>
          </w:tcPr>
          <w:p w:rsidR="00D958E8" w:rsidRPr="00F71588" w:rsidRDefault="00D958E8" w:rsidP="00F71588">
            <w:pPr>
              <w:rPr>
                <w:szCs w:val="18"/>
              </w:rPr>
            </w:pPr>
            <w:r w:rsidRPr="00F71588">
              <w:rPr>
                <w:szCs w:val="18"/>
              </w:rPr>
              <w:t>CH1ACTDELAYUS</w:t>
            </w:r>
          </w:p>
        </w:tc>
        <w:tc>
          <w:tcPr>
            <w:tcW w:w="989" w:type="pct"/>
          </w:tcPr>
          <w:p w:rsidR="00D958E8" w:rsidRPr="00F71588" w:rsidRDefault="00D958E8" w:rsidP="00F71588">
            <w:pPr>
              <w:rPr>
                <w:szCs w:val="18"/>
              </w:rPr>
            </w:pPr>
            <w:r w:rsidRPr="00F71588">
              <w:rPr>
                <w:szCs w:val="18"/>
              </w:rPr>
              <w:t>INTEGER</w:t>
            </w:r>
            <w:r w:rsidRPr="00F71588">
              <w:rPr>
                <w:szCs w:val="18"/>
              </w:rPr>
              <w:tab/>
            </w:r>
          </w:p>
        </w:tc>
        <w:tc>
          <w:tcPr>
            <w:tcW w:w="1106" w:type="pct"/>
          </w:tcPr>
          <w:p w:rsidR="00D958E8" w:rsidRPr="00F71588" w:rsidRDefault="00D958E8" w:rsidP="00F71588">
            <w:pPr>
              <w:rPr>
                <w:szCs w:val="18"/>
              </w:rPr>
            </w:pPr>
            <w:r w:rsidRPr="00F71588">
              <w:rPr>
                <w:szCs w:val="18"/>
              </w:rPr>
              <w:t>0</w:t>
            </w:r>
            <w:r>
              <w:rPr>
                <w:szCs w:val="18"/>
              </w:rPr>
              <w:t>-</w:t>
            </w:r>
            <w:r w:rsidRPr="00F71588">
              <w:rPr>
                <w:szCs w:val="18"/>
              </w:rPr>
              <w:t>200</w:t>
            </w:r>
          </w:p>
        </w:tc>
        <w:tc>
          <w:tcPr>
            <w:tcW w:w="501" w:type="pct"/>
          </w:tcPr>
          <w:p w:rsidR="00D958E8" w:rsidRPr="00F71588" w:rsidRDefault="00D958E8" w:rsidP="00F71588">
            <w:pPr>
              <w:rPr>
                <w:szCs w:val="18"/>
              </w:rPr>
            </w:pPr>
            <w:r>
              <w:rPr>
                <w:rFonts w:eastAsiaTheme="minorEastAsia" w:hint="eastAsia"/>
                <w:szCs w:val="18"/>
              </w:rPr>
              <w:t>M</w:t>
            </w:r>
          </w:p>
        </w:tc>
        <w:tc>
          <w:tcPr>
            <w:tcW w:w="1167" w:type="pct"/>
          </w:tcPr>
          <w:p w:rsidR="00D958E8" w:rsidRPr="00F71588" w:rsidRDefault="00D958E8" w:rsidP="00F71588">
            <w:pPr>
              <w:rPr>
                <w:szCs w:val="18"/>
              </w:rPr>
            </w:pPr>
            <w:r w:rsidRPr="00F71588">
              <w:rPr>
                <w:szCs w:val="18"/>
              </w:rPr>
              <w:t>信道一上行延迟</w:t>
            </w:r>
          </w:p>
          <w:p w:rsidR="00D958E8" w:rsidRPr="00F71588" w:rsidRDefault="00D958E8" w:rsidP="00F71588">
            <w:pPr>
              <w:rPr>
                <w:szCs w:val="18"/>
              </w:rPr>
            </w:pPr>
            <w:r w:rsidRPr="00F71588">
              <w:rPr>
                <w:szCs w:val="18"/>
              </w:rPr>
              <w:t>单位：ms</w:t>
            </w:r>
          </w:p>
        </w:tc>
      </w:tr>
    </w:tbl>
    <w:p w:rsidR="008B4A3F" w:rsidRPr="009E44FF" w:rsidRDefault="008B4A3F" w:rsidP="008B4A3F">
      <w:pPr>
        <w:pStyle w:val="aff8"/>
        <w:ind w:firstLineChars="0" w:firstLine="0"/>
        <w:rPr>
          <w:rFonts w:ascii="Times New Roman"/>
        </w:rPr>
      </w:pPr>
    </w:p>
    <w:p w:rsidR="004F7E6F" w:rsidRPr="007676A6" w:rsidRDefault="0098632C" w:rsidP="007676A6">
      <w:pPr>
        <w:pStyle w:val="af4"/>
        <w:spacing w:before="156"/>
        <w:ind w:left="0"/>
      </w:pPr>
      <w:bookmarkStart w:id="1022" w:name="_Toc400632747"/>
      <w:bookmarkStart w:id="1023" w:name="_Toc422211227"/>
      <w:r w:rsidRPr="007676A6">
        <w:t>查询VDSL端口统计信息</w:t>
      </w:r>
      <w:bookmarkEnd w:id="1022"/>
      <w:r w:rsidR="004657D0" w:rsidRPr="007676A6">
        <w:t>（</w:t>
      </w:r>
      <w:r w:rsidR="004657D0">
        <w:rPr>
          <w:rFonts w:hint="eastAsia"/>
        </w:rPr>
        <w:t>条件</w:t>
      </w:r>
      <w:r w:rsidR="004657D0" w:rsidRPr="007676A6">
        <w:t>必选）</w:t>
      </w:r>
      <w:bookmarkEnd w:id="1023"/>
    </w:p>
    <w:p w:rsidR="00265CD4" w:rsidRDefault="00265CD4" w:rsidP="00CE4D8A">
      <w:pPr>
        <w:spacing w:beforeLines="50"/>
        <w:ind w:firstLine="420"/>
      </w:pPr>
      <w:r>
        <w:rPr>
          <w:rFonts w:hint="eastAsia"/>
        </w:rPr>
        <w:t>条件必选满足条件：</w:t>
      </w:r>
      <w:r w:rsidRPr="00265CD4">
        <w:rPr>
          <w:rFonts w:hint="eastAsia"/>
        </w:rPr>
        <w:t>设备有</w:t>
      </w:r>
      <w:r>
        <w:rPr>
          <w:rFonts w:hint="eastAsia"/>
        </w:rPr>
        <w:t>V</w:t>
      </w:r>
      <w:r w:rsidRPr="00265CD4">
        <w:rPr>
          <w:rFonts w:hint="eastAsia"/>
        </w:rPr>
        <w:t>DSL</w:t>
      </w:r>
      <w:r w:rsidRPr="00265CD4">
        <w:rPr>
          <w:rFonts w:hint="eastAsia"/>
        </w:rPr>
        <w:t>端口。</w:t>
      </w:r>
    </w:p>
    <w:p w:rsidR="002A3D27" w:rsidRDefault="002E6F90" w:rsidP="00CE4D8A">
      <w:pPr>
        <w:spacing w:beforeLines="50"/>
        <w:ind w:firstLine="420"/>
      </w:pPr>
      <w:r w:rsidRPr="00EC3C32">
        <w:lastRenderedPageBreak/>
        <w:t>功能描述</w:t>
      </w:r>
    </w:p>
    <w:p w:rsidR="002E6F90" w:rsidRPr="009E44FF" w:rsidRDefault="002E6F90" w:rsidP="00707D54">
      <w:pPr>
        <w:spacing w:line="360" w:lineRule="auto"/>
        <w:ind w:left="420" w:firstLine="420"/>
        <w:rPr>
          <w:szCs w:val="21"/>
        </w:rPr>
      </w:pPr>
      <w:r w:rsidRPr="009E44FF">
        <w:rPr>
          <w:szCs w:val="21"/>
        </w:rPr>
        <w:t>查询</w:t>
      </w:r>
      <w:r w:rsidRPr="009E44FF">
        <w:rPr>
          <w:szCs w:val="21"/>
        </w:rPr>
        <w:t>VDSL</w:t>
      </w:r>
      <w:r w:rsidRPr="009E44FF">
        <w:rPr>
          <w:szCs w:val="21"/>
        </w:rPr>
        <w:t>链路的质量状况，包括</w:t>
      </w:r>
      <w:r w:rsidRPr="009E44FF">
        <w:rPr>
          <w:szCs w:val="21"/>
        </w:rPr>
        <w:t>DSL</w:t>
      </w:r>
      <w:r w:rsidRPr="009E44FF">
        <w:rPr>
          <w:szCs w:val="21"/>
        </w:rPr>
        <w:t>线路当前</w:t>
      </w:r>
      <w:r w:rsidRPr="009E44FF">
        <w:rPr>
          <w:szCs w:val="21"/>
        </w:rPr>
        <w:t>15</w:t>
      </w:r>
      <w:r w:rsidRPr="009E44FF">
        <w:rPr>
          <w:szCs w:val="21"/>
        </w:rPr>
        <w:t>分钟、当前一天、过去一天的初始化信息、统计信息和通道统计信息。</w:t>
      </w:r>
    </w:p>
    <w:p w:rsidR="002E6F90" w:rsidRPr="00EC3C32" w:rsidRDefault="002E6F90" w:rsidP="00CE4D8A">
      <w:pPr>
        <w:spacing w:beforeLines="50"/>
        <w:ind w:firstLine="420"/>
      </w:pPr>
      <w:r w:rsidRPr="00EC3C32">
        <w:t>命令格式</w:t>
      </w:r>
    </w:p>
    <w:p w:rsidR="002E6F90" w:rsidRPr="009E44FF" w:rsidRDefault="002E6F90" w:rsidP="00707D54">
      <w:pPr>
        <w:spacing w:line="360" w:lineRule="auto"/>
        <w:ind w:left="420" w:firstLine="420"/>
        <w:rPr>
          <w:szCs w:val="21"/>
        </w:rPr>
      </w:pPr>
      <w:r w:rsidRPr="009E44FF">
        <w:rPr>
          <w:szCs w:val="21"/>
        </w:rPr>
        <w:t>LST-VDSLSTAT::ONUIP=onu_name|OLTID=olt_name[,PONID=ponport_location,ONUID=onu_index],ONUPORT=vdslport_num:CTAG::;</w:t>
      </w:r>
    </w:p>
    <w:p w:rsidR="002E6F90" w:rsidRPr="00EC3C32" w:rsidRDefault="002E6F90" w:rsidP="00CE4D8A">
      <w:pPr>
        <w:spacing w:beforeLines="50"/>
        <w:ind w:firstLine="420"/>
      </w:pPr>
      <w:r w:rsidRPr="00EC3C32">
        <w:t>输入参数</w:t>
      </w:r>
    </w:p>
    <w:tbl>
      <w:tblPr>
        <w:tblStyle w:val="afffffd"/>
        <w:tblW w:w="8813" w:type="dxa"/>
        <w:tblInd w:w="-401" w:type="dxa"/>
        <w:tblLayout w:type="fixed"/>
        <w:tblLook w:val="01E0"/>
      </w:tblPr>
      <w:tblGrid>
        <w:gridCol w:w="1483"/>
        <w:gridCol w:w="1622"/>
        <w:gridCol w:w="1622"/>
        <w:gridCol w:w="827"/>
        <w:gridCol w:w="3259"/>
      </w:tblGrid>
      <w:tr w:rsidR="00477AF3" w:rsidRPr="00F71588" w:rsidTr="00477AF3">
        <w:trPr>
          <w:cnfStyle w:val="100000000000"/>
        </w:trPr>
        <w:tc>
          <w:tcPr>
            <w:tcW w:w="842" w:type="pct"/>
          </w:tcPr>
          <w:p w:rsidR="00477AF3" w:rsidRPr="00F71588" w:rsidRDefault="00477AF3" w:rsidP="00F71588">
            <w:pPr>
              <w:rPr>
                <w:szCs w:val="18"/>
              </w:rPr>
            </w:pPr>
            <w:r w:rsidRPr="00F71588">
              <w:rPr>
                <w:rFonts w:ascii="宋体" w:eastAsia="宋体" w:hAnsi="宋体" w:cs="宋体" w:hint="eastAsia"/>
                <w:szCs w:val="18"/>
              </w:rPr>
              <w:t>参数名称</w:t>
            </w:r>
          </w:p>
        </w:tc>
        <w:tc>
          <w:tcPr>
            <w:tcW w:w="920" w:type="pct"/>
          </w:tcPr>
          <w:p w:rsidR="00477AF3" w:rsidRPr="00F71588" w:rsidRDefault="00477AF3" w:rsidP="00F71588">
            <w:pPr>
              <w:rPr>
                <w:szCs w:val="18"/>
              </w:rPr>
            </w:pPr>
            <w:r w:rsidRPr="00F71588">
              <w:rPr>
                <w:rFonts w:ascii="宋体" w:eastAsia="宋体" w:hAnsi="宋体" w:cs="宋体" w:hint="eastAsia"/>
                <w:szCs w:val="18"/>
              </w:rPr>
              <w:t>数据类型</w:t>
            </w:r>
          </w:p>
        </w:tc>
        <w:tc>
          <w:tcPr>
            <w:tcW w:w="920" w:type="pct"/>
          </w:tcPr>
          <w:p w:rsidR="00477AF3" w:rsidRPr="00F71588" w:rsidRDefault="00477AF3" w:rsidP="00F71588">
            <w:pPr>
              <w:rPr>
                <w:szCs w:val="18"/>
              </w:rPr>
            </w:pPr>
            <w:r w:rsidRPr="00F71588">
              <w:rPr>
                <w:rFonts w:ascii="宋体" w:eastAsia="宋体" w:hAnsi="宋体" w:cs="宋体" w:hint="eastAsia"/>
                <w:szCs w:val="18"/>
              </w:rPr>
              <w:t>取值范围</w:t>
            </w:r>
          </w:p>
        </w:tc>
        <w:tc>
          <w:tcPr>
            <w:tcW w:w="469" w:type="pct"/>
          </w:tcPr>
          <w:p w:rsidR="00477AF3" w:rsidRPr="00D958E8" w:rsidRDefault="00477AF3" w:rsidP="00477AF3">
            <w:pPr>
              <w:rPr>
                <w:rFonts w:eastAsiaTheme="minorEastAsia"/>
                <w:szCs w:val="18"/>
              </w:rPr>
            </w:pPr>
            <w:r>
              <w:rPr>
                <w:rFonts w:eastAsiaTheme="minorEastAsia" w:hint="eastAsia"/>
                <w:szCs w:val="18"/>
              </w:rPr>
              <w:t>限定</w:t>
            </w:r>
          </w:p>
        </w:tc>
        <w:tc>
          <w:tcPr>
            <w:tcW w:w="1850" w:type="pct"/>
          </w:tcPr>
          <w:p w:rsidR="00477AF3" w:rsidRPr="00F71588" w:rsidRDefault="00477AF3" w:rsidP="00F71588">
            <w:pPr>
              <w:rPr>
                <w:szCs w:val="18"/>
              </w:rPr>
            </w:pPr>
            <w:r w:rsidRPr="00F71588">
              <w:rPr>
                <w:rFonts w:ascii="宋体" w:eastAsia="宋体" w:hAnsi="宋体" w:cs="宋体" w:hint="eastAsia"/>
                <w:szCs w:val="18"/>
              </w:rPr>
              <w:t>参数说明</w:t>
            </w:r>
          </w:p>
        </w:tc>
      </w:tr>
      <w:tr w:rsidR="00477AF3" w:rsidRPr="00F71588" w:rsidTr="00477AF3">
        <w:tc>
          <w:tcPr>
            <w:tcW w:w="842" w:type="pct"/>
          </w:tcPr>
          <w:p w:rsidR="00477AF3" w:rsidRPr="00F71588" w:rsidRDefault="00477AF3" w:rsidP="00F71588">
            <w:pPr>
              <w:rPr>
                <w:szCs w:val="18"/>
              </w:rPr>
            </w:pPr>
            <w:r w:rsidRPr="00F71588">
              <w:rPr>
                <w:szCs w:val="18"/>
              </w:rPr>
              <w:t>ONUIP</w:t>
            </w:r>
          </w:p>
        </w:tc>
        <w:tc>
          <w:tcPr>
            <w:tcW w:w="920" w:type="pct"/>
          </w:tcPr>
          <w:p w:rsidR="00477AF3" w:rsidRPr="00F71588" w:rsidRDefault="00477AF3" w:rsidP="00F71588">
            <w:pPr>
              <w:rPr>
                <w:szCs w:val="18"/>
              </w:rPr>
            </w:pPr>
            <w:r w:rsidRPr="00F71588">
              <w:rPr>
                <w:szCs w:val="18"/>
              </w:rPr>
              <w:t>OCTET STRING</w:t>
            </w:r>
          </w:p>
        </w:tc>
        <w:tc>
          <w:tcPr>
            <w:tcW w:w="920" w:type="pct"/>
          </w:tcPr>
          <w:p w:rsidR="00477AF3" w:rsidRPr="00F71588" w:rsidRDefault="00477AF3" w:rsidP="00F71588">
            <w:pPr>
              <w:rPr>
                <w:szCs w:val="18"/>
              </w:rPr>
            </w:pPr>
            <w:r w:rsidRPr="00F71588">
              <w:rPr>
                <w:szCs w:val="18"/>
              </w:rPr>
              <w:t>SIZE(128)</w:t>
            </w:r>
          </w:p>
        </w:tc>
        <w:tc>
          <w:tcPr>
            <w:tcW w:w="469" w:type="pct"/>
          </w:tcPr>
          <w:p w:rsidR="00477AF3" w:rsidRPr="00F71588" w:rsidRDefault="00477AF3" w:rsidP="00477AF3">
            <w:pPr>
              <w:rPr>
                <w:szCs w:val="18"/>
              </w:rPr>
            </w:pPr>
            <w:r>
              <w:rPr>
                <w:rFonts w:eastAsiaTheme="minorEastAsia" w:hint="eastAsia"/>
                <w:szCs w:val="18"/>
              </w:rPr>
              <w:t>C</w:t>
            </w:r>
          </w:p>
        </w:tc>
        <w:tc>
          <w:tcPr>
            <w:tcW w:w="1850" w:type="pct"/>
          </w:tcPr>
          <w:p w:rsidR="00477AF3" w:rsidRPr="00F71588" w:rsidRDefault="00477AF3" w:rsidP="00F71588">
            <w:pPr>
              <w:rPr>
                <w:szCs w:val="18"/>
              </w:rPr>
            </w:pPr>
            <w:r w:rsidRPr="00F71588">
              <w:rPr>
                <w:rFonts w:ascii="宋体" w:eastAsia="宋体" w:hAnsi="宋体" w:cs="宋体" w:hint="eastAsia"/>
                <w:szCs w:val="18"/>
              </w:rPr>
              <w:t>具有管理</w:t>
            </w:r>
            <w:r w:rsidRPr="00F71588">
              <w:rPr>
                <w:szCs w:val="18"/>
              </w:rPr>
              <w:t>IP</w:t>
            </w:r>
            <w:r w:rsidRPr="00F71588">
              <w:rPr>
                <w:rFonts w:ascii="宋体" w:eastAsia="宋体" w:hAnsi="宋体" w:cs="宋体" w:hint="eastAsia"/>
                <w:szCs w:val="18"/>
              </w:rPr>
              <w:t>的</w:t>
            </w:r>
            <w:r w:rsidRPr="00F71588">
              <w:rPr>
                <w:szCs w:val="18"/>
              </w:rPr>
              <w:t>ONU</w:t>
            </w:r>
            <w:r w:rsidRPr="00F71588">
              <w:rPr>
                <w:rFonts w:ascii="宋体" w:eastAsia="宋体" w:hAnsi="宋体" w:cs="宋体" w:hint="eastAsia"/>
                <w:szCs w:val="18"/>
              </w:rPr>
              <w:t>的</w:t>
            </w:r>
            <w:r w:rsidRPr="00F71588">
              <w:rPr>
                <w:szCs w:val="18"/>
              </w:rPr>
              <w:t>IP</w:t>
            </w:r>
            <w:r w:rsidRPr="00F71588">
              <w:rPr>
                <w:rFonts w:ascii="宋体" w:eastAsia="宋体" w:hAnsi="宋体" w:cs="宋体" w:hint="eastAsia"/>
                <w:szCs w:val="18"/>
              </w:rPr>
              <w:t>地址或名称</w:t>
            </w:r>
          </w:p>
        </w:tc>
      </w:tr>
      <w:tr w:rsidR="00477AF3" w:rsidRPr="00F71588" w:rsidTr="00477AF3">
        <w:tc>
          <w:tcPr>
            <w:tcW w:w="842" w:type="pct"/>
          </w:tcPr>
          <w:p w:rsidR="00477AF3" w:rsidRPr="00F71588" w:rsidRDefault="00477AF3" w:rsidP="00F71588">
            <w:pPr>
              <w:rPr>
                <w:szCs w:val="18"/>
              </w:rPr>
            </w:pPr>
            <w:r w:rsidRPr="00F71588">
              <w:rPr>
                <w:szCs w:val="18"/>
              </w:rPr>
              <w:t>OLTID</w:t>
            </w:r>
          </w:p>
        </w:tc>
        <w:tc>
          <w:tcPr>
            <w:tcW w:w="920" w:type="pct"/>
          </w:tcPr>
          <w:p w:rsidR="00477AF3" w:rsidRPr="00F71588" w:rsidRDefault="00477AF3" w:rsidP="00F71588">
            <w:pPr>
              <w:rPr>
                <w:szCs w:val="18"/>
              </w:rPr>
            </w:pPr>
            <w:r w:rsidRPr="00F71588">
              <w:rPr>
                <w:szCs w:val="18"/>
              </w:rPr>
              <w:t>OCTET STRING</w:t>
            </w:r>
          </w:p>
        </w:tc>
        <w:tc>
          <w:tcPr>
            <w:tcW w:w="920" w:type="pct"/>
          </w:tcPr>
          <w:p w:rsidR="00477AF3" w:rsidRPr="00F71588" w:rsidRDefault="00477AF3" w:rsidP="00F71588">
            <w:pPr>
              <w:rPr>
                <w:szCs w:val="18"/>
              </w:rPr>
            </w:pPr>
            <w:r w:rsidRPr="00F71588">
              <w:rPr>
                <w:szCs w:val="18"/>
              </w:rPr>
              <w:t>SIZE(128)</w:t>
            </w:r>
          </w:p>
        </w:tc>
        <w:tc>
          <w:tcPr>
            <w:tcW w:w="469" w:type="pct"/>
          </w:tcPr>
          <w:p w:rsidR="00477AF3" w:rsidRPr="00F71588" w:rsidRDefault="00477AF3" w:rsidP="00477AF3">
            <w:pPr>
              <w:rPr>
                <w:szCs w:val="18"/>
              </w:rPr>
            </w:pPr>
            <w:r>
              <w:rPr>
                <w:rFonts w:eastAsiaTheme="minorEastAsia" w:hint="eastAsia"/>
                <w:szCs w:val="18"/>
              </w:rPr>
              <w:t>C</w:t>
            </w:r>
          </w:p>
        </w:tc>
        <w:tc>
          <w:tcPr>
            <w:tcW w:w="1850" w:type="pct"/>
          </w:tcPr>
          <w:p w:rsidR="00477AF3" w:rsidRPr="00F71588" w:rsidRDefault="00477AF3" w:rsidP="00F71588">
            <w:pPr>
              <w:rPr>
                <w:szCs w:val="18"/>
              </w:rPr>
            </w:pPr>
            <w:r w:rsidRPr="00F71588">
              <w:rPr>
                <w:szCs w:val="18"/>
              </w:rPr>
              <w:t>OLT IP</w:t>
            </w:r>
            <w:r w:rsidRPr="00F71588">
              <w:rPr>
                <w:rFonts w:ascii="宋体" w:eastAsia="宋体" w:hAnsi="宋体" w:cs="宋体" w:hint="eastAsia"/>
                <w:szCs w:val="18"/>
              </w:rPr>
              <w:t>地址或名称</w:t>
            </w:r>
          </w:p>
        </w:tc>
      </w:tr>
      <w:tr w:rsidR="00477AF3" w:rsidRPr="00F71588" w:rsidTr="00477AF3">
        <w:tc>
          <w:tcPr>
            <w:tcW w:w="842" w:type="pct"/>
          </w:tcPr>
          <w:p w:rsidR="00477AF3" w:rsidRPr="00F71588" w:rsidRDefault="00477AF3" w:rsidP="00F71588">
            <w:pPr>
              <w:rPr>
                <w:szCs w:val="18"/>
              </w:rPr>
            </w:pPr>
            <w:r w:rsidRPr="00F71588">
              <w:rPr>
                <w:szCs w:val="18"/>
              </w:rPr>
              <w:t>PONID</w:t>
            </w:r>
          </w:p>
        </w:tc>
        <w:tc>
          <w:tcPr>
            <w:tcW w:w="920" w:type="pct"/>
          </w:tcPr>
          <w:p w:rsidR="00477AF3" w:rsidRPr="00F71588" w:rsidRDefault="00477AF3" w:rsidP="00F71588">
            <w:pPr>
              <w:rPr>
                <w:szCs w:val="18"/>
              </w:rPr>
            </w:pPr>
            <w:r w:rsidRPr="00F71588">
              <w:rPr>
                <w:szCs w:val="18"/>
              </w:rPr>
              <w:t xml:space="preserve">OCTET STRING </w:t>
            </w:r>
          </w:p>
        </w:tc>
        <w:tc>
          <w:tcPr>
            <w:tcW w:w="920" w:type="pct"/>
          </w:tcPr>
          <w:p w:rsidR="00477AF3" w:rsidRPr="00F71588" w:rsidRDefault="00477AF3" w:rsidP="00F71588">
            <w:pPr>
              <w:rPr>
                <w:szCs w:val="18"/>
              </w:rPr>
            </w:pPr>
            <w:r w:rsidRPr="00F71588">
              <w:rPr>
                <w:szCs w:val="18"/>
              </w:rPr>
              <w:t>SIZE(128)</w:t>
            </w:r>
          </w:p>
          <w:p w:rsidR="00477AF3" w:rsidRPr="00F71588" w:rsidRDefault="00477AF3" w:rsidP="00F71588">
            <w:pPr>
              <w:rPr>
                <w:szCs w:val="18"/>
              </w:rPr>
            </w:pPr>
          </w:p>
        </w:tc>
        <w:tc>
          <w:tcPr>
            <w:tcW w:w="469" w:type="pct"/>
          </w:tcPr>
          <w:p w:rsidR="00477AF3" w:rsidRPr="00F71588" w:rsidRDefault="00477AF3" w:rsidP="00477AF3">
            <w:pPr>
              <w:rPr>
                <w:szCs w:val="18"/>
              </w:rPr>
            </w:pPr>
            <w:r>
              <w:rPr>
                <w:rFonts w:eastAsiaTheme="minorEastAsia" w:hint="eastAsia"/>
                <w:szCs w:val="18"/>
              </w:rPr>
              <w:t>C</w:t>
            </w:r>
          </w:p>
        </w:tc>
        <w:tc>
          <w:tcPr>
            <w:tcW w:w="1850" w:type="pct"/>
          </w:tcPr>
          <w:p w:rsidR="00477AF3" w:rsidRPr="00F71588" w:rsidRDefault="00477AF3" w:rsidP="00F71588">
            <w:pPr>
              <w:rPr>
                <w:szCs w:val="18"/>
              </w:rPr>
            </w:pPr>
            <w:r w:rsidRPr="00477AF3">
              <w:rPr>
                <w:rFonts w:hint="eastAsia"/>
                <w:szCs w:val="18"/>
              </w:rPr>
              <w:t>PON口定位信息。格式为</w:t>
            </w:r>
            <w:r w:rsidRPr="00477AF3">
              <w:rPr>
                <w:szCs w:val="18"/>
              </w:rPr>
              <w:t>“</w:t>
            </w:r>
            <w:r w:rsidRPr="00477AF3">
              <w:rPr>
                <w:rFonts w:hint="eastAsia"/>
                <w:szCs w:val="18"/>
              </w:rPr>
              <w:t>机架-框-槽-端口号</w:t>
            </w:r>
            <w:r w:rsidRPr="00477AF3">
              <w:rPr>
                <w:szCs w:val="18"/>
              </w:rPr>
              <w:t>”</w:t>
            </w:r>
            <w:r w:rsidRPr="00477AF3">
              <w:rPr>
                <w:rFonts w:hint="eastAsia"/>
                <w:szCs w:val="18"/>
              </w:rPr>
              <w:t>，没有则使用NA代替，如0框0槽0端口为NA-0-0-0。</w:t>
            </w:r>
          </w:p>
        </w:tc>
      </w:tr>
      <w:tr w:rsidR="00477AF3" w:rsidRPr="00F71588" w:rsidTr="00477AF3">
        <w:tc>
          <w:tcPr>
            <w:tcW w:w="842" w:type="pct"/>
          </w:tcPr>
          <w:p w:rsidR="00477AF3" w:rsidRPr="00F71588" w:rsidRDefault="00477AF3" w:rsidP="00F71588">
            <w:pPr>
              <w:rPr>
                <w:szCs w:val="18"/>
              </w:rPr>
            </w:pPr>
            <w:r w:rsidRPr="00F71588">
              <w:rPr>
                <w:szCs w:val="18"/>
              </w:rPr>
              <w:t>ONUIDTYPE</w:t>
            </w:r>
          </w:p>
        </w:tc>
        <w:tc>
          <w:tcPr>
            <w:tcW w:w="920" w:type="pct"/>
          </w:tcPr>
          <w:p w:rsidR="00477AF3" w:rsidRPr="00F71588" w:rsidRDefault="00477AF3" w:rsidP="00F71588">
            <w:pPr>
              <w:rPr>
                <w:szCs w:val="18"/>
              </w:rPr>
            </w:pPr>
            <w:r w:rsidRPr="00F71588">
              <w:rPr>
                <w:szCs w:val="18"/>
              </w:rPr>
              <w:t>OCTET STRING</w:t>
            </w:r>
          </w:p>
        </w:tc>
        <w:tc>
          <w:tcPr>
            <w:tcW w:w="920" w:type="pct"/>
          </w:tcPr>
          <w:p w:rsidR="00477AF3" w:rsidRPr="00300E1F" w:rsidRDefault="00477AF3" w:rsidP="001F3121">
            <w:pPr>
              <w:rPr>
                <w:szCs w:val="18"/>
              </w:rPr>
            </w:pPr>
            <w:r>
              <w:rPr>
                <w:szCs w:val="18"/>
              </w:rPr>
              <w:t>ONU_NAME</w:t>
            </w:r>
          </w:p>
          <w:p w:rsidR="00477AF3" w:rsidRPr="00300E1F" w:rsidRDefault="00477AF3" w:rsidP="001F3121">
            <w:pPr>
              <w:rPr>
                <w:szCs w:val="18"/>
              </w:rPr>
            </w:pPr>
            <w:r>
              <w:rPr>
                <w:szCs w:val="18"/>
              </w:rPr>
              <w:t>MAC</w:t>
            </w:r>
          </w:p>
          <w:p w:rsidR="00477AF3" w:rsidRDefault="00477AF3" w:rsidP="001F3121">
            <w:pPr>
              <w:rPr>
                <w:rFonts w:eastAsiaTheme="minorEastAsia"/>
                <w:szCs w:val="18"/>
              </w:rPr>
            </w:pPr>
            <w:r>
              <w:rPr>
                <w:szCs w:val="18"/>
              </w:rPr>
              <w:t>LOID</w:t>
            </w:r>
          </w:p>
          <w:p w:rsidR="00477AF3" w:rsidRPr="00931FE4" w:rsidRDefault="00477AF3" w:rsidP="001F3121">
            <w:pPr>
              <w:rPr>
                <w:rFonts w:eastAsiaTheme="minorEastAsia"/>
                <w:szCs w:val="18"/>
              </w:rPr>
            </w:pPr>
            <w:r>
              <w:rPr>
                <w:rFonts w:eastAsiaTheme="minorEastAsia" w:hint="eastAsia"/>
                <w:szCs w:val="18"/>
              </w:rPr>
              <w:t>PASSWORD</w:t>
            </w:r>
          </w:p>
          <w:p w:rsidR="00477AF3" w:rsidRPr="00300E1F" w:rsidRDefault="00477AF3" w:rsidP="001F3121">
            <w:pPr>
              <w:rPr>
                <w:szCs w:val="18"/>
              </w:rPr>
            </w:pPr>
            <w:r w:rsidRPr="00300E1F">
              <w:rPr>
                <w:szCs w:val="18"/>
              </w:rPr>
              <w:t>ONU_NUMBER</w:t>
            </w:r>
          </w:p>
        </w:tc>
        <w:tc>
          <w:tcPr>
            <w:tcW w:w="469" w:type="pct"/>
          </w:tcPr>
          <w:p w:rsidR="00477AF3" w:rsidRPr="00F71588" w:rsidRDefault="00477AF3" w:rsidP="00477AF3">
            <w:pPr>
              <w:rPr>
                <w:szCs w:val="18"/>
              </w:rPr>
            </w:pPr>
            <w:r>
              <w:rPr>
                <w:rFonts w:eastAsiaTheme="minorEastAsia" w:hint="eastAsia"/>
                <w:szCs w:val="18"/>
              </w:rPr>
              <w:t>C</w:t>
            </w:r>
          </w:p>
        </w:tc>
        <w:tc>
          <w:tcPr>
            <w:tcW w:w="1850" w:type="pct"/>
          </w:tcPr>
          <w:p w:rsidR="00477AF3" w:rsidRPr="006B594E" w:rsidRDefault="00477AF3"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477AF3" w:rsidRPr="00F71588" w:rsidTr="00477AF3">
        <w:tc>
          <w:tcPr>
            <w:tcW w:w="842" w:type="pct"/>
          </w:tcPr>
          <w:p w:rsidR="00477AF3" w:rsidRPr="00F71588" w:rsidRDefault="00477AF3" w:rsidP="00F71588">
            <w:pPr>
              <w:rPr>
                <w:szCs w:val="18"/>
              </w:rPr>
            </w:pPr>
            <w:r w:rsidRPr="00F71588">
              <w:rPr>
                <w:szCs w:val="18"/>
              </w:rPr>
              <w:t>ONUID</w:t>
            </w:r>
          </w:p>
        </w:tc>
        <w:tc>
          <w:tcPr>
            <w:tcW w:w="920" w:type="pct"/>
          </w:tcPr>
          <w:p w:rsidR="00477AF3" w:rsidRPr="00F71588" w:rsidRDefault="00477AF3" w:rsidP="00F71588">
            <w:pPr>
              <w:rPr>
                <w:szCs w:val="18"/>
              </w:rPr>
            </w:pPr>
            <w:r w:rsidRPr="00F71588">
              <w:rPr>
                <w:szCs w:val="18"/>
              </w:rPr>
              <w:t>OCTET STRING</w:t>
            </w:r>
          </w:p>
        </w:tc>
        <w:tc>
          <w:tcPr>
            <w:tcW w:w="920" w:type="pct"/>
          </w:tcPr>
          <w:p w:rsidR="00477AF3" w:rsidRPr="00300E1F" w:rsidRDefault="00477AF3" w:rsidP="001F3121">
            <w:pPr>
              <w:rPr>
                <w:szCs w:val="18"/>
              </w:rPr>
            </w:pPr>
            <w:r w:rsidRPr="00300E1F">
              <w:rPr>
                <w:szCs w:val="18"/>
              </w:rPr>
              <w:t>SIZE(128)</w:t>
            </w:r>
          </w:p>
        </w:tc>
        <w:tc>
          <w:tcPr>
            <w:tcW w:w="469" w:type="pct"/>
          </w:tcPr>
          <w:p w:rsidR="00477AF3" w:rsidRPr="00F71588" w:rsidRDefault="00477AF3" w:rsidP="00477AF3">
            <w:pPr>
              <w:rPr>
                <w:szCs w:val="18"/>
              </w:rPr>
            </w:pPr>
            <w:r>
              <w:rPr>
                <w:rFonts w:eastAsiaTheme="minorEastAsia" w:hint="eastAsia"/>
                <w:szCs w:val="18"/>
              </w:rPr>
              <w:t>C</w:t>
            </w:r>
          </w:p>
        </w:tc>
        <w:tc>
          <w:tcPr>
            <w:tcW w:w="1850" w:type="pct"/>
          </w:tcPr>
          <w:p w:rsidR="00477AF3" w:rsidRPr="00300E1F" w:rsidRDefault="00477AF3"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477AF3" w:rsidRPr="00F71588" w:rsidTr="00477AF3">
        <w:tc>
          <w:tcPr>
            <w:tcW w:w="842" w:type="pct"/>
          </w:tcPr>
          <w:p w:rsidR="00477AF3" w:rsidRPr="00F71588" w:rsidRDefault="00477AF3" w:rsidP="00F71588">
            <w:pPr>
              <w:rPr>
                <w:szCs w:val="18"/>
              </w:rPr>
            </w:pPr>
            <w:r w:rsidRPr="00F71588">
              <w:rPr>
                <w:szCs w:val="18"/>
              </w:rPr>
              <w:t>ONUPORT</w:t>
            </w:r>
          </w:p>
        </w:tc>
        <w:tc>
          <w:tcPr>
            <w:tcW w:w="920" w:type="pct"/>
          </w:tcPr>
          <w:p w:rsidR="00477AF3" w:rsidRPr="00F71588" w:rsidRDefault="00477AF3" w:rsidP="00F71588">
            <w:pPr>
              <w:rPr>
                <w:szCs w:val="18"/>
              </w:rPr>
            </w:pPr>
            <w:r w:rsidRPr="00F71588">
              <w:rPr>
                <w:szCs w:val="18"/>
              </w:rPr>
              <w:t xml:space="preserve">OCTET STRING </w:t>
            </w:r>
          </w:p>
        </w:tc>
        <w:tc>
          <w:tcPr>
            <w:tcW w:w="920" w:type="pct"/>
          </w:tcPr>
          <w:p w:rsidR="00477AF3" w:rsidRPr="00F71588" w:rsidRDefault="00477AF3" w:rsidP="00F71588">
            <w:pPr>
              <w:rPr>
                <w:szCs w:val="18"/>
              </w:rPr>
            </w:pPr>
            <w:r w:rsidRPr="00F71588">
              <w:rPr>
                <w:szCs w:val="18"/>
              </w:rPr>
              <w:t>SIZE(128)</w:t>
            </w:r>
          </w:p>
          <w:p w:rsidR="00477AF3" w:rsidRPr="00F71588" w:rsidRDefault="00477AF3" w:rsidP="00F71588">
            <w:pPr>
              <w:rPr>
                <w:szCs w:val="18"/>
              </w:rPr>
            </w:pPr>
            <w:r w:rsidRPr="00F71588">
              <w:rPr>
                <w:rFonts w:ascii="宋体" w:eastAsia="宋体" w:hAnsi="宋体" w:cs="宋体" w:hint="eastAsia"/>
                <w:szCs w:val="18"/>
              </w:rPr>
              <w:t>机架</w:t>
            </w:r>
            <w:r w:rsidRPr="00F71588">
              <w:rPr>
                <w:szCs w:val="18"/>
              </w:rPr>
              <w:t>-</w:t>
            </w:r>
            <w:r w:rsidRPr="00F71588">
              <w:rPr>
                <w:rFonts w:ascii="宋体" w:eastAsia="宋体" w:hAnsi="宋体" w:cs="宋体" w:hint="eastAsia"/>
                <w:szCs w:val="18"/>
              </w:rPr>
              <w:t>框</w:t>
            </w:r>
            <w:r w:rsidRPr="00F71588">
              <w:rPr>
                <w:szCs w:val="18"/>
              </w:rPr>
              <w:t>-</w:t>
            </w:r>
            <w:r w:rsidRPr="00F71588">
              <w:rPr>
                <w:rFonts w:ascii="宋体" w:eastAsia="宋体" w:hAnsi="宋体" w:cs="宋体" w:hint="eastAsia"/>
                <w:szCs w:val="18"/>
              </w:rPr>
              <w:t>槽</w:t>
            </w:r>
            <w:r w:rsidRPr="00F71588">
              <w:rPr>
                <w:szCs w:val="18"/>
              </w:rPr>
              <w:t>-</w:t>
            </w:r>
            <w:r w:rsidRPr="00F71588">
              <w:rPr>
                <w:rFonts w:ascii="宋体" w:eastAsia="宋体" w:hAnsi="宋体" w:cs="宋体" w:hint="eastAsia"/>
                <w:szCs w:val="18"/>
              </w:rPr>
              <w:t>端口</w:t>
            </w:r>
          </w:p>
        </w:tc>
        <w:tc>
          <w:tcPr>
            <w:tcW w:w="469" w:type="pct"/>
          </w:tcPr>
          <w:p w:rsidR="00477AF3" w:rsidRPr="00F71588" w:rsidRDefault="00477AF3" w:rsidP="00477AF3">
            <w:pPr>
              <w:rPr>
                <w:szCs w:val="18"/>
              </w:rPr>
            </w:pPr>
            <w:r>
              <w:rPr>
                <w:rFonts w:eastAsiaTheme="minorEastAsia" w:hint="eastAsia"/>
                <w:szCs w:val="18"/>
              </w:rPr>
              <w:t>M</w:t>
            </w:r>
          </w:p>
        </w:tc>
        <w:tc>
          <w:tcPr>
            <w:tcW w:w="1850" w:type="pct"/>
          </w:tcPr>
          <w:p w:rsidR="00477AF3" w:rsidRPr="00F71588" w:rsidRDefault="00477AF3" w:rsidP="00F71588">
            <w:pPr>
              <w:rPr>
                <w:szCs w:val="18"/>
              </w:rPr>
            </w:pPr>
            <w:r w:rsidRPr="00F71588">
              <w:rPr>
                <w:rFonts w:ascii="宋体" w:eastAsia="宋体" w:hAnsi="宋体" w:cs="宋体" w:hint="eastAsia"/>
                <w:szCs w:val="18"/>
              </w:rPr>
              <w:t>通过</w:t>
            </w:r>
            <w:r w:rsidRPr="00F71588">
              <w:rPr>
                <w:szCs w:val="18"/>
              </w:rPr>
              <w:t xml:space="preserve"> </w:t>
            </w:r>
            <w:r w:rsidRPr="00F71588">
              <w:rPr>
                <w:rFonts w:ascii="宋体" w:eastAsia="宋体" w:hAnsi="宋体" w:cs="宋体" w:hint="eastAsia"/>
                <w:szCs w:val="18"/>
              </w:rPr>
              <w:t>机架</w:t>
            </w:r>
            <w:r w:rsidRPr="00F71588">
              <w:rPr>
                <w:szCs w:val="18"/>
              </w:rPr>
              <w:t>-</w:t>
            </w:r>
            <w:r w:rsidRPr="00F71588">
              <w:rPr>
                <w:rFonts w:ascii="宋体" w:eastAsia="宋体" w:hAnsi="宋体" w:cs="宋体" w:hint="eastAsia"/>
                <w:szCs w:val="18"/>
              </w:rPr>
              <w:t>框</w:t>
            </w:r>
            <w:r w:rsidRPr="00F71588">
              <w:rPr>
                <w:szCs w:val="18"/>
              </w:rPr>
              <w:t>-</w:t>
            </w:r>
            <w:r w:rsidRPr="00F71588">
              <w:rPr>
                <w:rFonts w:ascii="宋体" w:eastAsia="宋体" w:hAnsi="宋体" w:cs="宋体" w:hint="eastAsia"/>
                <w:szCs w:val="18"/>
              </w:rPr>
              <w:t>槽号</w:t>
            </w:r>
            <w:r w:rsidRPr="00F71588">
              <w:rPr>
                <w:szCs w:val="18"/>
              </w:rPr>
              <w:t>-</w:t>
            </w:r>
            <w:r w:rsidRPr="00F71588">
              <w:rPr>
                <w:rFonts w:ascii="宋体" w:eastAsia="宋体" w:hAnsi="宋体" w:cs="宋体" w:hint="eastAsia"/>
                <w:szCs w:val="18"/>
              </w:rPr>
              <w:t>端口号的</w:t>
            </w:r>
            <w:r w:rsidRPr="00F71588">
              <w:rPr>
                <w:szCs w:val="18"/>
              </w:rPr>
              <w:t xml:space="preserve"> </w:t>
            </w:r>
            <w:r w:rsidRPr="00F71588">
              <w:rPr>
                <w:rFonts w:ascii="宋体" w:eastAsia="宋体" w:hAnsi="宋体" w:cs="宋体" w:hint="eastAsia"/>
                <w:szCs w:val="18"/>
              </w:rPr>
              <w:t>方式定位</w:t>
            </w:r>
            <w:r w:rsidRPr="00F71588">
              <w:rPr>
                <w:szCs w:val="18"/>
              </w:rPr>
              <w:t xml:space="preserve"> </w:t>
            </w:r>
            <w:r w:rsidR="00B00587">
              <w:rPr>
                <w:rFonts w:ascii="宋体" w:eastAsia="宋体" w:hAnsi="宋体" w:cs="宋体" w:hint="eastAsia"/>
                <w:szCs w:val="18"/>
              </w:rPr>
              <w:t>单元盘</w:t>
            </w:r>
            <w:r w:rsidRPr="00F71588">
              <w:rPr>
                <w:rFonts w:ascii="宋体" w:eastAsia="宋体" w:hAnsi="宋体" w:cs="宋体" w:hint="eastAsia"/>
                <w:szCs w:val="18"/>
              </w:rPr>
              <w:t>，</w:t>
            </w:r>
            <w:r w:rsidRPr="00F71588">
              <w:rPr>
                <w:szCs w:val="18"/>
              </w:rPr>
              <w:t xml:space="preserve"> </w:t>
            </w:r>
            <w:r w:rsidRPr="00F71588">
              <w:rPr>
                <w:rFonts w:ascii="宋体" w:eastAsia="宋体" w:hAnsi="宋体" w:cs="宋体" w:hint="eastAsia"/>
                <w:szCs w:val="18"/>
              </w:rPr>
              <w:t>没有的补为</w:t>
            </w:r>
            <w:r w:rsidRPr="00F71588">
              <w:rPr>
                <w:szCs w:val="18"/>
              </w:rPr>
              <w:t>NA</w:t>
            </w:r>
          </w:p>
        </w:tc>
      </w:tr>
    </w:tbl>
    <w:p w:rsidR="002E6F90" w:rsidRPr="009E44FF" w:rsidRDefault="002E6F90" w:rsidP="002E6F90">
      <w:pPr>
        <w:spacing w:line="360" w:lineRule="auto"/>
        <w:rPr>
          <w:b/>
          <w:bCs/>
          <w:szCs w:val="21"/>
        </w:rPr>
      </w:pPr>
    </w:p>
    <w:p w:rsidR="002E6F90" w:rsidRPr="00EC3C32" w:rsidRDefault="002E6F90" w:rsidP="00CE4D8A">
      <w:pPr>
        <w:spacing w:beforeLines="50"/>
        <w:ind w:firstLine="420"/>
      </w:pPr>
      <w:r w:rsidRPr="00EC3C32">
        <w:t>响应格式</w:t>
      </w:r>
    </w:p>
    <w:p w:rsidR="002E6F90" w:rsidRPr="009E44FF" w:rsidRDefault="002E6F90" w:rsidP="00707D5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2E6F90" w:rsidRPr="00EC3C32" w:rsidRDefault="002E6F90" w:rsidP="00CE4D8A">
      <w:pPr>
        <w:spacing w:beforeLines="50"/>
        <w:ind w:firstLine="420"/>
      </w:pPr>
      <w:r w:rsidRPr="00EC3C32">
        <w:t>输出参数</w:t>
      </w:r>
    </w:p>
    <w:tbl>
      <w:tblPr>
        <w:tblStyle w:val="afffffd"/>
        <w:tblW w:w="9196" w:type="dxa"/>
        <w:tblInd w:w="-1410" w:type="dxa"/>
        <w:tblLayout w:type="fixed"/>
        <w:tblLook w:val="01E0"/>
      </w:tblPr>
      <w:tblGrid>
        <w:gridCol w:w="2913"/>
        <w:gridCol w:w="1208"/>
        <w:gridCol w:w="1659"/>
        <w:gridCol w:w="723"/>
        <w:gridCol w:w="2693"/>
      </w:tblGrid>
      <w:tr w:rsidR="009C3E5F" w:rsidRPr="00F71588" w:rsidTr="00477AF3">
        <w:trPr>
          <w:cnfStyle w:val="100000000000"/>
        </w:trPr>
        <w:tc>
          <w:tcPr>
            <w:tcW w:w="1584" w:type="pct"/>
          </w:tcPr>
          <w:p w:rsidR="009C3E5F" w:rsidRPr="00F71588" w:rsidRDefault="009C3E5F" w:rsidP="00F71588">
            <w:pPr>
              <w:rPr>
                <w:szCs w:val="18"/>
              </w:rPr>
            </w:pPr>
            <w:r w:rsidRPr="00F71588">
              <w:rPr>
                <w:szCs w:val="18"/>
              </w:rPr>
              <w:t>参数名称</w:t>
            </w:r>
          </w:p>
        </w:tc>
        <w:tc>
          <w:tcPr>
            <w:tcW w:w="657" w:type="pct"/>
          </w:tcPr>
          <w:p w:rsidR="009C3E5F" w:rsidRPr="00F71588" w:rsidRDefault="009C3E5F" w:rsidP="00F71588">
            <w:pPr>
              <w:rPr>
                <w:szCs w:val="18"/>
              </w:rPr>
            </w:pPr>
            <w:r w:rsidRPr="00F71588">
              <w:rPr>
                <w:szCs w:val="18"/>
              </w:rPr>
              <w:t>数据类型</w:t>
            </w:r>
          </w:p>
        </w:tc>
        <w:tc>
          <w:tcPr>
            <w:tcW w:w="902" w:type="pct"/>
          </w:tcPr>
          <w:p w:rsidR="009C3E5F" w:rsidRPr="00F71588" w:rsidRDefault="009C3E5F" w:rsidP="00F71588">
            <w:pPr>
              <w:rPr>
                <w:szCs w:val="18"/>
              </w:rPr>
            </w:pPr>
            <w:r w:rsidRPr="00F71588">
              <w:rPr>
                <w:szCs w:val="18"/>
              </w:rPr>
              <w:t>取值范围</w:t>
            </w:r>
          </w:p>
        </w:tc>
        <w:tc>
          <w:tcPr>
            <w:tcW w:w="393" w:type="pct"/>
          </w:tcPr>
          <w:p w:rsidR="009C3E5F" w:rsidRPr="009C3E5F" w:rsidRDefault="009C3E5F" w:rsidP="00F71588">
            <w:pPr>
              <w:rPr>
                <w:rFonts w:eastAsiaTheme="minorEastAsia"/>
                <w:szCs w:val="18"/>
              </w:rPr>
            </w:pPr>
            <w:r>
              <w:rPr>
                <w:rFonts w:eastAsiaTheme="minorEastAsia" w:hint="eastAsia"/>
                <w:szCs w:val="18"/>
              </w:rPr>
              <w:t>限定</w:t>
            </w:r>
          </w:p>
        </w:tc>
        <w:tc>
          <w:tcPr>
            <w:tcW w:w="1465" w:type="pct"/>
          </w:tcPr>
          <w:p w:rsidR="009C3E5F" w:rsidRPr="00F71588" w:rsidRDefault="009C3E5F" w:rsidP="00F71588">
            <w:pPr>
              <w:rPr>
                <w:szCs w:val="18"/>
              </w:rPr>
            </w:pPr>
            <w:r w:rsidRPr="00F71588">
              <w:rPr>
                <w:szCs w:val="18"/>
              </w:rPr>
              <w:t>参数说明</w:t>
            </w:r>
          </w:p>
        </w:tc>
      </w:tr>
      <w:tr w:rsidR="009C3E5F" w:rsidRPr="00F71588" w:rsidTr="00477AF3">
        <w:tc>
          <w:tcPr>
            <w:tcW w:w="1584" w:type="pct"/>
          </w:tcPr>
          <w:p w:rsidR="009C3E5F" w:rsidRPr="00F71588" w:rsidRDefault="009C3E5F" w:rsidP="00F71588">
            <w:pPr>
              <w:rPr>
                <w:szCs w:val="18"/>
              </w:rPr>
            </w:pPr>
            <w:r w:rsidRPr="00F71588">
              <w:rPr>
                <w:szCs w:val="18"/>
              </w:rPr>
              <w:t>xdsl2PMLCurr15MTimeElapsed</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900</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当前15分钟已逝去时间</w:t>
            </w:r>
          </w:p>
        </w:tc>
      </w:tr>
      <w:tr w:rsidR="009C3E5F" w:rsidRPr="00F71588" w:rsidTr="00477AF3">
        <w:tc>
          <w:tcPr>
            <w:tcW w:w="1584" w:type="pct"/>
          </w:tcPr>
          <w:p w:rsidR="009C3E5F" w:rsidRPr="00F71588" w:rsidRDefault="009C3E5F" w:rsidP="00F71588">
            <w:pPr>
              <w:rPr>
                <w:szCs w:val="18"/>
              </w:rPr>
            </w:pPr>
            <w:r w:rsidRPr="00F71588">
              <w:rPr>
                <w:szCs w:val="18"/>
              </w:rPr>
              <w:t>xdsl2PMLCurr15MLoss</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900</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当前15分钟信号丢失秒数</w:t>
            </w:r>
          </w:p>
        </w:tc>
      </w:tr>
      <w:tr w:rsidR="009C3E5F" w:rsidRPr="00F71588" w:rsidTr="00477AF3">
        <w:tc>
          <w:tcPr>
            <w:tcW w:w="1584" w:type="pct"/>
          </w:tcPr>
          <w:p w:rsidR="009C3E5F" w:rsidRPr="00F71588" w:rsidRDefault="009C3E5F" w:rsidP="00F71588">
            <w:pPr>
              <w:rPr>
                <w:szCs w:val="18"/>
              </w:rPr>
            </w:pPr>
            <w:r w:rsidRPr="00F71588">
              <w:rPr>
                <w:szCs w:val="18"/>
              </w:rPr>
              <w:t>xdsl2PMLCurrInit15MFullInits</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2147483647</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当前15分钟初始化次数</w:t>
            </w:r>
          </w:p>
        </w:tc>
      </w:tr>
      <w:tr w:rsidR="009C3E5F" w:rsidRPr="00F71588" w:rsidTr="00477AF3">
        <w:tc>
          <w:tcPr>
            <w:tcW w:w="1584" w:type="pct"/>
          </w:tcPr>
          <w:p w:rsidR="009C3E5F" w:rsidRPr="00F71588" w:rsidRDefault="009C3E5F" w:rsidP="00F71588">
            <w:pPr>
              <w:rPr>
                <w:szCs w:val="18"/>
              </w:rPr>
            </w:pPr>
            <w:r w:rsidRPr="00F71588">
              <w:rPr>
                <w:szCs w:val="18"/>
              </w:rPr>
              <w:lastRenderedPageBreak/>
              <w:t>Curr15MinAtucEss</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900</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当前15分钟误码秒</w:t>
            </w:r>
          </w:p>
        </w:tc>
      </w:tr>
      <w:tr w:rsidR="009C3E5F" w:rsidRPr="00F71588" w:rsidTr="00477AF3">
        <w:tc>
          <w:tcPr>
            <w:tcW w:w="1584" w:type="pct"/>
          </w:tcPr>
          <w:p w:rsidR="009C3E5F" w:rsidRPr="00F71588" w:rsidRDefault="009C3E5F" w:rsidP="00F71588">
            <w:pPr>
              <w:rPr>
                <w:szCs w:val="18"/>
              </w:rPr>
            </w:pPr>
            <w:r w:rsidRPr="00F71588">
              <w:rPr>
                <w:szCs w:val="18"/>
              </w:rPr>
              <w:t>xdsl2PMLCurr15MSes</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900</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当前15分钟严重误码秒数。</w:t>
            </w:r>
          </w:p>
        </w:tc>
      </w:tr>
      <w:tr w:rsidR="009C3E5F" w:rsidRPr="00F71588" w:rsidTr="00477AF3">
        <w:tc>
          <w:tcPr>
            <w:tcW w:w="1584" w:type="pct"/>
          </w:tcPr>
          <w:p w:rsidR="009C3E5F" w:rsidRPr="00F71588" w:rsidRDefault="009C3E5F" w:rsidP="00F71588">
            <w:pPr>
              <w:rPr>
                <w:szCs w:val="18"/>
              </w:rPr>
            </w:pPr>
            <w:r w:rsidRPr="00F71588">
              <w:rPr>
                <w:szCs w:val="18"/>
              </w:rPr>
              <w:t>xdsl2PMLCurrInit15MFailedFullInits</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2147483647</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当前15分钟初始化失败次数</w:t>
            </w:r>
          </w:p>
        </w:tc>
      </w:tr>
      <w:tr w:rsidR="009C3E5F" w:rsidRPr="00F71588" w:rsidTr="00477AF3">
        <w:tc>
          <w:tcPr>
            <w:tcW w:w="1584" w:type="pct"/>
          </w:tcPr>
          <w:p w:rsidR="009C3E5F" w:rsidRPr="00F71588" w:rsidRDefault="009C3E5F" w:rsidP="00F71588">
            <w:pPr>
              <w:rPr>
                <w:szCs w:val="18"/>
              </w:rPr>
            </w:pPr>
            <w:r w:rsidRPr="00F71588">
              <w:rPr>
                <w:szCs w:val="18"/>
              </w:rPr>
              <w:t>xdsl2PMLCurr1DayTimeElapsed</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86400</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当前一天已逝去时间</w:t>
            </w:r>
          </w:p>
        </w:tc>
      </w:tr>
      <w:tr w:rsidR="009C3E5F" w:rsidRPr="00F71588" w:rsidTr="00477AF3">
        <w:tc>
          <w:tcPr>
            <w:tcW w:w="1584" w:type="pct"/>
          </w:tcPr>
          <w:p w:rsidR="009C3E5F" w:rsidRPr="00F71588" w:rsidRDefault="009C3E5F" w:rsidP="00F71588">
            <w:pPr>
              <w:rPr>
                <w:szCs w:val="18"/>
              </w:rPr>
            </w:pPr>
            <w:r w:rsidRPr="00F71588">
              <w:rPr>
                <w:szCs w:val="18"/>
              </w:rPr>
              <w:t>xdsl2PMLCurrInit1DayFullInits</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2147483647</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当前一天初始化次数</w:t>
            </w:r>
          </w:p>
        </w:tc>
      </w:tr>
      <w:tr w:rsidR="009C3E5F" w:rsidRPr="00F71588" w:rsidTr="00477AF3">
        <w:tc>
          <w:tcPr>
            <w:tcW w:w="1584" w:type="pct"/>
          </w:tcPr>
          <w:p w:rsidR="009C3E5F" w:rsidRPr="00F71588" w:rsidRDefault="009C3E5F" w:rsidP="00F71588">
            <w:pPr>
              <w:rPr>
                <w:szCs w:val="18"/>
              </w:rPr>
            </w:pPr>
            <w:r w:rsidRPr="00F71588">
              <w:rPr>
                <w:szCs w:val="18"/>
              </w:rPr>
              <w:t>xdsl2PMLCurr1DayEs</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86400</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当前一天误码秒</w:t>
            </w:r>
          </w:p>
        </w:tc>
      </w:tr>
      <w:tr w:rsidR="009C3E5F" w:rsidRPr="00F71588" w:rsidTr="00477AF3">
        <w:tc>
          <w:tcPr>
            <w:tcW w:w="1584" w:type="pct"/>
          </w:tcPr>
          <w:p w:rsidR="009C3E5F" w:rsidRPr="00F71588" w:rsidRDefault="009C3E5F" w:rsidP="00F71588">
            <w:pPr>
              <w:rPr>
                <w:szCs w:val="18"/>
              </w:rPr>
            </w:pPr>
            <w:r w:rsidRPr="00F71588">
              <w:rPr>
                <w:szCs w:val="18"/>
              </w:rPr>
              <w:t>xdsl2PMLCurr1DayLoss</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86400</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当前一天信号丢失秒数</w:t>
            </w:r>
          </w:p>
        </w:tc>
      </w:tr>
      <w:tr w:rsidR="009C3E5F" w:rsidRPr="00F71588" w:rsidTr="00477AF3">
        <w:tc>
          <w:tcPr>
            <w:tcW w:w="1584" w:type="pct"/>
          </w:tcPr>
          <w:p w:rsidR="009C3E5F" w:rsidRPr="00F71588" w:rsidRDefault="009C3E5F" w:rsidP="00F71588">
            <w:pPr>
              <w:rPr>
                <w:szCs w:val="18"/>
              </w:rPr>
            </w:pPr>
            <w:r w:rsidRPr="00F71588">
              <w:rPr>
                <w:szCs w:val="18"/>
              </w:rPr>
              <w:t>xdsl2PMLCurr1DaySes</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86400</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当前一天严重误码秒数。</w:t>
            </w:r>
          </w:p>
        </w:tc>
      </w:tr>
      <w:tr w:rsidR="009C3E5F" w:rsidRPr="00F71588" w:rsidTr="00477AF3">
        <w:tc>
          <w:tcPr>
            <w:tcW w:w="1584" w:type="pct"/>
          </w:tcPr>
          <w:p w:rsidR="009C3E5F" w:rsidRPr="00F71588" w:rsidRDefault="009C3E5F" w:rsidP="00F71588">
            <w:pPr>
              <w:rPr>
                <w:szCs w:val="18"/>
              </w:rPr>
            </w:pPr>
            <w:r w:rsidRPr="00F71588">
              <w:rPr>
                <w:szCs w:val="18"/>
              </w:rPr>
              <w:t>xdsl2PMLCurrInit1DayFailedFullInits</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2147483647</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当前一天初始化失败次数</w:t>
            </w:r>
          </w:p>
        </w:tc>
      </w:tr>
      <w:tr w:rsidR="009C3E5F" w:rsidRPr="00F71588" w:rsidTr="00477AF3">
        <w:tc>
          <w:tcPr>
            <w:tcW w:w="1584" w:type="pct"/>
          </w:tcPr>
          <w:p w:rsidR="009C3E5F" w:rsidRPr="00F71588" w:rsidRDefault="009C3E5F" w:rsidP="00F71588">
            <w:pPr>
              <w:rPr>
                <w:szCs w:val="18"/>
              </w:rPr>
            </w:pPr>
            <w:r w:rsidRPr="00F71588">
              <w:rPr>
                <w:szCs w:val="18"/>
              </w:rPr>
              <w:t>xdsl2PMLHist1DMonitoredTime</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86400</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过去一天已逝去时间</w:t>
            </w:r>
          </w:p>
        </w:tc>
      </w:tr>
      <w:tr w:rsidR="009C3E5F" w:rsidRPr="00F71588" w:rsidTr="00477AF3">
        <w:tc>
          <w:tcPr>
            <w:tcW w:w="1584" w:type="pct"/>
          </w:tcPr>
          <w:p w:rsidR="009C3E5F" w:rsidRPr="00F71588" w:rsidRDefault="009C3E5F" w:rsidP="00F71588">
            <w:pPr>
              <w:rPr>
                <w:szCs w:val="18"/>
              </w:rPr>
            </w:pPr>
            <w:r w:rsidRPr="00F71588">
              <w:rPr>
                <w:szCs w:val="18"/>
              </w:rPr>
              <w:t>xdsl2PMLHistinit1DFullInits</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2147483647</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过去一天初始化次数</w:t>
            </w:r>
          </w:p>
        </w:tc>
      </w:tr>
      <w:tr w:rsidR="009C3E5F" w:rsidRPr="00F71588" w:rsidTr="00477AF3">
        <w:tc>
          <w:tcPr>
            <w:tcW w:w="1584" w:type="pct"/>
          </w:tcPr>
          <w:p w:rsidR="009C3E5F" w:rsidRPr="00F71588" w:rsidRDefault="009C3E5F" w:rsidP="00F71588">
            <w:pPr>
              <w:rPr>
                <w:szCs w:val="18"/>
              </w:rPr>
            </w:pPr>
            <w:r w:rsidRPr="00F71588">
              <w:rPr>
                <w:szCs w:val="18"/>
              </w:rPr>
              <w:t>xdsl2PMLHistinit1DFailedFullInits</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2147483647</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过去一天初始化失败次数</w:t>
            </w:r>
          </w:p>
        </w:tc>
      </w:tr>
      <w:tr w:rsidR="009C3E5F" w:rsidRPr="00F71588" w:rsidTr="00477AF3">
        <w:tc>
          <w:tcPr>
            <w:tcW w:w="1584" w:type="pct"/>
          </w:tcPr>
          <w:p w:rsidR="009C3E5F" w:rsidRPr="00F71588" w:rsidRDefault="009C3E5F" w:rsidP="00F71588">
            <w:pPr>
              <w:rPr>
                <w:szCs w:val="18"/>
              </w:rPr>
            </w:pPr>
            <w:r w:rsidRPr="00F71588">
              <w:rPr>
                <w:szCs w:val="18"/>
              </w:rPr>
              <w:t>xdsl2PMLHist1DEs</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86400</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过去一天误码秒</w:t>
            </w:r>
          </w:p>
        </w:tc>
      </w:tr>
      <w:tr w:rsidR="009C3E5F" w:rsidRPr="00F71588" w:rsidTr="00477AF3">
        <w:tc>
          <w:tcPr>
            <w:tcW w:w="1584" w:type="pct"/>
          </w:tcPr>
          <w:p w:rsidR="009C3E5F" w:rsidRPr="00F71588" w:rsidRDefault="009C3E5F" w:rsidP="00F71588">
            <w:pPr>
              <w:rPr>
                <w:szCs w:val="18"/>
              </w:rPr>
            </w:pPr>
            <w:r w:rsidRPr="00F71588">
              <w:rPr>
                <w:szCs w:val="18"/>
              </w:rPr>
              <w:t>xdsl2PMLHist1DLoss</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86400</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过去一天信号丢失秒数</w:t>
            </w:r>
          </w:p>
        </w:tc>
      </w:tr>
      <w:tr w:rsidR="009C3E5F" w:rsidRPr="00F71588" w:rsidTr="00477AF3">
        <w:tc>
          <w:tcPr>
            <w:tcW w:w="1584" w:type="pct"/>
          </w:tcPr>
          <w:p w:rsidR="009C3E5F" w:rsidRPr="00F71588" w:rsidRDefault="009C3E5F" w:rsidP="00F71588">
            <w:pPr>
              <w:rPr>
                <w:szCs w:val="18"/>
              </w:rPr>
            </w:pPr>
            <w:r w:rsidRPr="00F71588">
              <w:rPr>
                <w:szCs w:val="18"/>
              </w:rPr>
              <w:t>xdsl2PMLHist1DSes</w:t>
            </w:r>
          </w:p>
        </w:tc>
        <w:tc>
          <w:tcPr>
            <w:tcW w:w="657" w:type="pct"/>
          </w:tcPr>
          <w:p w:rsidR="009C3E5F" w:rsidRPr="00F71588" w:rsidRDefault="009C3E5F" w:rsidP="00F71588">
            <w:pPr>
              <w:rPr>
                <w:szCs w:val="18"/>
              </w:rPr>
            </w:pPr>
            <w:r w:rsidRPr="00F71588">
              <w:rPr>
                <w:szCs w:val="18"/>
              </w:rPr>
              <w:t>INTEGER</w:t>
            </w:r>
          </w:p>
        </w:tc>
        <w:tc>
          <w:tcPr>
            <w:tcW w:w="902" w:type="pct"/>
          </w:tcPr>
          <w:p w:rsidR="009C3E5F" w:rsidRPr="00F71588" w:rsidRDefault="009C3E5F" w:rsidP="00F71588">
            <w:pPr>
              <w:rPr>
                <w:szCs w:val="18"/>
              </w:rPr>
            </w:pPr>
            <w:r w:rsidRPr="00F71588">
              <w:rPr>
                <w:szCs w:val="18"/>
              </w:rPr>
              <w:t>0</w:t>
            </w:r>
            <w:r>
              <w:rPr>
                <w:szCs w:val="18"/>
              </w:rPr>
              <w:t>-</w:t>
            </w:r>
            <w:r w:rsidRPr="00F71588">
              <w:rPr>
                <w:szCs w:val="18"/>
              </w:rPr>
              <w:t>86400</w:t>
            </w:r>
          </w:p>
        </w:tc>
        <w:tc>
          <w:tcPr>
            <w:tcW w:w="393" w:type="pct"/>
          </w:tcPr>
          <w:p w:rsidR="009C3E5F" w:rsidRPr="00F71588" w:rsidRDefault="009C3E5F" w:rsidP="00F71588">
            <w:pPr>
              <w:rPr>
                <w:szCs w:val="18"/>
              </w:rPr>
            </w:pPr>
            <w:r>
              <w:rPr>
                <w:rFonts w:eastAsiaTheme="minorEastAsia" w:hint="eastAsia"/>
                <w:szCs w:val="18"/>
              </w:rPr>
              <w:t>M</w:t>
            </w:r>
          </w:p>
        </w:tc>
        <w:tc>
          <w:tcPr>
            <w:tcW w:w="1465" w:type="pct"/>
          </w:tcPr>
          <w:p w:rsidR="009C3E5F" w:rsidRPr="00F71588" w:rsidRDefault="009C3E5F" w:rsidP="00F71588">
            <w:pPr>
              <w:rPr>
                <w:szCs w:val="18"/>
              </w:rPr>
            </w:pPr>
            <w:r w:rsidRPr="00F71588">
              <w:rPr>
                <w:szCs w:val="18"/>
              </w:rPr>
              <w:t>过去一天严重误码秒数</w:t>
            </w:r>
          </w:p>
        </w:tc>
      </w:tr>
    </w:tbl>
    <w:p w:rsidR="002E6F90" w:rsidRPr="009E44FF" w:rsidRDefault="002E6F90" w:rsidP="002E6F90">
      <w:pPr>
        <w:tabs>
          <w:tab w:val="decimal" w:pos="0"/>
        </w:tabs>
        <w:autoSpaceDE w:val="0"/>
        <w:autoSpaceDN w:val="0"/>
        <w:adjustRightInd w:val="0"/>
        <w:spacing w:line="240" w:lineRule="atLeast"/>
        <w:rPr>
          <w:szCs w:val="21"/>
        </w:rPr>
      </w:pPr>
      <w:r w:rsidRPr="009E44FF">
        <w:rPr>
          <w:szCs w:val="21"/>
        </w:rPr>
        <w:tab/>
      </w:r>
      <w:r w:rsidRPr="009E44FF">
        <w:rPr>
          <w:szCs w:val="21"/>
        </w:rPr>
        <w:tab/>
      </w:r>
      <w:r w:rsidRPr="009E44FF">
        <w:rPr>
          <w:szCs w:val="21"/>
        </w:rPr>
        <w:tab/>
      </w:r>
    </w:p>
    <w:p w:rsidR="008131FF" w:rsidRPr="009E44FF" w:rsidRDefault="008131FF" w:rsidP="008B4A3F">
      <w:pPr>
        <w:adjustRightInd w:val="0"/>
        <w:jc w:val="left"/>
        <w:textAlignment w:val="baseline"/>
      </w:pPr>
    </w:p>
    <w:p w:rsidR="004F7E6F" w:rsidRDefault="0098632C" w:rsidP="007676A6">
      <w:pPr>
        <w:pStyle w:val="af4"/>
        <w:spacing w:before="156"/>
        <w:ind w:left="0"/>
      </w:pPr>
      <w:bookmarkStart w:id="1024" w:name="_Toc400632748"/>
      <w:bookmarkStart w:id="1025" w:name="_Toc422211228"/>
      <w:r w:rsidRPr="007676A6">
        <w:t>历史性能数据采集</w:t>
      </w:r>
      <w:bookmarkEnd w:id="1024"/>
      <w:bookmarkEnd w:id="1025"/>
    </w:p>
    <w:p w:rsidR="00187B44" w:rsidRPr="00187B44" w:rsidRDefault="00187B44" w:rsidP="00187B44">
      <w:pPr>
        <w:spacing w:line="360" w:lineRule="auto"/>
        <w:ind w:firstLine="420"/>
        <w:rPr>
          <w:szCs w:val="21"/>
        </w:rPr>
      </w:pPr>
      <w:r w:rsidRPr="00187B44">
        <w:rPr>
          <w:rFonts w:hint="eastAsia"/>
          <w:szCs w:val="21"/>
        </w:rPr>
        <w:t>采用</w:t>
      </w:r>
      <w:r w:rsidRPr="00187B44">
        <w:rPr>
          <w:rFonts w:hint="eastAsia"/>
          <w:szCs w:val="21"/>
        </w:rPr>
        <w:t>FTP</w:t>
      </w:r>
      <w:r w:rsidRPr="00187B44">
        <w:rPr>
          <w:rFonts w:hint="eastAsia"/>
          <w:szCs w:val="21"/>
        </w:rPr>
        <w:t>文件接口方式每</w:t>
      </w:r>
      <w:r w:rsidRPr="00187B44">
        <w:rPr>
          <w:rFonts w:hint="eastAsia"/>
          <w:szCs w:val="21"/>
        </w:rPr>
        <w:t>15</w:t>
      </w:r>
      <w:r w:rsidRPr="00187B44">
        <w:rPr>
          <w:rFonts w:hint="eastAsia"/>
          <w:szCs w:val="21"/>
        </w:rPr>
        <w:t>分钟自动生成全量性能</w:t>
      </w:r>
      <w:r w:rsidRPr="00187B44">
        <w:rPr>
          <w:rFonts w:hint="eastAsia"/>
          <w:szCs w:val="21"/>
        </w:rPr>
        <w:t>CSV</w:t>
      </w:r>
      <w:r w:rsidRPr="00187B44">
        <w:rPr>
          <w:rFonts w:hint="eastAsia"/>
          <w:szCs w:val="21"/>
        </w:rPr>
        <w:t>文件，保留</w:t>
      </w:r>
      <w:r w:rsidRPr="00187B44">
        <w:rPr>
          <w:szCs w:val="21"/>
        </w:rPr>
        <w:t>3</w:t>
      </w:r>
      <w:r w:rsidRPr="00187B44">
        <w:rPr>
          <w:rFonts w:hint="eastAsia"/>
          <w:szCs w:val="21"/>
        </w:rPr>
        <w:t>天历史性能文件；</w:t>
      </w:r>
    </w:p>
    <w:p w:rsidR="00187B44" w:rsidRPr="00187B44" w:rsidRDefault="00187B44" w:rsidP="00187B44">
      <w:pPr>
        <w:spacing w:line="360" w:lineRule="auto"/>
        <w:ind w:firstLine="420"/>
      </w:pPr>
      <w:r w:rsidRPr="00187B44">
        <w:rPr>
          <w:rFonts w:hint="eastAsia"/>
          <w:szCs w:val="21"/>
        </w:rPr>
        <w:t>文件命名参见《中国移动</w:t>
      </w:r>
      <w:r w:rsidRPr="00187B44">
        <w:rPr>
          <w:rFonts w:hint="eastAsia"/>
          <w:szCs w:val="21"/>
        </w:rPr>
        <w:t>PON</w:t>
      </w:r>
      <w:r w:rsidRPr="00187B44">
        <w:rPr>
          <w:rFonts w:hint="eastAsia"/>
          <w:szCs w:val="21"/>
        </w:rPr>
        <w:t>北向接口技术规范</w:t>
      </w:r>
      <w:r w:rsidRPr="00187B44">
        <w:rPr>
          <w:rFonts w:hint="eastAsia"/>
          <w:szCs w:val="21"/>
        </w:rPr>
        <w:t xml:space="preserve"> </w:t>
      </w:r>
      <w:r w:rsidRPr="00187B44">
        <w:rPr>
          <w:rFonts w:hint="eastAsia"/>
          <w:szCs w:val="21"/>
        </w:rPr>
        <w:t>接口协议定义》附录</w:t>
      </w:r>
      <w:r w:rsidRPr="00187B44">
        <w:rPr>
          <w:rFonts w:hint="eastAsia"/>
          <w:szCs w:val="21"/>
        </w:rPr>
        <w:t>B</w:t>
      </w:r>
      <w:r w:rsidRPr="00187B44">
        <w:rPr>
          <w:rFonts w:hint="eastAsia"/>
          <w:szCs w:val="21"/>
        </w:rPr>
        <w:t>。</w:t>
      </w:r>
    </w:p>
    <w:p w:rsidR="0028626A" w:rsidRDefault="0028626A" w:rsidP="00264D64">
      <w:pPr>
        <w:pStyle w:val="af2"/>
        <w:numPr>
          <w:ilvl w:val="1"/>
          <w:numId w:val="7"/>
        </w:numPr>
        <w:spacing w:before="156" w:after="156"/>
      </w:pPr>
      <w:bookmarkStart w:id="1026" w:name="_Toc421545141"/>
      <w:bookmarkStart w:id="1027" w:name="_Toc422211229"/>
      <w:bookmarkStart w:id="1028" w:name="_Toc400632482"/>
      <w:bookmarkStart w:id="1029" w:name="_Toc43002023"/>
      <w:bookmarkEnd w:id="1"/>
      <w:bookmarkEnd w:id="44"/>
      <w:bookmarkEnd w:id="1026"/>
      <w:r>
        <w:rPr>
          <w:rFonts w:hint="eastAsia"/>
        </w:rPr>
        <w:t>维护诊断</w:t>
      </w:r>
      <w:bookmarkEnd w:id="1027"/>
    </w:p>
    <w:p w:rsidR="00000000" w:rsidRDefault="00D90109" w:rsidP="00CE4D8A">
      <w:pPr>
        <w:pStyle w:val="af3"/>
        <w:spacing w:before="156" w:afterLines="50"/>
        <w:ind w:left="0"/>
        <w:pPrChange w:id="1030" w:author="CMDI-LVLIANGDONG" w:date="2015-07-22T10:29:00Z">
          <w:pPr>
            <w:pStyle w:val="af3"/>
            <w:spacing w:before="156" w:afterLines="50"/>
            <w:ind w:left="0"/>
          </w:pPr>
        </w:pPrChange>
      </w:pPr>
      <w:bookmarkStart w:id="1031" w:name="_Toc421546478"/>
      <w:bookmarkStart w:id="1032" w:name="_Toc422211230"/>
      <w:bookmarkStart w:id="1033" w:name="_Toc410327866"/>
      <w:bookmarkStart w:id="1034" w:name="_Toc410329033"/>
      <w:r w:rsidRPr="00323E74">
        <w:rPr>
          <w:rFonts w:hint="eastAsia"/>
        </w:rPr>
        <w:t>概述</w:t>
      </w:r>
      <w:bookmarkEnd w:id="1031"/>
      <w:bookmarkEnd w:id="1032"/>
    </w:p>
    <w:p w:rsidR="00D90109" w:rsidRPr="00D90109" w:rsidRDefault="00D90109" w:rsidP="00D90109">
      <w:pPr>
        <w:spacing w:line="360" w:lineRule="auto"/>
        <w:ind w:firstLine="420"/>
        <w:rPr>
          <w:szCs w:val="21"/>
        </w:rPr>
      </w:pPr>
      <w:r w:rsidRPr="00D90109">
        <w:rPr>
          <w:rFonts w:hint="eastAsia"/>
          <w:szCs w:val="21"/>
        </w:rPr>
        <w:t>本章节对</w:t>
      </w:r>
      <w:r w:rsidRPr="00D90109">
        <w:rPr>
          <w:rFonts w:hint="eastAsia"/>
          <w:szCs w:val="21"/>
        </w:rPr>
        <w:t>PON</w:t>
      </w:r>
      <w:r w:rsidRPr="00D90109">
        <w:rPr>
          <w:rFonts w:hint="eastAsia"/>
          <w:szCs w:val="21"/>
        </w:rPr>
        <w:t>网络中的维护诊断接口进行规范。</w:t>
      </w:r>
    </w:p>
    <w:p w:rsidR="00D90109" w:rsidRDefault="00D90109" w:rsidP="00D90109">
      <w:pPr>
        <w:pStyle w:val="af3"/>
        <w:spacing w:before="156"/>
        <w:ind w:left="0"/>
      </w:pPr>
      <w:bookmarkStart w:id="1035" w:name="_Toc422211231"/>
      <w:r>
        <w:rPr>
          <w:rFonts w:hint="eastAsia"/>
        </w:rPr>
        <w:t>维护诊断功能接口</w:t>
      </w:r>
      <w:bookmarkEnd w:id="1035"/>
    </w:p>
    <w:p w:rsidR="0028626A" w:rsidRPr="00980B53" w:rsidRDefault="0028626A" w:rsidP="00D90109">
      <w:pPr>
        <w:pStyle w:val="af4"/>
        <w:spacing w:before="156"/>
        <w:ind w:left="0"/>
      </w:pPr>
      <w:bookmarkStart w:id="1036" w:name="_Toc422211232"/>
      <w:r w:rsidRPr="00980B53">
        <w:t>ONU PING功能</w:t>
      </w:r>
      <w:bookmarkEnd w:id="1033"/>
      <w:bookmarkEnd w:id="1034"/>
      <w:r w:rsidR="004657D0" w:rsidRPr="007676A6">
        <w:t>（</w:t>
      </w:r>
      <w:r w:rsidR="004657D0">
        <w:rPr>
          <w:rFonts w:hint="eastAsia"/>
        </w:rPr>
        <w:t>条件</w:t>
      </w:r>
      <w:r w:rsidR="004657D0" w:rsidRPr="007676A6">
        <w:t>必选）</w:t>
      </w:r>
      <w:bookmarkEnd w:id="1036"/>
    </w:p>
    <w:p w:rsidR="00265CD4" w:rsidRDefault="00265CD4" w:rsidP="00CE4D8A">
      <w:pPr>
        <w:spacing w:beforeLines="50"/>
        <w:ind w:firstLine="420"/>
      </w:pPr>
      <w:r>
        <w:rPr>
          <w:rFonts w:hint="eastAsia"/>
        </w:rPr>
        <w:t>条件必选满足条件：</w:t>
      </w:r>
      <w:r>
        <w:rPr>
          <w:rFonts w:ascii="宋体" w:hAnsi="宋体" w:hint="eastAsia"/>
          <w:noProof/>
        </w:rPr>
        <w:t>网关</w:t>
      </w:r>
      <w:r w:rsidRPr="00A65AC1">
        <w:rPr>
          <w:rFonts w:ascii="宋体" w:hAnsi="宋体" w:hint="eastAsia"/>
          <w:noProof/>
        </w:rPr>
        <w:t>型ONT和桥接+语音型ONT。</w:t>
      </w:r>
    </w:p>
    <w:p w:rsidR="002A3D27" w:rsidRDefault="0028626A" w:rsidP="00CE4D8A">
      <w:pPr>
        <w:spacing w:beforeLines="50"/>
        <w:ind w:firstLine="420"/>
        <w:pPrChange w:id="1037" w:author="CMDI-LVLIANGDONG" w:date="2015-07-22T10:29:00Z">
          <w:pPr>
            <w:spacing w:beforeLines="50"/>
            <w:ind w:firstLine="420"/>
          </w:pPr>
        </w:pPrChange>
      </w:pPr>
      <w:r w:rsidRPr="00487662">
        <w:t>功能描述</w:t>
      </w:r>
    </w:p>
    <w:p w:rsidR="0028626A" w:rsidRDefault="0028626A" w:rsidP="00707D54">
      <w:pPr>
        <w:spacing w:line="360" w:lineRule="auto"/>
        <w:ind w:left="420" w:firstLine="420"/>
        <w:rPr>
          <w:szCs w:val="21"/>
        </w:rPr>
      </w:pPr>
      <w:r w:rsidRPr="009E44FF">
        <w:rPr>
          <w:szCs w:val="21"/>
        </w:rPr>
        <w:t>通过</w:t>
      </w:r>
      <w:r w:rsidRPr="009E44FF">
        <w:rPr>
          <w:szCs w:val="21"/>
        </w:rPr>
        <w:t>ONU Ping</w:t>
      </w:r>
      <w:r w:rsidRPr="009E44FF">
        <w:rPr>
          <w:szCs w:val="21"/>
        </w:rPr>
        <w:t>某一个</w:t>
      </w:r>
      <w:r w:rsidRPr="009E44FF">
        <w:rPr>
          <w:szCs w:val="21"/>
        </w:rPr>
        <w:t>IP</w:t>
      </w:r>
      <w:r w:rsidRPr="009E44FF">
        <w:rPr>
          <w:szCs w:val="21"/>
        </w:rPr>
        <w:t>地址，判断</w:t>
      </w:r>
      <w:r w:rsidRPr="009E44FF">
        <w:rPr>
          <w:szCs w:val="21"/>
        </w:rPr>
        <w:t>ONU</w:t>
      </w:r>
      <w:r w:rsidRPr="009E44FF">
        <w:rPr>
          <w:szCs w:val="21"/>
        </w:rPr>
        <w:t>与目的</w:t>
      </w:r>
      <w:r w:rsidRPr="009E44FF">
        <w:rPr>
          <w:szCs w:val="21"/>
        </w:rPr>
        <w:t>IP</w:t>
      </w:r>
      <w:r w:rsidRPr="009E44FF">
        <w:rPr>
          <w:szCs w:val="21"/>
        </w:rPr>
        <w:t>在</w:t>
      </w:r>
      <w:r w:rsidRPr="009E44FF">
        <w:rPr>
          <w:szCs w:val="21"/>
        </w:rPr>
        <w:t>IP</w:t>
      </w:r>
      <w:r w:rsidRPr="009E44FF">
        <w:rPr>
          <w:szCs w:val="21"/>
        </w:rPr>
        <w:t>层上是否连通。</w:t>
      </w:r>
    </w:p>
    <w:p w:rsidR="004657D0" w:rsidRPr="004657D0" w:rsidRDefault="004657D0" w:rsidP="004657D0">
      <w:pPr>
        <w:tabs>
          <w:tab w:val="decimal" w:pos="0"/>
        </w:tabs>
        <w:spacing w:line="300" w:lineRule="auto"/>
        <w:ind w:leftChars="230" w:left="483" w:firstLineChars="150" w:firstLine="315"/>
        <w:rPr>
          <w:szCs w:val="21"/>
        </w:rPr>
      </w:pPr>
      <w:r w:rsidRPr="00A65AC1">
        <w:rPr>
          <w:rFonts w:ascii="宋体" w:hAnsi="宋体" w:hint="eastAsia"/>
          <w:noProof/>
        </w:rPr>
        <w:t>该命令支持的ONT包括：</w:t>
      </w:r>
      <w:r>
        <w:rPr>
          <w:rFonts w:ascii="宋体" w:hAnsi="宋体" w:hint="eastAsia"/>
          <w:noProof/>
        </w:rPr>
        <w:t>网关</w:t>
      </w:r>
      <w:r w:rsidRPr="00A65AC1">
        <w:rPr>
          <w:rFonts w:ascii="宋体" w:hAnsi="宋体" w:hint="eastAsia"/>
          <w:noProof/>
        </w:rPr>
        <w:t xml:space="preserve">型ONT和桥接+语音型ONT。 </w:t>
      </w:r>
    </w:p>
    <w:p w:rsidR="002A3D27" w:rsidRDefault="0028626A" w:rsidP="00CE4D8A">
      <w:pPr>
        <w:spacing w:beforeLines="50"/>
        <w:ind w:firstLine="420"/>
      </w:pPr>
      <w:r w:rsidRPr="00487662">
        <w:t>命令格式</w:t>
      </w:r>
    </w:p>
    <w:p w:rsidR="0028626A" w:rsidRPr="009E44FF" w:rsidRDefault="0028626A" w:rsidP="00707D54">
      <w:pPr>
        <w:spacing w:line="360" w:lineRule="auto"/>
        <w:ind w:left="420" w:firstLine="420"/>
        <w:rPr>
          <w:szCs w:val="21"/>
        </w:rPr>
      </w:pPr>
      <w:r w:rsidRPr="009E44FF">
        <w:rPr>
          <w:szCs w:val="21"/>
        </w:rPr>
        <w:lastRenderedPageBreak/>
        <w:t>PING::ONUIP=onu_name|OLTID=OLT_name[,PONID=ponport_location,ONUIDTYPE=id-type,ONUID=onu_index]:CTAG::IP=ip-address;</w:t>
      </w:r>
    </w:p>
    <w:p w:rsidR="00000000" w:rsidRDefault="0028626A" w:rsidP="00CE4D8A">
      <w:pPr>
        <w:spacing w:beforeLines="50"/>
        <w:ind w:firstLine="420"/>
        <w:pPrChange w:id="1038" w:author="CMDI-LVLIANGDONG" w:date="2015-07-22T10:29:00Z">
          <w:pPr>
            <w:spacing w:beforeLines="50"/>
            <w:ind w:firstLine="420"/>
          </w:pPr>
        </w:pPrChange>
      </w:pPr>
      <w:r w:rsidRPr="00487662">
        <w:t>输入参数</w:t>
      </w:r>
    </w:p>
    <w:tbl>
      <w:tblPr>
        <w:tblStyle w:val="afffffd"/>
        <w:tblW w:w="8899" w:type="dxa"/>
        <w:tblInd w:w="-290" w:type="dxa"/>
        <w:tblLayout w:type="fixed"/>
        <w:tblLook w:val="01E0"/>
      </w:tblPr>
      <w:tblGrid>
        <w:gridCol w:w="1371"/>
        <w:gridCol w:w="1623"/>
        <w:gridCol w:w="1621"/>
        <w:gridCol w:w="740"/>
        <w:gridCol w:w="3544"/>
      </w:tblGrid>
      <w:tr w:rsidR="00477AF3" w:rsidRPr="00972A69" w:rsidTr="00477AF3">
        <w:trPr>
          <w:cnfStyle w:val="100000000000"/>
        </w:trPr>
        <w:tc>
          <w:tcPr>
            <w:tcW w:w="770" w:type="pct"/>
          </w:tcPr>
          <w:p w:rsidR="00477AF3" w:rsidRPr="00972A69" w:rsidRDefault="00477AF3" w:rsidP="00F323C5">
            <w:pPr>
              <w:rPr>
                <w:szCs w:val="18"/>
              </w:rPr>
            </w:pPr>
            <w:r w:rsidRPr="00972A69">
              <w:rPr>
                <w:rFonts w:ascii="宋体" w:eastAsia="宋体" w:hAnsi="宋体" w:cs="宋体" w:hint="eastAsia"/>
                <w:szCs w:val="18"/>
              </w:rPr>
              <w:t>参数名称</w:t>
            </w:r>
          </w:p>
        </w:tc>
        <w:tc>
          <w:tcPr>
            <w:tcW w:w="912" w:type="pct"/>
          </w:tcPr>
          <w:p w:rsidR="00477AF3" w:rsidRPr="00972A69" w:rsidRDefault="00477AF3" w:rsidP="00F323C5">
            <w:pPr>
              <w:rPr>
                <w:szCs w:val="18"/>
              </w:rPr>
            </w:pPr>
            <w:r w:rsidRPr="00972A69">
              <w:rPr>
                <w:rFonts w:ascii="宋体" w:eastAsia="宋体" w:hAnsi="宋体" w:cs="宋体" w:hint="eastAsia"/>
                <w:szCs w:val="18"/>
              </w:rPr>
              <w:t>数据类型</w:t>
            </w:r>
          </w:p>
        </w:tc>
        <w:tc>
          <w:tcPr>
            <w:tcW w:w="911" w:type="pct"/>
          </w:tcPr>
          <w:p w:rsidR="00477AF3" w:rsidRPr="00972A69" w:rsidRDefault="00477AF3" w:rsidP="00F323C5">
            <w:pPr>
              <w:rPr>
                <w:szCs w:val="18"/>
              </w:rPr>
            </w:pPr>
            <w:r w:rsidRPr="00972A69">
              <w:rPr>
                <w:rFonts w:ascii="宋体" w:eastAsia="宋体" w:hAnsi="宋体" w:cs="宋体" w:hint="eastAsia"/>
                <w:szCs w:val="18"/>
              </w:rPr>
              <w:t>取值范围</w:t>
            </w:r>
          </w:p>
        </w:tc>
        <w:tc>
          <w:tcPr>
            <w:tcW w:w="416" w:type="pct"/>
          </w:tcPr>
          <w:p w:rsidR="00477AF3" w:rsidRPr="00715FD4" w:rsidRDefault="00477AF3" w:rsidP="00477AF3">
            <w:pPr>
              <w:rPr>
                <w:rFonts w:eastAsiaTheme="minorEastAsia"/>
                <w:szCs w:val="18"/>
              </w:rPr>
            </w:pPr>
            <w:r>
              <w:rPr>
                <w:rFonts w:eastAsiaTheme="minorEastAsia" w:hint="eastAsia"/>
                <w:szCs w:val="18"/>
              </w:rPr>
              <w:t>限定</w:t>
            </w:r>
          </w:p>
        </w:tc>
        <w:tc>
          <w:tcPr>
            <w:tcW w:w="1991" w:type="pct"/>
          </w:tcPr>
          <w:p w:rsidR="00477AF3" w:rsidRPr="00972A69" w:rsidRDefault="00477AF3" w:rsidP="00F323C5">
            <w:pPr>
              <w:rPr>
                <w:szCs w:val="18"/>
              </w:rPr>
            </w:pPr>
            <w:r w:rsidRPr="00972A69">
              <w:rPr>
                <w:rFonts w:ascii="宋体" w:eastAsia="宋体" w:hAnsi="宋体" w:cs="宋体" w:hint="eastAsia"/>
                <w:szCs w:val="18"/>
              </w:rPr>
              <w:t>参数说明</w:t>
            </w:r>
          </w:p>
        </w:tc>
      </w:tr>
      <w:tr w:rsidR="00477AF3" w:rsidRPr="00972A69" w:rsidTr="00477AF3">
        <w:tc>
          <w:tcPr>
            <w:tcW w:w="770" w:type="pct"/>
          </w:tcPr>
          <w:p w:rsidR="00477AF3" w:rsidRPr="00972A69" w:rsidRDefault="00477AF3" w:rsidP="00F323C5">
            <w:pPr>
              <w:rPr>
                <w:szCs w:val="18"/>
              </w:rPr>
            </w:pPr>
            <w:r w:rsidRPr="00972A69">
              <w:rPr>
                <w:szCs w:val="18"/>
              </w:rPr>
              <w:t>ONUIP</w:t>
            </w:r>
          </w:p>
        </w:tc>
        <w:tc>
          <w:tcPr>
            <w:tcW w:w="912" w:type="pct"/>
          </w:tcPr>
          <w:p w:rsidR="00477AF3" w:rsidRPr="00972A69" w:rsidRDefault="00477AF3" w:rsidP="00F323C5">
            <w:pPr>
              <w:rPr>
                <w:szCs w:val="18"/>
              </w:rPr>
            </w:pPr>
            <w:r w:rsidRPr="00972A69">
              <w:rPr>
                <w:szCs w:val="18"/>
              </w:rPr>
              <w:t>OCTET STRING</w:t>
            </w:r>
          </w:p>
        </w:tc>
        <w:tc>
          <w:tcPr>
            <w:tcW w:w="911" w:type="pct"/>
          </w:tcPr>
          <w:p w:rsidR="00477AF3" w:rsidRPr="00972A69" w:rsidRDefault="00477AF3" w:rsidP="00F323C5">
            <w:pPr>
              <w:rPr>
                <w:szCs w:val="18"/>
              </w:rPr>
            </w:pPr>
            <w:r w:rsidRPr="00972A69">
              <w:rPr>
                <w:szCs w:val="18"/>
              </w:rPr>
              <w:t>SIZE(128)</w:t>
            </w:r>
          </w:p>
        </w:tc>
        <w:tc>
          <w:tcPr>
            <w:tcW w:w="416" w:type="pct"/>
          </w:tcPr>
          <w:p w:rsidR="00477AF3" w:rsidRPr="00715FD4" w:rsidRDefault="00477AF3" w:rsidP="00477AF3">
            <w:pPr>
              <w:rPr>
                <w:rFonts w:eastAsiaTheme="minorEastAsia"/>
                <w:szCs w:val="18"/>
              </w:rPr>
            </w:pPr>
            <w:r>
              <w:rPr>
                <w:rFonts w:eastAsiaTheme="minorEastAsia" w:hint="eastAsia"/>
                <w:szCs w:val="18"/>
              </w:rPr>
              <w:t>C</w:t>
            </w:r>
          </w:p>
        </w:tc>
        <w:tc>
          <w:tcPr>
            <w:tcW w:w="1991" w:type="pct"/>
          </w:tcPr>
          <w:p w:rsidR="00477AF3" w:rsidRPr="00972A69" w:rsidRDefault="00477AF3" w:rsidP="00F323C5">
            <w:pPr>
              <w:rPr>
                <w:szCs w:val="18"/>
              </w:rPr>
            </w:pPr>
            <w:r w:rsidRPr="00972A69">
              <w:rPr>
                <w:rFonts w:ascii="宋体" w:eastAsia="宋体" w:hAnsi="宋体" w:cs="宋体" w:hint="eastAsia"/>
                <w:szCs w:val="18"/>
              </w:rPr>
              <w:t>具有管理</w:t>
            </w:r>
            <w:r w:rsidRPr="00972A69">
              <w:rPr>
                <w:szCs w:val="18"/>
              </w:rPr>
              <w:t>IP</w:t>
            </w:r>
            <w:r w:rsidRPr="00972A69">
              <w:rPr>
                <w:rFonts w:ascii="宋体" w:eastAsia="宋体" w:hAnsi="宋体" w:cs="宋体" w:hint="eastAsia"/>
                <w:szCs w:val="18"/>
              </w:rPr>
              <w:t>的</w:t>
            </w:r>
            <w:r w:rsidRPr="00972A69">
              <w:rPr>
                <w:szCs w:val="18"/>
              </w:rPr>
              <w:t>ONU</w:t>
            </w:r>
            <w:r w:rsidRPr="00972A69">
              <w:rPr>
                <w:rFonts w:ascii="宋体" w:eastAsia="宋体" w:hAnsi="宋体" w:cs="宋体" w:hint="eastAsia"/>
                <w:szCs w:val="18"/>
              </w:rPr>
              <w:t>的</w:t>
            </w:r>
            <w:r w:rsidRPr="00972A69">
              <w:rPr>
                <w:szCs w:val="18"/>
              </w:rPr>
              <w:t>IP</w:t>
            </w:r>
            <w:r w:rsidRPr="00972A69">
              <w:rPr>
                <w:rFonts w:ascii="宋体" w:eastAsia="宋体" w:hAnsi="宋体" w:cs="宋体" w:hint="eastAsia"/>
                <w:szCs w:val="18"/>
              </w:rPr>
              <w:t>地址或名称</w:t>
            </w:r>
          </w:p>
        </w:tc>
      </w:tr>
      <w:tr w:rsidR="00477AF3" w:rsidRPr="00972A69" w:rsidTr="00477AF3">
        <w:tc>
          <w:tcPr>
            <w:tcW w:w="770" w:type="pct"/>
          </w:tcPr>
          <w:p w:rsidR="00477AF3" w:rsidRPr="00972A69" w:rsidRDefault="00477AF3" w:rsidP="00F323C5">
            <w:pPr>
              <w:rPr>
                <w:szCs w:val="18"/>
              </w:rPr>
            </w:pPr>
            <w:r w:rsidRPr="00972A69">
              <w:rPr>
                <w:szCs w:val="18"/>
              </w:rPr>
              <w:t>OLTID</w:t>
            </w:r>
          </w:p>
        </w:tc>
        <w:tc>
          <w:tcPr>
            <w:tcW w:w="912" w:type="pct"/>
          </w:tcPr>
          <w:p w:rsidR="00477AF3" w:rsidRPr="00972A69" w:rsidRDefault="00477AF3" w:rsidP="00F323C5">
            <w:pPr>
              <w:rPr>
                <w:szCs w:val="18"/>
              </w:rPr>
            </w:pPr>
            <w:r w:rsidRPr="00972A69">
              <w:rPr>
                <w:szCs w:val="18"/>
              </w:rPr>
              <w:t>OCTET STRING</w:t>
            </w:r>
          </w:p>
        </w:tc>
        <w:tc>
          <w:tcPr>
            <w:tcW w:w="911" w:type="pct"/>
          </w:tcPr>
          <w:p w:rsidR="00477AF3" w:rsidRPr="00972A69" w:rsidRDefault="00477AF3" w:rsidP="00F323C5">
            <w:pPr>
              <w:rPr>
                <w:szCs w:val="18"/>
              </w:rPr>
            </w:pPr>
            <w:r w:rsidRPr="00972A69">
              <w:rPr>
                <w:szCs w:val="18"/>
              </w:rPr>
              <w:t>SIZE(128)</w:t>
            </w:r>
          </w:p>
        </w:tc>
        <w:tc>
          <w:tcPr>
            <w:tcW w:w="416" w:type="pct"/>
          </w:tcPr>
          <w:p w:rsidR="00477AF3" w:rsidRPr="00972A69" w:rsidRDefault="00477AF3" w:rsidP="00477AF3">
            <w:pPr>
              <w:rPr>
                <w:szCs w:val="18"/>
              </w:rPr>
            </w:pPr>
            <w:r>
              <w:rPr>
                <w:rFonts w:eastAsiaTheme="minorEastAsia" w:hint="eastAsia"/>
                <w:szCs w:val="18"/>
              </w:rPr>
              <w:t>C</w:t>
            </w:r>
          </w:p>
        </w:tc>
        <w:tc>
          <w:tcPr>
            <w:tcW w:w="1991" w:type="pct"/>
          </w:tcPr>
          <w:p w:rsidR="00477AF3" w:rsidRPr="00972A69" w:rsidRDefault="00477AF3" w:rsidP="00F323C5">
            <w:pPr>
              <w:rPr>
                <w:szCs w:val="18"/>
              </w:rPr>
            </w:pPr>
            <w:r w:rsidRPr="00972A69">
              <w:rPr>
                <w:szCs w:val="18"/>
              </w:rPr>
              <w:t>OLT IP</w:t>
            </w:r>
            <w:r w:rsidRPr="00972A69">
              <w:rPr>
                <w:rFonts w:ascii="宋体" w:eastAsia="宋体" w:hAnsi="宋体" w:cs="宋体" w:hint="eastAsia"/>
                <w:szCs w:val="18"/>
              </w:rPr>
              <w:t>地址或名称</w:t>
            </w:r>
          </w:p>
        </w:tc>
      </w:tr>
      <w:tr w:rsidR="00477AF3" w:rsidRPr="00972A69" w:rsidTr="00477AF3">
        <w:tc>
          <w:tcPr>
            <w:tcW w:w="770" w:type="pct"/>
          </w:tcPr>
          <w:p w:rsidR="00477AF3" w:rsidRPr="00972A69" w:rsidRDefault="00477AF3" w:rsidP="00F323C5">
            <w:pPr>
              <w:rPr>
                <w:szCs w:val="18"/>
              </w:rPr>
            </w:pPr>
            <w:r w:rsidRPr="00972A69">
              <w:rPr>
                <w:szCs w:val="18"/>
              </w:rPr>
              <w:t>PONID</w:t>
            </w:r>
          </w:p>
        </w:tc>
        <w:tc>
          <w:tcPr>
            <w:tcW w:w="912" w:type="pct"/>
          </w:tcPr>
          <w:p w:rsidR="00477AF3" w:rsidRPr="00972A69" w:rsidRDefault="00477AF3" w:rsidP="00F323C5">
            <w:pPr>
              <w:rPr>
                <w:szCs w:val="18"/>
              </w:rPr>
            </w:pPr>
            <w:r w:rsidRPr="00972A69">
              <w:rPr>
                <w:szCs w:val="18"/>
              </w:rPr>
              <w:t xml:space="preserve">OCTET STRING </w:t>
            </w:r>
          </w:p>
        </w:tc>
        <w:tc>
          <w:tcPr>
            <w:tcW w:w="911" w:type="pct"/>
          </w:tcPr>
          <w:p w:rsidR="00477AF3" w:rsidRPr="00972A69" w:rsidRDefault="00477AF3" w:rsidP="00F323C5">
            <w:pPr>
              <w:rPr>
                <w:szCs w:val="18"/>
              </w:rPr>
            </w:pPr>
            <w:r w:rsidRPr="00972A69">
              <w:rPr>
                <w:szCs w:val="18"/>
              </w:rPr>
              <w:t>SIZE(128)</w:t>
            </w:r>
          </w:p>
          <w:p w:rsidR="00477AF3" w:rsidRPr="00972A69" w:rsidRDefault="00477AF3" w:rsidP="00F323C5">
            <w:pPr>
              <w:rPr>
                <w:szCs w:val="18"/>
              </w:rPr>
            </w:pPr>
          </w:p>
        </w:tc>
        <w:tc>
          <w:tcPr>
            <w:tcW w:w="416" w:type="pct"/>
          </w:tcPr>
          <w:p w:rsidR="00477AF3" w:rsidRPr="00972A69" w:rsidRDefault="00477AF3" w:rsidP="00477AF3">
            <w:pPr>
              <w:rPr>
                <w:szCs w:val="18"/>
              </w:rPr>
            </w:pPr>
            <w:r>
              <w:rPr>
                <w:rFonts w:eastAsiaTheme="minorEastAsia" w:hint="eastAsia"/>
                <w:szCs w:val="18"/>
              </w:rPr>
              <w:t>C</w:t>
            </w:r>
          </w:p>
        </w:tc>
        <w:tc>
          <w:tcPr>
            <w:tcW w:w="1991" w:type="pct"/>
          </w:tcPr>
          <w:p w:rsidR="00477AF3" w:rsidRPr="00972A69" w:rsidRDefault="00477AF3" w:rsidP="00F323C5">
            <w:pPr>
              <w:rPr>
                <w:szCs w:val="18"/>
              </w:rPr>
            </w:pPr>
            <w:r w:rsidRPr="00477AF3">
              <w:rPr>
                <w:rFonts w:hint="eastAsia"/>
                <w:szCs w:val="18"/>
              </w:rPr>
              <w:t>PON口定位信息。格式为</w:t>
            </w:r>
            <w:r w:rsidRPr="00477AF3">
              <w:rPr>
                <w:szCs w:val="18"/>
              </w:rPr>
              <w:t>“</w:t>
            </w:r>
            <w:r w:rsidRPr="00477AF3">
              <w:rPr>
                <w:rFonts w:hint="eastAsia"/>
                <w:szCs w:val="18"/>
              </w:rPr>
              <w:t>机架-框-槽-端口号</w:t>
            </w:r>
            <w:r w:rsidRPr="00477AF3">
              <w:rPr>
                <w:szCs w:val="18"/>
              </w:rPr>
              <w:t>”</w:t>
            </w:r>
            <w:r w:rsidRPr="00477AF3">
              <w:rPr>
                <w:rFonts w:hint="eastAsia"/>
                <w:szCs w:val="18"/>
              </w:rPr>
              <w:t>，没有则使用NA代替，如0框0槽0端口为NA-0-0-0。</w:t>
            </w:r>
          </w:p>
        </w:tc>
      </w:tr>
      <w:tr w:rsidR="00477AF3" w:rsidRPr="00972A69" w:rsidTr="00477AF3">
        <w:tc>
          <w:tcPr>
            <w:tcW w:w="770" w:type="pct"/>
          </w:tcPr>
          <w:p w:rsidR="00477AF3" w:rsidRPr="00972A69" w:rsidRDefault="00477AF3" w:rsidP="00F323C5">
            <w:pPr>
              <w:rPr>
                <w:szCs w:val="18"/>
              </w:rPr>
            </w:pPr>
            <w:r w:rsidRPr="00972A69">
              <w:rPr>
                <w:szCs w:val="18"/>
              </w:rPr>
              <w:t>ONUIDTYPE</w:t>
            </w:r>
          </w:p>
        </w:tc>
        <w:tc>
          <w:tcPr>
            <w:tcW w:w="912" w:type="pct"/>
          </w:tcPr>
          <w:p w:rsidR="00477AF3" w:rsidRPr="00972A69" w:rsidRDefault="00477AF3" w:rsidP="00F323C5">
            <w:pPr>
              <w:rPr>
                <w:szCs w:val="18"/>
              </w:rPr>
            </w:pPr>
            <w:r w:rsidRPr="00972A69">
              <w:rPr>
                <w:szCs w:val="18"/>
              </w:rPr>
              <w:t>OCTET STRING</w:t>
            </w:r>
          </w:p>
        </w:tc>
        <w:tc>
          <w:tcPr>
            <w:tcW w:w="911" w:type="pct"/>
          </w:tcPr>
          <w:p w:rsidR="00477AF3" w:rsidRPr="00972A69" w:rsidRDefault="00477AF3" w:rsidP="00F323C5">
            <w:pPr>
              <w:rPr>
                <w:szCs w:val="18"/>
              </w:rPr>
            </w:pPr>
            <w:r w:rsidRPr="00972A69">
              <w:rPr>
                <w:szCs w:val="18"/>
              </w:rPr>
              <w:t>ONU_NAME</w:t>
            </w:r>
          </w:p>
          <w:p w:rsidR="00477AF3" w:rsidRPr="00972A69" w:rsidRDefault="00477AF3" w:rsidP="00F323C5">
            <w:pPr>
              <w:rPr>
                <w:szCs w:val="18"/>
              </w:rPr>
            </w:pPr>
            <w:r w:rsidRPr="00972A69">
              <w:rPr>
                <w:szCs w:val="18"/>
              </w:rPr>
              <w:t>MAC</w:t>
            </w:r>
          </w:p>
          <w:p w:rsidR="00477AF3" w:rsidRPr="00972A69" w:rsidRDefault="00477AF3" w:rsidP="00F323C5">
            <w:pPr>
              <w:rPr>
                <w:szCs w:val="18"/>
              </w:rPr>
            </w:pPr>
            <w:r w:rsidRPr="00972A69">
              <w:rPr>
                <w:szCs w:val="18"/>
              </w:rPr>
              <w:t>LOID</w:t>
            </w:r>
          </w:p>
          <w:p w:rsidR="00477AF3" w:rsidRPr="00972A69" w:rsidRDefault="00477AF3" w:rsidP="00F323C5">
            <w:pPr>
              <w:rPr>
                <w:szCs w:val="18"/>
              </w:rPr>
            </w:pPr>
            <w:r w:rsidRPr="00972A69">
              <w:rPr>
                <w:szCs w:val="18"/>
              </w:rPr>
              <w:t>ONU_NUMBER</w:t>
            </w:r>
          </w:p>
          <w:p w:rsidR="00477AF3" w:rsidRPr="00972A69" w:rsidRDefault="00477AF3" w:rsidP="00F323C5">
            <w:pPr>
              <w:rPr>
                <w:szCs w:val="18"/>
              </w:rPr>
            </w:pPr>
            <w:r w:rsidRPr="00972A69">
              <w:rPr>
                <w:szCs w:val="18"/>
              </w:rPr>
              <w:t>PASSWORD</w:t>
            </w:r>
          </w:p>
        </w:tc>
        <w:tc>
          <w:tcPr>
            <w:tcW w:w="416" w:type="pct"/>
          </w:tcPr>
          <w:p w:rsidR="00477AF3" w:rsidRPr="00972A69" w:rsidRDefault="00477AF3" w:rsidP="00477AF3">
            <w:pPr>
              <w:rPr>
                <w:szCs w:val="18"/>
              </w:rPr>
            </w:pPr>
            <w:r>
              <w:rPr>
                <w:rFonts w:eastAsiaTheme="minorEastAsia" w:hint="eastAsia"/>
                <w:szCs w:val="18"/>
              </w:rPr>
              <w:t>C</w:t>
            </w:r>
          </w:p>
        </w:tc>
        <w:tc>
          <w:tcPr>
            <w:tcW w:w="1991" w:type="pct"/>
          </w:tcPr>
          <w:p w:rsidR="00477AF3" w:rsidRPr="00972A69" w:rsidRDefault="00477AF3" w:rsidP="00F323C5">
            <w:pPr>
              <w:rPr>
                <w:szCs w:val="18"/>
              </w:rPr>
            </w:pPr>
            <w:r w:rsidRPr="00972A69">
              <w:rPr>
                <w:szCs w:val="18"/>
              </w:rPr>
              <w:t>ONU</w:t>
            </w:r>
            <w:r w:rsidRPr="00972A69">
              <w:rPr>
                <w:rFonts w:ascii="宋体" w:eastAsia="宋体" w:hAnsi="宋体" w:cs="宋体" w:hint="eastAsia"/>
                <w:szCs w:val="18"/>
              </w:rPr>
              <w:t>标识类型</w:t>
            </w:r>
            <w:r w:rsidRPr="00972A69">
              <w:rPr>
                <w:szCs w:val="18"/>
              </w:rPr>
              <w:t xml:space="preserve"> </w:t>
            </w:r>
          </w:p>
        </w:tc>
      </w:tr>
      <w:tr w:rsidR="00477AF3" w:rsidRPr="00972A69" w:rsidTr="00477AF3">
        <w:tc>
          <w:tcPr>
            <w:tcW w:w="770" w:type="pct"/>
          </w:tcPr>
          <w:p w:rsidR="00477AF3" w:rsidRPr="00972A69" w:rsidRDefault="00477AF3" w:rsidP="00F323C5">
            <w:pPr>
              <w:rPr>
                <w:szCs w:val="18"/>
              </w:rPr>
            </w:pPr>
            <w:r w:rsidRPr="00972A69">
              <w:rPr>
                <w:szCs w:val="18"/>
              </w:rPr>
              <w:t>ONUID</w:t>
            </w:r>
          </w:p>
        </w:tc>
        <w:tc>
          <w:tcPr>
            <w:tcW w:w="912" w:type="pct"/>
          </w:tcPr>
          <w:p w:rsidR="00477AF3" w:rsidRPr="00972A69" w:rsidRDefault="00477AF3" w:rsidP="00F323C5">
            <w:pPr>
              <w:rPr>
                <w:szCs w:val="18"/>
              </w:rPr>
            </w:pPr>
            <w:r w:rsidRPr="00972A69">
              <w:rPr>
                <w:szCs w:val="18"/>
              </w:rPr>
              <w:t>OCTET STRING</w:t>
            </w:r>
          </w:p>
        </w:tc>
        <w:tc>
          <w:tcPr>
            <w:tcW w:w="911" w:type="pct"/>
          </w:tcPr>
          <w:p w:rsidR="00477AF3" w:rsidRPr="00972A69" w:rsidRDefault="00477AF3" w:rsidP="00F323C5">
            <w:pPr>
              <w:rPr>
                <w:szCs w:val="18"/>
              </w:rPr>
            </w:pPr>
            <w:r w:rsidRPr="00972A69">
              <w:rPr>
                <w:szCs w:val="18"/>
              </w:rPr>
              <w:t>SIZE(128)</w:t>
            </w:r>
          </w:p>
        </w:tc>
        <w:tc>
          <w:tcPr>
            <w:tcW w:w="416" w:type="pct"/>
          </w:tcPr>
          <w:p w:rsidR="00477AF3" w:rsidRPr="00972A69" w:rsidRDefault="00477AF3" w:rsidP="00477AF3">
            <w:pPr>
              <w:rPr>
                <w:szCs w:val="18"/>
              </w:rPr>
            </w:pPr>
            <w:r>
              <w:rPr>
                <w:rFonts w:eastAsiaTheme="minorEastAsia" w:hint="eastAsia"/>
                <w:szCs w:val="18"/>
              </w:rPr>
              <w:t>C</w:t>
            </w:r>
          </w:p>
        </w:tc>
        <w:tc>
          <w:tcPr>
            <w:tcW w:w="1991" w:type="pct"/>
          </w:tcPr>
          <w:p w:rsidR="00477AF3" w:rsidRPr="00972A69" w:rsidRDefault="00477AF3" w:rsidP="00F323C5">
            <w:pPr>
              <w:rPr>
                <w:szCs w:val="18"/>
              </w:rPr>
            </w:pPr>
            <w:r w:rsidRPr="00972A69">
              <w:rPr>
                <w:szCs w:val="18"/>
              </w:rPr>
              <w:t>ONU</w:t>
            </w:r>
            <w:r w:rsidRPr="00972A69">
              <w:rPr>
                <w:rFonts w:ascii="宋体" w:eastAsia="宋体" w:hAnsi="宋体" w:cs="宋体" w:hint="eastAsia"/>
                <w:szCs w:val="18"/>
              </w:rPr>
              <w:t>标识，可以取值：</w:t>
            </w:r>
            <w:r w:rsidRPr="00972A69">
              <w:rPr>
                <w:szCs w:val="18"/>
              </w:rPr>
              <w:t>ONU_NAME</w:t>
            </w:r>
            <w:r w:rsidRPr="00972A69">
              <w:rPr>
                <w:rFonts w:ascii="宋体" w:eastAsia="宋体" w:hAnsi="宋体" w:cs="宋体" w:hint="eastAsia"/>
                <w:szCs w:val="18"/>
              </w:rPr>
              <w:t>，</w:t>
            </w:r>
            <w:r w:rsidRPr="00972A69">
              <w:rPr>
                <w:szCs w:val="18"/>
              </w:rPr>
              <w:t>MAC</w:t>
            </w:r>
            <w:r w:rsidRPr="00972A69">
              <w:rPr>
                <w:rFonts w:ascii="宋体" w:eastAsia="宋体" w:hAnsi="宋体" w:cs="宋体" w:hint="eastAsia"/>
                <w:szCs w:val="18"/>
              </w:rPr>
              <w:t>，</w:t>
            </w:r>
            <w:r w:rsidRPr="00972A69">
              <w:rPr>
                <w:szCs w:val="18"/>
              </w:rPr>
              <w:t>LOID</w:t>
            </w:r>
            <w:r w:rsidRPr="00972A69">
              <w:rPr>
                <w:rFonts w:ascii="宋体" w:eastAsia="宋体" w:hAnsi="宋体" w:cs="宋体" w:hint="eastAsia"/>
                <w:szCs w:val="18"/>
              </w:rPr>
              <w:t>，</w:t>
            </w:r>
            <w:r w:rsidRPr="00972A69">
              <w:rPr>
                <w:szCs w:val="18"/>
              </w:rPr>
              <w:t>PASSWORD</w:t>
            </w:r>
            <w:r w:rsidRPr="00972A69">
              <w:rPr>
                <w:rFonts w:ascii="宋体" w:eastAsia="宋体" w:hAnsi="宋体" w:cs="宋体" w:hint="eastAsia"/>
                <w:szCs w:val="18"/>
              </w:rPr>
              <w:t>，</w:t>
            </w:r>
            <w:r w:rsidRPr="00972A69">
              <w:rPr>
                <w:szCs w:val="18"/>
              </w:rPr>
              <w:t>ONU_NUMBER</w:t>
            </w:r>
            <w:r w:rsidRPr="00972A69">
              <w:rPr>
                <w:rFonts w:ascii="宋体" w:eastAsia="宋体" w:hAnsi="宋体" w:cs="宋体" w:hint="eastAsia"/>
                <w:szCs w:val="18"/>
              </w:rPr>
              <w:t>，</w:t>
            </w:r>
            <w:r w:rsidRPr="00972A69">
              <w:rPr>
                <w:szCs w:val="18"/>
              </w:rPr>
              <w:t>5</w:t>
            </w:r>
            <w:r w:rsidRPr="00972A69">
              <w:rPr>
                <w:rFonts w:ascii="宋体" w:eastAsia="宋体" w:hAnsi="宋体" w:cs="宋体" w:hint="eastAsia"/>
                <w:szCs w:val="18"/>
              </w:rPr>
              <w:t>选一，</w:t>
            </w:r>
            <w:r w:rsidRPr="00972A69">
              <w:rPr>
                <w:szCs w:val="18"/>
              </w:rPr>
              <w:t xml:space="preserve"> </w:t>
            </w:r>
            <w:r w:rsidRPr="00972A69">
              <w:rPr>
                <w:rFonts w:ascii="宋体" w:eastAsia="宋体" w:hAnsi="宋体" w:cs="宋体" w:hint="eastAsia"/>
                <w:szCs w:val="18"/>
              </w:rPr>
              <w:t>用来唯一标识</w:t>
            </w:r>
            <w:r w:rsidRPr="00972A69">
              <w:rPr>
                <w:szCs w:val="18"/>
              </w:rPr>
              <w:t>PON</w:t>
            </w:r>
            <w:r w:rsidRPr="00972A69">
              <w:rPr>
                <w:rFonts w:ascii="宋体" w:eastAsia="宋体" w:hAnsi="宋体" w:cs="宋体" w:hint="eastAsia"/>
                <w:szCs w:val="18"/>
              </w:rPr>
              <w:t>口的</w:t>
            </w:r>
            <w:r w:rsidRPr="00972A69">
              <w:rPr>
                <w:szCs w:val="18"/>
              </w:rPr>
              <w:t>ONU</w:t>
            </w:r>
          </w:p>
        </w:tc>
      </w:tr>
      <w:tr w:rsidR="00477AF3" w:rsidRPr="00972A69" w:rsidTr="00477AF3">
        <w:tc>
          <w:tcPr>
            <w:tcW w:w="770" w:type="pct"/>
          </w:tcPr>
          <w:p w:rsidR="00477AF3" w:rsidRPr="00972A69" w:rsidRDefault="00477AF3" w:rsidP="00F323C5">
            <w:pPr>
              <w:rPr>
                <w:szCs w:val="18"/>
              </w:rPr>
            </w:pPr>
            <w:r w:rsidRPr="00972A69">
              <w:rPr>
                <w:szCs w:val="18"/>
              </w:rPr>
              <w:t>IP</w:t>
            </w:r>
          </w:p>
        </w:tc>
        <w:tc>
          <w:tcPr>
            <w:tcW w:w="912" w:type="pct"/>
          </w:tcPr>
          <w:p w:rsidR="00477AF3" w:rsidRPr="00972A69" w:rsidRDefault="00477AF3" w:rsidP="00F323C5">
            <w:pPr>
              <w:rPr>
                <w:szCs w:val="18"/>
              </w:rPr>
            </w:pPr>
            <w:r w:rsidRPr="00972A69">
              <w:rPr>
                <w:szCs w:val="18"/>
              </w:rPr>
              <w:t>OCTET STRING</w:t>
            </w:r>
          </w:p>
        </w:tc>
        <w:tc>
          <w:tcPr>
            <w:tcW w:w="911" w:type="pct"/>
          </w:tcPr>
          <w:p w:rsidR="00477AF3" w:rsidRPr="00972A69" w:rsidRDefault="00477AF3" w:rsidP="00F323C5">
            <w:pPr>
              <w:rPr>
                <w:szCs w:val="18"/>
              </w:rPr>
            </w:pPr>
            <w:r w:rsidRPr="00972A69">
              <w:rPr>
                <w:szCs w:val="18"/>
              </w:rPr>
              <w:t>SIZE(20)</w:t>
            </w:r>
          </w:p>
        </w:tc>
        <w:tc>
          <w:tcPr>
            <w:tcW w:w="416" w:type="pct"/>
          </w:tcPr>
          <w:p w:rsidR="00477AF3" w:rsidRPr="00972A69" w:rsidRDefault="00477AF3" w:rsidP="00477AF3">
            <w:pPr>
              <w:rPr>
                <w:szCs w:val="18"/>
              </w:rPr>
            </w:pPr>
            <w:r>
              <w:rPr>
                <w:rFonts w:eastAsiaTheme="minorEastAsia" w:hint="eastAsia"/>
                <w:szCs w:val="18"/>
              </w:rPr>
              <w:t>M</w:t>
            </w:r>
          </w:p>
        </w:tc>
        <w:tc>
          <w:tcPr>
            <w:tcW w:w="1991" w:type="pct"/>
          </w:tcPr>
          <w:p w:rsidR="00477AF3" w:rsidRPr="00972A69" w:rsidRDefault="00477AF3" w:rsidP="00F323C5">
            <w:pPr>
              <w:rPr>
                <w:szCs w:val="18"/>
              </w:rPr>
            </w:pPr>
            <w:r w:rsidRPr="00972A69">
              <w:rPr>
                <w:szCs w:val="18"/>
              </w:rPr>
              <w:t>Ping</w:t>
            </w:r>
            <w:r w:rsidRPr="00972A69">
              <w:rPr>
                <w:rFonts w:ascii="宋体" w:eastAsia="宋体" w:hAnsi="宋体" w:cs="宋体" w:hint="eastAsia"/>
                <w:szCs w:val="18"/>
              </w:rPr>
              <w:t>操作的目的</w:t>
            </w:r>
            <w:r w:rsidRPr="00972A69">
              <w:rPr>
                <w:szCs w:val="18"/>
              </w:rPr>
              <w:t>IP</w:t>
            </w:r>
          </w:p>
          <w:p w:rsidR="00477AF3" w:rsidRPr="00972A69" w:rsidRDefault="00477AF3" w:rsidP="00F323C5">
            <w:pPr>
              <w:rPr>
                <w:szCs w:val="18"/>
              </w:rPr>
            </w:pPr>
          </w:p>
        </w:tc>
      </w:tr>
    </w:tbl>
    <w:p w:rsidR="0028626A" w:rsidRPr="009E44FF" w:rsidRDefault="0028626A" w:rsidP="0028626A">
      <w:pPr>
        <w:spacing w:line="360" w:lineRule="auto"/>
        <w:rPr>
          <w:b/>
          <w:bCs/>
          <w:szCs w:val="21"/>
        </w:rPr>
      </w:pPr>
    </w:p>
    <w:p w:rsidR="00000000" w:rsidRDefault="0028626A" w:rsidP="00CE4D8A">
      <w:pPr>
        <w:spacing w:beforeLines="50"/>
        <w:ind w:firstLine="420"/>
        <w:pPrChange w:id="1039" w:author="CMDI-LVLIANGDONG" w:date="2015-07-22T10:29:00Z">
          <w:pPr>
            <w:spacing w:beforeLines="50"/>
            <w:ind w:firstLine="420"/>
          </w:pPr>
        </w:pPrChange>
      </w:pPr>
      <w:r w:rsidRPr="00487662">
        <w:t>响应格式</w:t>
      </w:r>
    </w:p>
    <w:p w:rsidR="0028626A" w:rsidRPr="009E44FF" w:rsidRDefault="0028626A" w:rsidP="00707D5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000000" w:rsidRDefault="0028626A" w:rsidP="00CE4D8A">
      <w:pPr>
        <w:spacing w:beforeLines="50"/>
        <w:ind w:firstLine="420"/>
        <w:pPrChange w:id="1040" w:author="CMDI-LVLIANGDONG" w:date="2015-07-22T10:29:00Z">
          <w:pPr>
            <w:spacing w:beforeLines="50"/>
            <w:ind w:firstLine="420"/>
          </w:pPr>
        </w:pPrChange>
      </w:pPr>
      <w:r w:rsidRPr="00487662">
        <w:t>输出参数</w:t>
      </w:r>
    </w:p>
    <w:tbl>
      <w:tblPr>
        <w:tblStyle w:val="afffffd"/>
        <w:tblW w:w="7567" w:type="dxa"/>
        <w:tblLayout w:type="fixed"/>
        <w:tblLook w:val="01E0"/>
      </w:tblPr>
      <w:tblGrid>
        <w:gridCol w:w="1330"/>
        <w:gridCol w:w="1672"/>
        <w:gridCol w:w="1364"/>
        <w:gridCol w:w="792"/>
        <w:gridCol w:w="2409"/>
      </w:tblGrid>
      <w:tr w:rsidR="00477AF3" w:rsidRPr="00972A69" w:rsidTr="00477AF3">
        <w:trPr>
          <w:cnfStyle w:val="100000000000"/>
        </w:trPr>
        <w:tc>
          <w:tcPr>
            <w:tcW w:w="879" w:type="pct"/>
          </w:tcPr>
          <w:p w:rsidR="00477AF3" w:rsidRPr="00972A69" w:rsidRDefault="00477AF3" w:rsidP="00F323C5">
            <w:pPr>
              <w:rPr>
                <w:szCs w:val="18"/>
              </w:rPr>
            </w:pPr>
            <w:r w:rsidRPr="00972A69">
              <w:rPr>
                <w:rFonts w:ascii="宋体" w:eastAsia="宋体" w:hAnsi="宋体" w:cs="宋体" w:hint="eastAsia"/>
                <w:szCs w:val="18"/>
              </w:rPr>
              <w:t>参数名称</w:t>
            </w:r>
          </w:p>
        </w:tc>
        <w:tc>
          <w:tcPr>
            <w:tcW w:w="1105" w:type="pct"/>
          </w:tcPr>
          <w:p w:rsidR="00477AF3" w:rsidRPr="00972A69" w:rsidRDefault="00477AF3" w:rsidP="00F323C5">
            <w:pPr>
              <w:rPr>
                <w:szCs w:val="18"/>
              </w:rPr>
            </w:pPr>
            <w:r w:rsidRPr="00972A69">
              <w:rPr>
                <w:rFonts w:ascii="宋体" w:eastAsia="宋体" w:hAnsi="宋体" w:cs="宋体" w:hint="eastAsia"/>
                <w:szCs w:val="18"/>
              </w:rPr>
              <w:t>数据类型</w:t>
            </w:r>
          </w:p>
        </w:tc>
        <w:tc>
          <w:tcPr>
            <w:tcW w:w="901" w:type="pct"/>
          </w:tcPr>
          <w:p w:rsidR="00477AF3" w:rsidRPr="00972A69" w:rsidRDefault="00477AF3" w:rsidP="00F323C5">
            <w:pPr>
              <w:rPr>
                <w:szCs w:val="18"/>
              </w:rPr>
            </w:pPr>
            <w:r w:rsidRPr="00972A69">
              <w:rPr>
                <w:rFonts w:ascii="宋体" w:eastAsia="宋体" w:hAnsi="宋体" w:cs="宋体" w:hint="eastAsia"/>
                <w:szCs w:val="18"/>
              </w:rPr>
              <w:t>取值范围</w:t>
            </w:r>
          </w:p>
        </w:tc>
        <w:tc>
          <w:tcPr>
            <w:tcW w:w="523" w:type="pct"/>
          </w:tcPr>
          <w:p w:rsidR="00477AF3" w:rsidRPr="00E818AF" w:rsidRDefault="00477AF3" w:rsidP="00477AF3">
            <w:pPr>
              <w:rPr>
                <w:rFonts w:eastAsiaTheme="minorEastAsia"/>
                <w:szCs w:val="18"/>
              </w:rPr>
            </w:pPr>
            <w:r>
              <w:rPr>
                <w:rFonts w:eastAsiaTheme="minorEastAsia" w:hint="eastAsia"/>
                <w:szCs w:val="18"/>
              </w:rPr>
              <w:t>限定</w:t>
            </w:r>
          </w:p>
        </w:tc>
        <w:tc>
          <w:tcPr>
            <w:tcW w:w="1592" w:type="pct"/>
          </w:tcPr>
          <w:p w:rsidR="00477AF3" w:rsidRPr="00972A69" w:rsidRDefault="00477AF3" w:rsidP="00F323C5">
            <w:pPr>
              <w:rPr>
                <w:szCs w:val="18"/>
              </w:rPr>
            </w:pPr>
            <w:r w:rsidRPr="00972A69">
              <w:rPr>
                <w:rFonts w:ascii="宋体" w:eastAsia="宋体" w:hAnsi="宋体" w:cs="宋体" w:hint="eastAsia"/>
                <w:szCs w:val="18"/>
              </w:rPr>
              <w:t>参数说明</w:t>
            </w:r>
          </w:p>
        </w:tc>
      </w:tr>
      <w:tr w:rsidR="00477AF3" w:rsidRPr="00972A69" w:rsidTr="00477AF3">
        <w:tc>
          <w:tcPr>
            <w:tcW w:w="879" w:type="pct"/>
          </w:tcPr>
          <w:p w:rsidR="00477AF3" w:rsidRPr="00972A69" w:rsidRDefault="00477AF3" w:rsidP="00F323C5">
            <w:pPr>
              <w:rPr>
                <w:szCs w:val="18"/>
              </w:rPr>
            </w:pPr>
            <w:r w:rsidRPr="00972A69">
              <w:rPr>
                <w:szCs w:val="18"/>
              </w:rPr>
              <w:t>TxPkts</w:t>
            </w:r>
          </w:p>
        </w:tc>
        <w:tc>
          <w:tcPr>
            <w:tcW w:w="1105" w:type="pct"/>
          </w:tcPr>
          <w:p w:rsidR="00477AF3" w:rsidRPr="00972A69" w:rsidRDefault="00477AF3" w:rsidP="00F323C5">
            <w:pPr>
              <w:rPr>
                <w:szCs w:val="18"/>
              </w:rPr>
            </w:pPr>
            <w:r w:rsidRPr="00972A69">
              <w:rPr>
                <w:szCs w:val="18"/>
              </w:rPr>
              <w:t>INTEGER</w:t>
            </w:r>
          </w:p>
        </w:tc>
        <w:tc>
          <w:tcPr>
            <w:tcW w:w="901" w:type="pct"/>
          </w:tcPr>
          <w:p w:rsidR="00477AF3" w:rsidRPr="00972A69" w:rsidRDefault="00477AF3" w:rsidP="00F323C5">
            <w:pPr>
              <w:rPr>
                <w:szCs w:val="18"/>
              </w:rPr>
            </w:pPr>
            <w:r w:rsidRPr="00972A69">
              <w:rPr>
                <w:szCs w:val="18"/>
              </w:rPr>
              <w:t>0-10</w:t>
            </w:r>
          </w:p>
        </w:tc>
        <w:tc>
          <w:tcPr>
            <w:tcW w:w="523" w:type="pct"/>
          </w:tcPr>
          <w:p w:rsidR="00477AF3" w:rsidRPr="00972A69" w:rsidRDefault="00477AF3" w:rsidP="00477AF3">
            <w:pPr>
              <w:rPr>
                <w:szCs w:val="18"/>
              </w:rPr>
            </w:pPr>
            <w:r>
              <w:rPr>
                <w:rFonts w:eastAsiaTheme="minorEastAsia" w:hint="eastAsia"/>
                <w:szCs w:val="18"/>
              </w:rPr>
              <w:t>M</w:t>
            </w:r>
          </w:p>
        </w:tc>
        <w:tc>
          <w:tcPr>
            <w:tcW w:w="1592" w:type="pct"/>
          </w:tcPr>
          <w:p w:rsidR="00477AF3" w:rsidRPr="00972A69" w:rsidRDefault="00477AF3" w:rsidP="00F323C5">
            <w:pPr>
              <w:rPr>
                <w:szCs w:val="18"/>
              </w:rPr>
            </w:pPr>
            <w:r w:rsidRPr="00972A69">
              <w:rPr>
                <w:rFonts w:ascii="宋体" w:eastAsia="宋体" w:hAnsi="宋体" w:cs="宋体" w:hint="eastAsia"/>
                <w:szCs w:val="18"/>
              </w:rPr>
              <w:t>发送报文数</w:t>
            </w:r>
          </w:p>
        </w:tc>
      </w:tr>
      <w:tr w:rsidR="00477AF3" w:rsidRPr="00972A69" w:rsidTr="00477AF3">
        <w:tc>
          <w:tcPr>
            <w:tcW w:w="879" w:type="pct"/>
          </w:tcPr>
          <w:p w:rsidR="00477AF3" w:rsidRPr="00972A69" w:rsidRDefault="00477AF3" w:rsidP="00F323C5">
            <w:pPr>
              <w:rPr>
                <w:szCs w:val="18"/>
              </w:rPr>
            </w:pPr>
            <w:r w:rsidRPr="00972A69">
              <w:rPr>
                <w:szCs w:val="18"/>
              </w:rPr>
              <w:t>RxPkts</w:t>
            </w:r>
          </w:p>
        </w:tc>
        <w:tc>
          <w:tcPr>
            <w:tcW w:w="1105" w:type="pct"/>
          </w:tcPr>
          <w:p w:rsidR="00477AF3" w:rsidRPr="00972A69" w:rsidRDefault="00477AF3" w:rsidP="00F323C5">
            <w:pPr>
              <w:rPr>
                <w:szCs w:val="18"/>
              </w:rPr>
            </w:pPr>
            <w:r w:rsidRPr="00972A69">
              <w:rPr>
                <w:szCs w:val="18"/>
              </w:rPr>
              <w:t>INTEGER</w:t>
            </w:r>
          </w:p>
        </w:tc>
        <w:tc>
          <w:tcPr>
            <w:tcW w:w="901" w:type="pct"/>
          </w:tcPr>
          <w:p w:rsidR="00477AF3" w:rsidRPr="00972A69" w:rsidRDefault="00477AF3" w:rsidP="00F323C5">
            <w:pPr>
              <w:rPr>
                <w:szCs w:val="18"/>
              </w:rPr>
            </w:pPr>
            <w:r w:rsidRPr="00972A69">
              <w:rPr>
                <w:szCs w:val="18"/>
              </w:rPr>
              <w:t>0-10</w:t>
            </w:r>
          </w:p>
        </w:tc>
        <w:tc>
          <w:tcPr>
            <w:tcW w:w="523" w:type="pct"/>
          </w:tcPr>
          <w:p w:rsidR="00477AF3" w:rsidRPr="00972A69" w:rsidRDefault="00477AF3" w:rsidP="00477AF3">
            <w:pPr>
              <w:rPr>
                <w:szCs w:val="18"/>
              </w:rPr>
            </w:pPr>
            <w:r>
              <w:rPr>
                <w:rFonts w:eastAsiaTheme="minorEastAsia" w:hint="eastAsia"/>
                <w:szCs w:val="18"/>
              </w:rPr>
              <w:t>M</w:t>
            </w:r>
          </w:p>
        </w:tc>
        <w:tc>
          <w:tcPr>
            <w:tcW w:w="1592" w:type="pct"/>
          </w:tcPr>
          <w:p w:rsidR="00477AF3" w:rsidRPr="00972A69" w:rsidRDefault="00477AF3" w:rsidP="00F323C5">
            <w:pPr>
              <w:rPr>
                <w:szCs w:val="18"/>
              </w:rPr>
            </w:pPr>
            <w:r w:rsidRPr="00972A69">
              <w:rPr>
                <w:rFonts w:ascii="宋体" w:eastAsia="宋体" w:hAnsi="宋体" w:cs="宋体" w:hint="eastAsia"/>
                <w:szCs w:val="18"/>
              </w:rPr>
              <w:t>接收报文数</w:t>
            </w:r>
          </w:p>
        </w:tc>
      </w:tr>
      <w:tr w:rsidR="00477AF3" w:rsidRPr="00972A69" w:rsidTr="00477AF3">
        <w:tc>
          <w:tcPr>
            <w:tcW w:w="879" w:type="pct"/>
          </w:tcPr>
          <w:p w:rsidR="00477AF3" w:rsidRPr="00972A69" w:rsidRDefault="00477AF3" w:rsidP="00F323C5">
            <w:pPr>
              <w:rPr>
                <w:szCs w:val="18"/>
              </w:rPr>
            </w:pPr>
            <w:r w:rsidRPr="00972A69">
              <w:rPr>
                <w:szCs w:val="18"/>
              </w:rPr>
              <w:t>LostPkts</w:t>
            </w:r>
          </w:p>
        </w:tc>
        <w:tc>
          <w:tcPr>
            <w:tcW w:w="1105" w:type="pct"/>
          </w:tcPr>
          <w:p w:rsidR="00477AF3" w:rsidRPr="00972A69" w:rsidRDefault="00477AF3" w:rsidP="00F323C5">
            <w:pPr>
              <w:rPr>
                <w:szCs w:val="18"/>
              </w:rPr>
            </w:pPr>
            <w:r w:rsidRPr="00972A69">
              <w:rPr>
                <w:szCs w:val="18"/>
              </w:rPr>
              <w:t>INTEGER</w:t>
            </w:r>
          </w:p>
        </w:tc>
        <w:tc>
          <w:tcPr>
            <w:tcW w:w="901" w:type="pct"/>
          </w:tcPr>
          <w:p w:rsidR="00477AF3" w:rsidRPr="00972A69" w:rsidRDefault="00477AF3" w:rsidP="00F323C5">
            <w:pPr>
              <w:rPr>
                <w:szCs w:val="18"/>
              </w:rPr>
            </w:pPr>
            <w:r w:rsidRPr="00972A69">
              <w:rPr>
                <w:szCs w:val="18"/>
              </w:rPr>
              <w:t>0-10</w:t>
            </w:r>
          </w:p>
        </w:tc>
        <w:tc>
          <w:tcPr>
            <w:tcW w:w="523" w:type="pct"/>
          </w:tcPr>
          <w:p w:rsidR="00477AF3" w:rsidRPr="00972A69" w:rsidRDefault="00477AF3" w:rsidP="00477AF3">
            <w:pPr>
              <w:rPr>
                <w:szCs w:val="18"/>
              </w:rPr>
            </w:pPr>
            <w:r>
              <w:rPr>
                <w:rFonts w:eastAsiaTheme="minorEastAsia" w:hint="eastAsia"/>
                <w:szCs w:val="18"/>
              </w:rPr>
              <w:t>M</w:t>
            </w:r>
          </w:p>
        </w:tc>
        <w:tc>
          <w:tcPr>
            <w:tcW w:w="1592" w:type="pct"/>
          </w:tcPr>
          <w:p w:rsidR="00477AF3" w:rsidRPr="00972A69" w:rsidRDefault="00477AF3" w:rsidP="00F323C5">
            <w:pPr>
              <w:rPr>
                <w:szCs w:val="18"/>
              </w:rPr>
            </w:pPr>
            <w:r w:rsidRPr="00972A69">
              <w:rPr>
                <w:rFonts w:ascii="宋体" w:eastAsia="宋体" w:hAnsi="宋体" w:cs="宋体" w:hint="eastAsia"/>
                <w:szCs w:val="18"/>
              </w:rPr>
              <w:t>丢失报文数</w:t>
            </w:r>
          </w:p>
        </w:tc>
      </w:tr>
      <w:tr w:rsidR="00477AF3" w:rsidRPr="00972A69" w:rsidTr="00477AF3">
        <w:tc>
          <w:tcPr>
            <w:tcW w:w="879" w:type="pct"/>
          </w:tcPr>
          <w:p w:rsidR="00477AF3" w:rsidRPr="00972A69" w:rsidRDefault="00477AF3" w:rsidP="00F323C5">
            <w:pPr>
              <w:rPr>
                <w:szCs w:val="18"/>
              </w:rPr>
            </w:pPr>
            <w:r w:rsidRPr="00972A69">
              <w:rPr>
                <w:szCs w:val="18"/>
              </w:rPr>
              <w:t>LostPktRatio</w:t>
            </w:r>
          </w:p>
        </w:tc>
        <w:tc>
          <w:tcPr>
            <w:tcW w:w="1105" w:type="pct"/>
          </w:tcPr>
          <w:p w:rsidR="00477AF3" w:rsidRPr="00972A69" w:rsidRDefault="00477AF3" w:rsidP="00F323C5">
            <w:pPr>
              <w:rPr>
                <w:szCs w:val="18"/>
              </w:rPr>
            </w:pPr>
            <w:r w:rsidRPr="00972A69">
              <w:rPr>
                <w:szCs w:val="18"/>
              </w:rPr>
              <w:t>INTEGER</w:t>
            </w:r>
          </w:p>
        </w:tc>
        <w:tc>
          <w:tcPr>
            <w:tcW w:w="901" w:type="pct"/>
          </w:tcPr>
          <w:p w:rsidR="00477AF3" w:rsidRPr="00972A69" w:rsidRDefault="00477AF3" w:rsidP="00F323C5">
            <w:pPr>
              <w:rPr>
                <w:szCs w:val="18"/>
              </w:rPr>
            </w:pPr>
            <w:r w:rsidRPr="00972A69">
              <w:rPr>
                <w:szCs w:val="18"/>
              </w:rPr>
              <w:t>0-100</w:t>
            </w:r>
          </w:p>
        </w:tc>
        <w:tc>
          <w:tcPr>
            <w:tcW w:w="523" w:type="pct"/>
          </w:tcPr>
          <w:p w:rsidR="00477AF3" w:rsidRPr="00972A69" w:rsidRDefault="00477AF3" w:rsidP="00477AF3">
            <w:pPr>
              <w:rPr>
                <w:szCs w:val="18"/>
              </w:rPr>
            </w:pPr>
            <w:r>
              <w:rPr>
                <w:rFonts w:eastAsiaTheme="minorEastAsia" w:hint="eastAsia"/>
                <w:szCs w:val="18"/>
              </w:rPr>
              <w:t>M</w:t>
            </w:r>
          </w:p>
        </w:tc>
        <w:tc>
          <w:tcPr>
            <w:tcW w:w="1592" w:type="pct"/>
          </w:tcPr>
          <w:p w:rsidR="00477AF3" w:rsidRDefault="00477AF3" w:rsidP="00E818AF">
            <w:pPr>
              <w:rPr>
                <w:rFonts w:eastAsiaTheme="minorEastAsia"/>
                <w:szCs w:val="18"/>
              </w:rPr>
            </w:pPr>
            <w:r w:rsidRPr="00972A69">
              <w:rPr>
                <w:rFonts w:ascii="宋体" w:eastAsia="宋体" w:hAnsi="宋体" w:cs="宋体" w:hint="eastAsia"/>
                <w:szCs w:val="18"/>
              </w:rPr>
              <w:t>丢包率</w:t>
            </w:r>
            <w:r>
              <w:rPr>
                <w:rFonts w:eastAsiaTheme="minorEastAsia" w:hint="eastAsia"/>
                <w:szCs w:val="18"/>
              </w:rPr>
              <w:t>，</w:t>
            </w:r>
            <w:r>
              <w:rPr>
                <w:rFonts w:ascii="宋体" w:eastAsia="宋体" w:hAnsi="宋体" w:cs="宋体" w:hint="eastAsia"/>
                <w:szCs w:val="18"/>
              </w:rPr>
              <w:t>单位：</w:t>
            </w:r>
            <w:r>
              <w:rPr>
                <w:szCs w:val="18"/>
              </w:rPr>
              <w:t>%</w:t>
            </w:r>
          </w:p>
          <w:p w:rsidR="00477AF3" w:rsidRPr="00E818AF" w:rsidRDefault="00477AF3" w:rsidP="00E818AF">
            <w:pPr>
              <w:rPr>
                <w:rFonts w:eastAsiaTheme="minorEastAsia"/>
                <w:szCs w:val="18"/>
              </w:rPr>
            </w:pPr>
            <w:r w:rsidRPr="00972A69">
              <w:rPr>
                <w:rFonts w:ascii="宋体" w:eastAsia="宋体" w:hAnsi="宋体" w:cs="宋体" w:hint="eastAsia"/>
                <w:szCs w:val="18"/>
              </w:rPr>
              <w:t>丢失</w:t>
            </w:r>
            <w:r w:rsidRPr="00972A69">
              <w:rPr>
                <w:szCs w:val="18"/>
              </w:rPr>
              <w:t>/</w:t>
            </w:r>
            <w:r w:rsidRPr="00972A69">
              <w:rPr>
                <w:rFonts w:ascii="宋体" w:eastAsia="宋体" w:hAnsi="宋体" w:cs="宋体" w:hint="eastAsia"/>
                <w:szCs w:val="18"/>
              </w:rPr>
              <w:t>发送报文数</w:t>
            </w:r>
          </w:p>
        </w:tc>
      </w:tr>
      <w:tr w:rsidR="00477AF3" w:rsidRPr="00972A69" w:rsidTr="00477AF3">
        <w:tc>
          <w:tcPr>
            <w:tcW w:w="879" w:type="pct"/>
          </w:tcPr>
          <w:p w:rsidR="00477AF3" w:rsidRPr="00972A69" w:rsidRDefault="00477AF3" w:rsidP="00F323C5">
            <w:pPr>
              <w:rPr>
                <w:szCs w:val="18"/>
              </w:rPr>
            </w:pPr>
            <w:r w:rsidRPr="00972A69">
              <w:rPr>
                <w:szCs w:val="18"/>
              </w:rPr>
              <w:t>MinDelay</w:t>
            </w:r>
          </w:p>
        </w:tc>
        <w:tc>
          <w:tcPr>
            <w:tcW w:w="1105" w:type="pct"/>
          </w:tcPr>
          <w:p w:rsidR="00477AF3" w:rsidRPr="00972A69" w:rsidRDefault="00477AF3" w:rsidP="00F323C5">
            <w:pPr>
              <w:rPr>
                <w:szCs w:val="18"/>
              </w:rPr>
            </w:pPr>
            <w:r w:rsidRPr="00972A69">
              <w:rPr>
                <w:szCs w:val="18"/>
              </w:rPr>
              <w:t>INTEGER</w:t>
            </w:r>
          </w:p>
        </w:tc>
        <w:tc>
          <w:tcPr>
            <w:tcW w:w="901" w:type="pct"/>
          </w:tcPr>
          <w:p w:rsidR="00477AF3" w:rsidRPr="00972A69" w:rsidRDefault="00477AF3" w:rsidP="00F323C5">
            <w:pPr>
              <w:rPr>
                <w:szCs w:val="18"/>
              </w:rPr>
            </w:pPr>
            <w:r w:rsidRPr="00972A69">
              <w:rPr>
                <w:szCs w:val="18"/>
              </w:rPr>
              <w:t>0-2000</w:t>
            </w:r>
          </w:p>
        </w:tc>
        <w:tc>
          <w:tcPr>
            <w:tcW w:w="523" w:type="pct"/>
          </w:tcPr>
          <w:p w:rsidR="00477AF3" w:rsidRPr="00972A69" w:rsidRDefault="00477AF3" w:rsidP="00477AF3">
            <w:pPr>
              <w:rPr>
                <w:szCs w:val="18"/>
              </w:rPr>
            </w:pPr>
            <w:r>
              <w:rPr>
                <w:rFonts w:eastAsiaTheme="minorEastAsia" w:hint="eastAsia"/>
                <w:szCs w:val="18"/>
              </w:rPr>
              <w:t>M</w:t>
            </w:r>
          </w:p>
        </w:tc>
        <w:tc>
          <w:tcPr>
            <w:tcW w:w="1592" w:type="pct"/>
          </w:tcPr>
          <w:p w:rsidR="00477AF3" w:rsidRPr="00972A69" w:rsidRDefault="00477AF3" w:rsidP="00F323C5">
            <w:pPr>
              <w:rPr>
                <w:szCs w:val="18"/>
              </w:rPr>
            </w:pPr>
            <w:r w:rsidRPr="00972A69">
              <w:rPr>
                <w:rFonts w:ascii="宋体" w:eastAsia="宋体" w:hAnsi="宋体" w:cs="宋体" w:hint="eastAsia"/>
                <w:szCs w:val="18"/>
              </w:rPr>
              <w:t>最小延迟时间</w:t>
            </w:r>
          </w:p>
          <w:p w:rsidR="00477AF3" w:rsidRPr="00972A69" w:rsidRDefault="00477AF3" w:rsidP="00F323C5">
            <w:pPr>
              <w:rPr>
                <w:szCs w:val="18"/>
              </w:rPr>
            </w:pPr>
            <w:r w:rsidRPr="00972A69">
              <w:rPr>
                <w:rFonts w:ascii="宋体" w:eastAsia="宋体" w:hAnsi="宋体" w:cs="宋体" w:hint="eastAsia"/>
                <w:szCs w:val="18"/>
              </w:rPr>
              <w:t>单位：</w:t>
            </w:r>
            <w:r w:rsidRPr="00972A69">
              <w:rPr>
                <w:szCs w:val="18"/>
              </w:rPr>
              <w:t>ms</w:t>
            </w:r>
          </w:p>
        </w:tc>
      </w:tr>
      <w:tr w:rsidR="00477AF3" w:rsidRPr="00972A69" w:rsidTr="00477AF3">
        <w:tc>
          <w:tcPr>
            <w:tcW w:w="879" w:type="pct"/>
          </w:tcPr>
          <w:p w:rsidR="00477AF3" w:rsidRPr="00972A69" w:rsidRDefault="00477AF3" w:rsidP="00F323C5">
            <w:pPr>
              <w:rPr>
                <w:szCs w:val="18"/>
              </w:rPr>
            </w:pPr>
            <w:r w:rsidRPr="00972A69">
              <w:rPr>
                <w:szCs w:val="18"/>
              </w:rPr>
              <w:t>MaxDelay</w:t>
            </w:r>
          </w:p>
        </w:tc>
        <w:tc>
          <w:tcPr>
            <w:tcW w:w="1105" w:type="pct"/>
          </w:tcPr>
          <w:p w:rsidR="00477AF3" w:rsidRPr="00972A69" w:rsidRDefault="00477AF3" w:rsidP="00F323C5">
            <w:pPr>
              <w:rPr>
                <w:szCs w:val="18"/>
              </w:rPr>
            </w:pPr>
            <w:r w:rsidRPr="00972A69">
              <w:rPr>
                <w:szCs w:val="18"/>
              </w:rPr>
              <w:t>INTEGER</w:t>
            </w:r>
          </w:p>
        </w:tc>
        <w:tc>
          <w:tcPr>
            <w:tcW w:w="901" w:type="pct"/>
          </w:tcPr>
          <w:p w:rsidR="00477AF3" w:rsidRPr="00972A69" w:rsidRDefault="00477AF3" w:rsidP="00F323C5">
            <w:pPr>
              <w:rPr>
                <w:szCs w:val="18"/>
              </w:rPr>
            </w:pPr>
            <w:r w:rsidRPr="00972A69">
              <w:rPr>
                <w:szCs w:val="18"/>
              </w:rPr>
              <w:t>0-2000</w:t>
            </w:r>
          </w:p>
        </w:tc>
        <w:tc>
          <w:tcPr>
            <w:tcW w:w="523" w:type="pct"/>
          </w:tcPr>
          <w:p w:rsidR="00477AF3" w:rsidRPr="00972A69" w:rsidRDefault="00477AF3" w:rsidP="00477AF3">
            <w:pPr>
              <w:rPr>
                <w:szCs w:val="18"/>
              </w:rPr>
            </w:pPr>
            <w:r>
              <w:rPr>
                <w:rFonts w:eastAsiaTheme="minorEastAsia" w:hint="eastAsia"/>
                <w:szCs w:val="18"/>
              </w:rPr>
              <w:t>M</w:t>
            </w:r>
          </w:p>
        </w:tc>
        <w:tc>
          <w:tcPr>
            <w:tcW w:w="1592" w:type="pct"/>
          </w:tcPr>
          <w:p w:rsidR="00477AF3" w:rsidRPr="00972A69" w:rsidRDefault="00477AF3" w:rsidP="00F323C5">
            <w:pPr>
              <w:rPr>
                <w:szCs w:val="18"/>
              </w:rPr>
            </w:pPr>
            <w:r w:rsidRPr="00972A69">
              <w:rPr>
                <w:rFonts w:ascii="宋体" w:eastAsia="宋体" w:hAnsi="宋体" w:cs="宋体" w:hint="eastAsia"/>
                <w:szCs w:val="18"/>
              </w:rPr>
              <w:t>最大延迟时间</w:t>
            </w:r>
          </w:p>
          <w:p w:rsidR="00477AF3" w:rsidRPr="00972A69" w:rsidRDefault="00477AF3" w:rsidP="00F323C5">
            <w:pPr>
              <w:rPr>
                <w:szCs w:val="18"/>
              </w:rPr>
            </w:pPr>
            <w:r w:rsidRPr="00972A69">
              <w:rPr>
                <w:rFonts w:ascii="宋体" w:eastAsia="宋体" w:hAnsi="宋体" w:cs="宋体" w:hint="eastAsia"/>
                <w:szCs w:val="18"/>
              </w:rPr>
              <w:t>单位：</w:t>
            </w:r>
            <w:r w:rsidRPr="00972A69">
              <w:rPr>
                <w:szCs w:val="18"/>
              </w:rPr>
              <w:t>ms</w:t>
            </w:r>
          </w:p>
        </w:tc>
      </w:tr>
      <w:tr w:rsidR="00477AF3" w:rsidRPr="00972A69" w:rsidTr="00477AF3">
        <w:tc>
          <w:tcPr>
            <w:tcW w:w="879" w:type="pct"/>
          </w:tcPr>
          <w:p w:rsidR="00477AF3" w:rsidRPr="00972A69" w:rsidRDefault="00477AF3" w:rsidP="00F323C5">
            <w:pPr>
              <w:rPr>
                <w:szCs w:val="18"/>
              </w:rPr>
            </w:pPr>
            <w:r w:rsidRPr="00972A69">
              <w:rPr>
                <w:szCs w:val="18"/>
              </w:rPr>
              <w:t>AvgDelay</w:t>
            </w:r>
          </w:p>
        </w:tc>
        <w:tc>
          <w:tcPr>
            <w:tcW w:w="1105" w:type="pct"/>
          </w:tcPr>
          <w:p w:rsidR="00477AF3" w:rsidRPr="00972A69" w:rsidRDefault="00477AF3" w:rsidP="00F323C5">
            <w:pPr>
              <w:rPr>
                <w:szCs w:val="18"/>
              </w:rPr>
            </w:pPr>
            <w:r w:rsidRPr="00972A69">
              <w:rPr>
                <w:szCs w:val="18"/>
              </w:rPr>
              <w:t>INTEGER</w:t>
            </w:r>
          </w:p>
        </w:tc>
        <w:tc>
          <w:tcPr>
            <w:tcW w:w="901" w:type="pct"/>
          </w:tcPr>
          <w:p w:rsidR="00477AF3" w:rsidRPr="00972A69" w:rsidRDefault="00477AF3" w:rsidP="00F323C5">
            <w:pPr>
              <w:rPr>
                <w:szCs w:val="18"/>
              </w:rPr>
            </w:pPr>
            <w:r w:rsidRPr="00972A69">
              <w:rPr>
                <w:szCs w:val="18"/>
              </w:rPr>
              <w:t>0-2000</w:t>
            </w:r>
          </w:p>
        </w:tc>
        <w:tc>
          <w:tcPr>
            <w:tcW w:w="523" w:type="pct"/>
          </w:tcPr>
          <w:p w:rsidR="00477AF3" w:rsidRPr="00972A69" w:rsidRDefault="00477AF3" w:rsidP="00477AF3">
            <w:pPr>
              <w:rPr>
                <w:szCs w:val="18"/>
              </w:rPr>
            </w:pPr>
            <w:r>
              <w:rPr>
                <w:rFonts w:eastAsiaTheme="minorEastAsia" w:hint="eastAsia"/>
                <w:szCs w:val="18"/>
              </w:rPr>
              <w:t>M</w:t>
            </w:r>
          </w:p>
        </w:tc>
        <w:tc>
          <w:tcPr>
            <w:tcW w:w="1592" w:type="pct"/>
          </w:tcPr>
          <w:p w:rsidR="00477AF3" w:rsidRPr="00972A69" w:rsidRDefault="00477AF3" w:rsidP="00F323C5">
            <w:pPr>
              <w:rPr>
                <w:szCs w:val="18"/>
              </w:rPr>
            </w:pPr>
            <w:r w:rsidRPr="00972A69">
              <w:rPr>
                <w:rFonts w:ascii="宋体" w:eastAsia="宋体" w:hAnsi="宋体" w:cs="宋体" w:hint="eastAsia"/>
                <w:szCs w:val="18"/>
              </w:rPr>
              <w:t>平均延迟时间</w:t>
            </w:r>
          </w:p>
          <w:p w:rsidR="00477AF3" w:rsidRPr="00972A69" w:rsidRDefault="00477AF3" w:rsidP="00F323C5">
            <w:pPr>
              <w:rPr>
                <w:szCs w:val="18"/>
              </w:rPr>
            </w:pPr>
            <w:r w:rsidRPr="00972A69">
              <w:rPr>
                <w:rFonts w:ascii="宋体" w:eastAsia="宋体" w:hAnsi="宋体" w:cs="宋体" w:hint="eastAsia"/>
                <w:szCs w:val="18"/>
              </w:rPr>
              <w:t>单位：</w:t>
            </w:r>
            <w:r w:rsidRPr="00972A69">
              <w:rPr>
                <w:szCs w:val="18"/>
              </w:rPr>
              <w:t>ms</w:t>
            </w:r>
          </w:p>
        </w:tc>
      </w:tr>
    </w:tbl>
    <w:p w:rsidR="0028626A" w:rsidRDefault="0028626A" w:rsidP="0028626A">
      <w:pPr>
        <w:pStyle w:val="aff8"/>
        <w:ind w:firstLineChars="0" w:firstLine="0"/>
      </w:pPr>
    </w:p>
    <w:p w:rsidR="005C6A05" w:rsidRPr="00980B53" w:rsidRDefault="005C6A05" w:rsidP="00D90109">
      <w:pPr>
        <w:pStyle w:val="af4"/>
        <w:spacing w:before="156"/>
        <w:ind w:left="0"/>
      </w:pPr>
      <w:bookmarkStart w:id="1041" w:name="_Toc410327867"/>
      <w:bookmarkStart w:id="1042" w:name="_Toc410329034"/>
      <w:bookmarkStart w:id="1043" w:name="_Toc422211233"/>
      <w:r w:rsidRPr="00980B53">
        <w:lastRenderedPageBreak/>
        <w:t>获取当前ONU 下以太网端口学习MAC地址</w:t>
      </w:r>
      <w:bookmarkEnd w:id="1041"/>
      <w:bookmarkEnd w:id="1042"/>
      <w:bookmarkEnd w:id="1043"/>
    </w:p>
    <w:p w:rsidR="005C6A05" w:rsidRPr="00487662" w:rsidRDefault="005C6A05" w:rsidP="00CE4D8A">
      <w:pPr>
        <w:spacing w:beforeLines="50"/>
        <w:ind w:firstLine="420"/>
      </w:pPr>
      <w:r w:rsidRPr="00487662">
        <w:t>功能描述</w:t>
      </w:r>
    </w:p>
    <w:p w:rsidR="005C6A05" w:rsidRPr="009E44FF" w:rsidRDefault="005C6A05" w:rsidP="00707D54">
      <w:pPr>
        <w:spacing w:line="360" w:lineRule="auto"/>
        <w:ind w:left="420" w:firstLine="420"/>
        <w:rPr>
          <w:szCs w:val="21"/>
        </w:rPr>
      </w:pPr>
      <w:r w:rsidRPr="009E44FF">
        <w:rPr>
          <w:szCs w:val="21"/>
        </w:rPr>
        <w:t>查询</w:t>
      </w:r>
      <w:r w:rsidRPr="009E44FF">
        <w:rPr>
          <w:szCs w:val="21"/>
        </w:rPr>
        <w:t>PON</w:t>
      </w:r>
      <w:r w:rsidRPr="009E44FF">
        <w:rPr>
          <w:szCs w:val="21"/>
        </w:rPr>
        <w:t>口、</w:t>
      </w:r>
      <w:r w:rsidRPr="009E44FF">
        <w:rPr>
          <w:szCs w:val="21"/>
        </w:rPr>
        <w:t>ONT UNI</w:t>
      </w:r>
      <w:r w:rsidRPr="009E44FF">
        <w:rPr>
          <w:szCs w:val="21"/>
        </w:rPr>
        <w:t>端口和</w:t>
      </w:r>
      <w:r w:rsidRPr="009E44FF">
        <w:rPr>
          <w:szCs w:val="21"/>
        </w:rPr>
        <w:t>MDU service port</w:t>
      </w:r>
      <w:r w:rsidRPr="009E44FF">
        <w:rPr>
          <w:szCs w:val="21"/>
        </w:rPr>
        <w:t>的</w:t>
      </w:r>
      <w:r w:rsidRPr="009E44FF">
        <w:rPr>
          <w:szCs w:val="21"/>
        </w:rPr>
        <w:t>MAC</w:t>
      </w:r>
      <w:r w:rsidRPr="009E44FF">
        <w:rPr>
          <w:szCs w:val="21"/>
        </w:rPr>
        <w:t>地址表。</w:t>
      </w:r>
    </w:p>
    <w:p w:rsidR="005C6A05" w:rsidRPr="00487662" w:rsidRDefault="005C6A05" w:rsidP="00CE4D8A">
      <w:pPr>
        <w:spacing w:beforeLines="50"/>
        <w:ind w:firstLine="420"/>
      </w:pPr>
      <w:r w:rsidRPr="00487662">
        <w:t>命令格式</w:t>
      </w:r>
    </w:p>
    <w:p w:rsidR="005C6A05" w:rsidRPr="009E44FF" w:rsidRDefault="005C6A05" w:rsidP="00707D54">
      <w:pPr>
        <w:spacing w:line="360" w:lineRule="auto"/>
        <w:ind w:left="420" w:firstLine="420"/>
        <w:rPr>
          <w:szCs w:val="21"/>
        </w:rPr>
      </w:pPr>
      <w:r w:rsidRPr="009E44FF">
        <w:rPr>
          <w:szCs w:val="21"/>
        </w:rPr>
        <w:t>LST-PORTMACADDRESS::ONUIP=onu_name|OLTID=olt_name[,PONID=ponport_location[,ONUIDTYPE=id-type,ONUID=onu_index]],PORTID=uniport_index,VLAN=vlan_value:CTAG::;</w:t>
      </w:r>
    </w:p>
    <w:p w:rsidR="005C6A05" w:rsidRPr="009E44FF" w:rsidRDefault="005C6A05" w:rsidP="00707D54">
      <w:pPr>
        <w:spacing w:line="360" w:lineRule="auto"/>
        <w:ind w:left="420" w:firstLine="420"/>
        <w:rPr>
          <w:szCs w:val="21"/>
        </w:rPr>
      </w:pPr>
      <w:r w:rsidRPr="009E44FF">
        <w:rPr>
          <w:szCs w:val="21"/>
        </w:rPr>
        <w:t>说明：</w:t>
      </w:r>
    </w:p>
    <w:p w:rsidR="005C6A05" w:rsidRPr="009E44FF" w:rsidRDefault="005C6A05" w:rsidP="00707D54">
      <w:pPr>
        <w:spacing w:line="360" w:lineRule="auto"/>
        <w:ind w:left="420" w:firstLine="420"/>
        <w:rPr>
          <w:szCs w:val="21"/>
        </w:rPr>
      </w:pPr>
      <w:r w:rsidRPr="009E44FF">
        <w:rPr>
          <w:szCs w:val="21"/>
        </w:rPr>
        <w:t>查询用户端口时：</w:t>
      </w:r>
    </w:p>
    <w:p w:rsidR="005C6A05" w:rsidRPr="009E44FF" w:rsidRDefault="005C6A05" w:rsidP="00707D54">
      <w:pPr>
        <w:spacing w:line="360" w:lineRule="auto"/>
        <w:ind w:left="420" w:firstLine="420"/>
        <w:rPr>
          <w:szCs w:val="21"/>
        </w:rPr>
      </w:pPr>
      <w:r w:rsidRPr="009E44FF">
        <w:rPr>
          <w:szCs w:val="21"/>
        </w:rPr>
        <w:t>具有管理</w:t>
      </w:r>
      <w:r w:rsidRPr="009E44FF">
        <w:rPr>
          <w:szCs w:val="21"/>
        </w:rPr>
        <w:t>IP</w:t>
      </w:r>
      <w:r w:rsidRPr="009E44FF">
        <w:rPr>
          <w:szCs w:val="21"/>
        </w:rPr>
        <w:t>的</w:t>
      </w:r>
      <w:r w:rsidRPr="009E44FF">
        <w:rPr>
          <w:szCs w:val="21"/>
        </w:rPr>
        <w:t xml:space="preserve">ONU   </w:t>
      </w:r>
    </w:p>
    <w:p w:rsidR="005C6A05" w:rsidRPr="009E44FF" w:rsidRDefault="005C6A05" w:rsidP="00707D54">
      <w:pPr>
        <w:spacing w:line="360" w:lineRule="auto"/>
        <w:ind w:left="420" w:firstLine="420"/>
        <w:jc w:val="left"/>
        <w:rPr>
          <w:szCs w:val="21"/>
        </w:rPr>
      </w:pPr>
      <w:r w:rsidRPr="009E44FF">
        <w:rPr>
          <w:szCs w:val="21"/>
        </w:rPr>
        <w:t>LST-PORTMACADDRESS::ONUIP=onu_name, PORTID=uniport_index,VLAN=vlan_value:CTAG::;</w:t>
      </w:r>
    </w:p>
    <w:p w:rsidR="005C6A05" w:rsidRPr="009E44FF" w:rsidRDefault="005C6A05" w:rsidP="00707D54">
      <w:pPr>
        <w:spacing w:line="360" w:lineRule="auto"/>
        <w:ind w:left="420" w:firstLine="420"/>
        <w:rPr>
          <w:szCs w:val="21"/>
        </w:rPr>
      </w:pPr>
      <w:r w:rsidRPr="009E44FF">
        <w:rPr>
          <w:szCs w:val="21"/>
        </w:rPr>
        <w:t>不具有管理</w:t>
      </w:r>
      <w:r w:rsidRPr="009E44FF">
        <w:rPr>
          <w:szCs w:val="21"/>
        </w:rPr>
        <w:t>IP</w:t>
      </w:r>
      <w:r w:rsidRPr="009E44FF">
        <w:rPr>
          <w:szCs w:val="21"/>
        </w:rPr>
        <w:t>的</w:t>
      </w:r>
      <w:r w:rsidRPr="009E44FF">
        <w:rPr>
          <w:szCs w:val="21"/>
        </w:rPr>
        <w:t xml:space="preserve">ONU  </w:t>
      </w:r>
    </w:p>
    <w:p w:rsidR="005C6A05" w:rsidRPr="009E44FF" w:rsidRDefault="005C6A05" w:rsidP="00707D54">
      <w:pPr>
        <w:spacing w:line="360" w:lineRule="auto"/>
        <w:ind w:left="420" w:firstLine="420"/>
        <w:rPr>
          <w:szCs w:val="21"/>
        </w:rPr>
      </w:pPr>
      <w:r w:rsidRPr="009E44FF">
        <w:rPr>
          <w:szCs w:val="21"/>
        </w:rPr>
        <w:t>LST-PORTMACADDRESS::OLTID=olt_name,PONID=ponport_location,ONUIDTYPE=id-type,ONUID=onu_index, PORTID=uniport_index,VLAN=vlan_value:CTAG::;</w:t>
      </w:r>
    </w:p>
    <w:p w:rsidR="005C6A05" w:rsidRPr="00487662" w:rsidRDefault="005C6A05" w:rsidP="00CE4D8A">
      <w:pPr>
        <w:spacing w:beforeLines="50"/>
        <w:ind w:firstLine="420"/>
      </w:pPr>
      <w:r w:rsidRPr="00487662">
        <w:t>输入参数</w:t>
      </w:r>
    </w:p>
    <w:tbl>
      <w:tblPr>
        <w:tblStyle w:val="afffffd"/>
        <w:tblW w:w="7923" w:type="dxa"/>
        <w:tblInd w:w="-236" w:type="dxa"/>
        <w:tblLayout w:type="fixed"/>
        <w:tblLook w:val="01E0"/>
      </w:tblPr>
      <w:tblGrid>
        <w:gridCol w:w="1318"/>
        <w:gridCol w:w="1623"/>
        <w:gridCol w:w="1597"/>
        <w:gridCol w:w="835"/>
        <w:gridCol w:w="2550"/>
      </w:tblGrid>
      <w:tr w:rsidR="00477AF3" w:rsidRPr="00D50B7F" w:rsidTr="00477AF3">
        <w:trPr>
          <w:cnfStyle w:val="100000000000"/>
        </w:trPr>
        <w:tc>
          <w:tcPr>
            <w:tcW w:w="832" w:type="pct"/>
          </w:tcPr>
          <w:p w:rsidR="00477AF3" w:rsidRPr="00D50B7F" w:rsidRDefault="00477AF3" w:rsidP="00F323C5">
            <w:pPr>
              <w:rPr>
                <w:szCs w:val="18"/>
              </w:rPr>
            </w:pPr>
            <w:r w:rsidRPr="00D50B7F">
              <w:rPr>
                <w:rFonts w:ascii="宋体" w:eastAsia="宋体" w:hAnsi="宋体" w:cs="宋体" w:hint="eastAsia"/>
                <w:szCs w:val="18"/>
              </w:rPr>
              <w:t>参数名称</w:t>
            </w:r>
          </w:p>
        </w:tc>
        <w:tc>
          <w:tcPr>
            <w:tcW w:w="1024" w:type="pct"/>
          </w:tcPr>
          <w:p w:rsidR="00477AF3" w:rsidRPr="00D50B7F" w:rsidRDefault="00477AF3" w:rsidP="00F323C5">
            <w:pPr>
              <w:rPr>
                <w:szCs w:val="18"/>
              </w:rPr>
            </w:pPr>
            <w:r w:rsidRPr="00D50B7F">
              <w:rPr>
                <w:rFonts w:ascii="宋体" w:eastAsia="宋体" w:hAnsi="宋体" w:cs="宋体" w:hint="eastAsia"/>
                <w:szCs w:val="18"/>
              </w:rPr>
              <w:t>数据类型</w:t>
            </w:r>
          </w:p>
        </w:tc>
        <w:tc>
          <w:tcPr>
            <w:tcW w:w="1008" w:type="pct"/>
          </w:tcPr>
          <w:p w:rsidR="00477AF3" w:rsidRPr="00D50B7F" w:rsidRDefault="00477AF3" w:rsidP="00F323C5">
            <w:pPr>
              <w:rPr>
                <w:szCs w:val="18"/>
              </w:rPr>
            </w:pPr>
            <w:r w:rsidRPr="00D50B7F">
              <w:rPr>
                <w:rFonts w:ascii="宋体" w:eastAsia="宋体" w:hAnsi="宋体" w:cs="宋体" w:hint="eastAsia"/>
                <w:szCs w:val="18"/>
              </w:rPr>
              <w:t>取值范围</w:t>
            </w:r>
          </w:p>
        </w:tc>
        <w:tc>
          <w:tcPr>
            <w:tcW w:w="527" w:type="pct"/>
          </w:tcPr>
          <w:p w:rsidR="00477AF3" w:rsidRPr="00E818AF" w:rsidRDefault="00477AF3" w:rsidP="00477AF3">
            <w:pPr>
              <w:rPr>
                <w:rFonts w:eastAsiaTheme="minorEastAsia"/>
                <w:szCs w:val="18"/>
              </w:rPr>
            </w:pPr>
            <w:r>
              <w:rPr>
                <w:rFonts w:eastAsiaTheme="minorEastAsia" w:hint="eastAsia"/>
                <w:szCs w:val="18"/>
              </w:rPr>
              <w:t>限定</w:t>
            </w:r>
          </w:p>
        </w:tc>
        <w:tc>
          <w:tcPr>
            <w:tcW w:w="1609" w:type="pct"/>
          </w:tcPr>
          <w:p w:rsidR="00477AF3" w:rsidRPr="00D50B7F" w:rsidRDefault="00477AF3" w:rsidP="00F323C5">
            <w:pPr>
              <w:rPr>
                <w:szCs w:val="18"/>
              </w:rPr>
            </w:pPr>
            <w:r w:rsidRPr="00D50B7F">
              <w:rPr>
                <w:rFonts w:ascii="宋体" w:eastAsia="宋体" w:hAnsi="宋体" w:cs="宋体" w:hint="eastAsia"/>
                <w:szCs w:val="18"/>
              </w:rPr>
              <w:t>参数说明</w:t>
            </w:r>
          </w:p>
        </w:tc>
      </w:tr>
      <w:tr w:rsidR="00477AF3" w:rsidRPr="00D50B7F" w:rsidTr="00477AF3">
        <w:tc>
          <w:tcPr>
            <w:tcW w:w="832" w:type="pct"/>
          </w:tcPr>
          <w:p w:rsidR="00477AF3" w:rsidRPr="00D50B7F" w:rsidRDefault="00477AF3" w:rsidP="00F323C5">
            <w:pPr>
              <w:rPr>
                <w:szCs w:val="18"/>
              </w:rPr>
            </w:pPr>
            <w:r w:rsidRPr="00D50B7F">
              <w:rPr>
                <w:szCs w:val="18"/>
              </w:rPr>
              <w:t>ONUIP</w:t>
            </w:r>
          </w:p>
        </w:tc>
        <w:tc>
          <w:tcPr>
            <w:tcW w:w="1024" w:type="pct"/>
          </w:tcPr>
          <w:p w:rsidR="00477AF3" w:rsidRPr="00D50B7F" w:rsidRDefault="00477AF3" w:rsidP="00F323C5">
            <w:pPr>
              <w:rPr>
                <w:szCs w:val="18"/>
              </w:rPr>
            </w:pPr>
            <w:r w:rsidRPr="00D50B7F">
              <w:rPr>
                <w:szCs w:val="18"/>
              </w:rPr>
              <w:t>OCTET STRING</w:t>
            </w:r>
          </w:p>
        </w:tc>
        <w:tc>
          <w:tcPr>
            <w:tcW w:w="1008" w:type="pct"/>
          </w:tcPr>
          <w:p w:rsidR="00477AF3" w:rsidRPr="00D50B7F" w:rsidRDefault="00477AF3" w:rsidP="00F323C5">
            <w:pPr>
              <w:rPr>
                <w:szCs w:val="18"/>
              </w:rPr>
            </w:pPr>
            <w:r w:rsidRPr="00D50B7F">
              <w:rPr>
                <w:szCs w:val="18"/>
              </w:rPr>
              <w:t>SIZE(128)</w:t>
            </w:r>
          </w:p>
        </w:tc>
        <w:tc>
          <w:tcPr>
            <w:tcW w:w="527" w:type="pct"/>
          </w:tcPr>
          <w:p w:rsidR="00477AF3" w:rsidRPr="00E818AF" w:rsidRDefault="00477AF3" w:rsidP="00477AF3">
            <w:pPr>
              <w:rPr>
                <w:rFonts w:eastAsiaTheme="minorEastAsia"/>
                <w:szCs w:val="18"/>
              </w:rPr>
            </w:pPr>
            <w:r>
              <w:rPr>
                <w:rFonts w:eastAsiaTheme="minorEastAsia" w:hint="eastAsia"/>
                <w:szCs w:val="18"/>
              </w:rPr>
              <w:t>C</w:t>
            </w:r>
          </w:p>
        </w:tc>
        <w:tc>
          <w:tcPr>
            <w:tcW w:w="1609" w:type="pct"/>
          </w:tcPr>
          <w:p w:rsidR="00477AF3" w:rsidRPr="00D50B7F" w:rsidRDefault="00477AF3" w:rsidP="00F323C5">
            <w:pPr>
              <w:rPr>
                <w:szCs w:val="18"/>
              </w:rPr>
            </w:pPr>
            <w:r w:rsidRPr="00D50B7F">
              <w:rPr>
                <w:rFonts w:ascii="宋体" w:eastAsia="宋体" w:hAnsi="宋体" w:cs="宋体" w:hint="eastAsia"/>
                <w:szCs w:val="18"/>
              </w:rPr>
              <w:t>具有管理</w:t>
            </w:r>
            <w:r w:rsidRPr="00D50B7F">
              <w:rPr>
                <w:szCs w:val="18"/>
              </w:rPr>
              <w:t>IP</w:t>
            </w:r>
            <w:r w:rsidRPr="00D50B7F">
              <w:rPr>
                <w:rFonts w:ascii="宋体" w:eastAsia="宋体" w:hAnsi="宋体" w:cs="宋体" w:hint="eastAsia"/>
                <w:szCs w:val="18"/>
              </w:rPr>
              <w:t>的</w:t>
            </w:r>
            <w:r w:rsidRPr="00D50B7F">
              <w:rPr>
                <w:szCs w:val="18"/>
              </w:rPr>
              <w:t>ONU</w:t>
            </w:r>
            <w:r w:rsidRPr="00D50B7F">
              <w:rPr>
                <w:rFonts w:ascii="宋体" w:eastAsia="宋体" w:hAnsi="宋体" w:cs="宋体" w:hint="eastAsia"/>
                <w:szCs w:val="18"/>
              </w:rPr>
              <w:t>的</w:t>
            </w:r>
            <w:r w:rsidRPr="00D50B7F">
              <w:rPr>
                <w:szCs w:val="18"/>
              </w:rPr>
              <w:t>IP</w:t>
            </w:r>
            <w:r w:rsidRPr="00D50B7F">
              <w:rPr>
                <w:rFonts w:ascii="宋体" w:eastAsia="宋体" w:hAnsi="宋体" w:cs="宋体" w:hint="eastAsia"/>
                <w:szCs w:val="18"/>
              </w:rPr>
              <w:t>地址或名称</w:t>
            </w:r>
          </w:p>
        </w:tc>
      </w:tr>
      <w:tr w:rsidR="00477AF3" w:rsidRPr="00D50B7F" w:rsidTr="00477AF3">
        <w:tc>
          <w:tcPr>
            <w:tcW w:w="832" w:type="pct"/>
          </w:tcPr>
          <w:p w:rsidR="00477AF3" w:rsidRPr="00D50B7F" w:rsidRDefault="00477AF3" w:rsidP="00F323C5">
            <w:pPr>
              <w:rPr>
                <w:szCs w:val="18"/>
              </w:rPr>
            </w:pPr>
            <w:r w:rsidRPr="00D50B7F">
              <w:rPr>
                <w:szCs w:val="18"/>
              </w:rPr>
              <w:t>OLTID</w:t>
            </w:r>
          </w:p>
        </w:tc>
        <w:tc>
          <w:tcPr>
            <w:tcW w:w="1024" w:type="pct"/>
          </w:tcPr>
          <w:p w:rsidR="00477AF3" w:rsidRPr="00D50B7F" w:rsidRDefault="00477AF3" w:rsidP="00F323C5">
            <w:pPr>
              <w:rPr>
                <w:szCs w:val="18"/>
              </w:rPr>
            </w:pPr>
            <w:r w:rsidRPr="00D50B7F">
              <w:rPr>
                <w:szCs w:val="18"/>
              </w:rPr>
              <w:t>OCTET STRING</w:t>
            </w:r>
          </w:p>
        </w:tc>
        <w:tc>
          <w:tcPr>
            <w:tcW w:w="1008" w:type="pct"/>
          </w:tcPr>
          <w:p w:rsidR="00477AF3" w:rsidRPr="00D50B7F" w:rsidRDefault="00477AF3" w:rsidP="00F323C5">
            <w:pPr>
              <w:rPr>
                <w:szCs w:val="18"/>
              </w:rPr>
            </w:pPr>
            <w:r w:rsidRPr="00D50B7F">
              <w:rPr>
                <w:szCs w:val="18"/>
              </w:rPr>
              <w:t>SIZE(128)</w:t>
            </w:r>
          </w:p>
        </w:tc>
        <w:tc>
          <w:tcPr>
            <w:tcW w:w="527" w:type="pct"/>
          </w:tcPr>
          <w:p w:rsidR="00477AF3" w:rsidRPr="00D50B7F" w:rsidRDefault="00477AF3" w:rsidP="00477AF3">
            <w:pPr>
              <w:rPr>
                <w:szCs w:val="18"/>
              </w:rPr>
            </w:pPr>
            <w:r>
              <w:rPr>
                <w:rFonts w:eastAsiaTheme="minorEastAsia" w:hint="eastAsia"/>
                <w:szCs w:val="18"/>
              </w:rPr>
              <w:t>C</w:t>
            </w:r>
          </w:p>
        </w:tc>
        <w:tc>
          <w:tcPr>
            <w:tcW w:w="1609" w:type="pct"/>
          </w:tcPr>
          <w:p w:rsidR="00477AF3" w:rsidRPr="00D50B7F" w:rsidRDefault="00477AF3" w:rsidP="00F323C5">
            <w:pPr>
              <w:rPr>
                <w:szCs w:val="18"/>
              </w:rPr>
            </w:pPr>
            <w:r w:rsidRPr="00D50B7F">
              <w:rPr>
                <w:szCs w:val="18"/>
              </w:rPr>
              <w:t>OLT IP</w:t>
            </w:r>
            <w:r w:rsidRPr="00D50B7F">
              <w:rPr>
                <w:rFonts w:ascii="宋体" w:eastAsia="宋体" w:hAnsi="宋体" w:cs="宋体" w:hint="eastAsia"/>
                <w:szCs w:val="18"/>
              </w:rPr>
              <w:t>地址或名称</w:t>
            </w:r>
          </w:p>
        </w:tc>
      </w:tr>
      <w:tr w:rsidR="00477AF3" w:rsidRPr="00D50B7F" w:rsidTr="00477AF3">
        <w:tc>
          <w:tcPr>
            <w:tcW w:w="832" w:type="pct"/>
          </w:tcPr>
          <w:p w:rsidR="00477AF3" w:rsidRPr="00D50B7F" w:rsidRDefault="00477AF3" w:rsidP="00F323C5">
            <w:pPr>
              <w:rPr>
                <w:szCs w:val="18"/>
              </w:rPr>
            </w:pPr>
            <w:r w:rsidRPr="00D50B7F">
              <w:rPr>
                <w:szCs w:val="18"/>
              </w:rPr>
              <w:t>PONID</w:t>
            </w:r>
          </w:p>
        </w:tc>
        <w:tc>
          <w:tcPr>
            <w:tcW w:w="1024" w:type="pct"/>
          </w:tcPr>
          <w:p w:rsidR="00477AF3" w:rsidRPr="00D50B7F" w:rsidRDefault="00477AF3" w:rsidP="00F323C5">
            <w:pPr>
              <w:rPr>
                <w:szCs w:val="18"/>
              </w:rPr>
            </w:pPr>
            <w:r w:rsidRPr="00D50B7F">
              <w:rPr>
                <w:szCs w:val="18"/>
              </w:rPr>
              <w:t xml:space="preserve">OCTET STRING </w:t>
            </w:r>
          </w:p>
        </w:tc>
        <w:tc>
          <w:tcPr>
            <w:tcW w:w="1008" w:type="pct"/>
          </w:tcPr>
          <w:p w:rsidR="00477AF3" w:rsidRPr="00D50B7F" w:rsidRDefault="00477AF3" w:rsidP="00F323C5">
            <w:pPr>
              <w:rPr>
                <w:szCs w:val="18"/>
              </w:rPr>
            </w:pPr>
            <w:r w:rsidRPr="00D50B7F">
              <w:rPr>
                <w:szCs w:val="18"/>
              </w:rPr>
              <w:t>SIZE(128)</w:t>
            </w:r>
          </w:p>
          <w:p w:rsidR="00477AF3" w:rsidRPr="00D50B7F" w:rsidRDefault="00477AF3" w:rsidP="00F323C5">
            <w:pPr>
              <w:rPr>
                <w:szCs w:val="18"/>
              </w:rPr>
            </w:pPr>
          </w:p>
        </w:tc>
        <w:tc>
          <w:tcPr>
            <w:tcW w:w="527" w:type="pct"/>
          </w:tcPr>
          <w:p w:rsidR="00477AF3" w:rsidRPr="00D50B7F" w:rsidRDefault="00477AF3" w:rsidP="00477AF3">
            <w:pPr>
              <w:rPr>
                <w:szCs w:val="18"/>
              </w:rPr>
            </w:pPr>
            <w:r>
              <w:rPr>
                <w:rFonts w:eastAsiaTheme="minorEastAsia" w:hint="eastAsia"/>
                <w:szCs w:val="18"/>
              </w:rPr>
              <w:t>C</w:t>
            </w:r>
          </w:p>
        </w:tc>
        <w:tc>
          <w:tcPr>
            <w:tcW w:w="1609" w:type="pct"/>
          </w:tcPr>
          <w:p w:rsidR="00477AF3" w:rsidRPr="00D50B7F" w:rsidRDefault="00477AF3" w:rsidP="00F323C5">
            <w:pPr>
              <w:rPr>
                <w:szCs w:val="18"/>
              </w:rPr>
            </w:pPr>
            <w:r w:rsidRPr="00477AF3">
              <w:rPr>
                <w:rFonts w:hint="eastAsia"/>
                <w:szCs w:val="18"/>
              </w:rPr>
              <w:t>PON口定位信息。格式为</w:t>
            </w:r>
            <w:r w:rsidRPr="00477AF3">
              <w:rPr>
                <w:szCs w:val="18"/>
              </w:rPr>
              <w:t>“</w:t>
            </w:r>
            <w:r w:rsidRPr="00477AF3">
              <w:rPr>
                <w:rFonts w:hint="eastAsia"/>
                <w:szCs w:val="18"/>
              </w:rPr>
              <w:t>机架-框-槽-端口号</w:t>
            </w:r>
            <w:r w:rsidRPr="00477AF3">
              <w:rPr>
                <w:szCs w:val="18"/>
              </w:rPr>
              <w:t>”</w:t>
            </w:r>
            <w:r w:rsidRPr="00477AF3">
              <w:rPr>
                <w:rFonts w:hint="eastAsia"/>
                <w:szCs w:val="18"/>
              </w:rPr>
              <w:t>，没有则使用NA代替，如0框0槽0端口为NA-0-0-0。</w:t>
            </w:r>
          </w:p>
        </w:tc>
      </w:tr>
      <w:tr w:rsidR="00477AF3" w:rsidRPr="00D50B7F" w:rsidTr="00477AF3">
        <w:tc>
          <w:tcPr>
            <w:tcW w:w="832" w:type="pct"/>
          </w:tcPr>
          <w:p w:rsidR="00477AF3" w:rsidRPr="00D50B7F" w:rsidRDefault="00477AF3" w:rsidP="00F323C5">
            <w:pPr>
              <w:rPr>
                <w:szCs w:val="18"/>
              </w:rPr>
            </w:pPr>
            <w:r w:rsidRPr="00D50B7F">
              <w:rPr>
                <w:szCs w:val="18"/>
              </w:rPr>
              <w:t>ONUIDTYPE</w:t>
            </w:r>
          </w:p>
        </w:tc>
        <w:tc>
          <w:tcPr>
            <w:tcW w:w="1024" w:type="pct"/>
          </w:tcPr>
          <w:p w:rsidR="00477AF3" w:rsidRPr="00D50B7F" w:rsidRDefault="00477AF3" w:rsidP="00F323C5">
            <w:pPr>
              <w:rPr>
                <w:szCs w:val="18"/>
              </w:rPr>
            </w:pPr>
            <w:r w:rsidRPr="00D50B7F">
              <w:rPr>
                <w:szCs w:val="18"/>
              </w:rPr>
              <w:t>OCTET STRING</w:t>
            </w:r>
          </w:p>
        </w:tc>
        <w:tc>
          <w:tcPr>
            <w:tcW w:w="1008" w:type="pct"/>
          </w:tcPr>
          <w:p w:rsidR="00477AF3" w:rsidRPr="00300E1F" w:rsidRDefault="00477AF3" w:rsidP="001F3121">
            <w:pPr>
              <w:rPr>
                <w:szCs w:val="18"/>
              </w:rPr>
            </w:pPr>
            <w:r>
              <w:rPr>
                <w:szCs w:val="18"/>
              </w:rPr>
              <w:t>ONU_NAME</w:t>
            </w:r>
          </w:p>
          <w:p w:rsidR="00477AF3" w:rsidRPr="00300E1F" w:rsidRDefault="00477AF3" w:rsidP="001F3121">
            <w:pPr>
              <w:rPr>
                <w:szCs w:val="18"/>
              </w:rPr>
            </w:pPr>
            <w:r>
              <w:rPr>
                <w:szCs w:val="18"/>
              </w:rPr>
              <w:t>MAC</w:t>
            </w:r>
          </w:p>
          <w:p w:rsidR="00477AF3" w:rsidRDefault="00477AF3" w:rsidP="001F3121">
            <w:pPr>
              <w:rPr>
                <w:rFonts w:eastAsiaTheme="minorEastAsia"/>
                <w:szCs w:val="18"/>
              </w:rPr>
            </w:pPr>
            <w:r>
              <w:rPr>
                <w:szCs w:val="18"/>
              </w:rPr>
              <w:t>LOID</w:t>
            </w:r>
          </w:p>
          <w:p w:rsidR="00477AF3" w:rsidRPr="00931FE4" w:rsidRDefault="00477AF3" w:rsidP="001F3121">
            <w:pPr>
              <w:rPr>
                <w:rFonts w:eastAsiaTheme="minorEastAsia"/>
                <w:szCs w:val="18"/>
              </w:rPr>
            </w:pPr>
            <w:r>
              <w:rPr>
                <w:rFonts w:eastAsiaTheme="minorEastAsia" w:hint="eastAsia"/>
                <w:szCs w:val="18"/>
              </w:rPr>
              <w:t>PASSWORD</w:t>
            </w:r>
          </w:p>
          <w:p w:rsidR="00477AF3" w:rsidRPr="00300E1F" w:rsidRDefault="00477AF3" w:rsidP="001F3121">
            <w:pPr>
              <w:rPr>
                <w:szCs w:val="18"/>
              </w:rPr>
            </w:pPr>
            <w:r w:rsidRPr="00300E1F">
              <w:rPr>
                <w:szCs w:val="18"/>
              </w:rPr>
              <w:t>ONU_NUMBER</w:t>
            </w:r>
          </w:p>
        </w:tc>
        <w:tc>
          <w:tcPr>
            <w:tcW w:w="527" w:type="pct"/>
          </w:tcPr>
          <w:p w:rsidR="00477AF3" w:rsidRPr="00D50B7F" w:rsidRDefault="00477AF3" w:rsidP="00477AF3">
            <w:pPr>
              <w:rPr>
                <w:szCs w:val="18"/>
              </w:rPr>
            </w:pPr>
            <w:r>
              <w:rPr>
                <w:rFonts w:eastAsiaTheme="minorEastAsia" w:hint="eastAsia"/>
                <w:szCs w:val="18"/>
              </w:rPr>
              <w:t>C</w:t>
            </w:r>
          </w:p>
        </w:tc>
        <w:tc>
          <w:tcPr>
            <w:tcW w:w="1609" w:type="pct"/>
          </w:tcPr>
          <w:p w:rsidR="00477AF3" w:rsidRPr="006B594E" w:rsidRDefault="00477AF3"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477AF3" w:rsidRPr="00D50B7F" w:rsidTr="00477AF3">
        <w:tc>
          <w:tcPr>
            <w:tcW w:w="832" w:type="pct"/>
          </w:tcPr>
          <w:p w:rsidR="00477AF3" w:rsidRPr="00D50B7F" w:rsidRDefault="00477AF3" w:rsidP="00F323C5">
            <w:pPr>
              <w:rPr>
                <w:szCs w:val="18"/>
              </w:rPr>
            </w:pPr>
            <w:r w:rsidRPr="00D50B7F">
              <w:rPr>
                <w:szCs w:val="18"/>
              </w:rPr>
              <w:t>ONUID</w:t>
            </w:r>
          </w:p>
        </w:tc>
        <w:tc>
          <w:tcPr>
            <w:tcW w:w="1024" w:type="pct"/>
          </w:tcPr>
          <w:p w:rsidR="00477AF3" w:rsidRPr="00D50B7F" w:rsidRDefault="00477AF3" w:rsidP="00F323C5">
            <w:pPr>
              <w:rPr>
                <w:szCs w:val="18"/>
              </w:rPr>
            </w:pPr>
            <w:r w:rsidRPr="00D50B7F">
              <w:rPr>
                <w:szCs w:val="18"/>
              </w:rPr>
              <w:t>OCTET STRING</w:t>
            </w:r>
          </w:p>
        </w:tc>
        <w:tc>
          <w:tcPr>
            <w:tcW w:w="1008" w:type="pct"/>
          </w:tcPr>
          <w:p w:rsidR="00477AF3" w:rsidRPr="00300E1F" w:rsidRDefault="00477AF3" w:rsidP="001F3121">
            <w:pPr>
              <w:rPr>
                <w:szCs w:val="18"/>
              </w:rPr>
            </w:pPr>
            <w:r w:rsidRPr="00300E1F">
              <w:rPr>
                <w:szCs w:val="18"/>
              </w:rPr>
              <w:t>SIZE(128)</w:t>
            </w:r>
          </w:p>
        </w:tc>
        <w:tc>
          <w:tcPr>
            <w:tcW w:w="527" w:type="pct"/>
          </w:tcPr>
          <w:p w:rsidR="00477AF3" w:rsidRPr="00D50B7F" w:rsidRDefault="00477AF3" w:rsidP="00477AF3">
            <w:pPr>
              <w:rPr>
                <w:szCs w:val="18"/>
              </w:rPr>
            </w:pPr>
            <w:r>
              <w:rPr>
                <w:rFonts w:eastAsiaTheme="minorEastAsia" w:hint="eastAsia"/>
                <w:szCs w:val="18"/>
              </w:rPr>
              <w:t>C</w:t>
            </w:r>
          </w:p>
        </w:tc>
        <w:tc>
          <w:tcPr>
            <w:tcW w:w="1609" w:type="pct"/>
          </w:tcPr>
          <w:p w:rsidR="00477AF3" w:rsidRPr="00300E1F" w:rsidRDefault="00477AF3"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477AF3" w:rsidRPr="00D50B7F" w:rsidTr="00477AF3">
        <w:tc>
          <w:tcPr>
            <w:tcW w:w="832" w:type="pct"/>
          </w:tcPr>
          <w:p w:rsidR="00477AF3" w:rsidRPr="00D50B7F" w:rsidRDefault="00477AF3" w:rsidP="00F323C5">
            <w:pPr>
              <w:rPr>
                <w:szCs w:val="18"/>
              </w:rPr>
            </w:pPr>
            <w:r w:rsidRPr="00D50B7F">
              <w:rPr>
                <w:szCs w:val="18"/>
              </w:rPr>
              <w:t>PORTID</w:t>
            </w:r>
          </w:p>
        </w:tc>
        <w:tc>
          <w:tcPr>
            <w:tcW w:w="1024" w:type="pct"/>
          </w:tcPr>
          <w:p w:rsidR="00477AF3" w:rsidRPr="00D50B7F" w:rsidRDefault="00477AF3" w:rsidP="00F323C5">
            <w:pPr>
              <w:rPr>
                <w:szCs w:val="18"/>
              </w:rPr>
            </w:pPr>
            <w:r w:rsidRPr="00D50B7F">
              <w:rPr>
                <w:szCs w:val="18"/>
              </w:rPr>
              <w:t xml:space="preserve">OCTET STRING </w:t>
            </w:r>
          </w:p>
        </w:tc>
        <w:tc>
          <w:tcPr>
            <w:tcW w:w="1008" w:type="pct"/>
          </w:tcPr>
          <w:p w:rsidR="00477AF3" w:rsidRPr="00D50B7F" w:rsidRDefault="00477AF3" w:rsidP="00F323C5">
            <w:pPr>
              <w:rPr>
                <w:szCs w:val="18"/>
              </w:rPr>
            </w:pPr>
            <w:r w:rsidRPr="00D50B7F">
              <w:rPr>
                <w:szCs w:val="18"/>
              </w:rPr>
              <w:t>SIZE(128)</w:t>
            </w:r>
          </w:p>
          <w:p w:rsidR="00477AF3" w:rsidRPr="00D50B7F" w:rsidRDefault="00477AF3" w:rsidP="00F323C5">
            <w:pPr>
              <w:rPr>
                <w:szCs w:val="18"/>
              </w:rPr>
            </w:pPr>
            <w:r w:rsidRPr="00D50B7F">
              <w:rPr>
                <w:rFonts w:ascii="宋体" w:eastAsia="宋体" w:hAnsi="宋体" w:cs="宋体" w:hint="eastAsia"/>
                <w:szCs w:val="18"/>
              </w:rPr>
              <w:t>机架</w:t>
            </w:r>
            <w:r w:rsidRPr="00D50B7F">
              <w:rPr>
                <w:szCs w:val="18"/>
              </w:rPr>
              <w:t>-</w:t>
            </w:r>
            <w:r w:rsidRPr="00D50B7F">
              <w:rPr>
                <w:rFonts w:ascii="宋体" w:eastAsia="宋体" w:hAnsi="宋体" w:cs="宋体" w:hint="eastAsia"/>
                <w:szCs w:val="18"/>
              </w:rPr>
              <w:t>框</w:t>
            </w:r>
            <w:r w:rsidRPr="00D50B7F">
              <w:rPr>
                <w:szCs w:val="18"/>
              </w:rPr>
              <w:t>-</w:t>
            </w:r>
            <w:r w:rsidRPr="00D50B7F">
              <w:rPr>
                <w:rFonts w:ascii="宋体" w:eastAsia="宋体" w:hAnsi="宋体" w:cs="宋体" w:hint="eastAsia"/>
                <w:szCs w:val="18"/>
              </w:rPr>
              <w:t>槽</w:t>
            </w:r>
            <w:r w:rsidRPr="00D50B7F">
              <w:rPr>
                <w:szCs w:val="18"/>
              </w:rPr>
              <w:t>-</w:t>
            </w:r>
            <w:r w:rsidRPr="00D50B7F">
              <w:rPr>
                <w:rFonts w:ascii="宋体" w:eastAsia="宋体" w:hAnsi="宋体" w:cs="宋体" w:hint="eastAsia"/>
                <w:szCs w:val="18"/>
              </w:rPr>
              <w:t>端</w:t>
            </w:r>
            <w:r w:rsidRPr="00D50B7F">
              <w:rPr>
                <w:rFonts w:ascii="宋体" w:eastAsia="宋体" w:hAnsi="宋体" w:cs="宋体" w:hint="eastAsia"/>
                <w:szCs w:val="18"/>
              </w:rPr>
              <w:lastRenderedPageBreak/>
              <w:t>口</w:t>
            </w:r>
          </w:p>
        </w:tc>
        <w:tc>
          <w:tcPr>
            <w:tcW w:w="527" w:type="pct"/>
          </w:tcPr>
          <w:p w:rsidR="00477AF3" w:rsidRPr="00D50B7F" w:rsidRDefault="00477AF3" w:rsidP="00477AF3">
            <w:pPr>
              <w:rPr>
                <w:szCs w:val="18"/>
              </w:rPr>
            </w:pPr>
            <w:r>
              <w:rPr>
                <w:rFonts w:eastAsiaTheme="minorEastAsia" w:hint="eastAsia"/>
                <w:szCs w:val="18"/>
              </w:rPr>
              <w:lastRenderedPageBreak/>
              <w:t>M</w:t>
            </w:r>
          </w:p>
        </w:tc>
        <w:tc>
          <w:tcPr>
            <w:tcW w:w="1609" w:type="pct"/>
          </w:tcPr>
          <w:p w:rsidR="00477AF3" w:rsidRPr="00D50B7F" w:rsidRDefault="00477AF3" w:rsidP="00F323C5">
            <w:pPr>
              <w:rPr>
                <w:szCs w:val="18"/>
              </w:rPr>
            </w:pPr>
            <w:r w:rsidRPr="00D50B7F">
              <w:rPr>
                <w:rFonts w:ascii="宋体" w:eastAsia="宋体" w:hAnsi="宋体" w:cs="宋体" w:hint="eastAsia"/>
                <w:szCs w:val="18"/>
              </w:rPr>
              <w:t>通过</w:t>
            </w:r>
            <w:r w:rsidRPr="00D50B7F">
              <w:rPr>
                <w:szCs w:val="18"/>
              </w:rPr>
              <w:t xml:space="preserve"> </w:t>
            </w:r>
            <w:r w:rsidRPr="00D50B7F">
              <w:rPr>
                <w:rFonts w:ascii="宋体" w:eastAsia="宋体" w:hAnsi="宋体" w:cs="宋体" w:hint="eastAsia"/>
                <w:szCs w:val="18"/>
              </w:rPr>
              <w:t>机架</w:t>
            </w:r>
            <w:r w:rsidRPr="00D50B7F">
              <w:rPr>
                <w:szCs w:val="18"/>
              </w:rPr>
              <w:t>-</w:t>
            </w:r>
            <w:r w:rsidRPr="00D50B7F">
              <w:rPr>
                <w:rFonts w:ascii="宋体" w:eastAsia="宋体" w:hAnsi="宋体" w:cs="宋体" w:hint="eastAsia"/>
                <w:szCs w:val="18"/>
              </w:rPr>
              <w:t>框</w:t>
            </w:r>
            <w:r w:rsidRPr="00D50B7F">
              <w:rPr>
                <w:szCs w:val="18"/>
              </w:rPr>
              <w:t>-</w:t>
            </w:r>
            <w:r w:rsidRPr="00D50B7F">
              <w:rPr>
                <w:rFonts w:ascii="宋体" w:eastAsia="宋体" w:hAnsi="宋体" w:cs="宋体" w:hint="eastAsia"/>
                <w:szCs w:val="18"/>
              </w:rPr>
              <w:t>槽号</w:t>
            </w:r>
            <w:r w:rsidRPr="00D50B7F">
              <w:rPr>
                <w:szCs w:val="18"/>
              </w:rPr>
              <w:t>-</w:t>
            </w:r>
            <w:r w:rsidRPr="00D50B7F">
              <w:rPr>
                <w:rFonts w:ascii="宋体" w:eastAsia="宋体" w:hAnsi="宋体" w:cs="宋体" w:hint="eastAsia"/>
                <w:szCs w:val="18"/>
              </w:rPr>
              <w:t>端口号的</w:t>
            </w:r>
            <w:r w:rsidRPr="00D50B7F">
              <w:rPr>
                <w:szCs w:val="18"/>
              </w:rPr>
              <w:t xml:space="preserve"> </w:t>
            </w:r>
            <w:r w:rsidRPr="00D50B7F">
              <w:rPr>
                <w:rFonts w:ascii="宋体" w:eastAsia="宋体" w:hAnsi="宋体" w:cs="宋体" w:hint="eastAsia"/>
                <w:szCs w:val="18"/>
              </w:rPr>
              <w:t>方式定位</w:t>
            </w:r>
            <w:r w:rsidRPr="00D50B7F">
              <w:rPr>
                <w:szCs w:val="18"/>
              </w:rPr>
              <w:t xml:space="preserve"> </w:t>
            </w:r>
            <w:r w:rsidR="00B00587">
              <w:rPr>
                <w:rFonts w:ascii="宋体" w:eastAsia="宋体" w:hAnsi="宋体" w:cs="宋体" w:hint="eastAsia"/>
                <w:szCs w:val="18"/>
              </w:rPr>
              <w:t>单元盘</w:t>
            </w:r>
            <w:r w:rsidRPr="00D50B7F">
              <w:rPr>
                <w:rFonts w:ascii="宋体" w:eastAsia="宋体" w:hAnsi="宋体" w:cs="宋体" w:hint="eastAsia"/>
                <w:szCs w:val="18"/>
              </w:rPr>
              <w:t>，</w:t>
            </w:r>
            <w:r w:rsidRPr="00D50B7F">
              <w:rPr>
                <w:szCs w:val="18"/>
              </w:rPr>
              <w:t xml:space="preserve"> </w:t>
            </w:r>
            <w:r w:rsidRPr="00D50B7F">
              <w:rPr>
                <w:rFonts w:ascii="宋体" w:eastAsia="宋体" w:hAnsi="宋体" w:cs="宋体" w:hint="eastAsia"/>
                <w:szCs w:val="18"/>
              </w:rPr>
              <w:lastRenderedPageBreak/>
              <w:t>没有的补为</w:t>
            </w:r>
            <w:r w:rsidRPr="00D50B7F">
              <w:rPr>
                <w:szCs w:val="18"/>
              </w:rPr>
              <w:t>NA</w:t>
            </w:r>
          </w:p>
        </w:tc>
      </w:tr>
      <w:tr w:rsidR="00477AF3" w:rsidRPr="00D50B7F" w:rsidTr="00477AF3">
        <w:tc>
          <w:tcPr>
            <w:tcW w:w="832" w:type="pct"/>
          </w:tcPr>
          <w:p w:rsidR="00477AF3" w:rsidRPr="00D50B7F" w:rsidRDefault="00477AF3" w:rsidP="00F323C5">
            <w:pPr>
              <w:rPr>
                <w:szCs w:val="18"/>
              </w:rPr>
            </w:pPr>
            <w:r w:rsidRPr="00D50B7F">
              <w:rPr>
                <w:szCs w:val="18"/>
              </w:rPr>
              <w:lastRenderedPageBreak/>
              <w:t>VLAN</w:t>
            </w:r>
          </w:p>
        </w:tc>
        <w:tc>
          <w:tcPr>
            <w:tcW w:w="1024" w:type="pct"/>
          </w:tcPr>
          <w:p w:rsidR="00477AF3" w:rsidRPr="00D50B7F" w:rsidRDefault="00477AF3" w:rsidP="00F323C5">
            <w:pPr>
              <w:rPr>
                <w:szCs w:val="18"/>
              </w:rPr>
            </w:pPr>
            <w:r w:rsidRPr="00D50B7F">
              <w:rPr>
                <w:szCs w:val="18"/>
              </w:rPr>
              <w:t>INTEGER</w:t>
            </w:r>
          </w:p>
        </w:tc>
        <w:tc>
          <w:tcPr>
            <w:tcW w:w="1008" w:type="pct"/>
          </w:tcPr>
          <w:p w:rsidR="00477AF3" w:rsidRPr="00D50B7F" w:rsidRDefault="00477AF3" w:rsidP="00F323C5">
            <w:pPr>
              <w:rPr>
                <w:szCs w:val="18"/>
              </w:rPr>
            </w:pPr>
            <w:r w:rsidRPr="00D50B7F">
              <w:rPr>
                <w:szCs w:val="18"/>
              </w:rPr>
              <w:t>0-4096</w:t>
            </w:r>
          </w:p>
        </w:tc>
        <w:tc>
          <w:tcPr>
            <w:tcW w:w="527" w:type="pct"/>
          </w:tcPr>
          <w:p w:rsidR="00477AF3" w:rsidRPr="00D50B7F" w:rsidRDefault="00477AF3" w:rsidP="00477AF3">
            <w:pPr>
              <w:rPr>
                <w:szCs w:val="18"/>
              </w:rPr>
            </w:pPr>
            <w:r>
              <w:rPr>
                <w:rFonts w:eastAsiaTheme="minorEastAsia" w:hint="eastAsia"/>
                <w:szCs w:val="18"/>
              </w:rPr>
              <w:t>M</w:t>
            </w:r>
          </w:p>
        </w:tc>
        <w:tc>
          <w:tcPr>
            <w:tcW w:w="1609" w:type="pct"/>
          </w:tcPr>
          <w:p w:rsidR="00477AF3" w:rsidRPr="00D50B7F" w:rsidRDefault="00477AF3" w:rsidP="00F323C5">
            <w:pPr>
              <w:rPr>
                <w:szCs w:val="18"/>
              </w:rPr>
            </w:pPr>
            <w:r w:rsidRPr="00D50B7F">
              <w:rPr>
                <w:rFonts w:ascii="宋体" w:eastAsia="宋体" w:hAnsi="宋体" w:cs="宋体" w:hint="eastAsia"/>
                <w:szCs w:val="18"/>
              </w:rPr>
              <w:t>用户侧</w:t>
            </w:r>
            <w:r w:rsidRPr="00D50B7F">
              <w:rPr>
                <w:szCs w:val="18"/>
              </w:rPr>
              <w:t>VLAN</w:t>
            </w:r>
          </w:p>
        </w:tc>
      </w:tr>
    </w:tbl>
    <w:p w:rsidR="005C6A05" w:rsidRPr="009E44FF" w:rsidRDefault="005C6A05" w:rsidP="005C6A05">
      <w:pPr>
        <w:spacing w:line="360" w:lineRule="auto"/>
        <w:ind w:firstLine="482"/>
        <w:rPr>
          <w:b/>
          <w:bCs/>
          <w:szCs w:val="21"/>
        </w:rPr>
      </w:pPr>
    </w:p>
    <w:p w:rsidR="00000000" w:rsidRDefault="005C6A05" w:rsidP="00CE4D8A">
      <w:pPr>
        <w:spacing w:beforeLines="50"/>
        <w:ind w:firstLine="420"/>
        <w:pPrChange w:id="1044" w:author="CMDI-LVLIANGDONG" w:date="2015-07-22T10:29:00Z">
          <w:pPr>
            <w:spacing w:beforeLines="50"/>
            <w:ind w:firstLine="420"/>
          </w:pPr>
        </w:pPrChange>
      </w:pPr>
      <w:r w:rsidRPr="00487662">
        <w:t>响应格式</w:t>
      </w:r>
    </w:p>
    <w:p w:rsidR="005C6A05" w:rsidRPr="009E44FF" w:rsidRDefault="005C6A05" w:rsidP="00707D5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000000" w:rsidRDefault="005C6A05" w:rsidP="00CE4D8A">
      <w:pPr>
        <w:spacing w:beforeLines="50"/>
        <w:ind w:firstLine="420"/>
        <w:pPrChange w:id="1045" w:author="CMDI-LVLIANGDONG" w:date="2015-07-22T10:29:00Z">
          <w:pPr>
            <w:spacing w:beforeLines="50"/>
            <w:ind w:firstLine="420"/>
          </w:pPr>
        </w:pPrChange>
      </w:pPr>
      <w:r w:rsidRPr="00487662">
        <w:t>输出参数</w:t>
      </w:r>
    </w:p>
    <w:tbl>
      <w:tblPr>
        <w:tblStyle w:val="afffffd"/>
        <w:tblW w:w="8038" w:type="dxa"/>
        <w:tblLayout w:type="fixed"/>
        <w:tblLook w:val="01E0"/>
      </w:tblPr>
      <w:tblGrid>
        <w:gridCol w:w="781"/>
        <w:gridCol w:w="1241"/>
        <w:gridCol w:w="1016"/>
        <w:gridCol w:w="698"/>
        <w:gridCol w:w="4302"/>
      </w:tblGrid>
      <w:tr w:rsidR="00F90828" w:rsidRPr="00D50B7F" w:rsidTr="00146247">
        <w:trPr>
          <w:cnfStyle w:val="100000000000"/>
        </w:trPr>
        <w:tc>
          <w:tcPr>
            <w:tcW w:w="486" w:type="pct"/>
          </w:tcPr>
          <w:p w:rsidR="00F90828" w:rsidRPr="00D50B7F" w:rsidRDefault="00F90828" w:rsidP="00F323C5">
            <w:pPr>
              <w:rPr>
                <w:szCs w:val="18"/>
              </w:rPr>
            </w:pPr>
            <w:r w:rsidRPr="00D50B7F">
              <w:rPr>
                <w:szCs w:val="18"/>
              </w:rPr>
              <w:t>参数名称</w:t>
            </w:r>
          </w:p>
        </w:tc>
        <w:tc>
          <w:tcPr>
            <w:tcW w:w="772" w:type="pct"/>
          </w:tcPr>
          <w:p w:rsidR="00F90828" w:rsidRPr="00D50B7F" w:rsidRDefault="00F90828" w:rsidP="00F323C5">
            <w:pPr>
              <w:rPr>
                <w:szCs w:val="18"/>
              </w:rPr>
            </w:pPr>
            <w:r w:rsidRPr="00D50B7F">
              <w:rPr>
                <w:szCs w:val="18"/>
              </w:rPr>
              <w:t>数据类型</w:t>
            </w:r>
          </w:p>
        </w:tc>
        <w:tc>
          <w:tcPr>
            <w:tcW w:w="632" w:type="pct"/>
          </w:tcPr>
          <w:p w:rsidR="00F90828" w:rsidRPr="00D50B7F" w:rsidRDefault="00F90828" w:rsidP="00F323C5">
            <w:pPr>
              <w:rPr>
                <w:szCs w:val="18"/>
              </w:rPr>
            </w:pPr>
            <w:r w:rsidRPr="00D50B7F">
              <w:rPr>
                <w:szCs w:val="18"/>
              </w:rPr>
              <w:t>取值范围</w:t>
            </w:r>
          </w:p>
        </w:tc>
        <w:tc>
          <w:tcPr>
            <w:tcW w:w="434" w:type="pct"/>
          </w:tcPr>
          <w:p w:rsidR="00F90828" w:rsidRPr="00F90828" w:rsidRDefault="00F90828" w:rsidP="00F323C5">
            <w:pPr>
              <w:rPr>
                <w:rFonts w:eastAsiaTheme="minorEastAsia"/>
                <w:szCs w:val="18"/>
              </w:rPr>
            </w:pPr>
            <w:r>
              <w:rPr>
                <w:rFonts w:eastAsiaTheme="minorEastAsia" w:hint="eastAsia"/>
                <w:szCs w:val="18"/>
              </w:rPr>
              <w:t>限定</w:t>
            </w:r>
          </w:p>
        </w:tc>
        <w:tc>
          <w:tcPr>
            <w:tcW w:w="2675" w:type="pct"/>
          </w:tcPr>
          <w:p w:rsidR="00F90828" w:rsidRPr="00D50B7F" w:rsidRDefault="00F90828" w:rsidP="00F323C5">
            <w:pPr>
              <w:rPr>
                <w:szCs w:val="18"/>
              </w:rPr>
            </w:pPr>
            <w:r w:rsidRPr="00D50B7F">
              <w:rPr>
                <w:szCs w:val="18"/>
              </w:rPr>
              <w:t>参数说明</w:t>
            </w:r>
          </w:p>
        </w:tc>
      </w:tr>
      <w:tr w:rsidR="00F90828" w:rsidRPr="00D50B7F" w:rsidTr="00146247">
        <w:tc>
          <w:tcPr>
            <w:tcW w:w="486" w:type="pct"/>
          </w:tcPr>
          <w:p w:rsidR="00F90828" w:rsidRPr="00D50B7F" w:rsidRDefault="00F90828" w:rsidP="00F323C5">
            <w:pPr>
              <w:rPr>
                <w:szCs w:val="18"/>
              </w:rPr>
            </w:pPr>
            <w:r w:rsidRPr="00D50B7F">
              <w:rPr>
                <w:szCs w:val="18"/>
              </w:rPr>
              <w:t>VLAN</w:t>
            </w:r>
          </w:p>
        </w:tc>
        <w:tc>
          <w:tcPr>
            <w:tcW w:w="772" w:type="pct"/>
          </w:tcPr>
          <w:p w:rsidR="00F90828" w:rsidRPr="00D50B7F" w:rsidRDefault="00F90828" w:rsidP="00F323C5">
            <w:pPr>
              <w:rPr>
                <w:szCs w:val="18"/>
              </w:rPr>
            </w:pPr>
            <w:r w:rsidRPr="00D50B7F">
              <w:rPr>
                <w:szCs w:val="18"/>
              </w:rPr>
              <w:t>INTEGER</w:t>
            </w:r>
          </w:p>
        </w:tc>
        <w:tc>
          <w:tcPr>
            <w:tcW w:w="632" w:type="pct"/>
          </w:tcPr>
          <w:p w:rsidR="00F90828" w:rsidRPr="00D50B7F" w:rsidRDefault="00F90828" w:rsidP="00F323C5">
            <w:pPr>
              <w:rPr>
                <w:szCs w:val="18"/>
              </w:rPr>
            </w:pPr>
            <w:r w:rsidRPr="00D50B7F">
              <w:rPr>
                <w:szCs w:val="18"/>
              </w:rPr>
              <w:t>0-4095</w:t>
            </w:r>
          </w:p>
        </w:tc>
        <w:tc>
          <w:tcPr>
            <w:tcW w:w="434" w:type="pct"/>
          </w:tcPr>
          <w:p w:rsidR="00F90828" w:rsidRPr="00D50B7F" w:rsidRDefault="00F90828" w:rsidP="00F323C5">
            <w:pPr>
              <w:rPr>
                <w:szCs w:val="18"/>
              </w:rPr>
            </w:pPr>
            <w:r>
              <w:rPr>
                <w:rFonts w:eastAsiaTheme="minorEastAsia" w:hint="eastAsia"/>
                <w:szCs w:val="18"/>
              </w:rPr>
              <w:t>M</w:t>
            </w:r>
          </w:p>
        </w:tc>
        <w:tc>
          <w:tcPr>
            <w:tcW w:w="2675" w:type="pct"/>
          </w:tcPr>
          <w:p w:rsidR="00F90828" w:rsidRPr="00D50B7F" w:rsidRDefault="00F90828" w:rsidP="00F323C5">
            <w:pPr>
              <w:rPr>
                <w:szCs w:val="18"/>
              </w:rPr>
            </w:pPr>
            <w:r w:rsidRPr="00D50B7F">
              <w:rPr>
                <w:szCs w:val="18"/>
              </w:rPr>
              <w:t>如在ONU上进行USER VLAN和CVLAN的切换，则返回CVLAN；如ONU透传USER VLAN业务时返回默认业务的USER VLAN；</w:t>
            </w:r>
          </w:p>
          <w:p w:rsidR="00F90828" w:rsidRPr="00D50B7F" w:rsidRDefault="00F90828" w:rsidP="00F323C5">
            <w:pPr>
              <w:rPr>
                <w:szCs w:val="18"/>
              </w:rPr>
            </w:pPr>
            <w:r w:rsidRPr="00D50B7F">
              <w:rPr>
                <w:szCs w:val="18"/>
              </w:rPr>
              <w:t>如ONU对UNTAG包在端口打PVID则返回PVID；</w:t>
            </w:r>
          </w:p>
          <w:p w:rsidR="00F90828" w:rsidRPr="00D50B7F" w:rsidRDefault="00F90828" w:rsidP="00F323C5">
            <w:pPr>
              <w:rPr>
                <w:szCs w:val="18"/>
              </w:rPr>
            </w:pPr>
            <w:r w:rsidRPr="00D50B7F">
              <w:rPr>
                <w:szCs w:val="18"/>
              </w:rPr>
              <w:t>如ONU直接透传UNTAG包则返回0）；</w:t>
            </w:r>
          </w:p>
        </w:tc>
      </w:tr>
      <w:tr w:rsidR="00F90828" w:rsidRPr="00D50B7F" w:rsidTr="00146247">
        <w:tc>
          <w:tcPr>
            <w:tcW w:w="486" w:type="pct"/>
          </w:tcPr>
          <w:p w:rsidR="00F90828" w:rsidRPr="00D50B7F" w:rsidRDefault="00F90828" w:rsidP="00F323C5">
            <w:pPr>
              <w:rPr>
                <w:szCs w:val="18"/>
              </w:rPr>
            </w:pPr>
            <w:r w:rsidRPr="00D50B7F">
              <w:rPr>
                <w:szCs w:val="18"/>
              </w:rPr>
              <w:t>MAC</w:t>
            </w:r>
          </w:p>
        </w:tc>
        <w:tc>
          <w:tcPr>
            <w:tcW w:w="772" w:type="pct"/>
          </w:tcPr>
          <w:p w:rsidR="00F90828" w:rsidRPr="00D50B7F" w:rsidRDefault="00F90828" w:rsidP="00F323C5">
            <w:pPr>
              <w:rPr>
                <w:szCs w:val="18"/>
              </w:rPr>
            </w:pPr>
            <w:r w:rsidRPr="00D50B7F">
              <w:rPr>
                <w:szCs w:val="18"/>
              </w:rPr>
              <w:t>OCTET STRING</w:t>
            </w:r>
          </w:p>
        </w:tc>
        <w:tc>
          <w:tcPr>
            <w:tcW w:w="632" w:type="pct"/>
          </w:tcPr>
          <w:p w:rsidR="00F90828" w:rsidRPr="00D50B7F" w:rsidRDefault="00F90828" w:rsidP="00F323C5">
            <w:pPr>
              <w:rPr>
                <w:szCs w:val="18"/>
              </w:rPr>
            </w:pPr>
            <w:r w:rsidRPr="00D50B7F">
              <w:rPr>
                <w:szCs w:val="18"/>
              </w:rPr>
              <w:t>SIZE(128)</w:t>
            </w:r>
          </w:p>
        </w:tc>
        <w:tc>
          <w:tcPr>
            <w:tcW w:w="434" w:type="pct"/>
          </w:tcPr>
          <w:p w:rsidR="00F90828" w:rsidRPr="00D50B7F" w:rsidRDefault="00F90828" w:rsidP="00F323C5">
            <w:pPr>
              <w:rPr>
                <w:szCs w:val="18"/>
              </w:rPr>
            </w:pPr>
            <w:r>
              <w:rPr>
                <w:rFonts w:eastAsiaTheme="minorEastAsia" w:hint="eastAsia"/>
                <w:szCs w:val="18"/>
              </w:rPr>
              <w:t>M</w:t>
            </w:r>
          </w:p>
        </w:tc>
        <w:tc>
          <w:tcPr>
            <w:tcW w:w="2675" w:type="pct"/>
          </w:tcPr>
          <w:p w:rsidR="00F90828" w:rsidRPr="00D50B7F" w:rsidRDefault="00F90828" w:rsidP="00F323C5">
            <w:pPr>
              <w:rPr>
                <w:szCs w:val="18"/>
              </w:rPr>
            </w:pPr>
            <w:r w:rsidRPr="00D50B7F">
              <w:rPr>
                <w:szCs w:val="18"/>
              </w:rPr>
              <w:t>MAC地址XX-XX-XX-XX-XX-XX</w:t>
            </w:r>
          </w:p>
        </w:tc>
      </w:tr>
    </w:tbl>
    <w:p w:rsidR="005C6A05" w:rsidRDefault="005C6A05" w:rsidP="005C6A05">
      <w:pPr>
        <w:rPr>
          <w:lang w:val="de-DE"/>
        </w:rPr>
      </w:pPr>
    </w:p>
    <w:p w:rsidR="00F27D2E" w:rsidRPr="00980B53" w:rsidRDefault="00F27D2E" w:rsidP="00D90109">
      <w:pPr>
        <w:pStyle w:val="af4"/>
        <w:spacing w:before="156"/>
        <w:ind w:left="0"/>
      </w:pPr>
      <w:bookmarkStart w:id="1046" w:name="_Toc422211234"/>
      <w:r w:rsidRPr="00980B53">
        <w:t>PPPoE仿真测试</w:t>
      </w:r>
      <w:bookmarkEnd w:id="1046"/>
    </w:p>
    <w:p w:rsidR="00F27D2E" w:rsidRPr="00487662" w:rsidRDefault="00F27D2E" w:rsidP="00CE4D8A">
      <w:pPr>
        <w:spacing w:beforeLines="50"/>
        <w:ind w:firstLine="420"/>
      </w:pPr>
      <w:r w:rsidRPr="00487662">
        <w:t>功能描述</w:t>
      </w:r>
    </w:p>
    <w:p w:rsidR="00F27D2E" w:rsidRPr="009E44FF" w:rsidRDefault="00F27D2E" w:rsidP="00707D54">
      <w:pPr>
        <w:spacing w:line="360" w:lineRule="auto"/>
        <w:ind w:left="420" w:firstLine="420"/>
        <w:rPr>
          <w:szCs w:val="21"/>
        </w:rPr>
      </w:pPr>
      <w:r w:rsidRPr="009E44FF">
        <w:rPr>
          <w:szCs w:val="21"/>
        </w:rPr>
        <w:t>在设备上发起</w:t>
      </w:r>
      <w:r w:rsidRPr="009E44FF">
        <w:rPr>
          <w:szCs w:val="21"/>
        </w:rPr>
        <w:t>PPPOE</w:t>
      </w:r>
      <w:r w:rsidRPr="009E44FF">
        <w:rPr>
          <w:szCs w:val="21"/>
        </w:rPr>
        <w:t>拨号仿真操作</w:t>
      </w:r>
    </w:p>
    <w:p w:rsidR="00F27D2E" w:rsidRPr="00487662" w:rsidRDefault="00F27D2E" w:rsidP="00CE4D8A">
      <w:pPr>
        <w:spacing w:beforeLines="50"/>
        <w:ind w:firstLine="420"/>
      </w:pPr>
      <w:r w:rsidRPr="00487662">
        <w:t>命令格式</w:t>
      </w:r>
    </w:p>
    <w:p w:rsidR="00F27D2E" w:rsidRPr="009E44FF" w:rsidRDefault="00F27D2E" w:rsidP="00707D54">
      <w:pPr>
        <w:spacing w:line="360" w:lineRule="auto"/>
        <w:ind w:left="420" w:firstLine="420"/>
        <w:rPr>
          <w:szCs w:val="21"/>
        </w:rPr>
      </w:pPr>
      <w:r w:rsidRPr="00487662">
        <w:t>TEST-PPPOESIMULATION::ONUIP=onu_name|OLTID=olt_name[,PONID=ponport_location,ON</w:t>
      </w:r>
      <w:r w:rsidRPr="009E44FF">
        <w:rPr>
          <w:szCs w:val="21"/>
        </w:rPr>
        <w:t>UIDTYPE=id-type,ONUID=onu_index],ONUPORT=post_index:CTAG::ACTION=action-type,USERNAME=username,PASSWORD=password[,VPI=vpi,VCI=vci][,UV=user vlan][,AUTHMODE=authmode][timeout=timeout];</w:t>
      </w:r>
    </w:p>
    <w:p w:rsidR="00F27D2E" w:rsidRPr="00487662" w:rsidRDefault="00F27D2E" w:rsidP="00CE4D8A">
      <w:pPr>
        <w:spacing w:beforeLines="50"/>
        <w:ind w:firstLine="420"/>
      </w:pPr>
      <w:r w:rsidRPr="00487662">
        <w:t>输入参数</w:t>
      </w:r>
    </w:p>
    <w:tbl>
      <w:tblPr>
        <w:tblStyle w:val="afffffd"/>
        <w:tblW w:w="9190" w:type="dxa"/>
        <w:tblInd w:w="-435" w:type="dxa"/>
        <w:tblLayout w:type="fixed"/>
        <w:tblLook w:val="01E0"/>
      </w:tblPr>
      <w:tblGrid>
        <w:gridCol w:w="1514"/>
        <w:gridCol w:w="1627"/>
        <w:gridCol w:w="1753"/>
        <w:gridCol w:w="754"/>
        <w:gridCol w:w="3542"/>
      </w:tblGrid>
      <w:tr w:rsidR="00146247" w:rsidRPr="00D50B7F" w:rsidTr="00146247">
        <w:trPr>
          <w:cnfStyle w:val="100000000000"/>
        </w:trPr>
        <w:tc>
          <w:tcPr>
            <w:tcW w:w="824" w:type="pct"/>
          </w:tcPr>
          <w:p w:rsidR="00146247" w:rsidRPr="00D50B7F" w:rsidRDefault="00146247" w:rsidP="00F323C5">
            <w:pPr>
              <w:rPr>
                <w:szCs w:val="18"/>
              </w:rPr>
            </w:pPr>
            <w:r w:rsidRPr="00D50B7F">
              <w:rPr>
                <w:rFonts w:ascii="宋体" w:eastAsia="宋体" w:hAnsi="宋体" w:cs="宋体" w:hint="eastAsia"/>
                <w:szCs w:val="18"/>
              </w:rPr>
              <w:t>参数名称</w:t>
            </w:r>
          </w:p>
        </w:tc>
        <w:tc>
          <w:tcPr>
            <w:tcW w:w="885" w:type="pct"/>
          </w:tcPr>
          <w:p w:rsidR="00146247" w:rsidRPr="00D50B7F" w:rsidRDefault="00146247" w:rsidP="00F323C5">
            <w:pPr>
              <w:rPr>
                <w:szCs w:val="18"/>
              </w:rPr>
            </w:pPr>
            <w:r w:rsidRPr="00D50B7F">
              <w:rPr>
                <w:rFonts w:ascii="宋体" w:eastAsia="宋体" w:hAnsi="宋体" w:cs="宋体" w:hint="eastAsia"/>
                <w:szCs w:val="18"/>
              </w:rPr>
              <w:t>数据类型</w:t>
            </w:r>
          </w:p>
        </w:tc>
        <w:tc>
          <w:tcPr>
            <w:tcW w:w="954" w:type="pct"/>
          </w:tcPr>
          <w:p w:rsidR="00146247" w:rsidRPr="00D50B7F" w:rsidRDefault="00146247" w:rsidP="00F323C5">
            <w:pPr>
              <w:rPr>
                <w:szCs w:val="18"/>
              </w:rPr>
            </w:pPr>
            <w:r w:rsidRPr="00D50B7F">
              <w:rPr>
                <w:rFonts w:ascii="宋体" w:eastAsia="宋体" w:hAnsi="宋体" w:cs="宋体" w:hint="eastAsia"/>
                <w:szCs w:val="18"/>
              </w:rPr>
              <w:t>取值范围</w:t>
            </w:r>
          </w:p>
        </w:tc>
        <w:tc>
          <w:tcPr>
            <w:tcW w:w="410" w:type="pct"/>
          </w:tcPr>
          <w:p w:rsidR="00146247" w:rsidRPr="00FA1AC0" w:rsidRDefault="00146247" w:rsidP="00146247">
            <w:pPr>
              <w:rPr>
                <w:rFonts w:eastAsiaTheme="minorEastAsia"/>
                <w:szCs w:val="18"/>
              </w:rPr>
            </w:pPr>
            <w:r>
              <w:rPr>
                <w:rFonts w:eastAsiaTheme="minorEastAsia" w:hint="eastAsia"/>
                <w:szCs w:val="18"/>
              </w:rPr>
              <w:t>限定</w:t>
            </w:r>
          </w:p>
        </w:tc>
        <w:tc>
          <w:tcPr>
            <w:tcW w:w="1928" w:type="pct"/>
          </w:tcPr>
          <w:p w:rsidR="00146247" w:rsidRPr="00D50B7F" w:rsidRDefault="00146247" w:rsidP="00F323C5">
            <w:pPr>
              <w:rPr>
                <w:szCs w:val="18"/>
              </w:rPr>
            </w:pPr>
            <w:r w:rsidRPr="00D50B7F">
              <w:rPr>
                <w:rFonts w:ascii="宋体" w:eastAsia="宋体" w:hAnsi="宋体" w:cs="宋体" w:hint="eastAsia"/>
                <w:szCs w:val="18"/>
              </w:rPr>
              <w:t>参数说明</w:t>
            </w:r>
          </w:p>
        </w:tc>
      </w:tr>
      <w:tr w:rsidR="00146247" w:rsidRPr="00D50B7F" w:rsidTr="00146247">
        <w:tc>
          <w:tcPr>
            <w:tcW w:w="824" w:type="pct"/>
          </w:tcPr>
          <w:p w:rsidR="00146247" w:rsidRPr="00D50B7F" w:rsidRDefault="00146247" w:rsidP="00F323C5">
            <w:pPr>
              <w:rPr>
                <w:szCs w:val="18"/>
              </w:rPr>
            </w:pPr>
            <w:r w:rsidRPr="00D50B7F">
              <w:rPr>
                <w:szCs w:val="18"/>
              </w:rPr>
              <w:t>ONUIP</w:t>
            </w:r>
          </w:p>
        </w:tc>
        <w:tc>
          <w:tcPr>
            <w:tcW w:w="885" w:type="pct"/>
          </w:tcPr>
          <w:p w:rsidR="00146247" w:rsidRPr="00D50B7F" w:rsidRDefault="00146247" w:rsidP="00F323C5">
            <w:pPr>
              <w:rPr>
                <w:szCs w:val="18"/>
              </w:rPr>
            </w:pPr>
            <w:r w:rsidRPr="00D50B7F">
              <w:rPr>
                <w:szCs w:val="18"/>
              </w:rPr>
              <w:t>OCTET STRING</w:t>
            </w:r>
          </w:p>
        </w:tc>
        <w:tc>
          <w:tcPr>
            <w:tcW w:w="954" w:type="pct"/>
          </w:tcPr>
          <w:p w:rsidR="00146247" w:rsidRPr="00D50B7F" w:rsidRDefault="00146247" w:rsidP="00F323C5">
            <w:pPr>
              <w:rPr>
                <w:szCs w:val="18"/>
              </w:rPr>
            </w:pPr>
            <w:r w:rsidRPr="00D50B7F">
              <w:rPr>
                <w:szCs w:val="18"/>
              </w:rPr>
              <w:t>SIZE(128)</w:t>
            </w:r>
          </w:p>
        </w:tc>
        <w:tc>
          <w:tcPr>
            <w:tcW w:w="410" w:type="pct"/>
          </w:tcPr>
          <w:p w:rsidR="00146247" w:rsidRPr="00D50B7F" w:rsidRDefault="00146247" w:rsidP="00146247">
            <w:pPr>
              <w:rPr>
                <w:szCs w:val="18"/>
              </w:rPr>
            </w:pPr>
            <w:r>
              <w:rPr>
                <w:rFonts w:eastAsiaTheme="minorEastAsia" w:hint="eastAsia"/>
                <w:szCs w:val="18"/>
              </w:rPr>
              <w:t>C</w:t>
            </w:r>
          </w:p>
        </w:tc>
        <w:tc>
          <w:tcPr>
            <w:tcW w:w="1928" w:type="pct"/>
          </w:tcPr>
          <w:p w:rsidR="00146247" w:rsidRPr="00D50B7F" w:rsidRDefault="00146247" w:rsidP="00F323C5">
            <w:pPr>
              <w:rPr>
                <w:szCs w:val="18"/>
              </w:rPr>
            </w:pPr>
            <w:r w:rsidRPr="00D50B7F">
              <w:rPr>
                <w:rFonts w:ascii="宋体" w:eastAsia="宋体" w:hAnsi="宋体" w:cs="宋体" w:hint="eastAsia"/>
                <w:szCs w:val="18"/>
              </w:rPr>
              <w:t>具有管理</w:t>
            </w:r>
            <w:r w:rsidRPr="00D50B7F">
              <w:rPr>
                <w:szCs w:val="18"/>
              </w:rPr>
              <w:t>IP</w:t>
            </w:r>
            <w:r w:rsidRPr="00D50B7F">
              <w:rPr>
                <w:rFonts w:ascii="宋体" w:eastAsia="宋体" w:hAnsi="宋体" w:cs="宋体" w:hint="eastAsia"/>
                <w:szCs w:val="18"/>
              </w:rPr>
              <w:t>的</w:t>
            </w:r>
            <w:r w:rsidRPr="00D50B7F">
              <w:rPr>
                <w:szCs w:val="18"/>
              </w:rPr>
              <w:t>ONU</w:t>
            </w:r>
            <w:r w:rsidRPr="00D50B7F">
              <w:rPr>
                <w:rFonts w:ascii="宋体" w:eastAsia="宋体" w:hAnsi="宋体" w:cs="宋体" w:hint="eastAsia"/>
                <w:szCs w:val="18"/>
              </w:rPr>
              <w:t>的</w:t>
            </w:r>
            <w:r w:rsidRPr="00D50B7F">
              <w:rPr>
                <w:szCs w:val="18"/>
              </w:rPr>
              <w:t>IP</w:t>
            </w:r>
            <w:r w:rsidRPr="00D50B7F">
              <w:rPr>
                <w:rFonts w:ascii="宋体" w:eastAsia="宋体" w:hAnsi="宋体" w:cs="宋体" w:hint="eastAsia"/>
                <w:szCs w:val="18"/>
              </w:rPr>
              <w:t>地址或名称</w:t>
            </w:r>
          </w:p>
        </w:tc>
      </w:tr>
      <w:tr w:rsidR="00146247" w:rsidRPr="00D50B7F" w:rsidTr="00146247">
        <w:tc>
          <w:tcPr>
            <w:tcW w:w="824" w:type="pct"/>
          </w:tcPr>
          <w:p w:rsidR="00146247" w:rsidRPr="00D50B7F" w:rsidRDefault="00146247" w:rsidP="00F323C5">
            <w:pPr>
              <w:rPr>
                <w:szCs w:val="18"/>
              </w:rPr>
            </w:pPr>
            <w:r w:rsidRPr="00D50B7F">
              <w:rPr>
                <w:szCs w:val="18"/>
              </w:rPr>
              <w:t>OLTID</w:t>
            </w:r>
          </w:p>
        </w:tc>
        <w:tc>
          <w:tcPr>
            <w:tcW w:w="885" w:type="pct"/>
          </w:tcPr>
          <w:p w:rsidR="00146247" w:rsidRPr="00D50B7F" w:rsidRDefault="00146247" w:rsidP="00F323C5">
            <w:pPr>
              <w:rPr>
                <w:szCs w:val="18"/>
              </w:rPr>
            </w:pPr>
            <w:r w:rsidRPr="00D50B7F">
              <w:rPr>
                <w:szCs w:val="18"/>
              </w:rPr>
              <w:t>OCTET STRING</w:t>
            </w:r>
          </w:p>
        </w:tc>
        <w:tc>
          <w:tcPr>
            <w:tcW w:w="954" w:type="pct"/>
          </w:tcPr>
          <w:p w:rsidR="00146247" w:rsidRPr="00D50B7F" w:rsidRDefault="00146247" w:rsidP="00F323C5">
            <w:pPr>
              <w:rPr>
                <w:szCs w:val="18"/>
              </w:rPr>
            </w:pPr>
            <w:r w:rsidRPr="00D50B7F">
              <w:rPr>
                <w:szCs w:val="18"/>
              </w:rPr>
              <w:t>SIZE(128)</w:t>
            </w:r>
          </w:p>
        </w:tc>
        <w:tc>
          <w:tcPr>
            <w:tcW w:w="410" w:type="pct"/>
          </w:tcPr>
          <w:p w:rsidR="00146247" w:rsidRPr="00D50B7F" w:rsidRDefault="00146247" w:rsidP="00146247">
            <w:pPr>
              <w:rPr>
                <w:szCs w:val="18"/>
              </w:rPr>
            </w:pPr>
            <w:r>
              <w:rPr>
                <w:rFonts w:eastAsiaTheme="minorEastAsia" w:hint="eastAsia"/>
                <w:szCs w:val="18"/>
              </w:rPr>
              <w:t>C</w:t>
            </w:r>
          </w:p>
        </w:tc>
        <w:tc>
          <w:tcPr>
            <w:tcW w:w="1928" w:type="pct"/>
          </w:tcPr>
          <w:p w:rsidR="00146247" w:rsidRPr="00D50B7F" w:rsidRDefault="00146247" w:rsidP="00F323C5">
            <w:pPr>
              <w:rPr>
                <w:szCs w:val="18"/>
              </w:rPr>
            </w:pPr>
            <w:r w:rsidRPr="00D50B7F">
              <w:rPr>
                <w:szCs w:val="18"/>
              </w:rPr>
              <w:t>OLT IP</w:t>
            </w:r>
            <w:r w:rsidRPr="00D50B7F">
              <w:rPr>
                <w:rFonts w:ascii="宋体" w:eastAsia="宋体" w:hAnsi="宋体" w:cs="宋体" w:hint="eastAsia"/>
                <w:szCs w:val="18"/>
              </w:rPr>
              <w:t>地址或名称</w:t>
            </w:r>
          </w:p>
        </w:tc>
      </w:tr>
      <w:tr w:rsidR="00146247" w:rsidRPr="00D50B7F" w:rsidTr="00146247">
        <w:tc>
          <w:tcPr>
            <w:tcW w:w="824" w:type="pct"/>
          </w:tcPr>
          <w:p w:rsidR="00146247" w:rsidRPr="00D50B7F" w:rsidRDefault="00146247" w:rsidP="00F323C5">
            <w:pPr>
              <w:rPr>
                <w:szCs w:val="18"/>
              </w:rPr>
            </w:pPr>
            <w:r w:rsidRPr="00D50B7F">
              <w:rPr>
                <w:szCs w:val="18"/>
              </w:rPr>
              <w:t>PONID</w:t>
            </w:r>
          </w:p>
        </w:tc>
        <w:tc>
          <w:tcPr>
            <w:tcW w:w="885" w:type="pct"/>
          </w:tcPr>
          <w:p w:rsidR="00146247" w:rsidRPr="00D50B7F" w:rsidRDefault="00146247" w:rsidP="00F323C5">
            <w:pPr>
              <w:rPr>
                <w:szCs w:val="18"/>
              </w:rPr>
            </w:pPr>
            <w:r w:rsidRPr="00D50B7F">
              <w:rPr>
                <w:szCs w:val="18"/>
              </w:rPr>
              <w:t xml:space="preserve">OCTET STRING </w:t>
            </w:r>
          </w:p>
        </w:tc>
        <w:tc>
          <w:tcPr>
            <w:tcW w:w="954" w:type="pct"/>
          </w:tcPr>
          <w:p w:rsidR="00146247" w:rsidRPr="00D50B7F" w:rsidRDefault="00146247" w:rsidP="00F323C5">
            <w:pPr>
              <w:rPr>
                <w:szCs w:val="18"/>
              </w:rPr>
            </w:pPr>
            <w:r w:rsidRPr="00D50B7F">
              <w:rPr>
                <w:szCs w:val="18"/>
              </w:rPr>
              <w:t>SIZE(128)</w:t>
            </w:r>
          </w:p>
          <w:p w:rsidR="00146247" w:rsidRPr="00D50B7F" w:rsidRDefault="00146247" w:rsidP="00F323C5">
            <w:pPr>
              <w:rPr>
                <w:szCs w:val="18"/>
              </w:rPr>
            </w:pPr>
          </w:p>
        </w:tc>
        <w:tc>
          <w:tcPr>
            <w:tcW w:w="410" w:type="pct"/>
          </w:tcPr>
          <w:p w:rsidR="00146247" w:rsidRPr="00D50B7F" w:rsidRDefault="00146247" w:rsidP="00146247">
            <w:pPr>
              <w:rPr>
                <w:szCs w:val="18"/>
              </w:rPr>
            </w:pPr>
            <w:r>
              <w:rPr>
                <w:rFonts w:eastAsiaTheme="minorEastAsia" w:hint="eastAsia"/>
                <w:szCs w:val="18"/>
              </w:rPr>
              <w:t>C</w:t>
            </w:r>
          </w:p>
        </w:tc>
        <w:tc>
          <w:tcPr>
            <w:tcW w:w="1928" w:type="pct"/>
          </w:tcPr>
          <w:p w:rsidR="00146247" w:rsidRPr="00D50B7F" w:rsidRDefault="00146247" w:rsidP="00F323C5">
            <w:pPr>
              <w:rPr>
                <w:szCs w:val="18"/>
              </w:rPr>
            </w:pPr>
            <w:r w:rsidRPr="00146247">
              <w:rPr>
                <w:rFonts w:hint="eastAsia"/>
                <w:szCs w:val="18"/>
              </w:rPr>
              <w:t>PON口定位信息。格式为</w:t>
            </w:r>
            <w:r w:rsidRPr="00146247">
              <w:rPr>
                <w:szCs w:val="18"/>
              </w:rPr>
              <w:t>“</w:t>
            </w:r>
            <w:r w:rsidRPr="00146247">
              <w:rPr>
                <w:rFonts w:hint="eastAsia"/>
                <w:szCs w:val="18"/>
              </w:rPr>
              <w:t>机架-框-槽-端口号</w:t>
            </w:r>
            <w:r w:rsidRPr="00146247">
              <w:rPr>
                <w:szCs w:val="18"/>
              </w:rPr>
              <w:t>”</w:t>
            </w:r>
            <w:r w:rsidRPr="00146247">
              <w:rPr>
                <w:rFonts w:hint="eastAsia"/>
                <w:szCs w:val="18"/>
              </w:rPr>
              <w:t>，没有则使用NA代替，如0框0槽0端口为NA-0-0-0。</w:t>
            </w:r>
          </w:p>
        </w:tc>
      </w:tr>
      <w:tr w:rsidR="00146247" w:rsidRPr="00D50B7F" w:rsidTr="00146247">
        <w:tc>
          <w:tcPr>
            <w:tcW w:w="824" w:type="pct"/>
          </w:tcPr>
          <w:p w:rsidR="00146247" w:rsidRPr="00D50B7F" w:rsidRDefault="00146247" w:rsidP="00F323C5">
            <w:pPr>
              <w:rPr>
                <w:szCs w:val="18"/>
              </w:rPr>
            </w:pPr>
            <w:r w:rsidRPr="00D50B7F">
              <w:rPr>
                <w:szCs w:val="18"/>
              </w:rPr>
              <w:t>ONUIDTYPE</w:t>
            </w:r>
          </w:p>
        </w:tc>
        <w:tc>
          <w:tcPr>
            <w:tcW w:w="885" w:type="pct"/>
          </w:tcPr>
          <w:p w:rsidR="00146247" w:rsidRPr="00D50B7F" w:rsidRDefault="00146247" w:rsidP="00F323C5">
            <w:pPr>
              <w:rPr>
                <w:szCs w:val="18"/>
              </w:rPr>
            </w:pPr>
            <w:r w:rsidRPr="00D50B7F">
              <w:rPr>
                <w:szCs w:val="18"/>
              </w:rPr>
              <w:t>OCTET STRING</w:t>
            </w:r>
          </w:p>
        </w:tc>
        <w:tc>
          <w:tcPr>
            <w:tcW w:w="954" w:type="pct"/>
          </w:tcPr>
          <w:p w:rsidR="00146247" w:rsidRPr="00300E1F" w:rsidRDefault="00146247" w:rsidP="001F3121">
            <w:pPr>
              <w:rPr>
                <w:szCs w:val="18"/>
              </w:rPr>
            </w:pPr>
            <w:r>
              <w:rPr>
                <w:szCs w:val="18"/>
              </w:rPr>
              <w:t>ONU_NAME</w:t>
            </w:r>
          </w:p>
          <w:p w:rsidR="00146247" w:rsidRPr="00300E1F" w:rsidRDefault="00146247" w:rsidP="001F3121">
            <w:pPr>
              <w:rPr>
                <w:szCs w:val="18"/>
              </w:rPr>
            </w:pPr>
            <w:r>
              <w:rPr>
                <w:szCs w:val="18"/>
              </w:rPr>
              <w:t>MAC</w:t>
            </w:r>
          </w:p>
          <w:p w:rsidR="00146247" w:rsidRDefault="00146247" w:rsidP="001F3121">
            <w:pPr>
              <w:rPr>
                <w:rFonts w:eastAsiaTheme="minorEastAsia"/>
                <w:szCs w:val="18"/>
              </w:rPr>
            </w:pPr>
            <w:r>
              <w:rPr>
                <w:szCs w:val="18"/>
              </w:rPr>
              <w:lastRenderedPageBreak/>
              <w:t>LOID</w:t>
            </w:r>
          </w:p>
          <w:p w:rsidR="00146247" w:rsidRPr="00931FE4" w:rsidRDefault="00146247" w:rsidP="001F3121">
            <w:pPr>
              <w:rPr>
                <w:rFonts w:eastAsiaTheme="minorEastAsia"/>
                <w:szCs w:val="18"/>
              </w:rPr>
            </w:pPr>
            <w:r>
              <w:rPr>
                <w:rFonts w:eastAsiaTheme="minorEastAsia" w:hint="eastAsia"/>
                <w:szCs w:val="18"/>
              </w:rPr>
              <w:t>PASSWORD</w:t>
            </w:r>
          </w:p>
          <w:p w:rsidR="00146247" w:rsidRPr="00300E1F" w:rsidRDefault="00146247" w:rsidP="001F3121">
            <w:pPr>
              <w:rPr>
                <w:szCs w:val="18"/>
              </w:rPr>
            </w:pPr>
            <w:r w:rsidRPr="00300E1F">
              <w:rPr>
                <w:szCs w:val="18"/>
              </w:rPr>
              <w:t>ONU_NUMBER</w:t>
            </w:r>
          </w:p>
        </w:tc>
        <w:tc>
          <w:tcPr>
            <w:tcW w:w="410" w:type="pct"/>
          </w:tcPr>
          <w:p w:rsidR="00146247" w:rsidRPr="00D50B7F" w:rsidRDefault="00146247" w:rsidP="00146247">
            <w:pPr>
              <w:rPr>
                <w:szCs w:val="18"/>
              </w:rPr>
            </w:pPr>
            <w:r>
              <w:rPr>
                <w:rFonts w:eastAsiaTheme="minorEastAsia" w:hint="eastAsia"/>
                <w:szCs w:val="18"/>
              </w:rPr>
              <w:lastRenderedPageBreak/>
              <w:t>C</w:t>
            </w:r>
          </w:p>
        </w:tc>
        <w:tc>
          <w:tcPr>
            <w:tcW w:w="1928" w:type="pct"/>
          </w:tcPr>
          <w:p w:rsidR="00146247" w:rsidRPr="006B594E" w:rsidRDefault="00146247"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146247" w:rsidRPr="00D50B7F" w:rsidTr="00146247">
        <w:tc>
          <w:tcPr>
            <w:tcW w:w="824" w:type="pct"/>
          </w:tcPr>
          <w:p w:rsidR="00146247" w:rsidRPr="00D50B7F" w:rsidRDefault="00146247" w:rsidP="00F323C5">
            <w:pPr>
              <w:rPr>
                <w:szCs w:val="18"/>
              </w:rPr>
            </w:pPr>
            <w:r w:rsidRPr="00D50B7F">
              <w:rPr>
                <w:szCs w:val="18"/>
              </w:rPr>
              <w:lastRenderedPageBreak/>
              <w:t>ONUID</w:t>
            </w:r>
          </w:p>
        </w:tc>
        <w:tc>
          <w:tcPr>
            <w:tcW w:w="885" w:type="pct"/>
          </w:tcPr>
          <w:p w:rsidR="00146247" w:rsidRPr="00D50B7F" w:rsidRDefault="00146247" w:rsidP="00F323C5">
            <w:pPr>
              <w:rPr>
                <w:szCs w:val="18"/>
              </w:rPr>
            </w:pPr>
            <w:r w:rsidRPr="00D50B7F">
              <w:rPr>
                <w:szCs w:val="18"/>
              </w:rPr>
              <w:t>OCTET STRING</w:t>
            </w:r>
          </w:p>
        </w:tc>
        <w:tc>
          <w:tcPr>
            <w:tcW w:w="954" w:type="pct"/>
          </w:tcPr>
          <w:p w:rsidR="00146247" w:rsidRPr="00300E1F" w:rsidRDefault="00146247" w:rsidP="001F3121">
            <w:pPr>
              <w:rPr>
                <w:szCs w:val="18"/>
              </w:rPr>
            </w:pPr>
            <w:r w:rsidRPr="00300E1F">
              <w:rPr>
                <w:szCs w:val="18"/>
              </w:rPr>
              <w:t>SIZE(128)</w:t>
            </w:r>
          </w:p>
        </w:tc>
        <w:tc>
          <w:tcPr>
            <w:tcW w:w="410" w:type="pct"/>
          </w:tcPr>
          <w:p w:rsidR="00146247" w:rsidRPr="00D50B7F" w:rsidRDefault="00146247" w:rsidP="00146247">
            <w:pPr>
              <w:rPr>
                <w:szCs w:val="18"/>
              </w:rPr>
            </w:pPr>
            <w:r>
              <w:rPr>
                <w:rFonts w:eastAsiaTheme="minorEastAsia" w:hint="eastAsia"/>
                <w:szCs w:val="18"/>
              </w:rPr>
              <w:t>C</w:t>
            </w:r>
          </w:p>
        </w:tc>
        <w:tc>
          <w:tcPr>
            <w:tcW w:w="1928" w:type="pct"/>
          </w:tcPr>
          <w:p w:rsidR="00146247" w:rsidRPr="00300E1F" w:rsidRDefault="00146247"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146247" w:rsidRPr="00D50B7F" w:rsidTr="00146247">
        <w:tc>
          <w:tcPr>
            <w:tcW w:w="824" w:type="pct"/>
          </w:tcPr>
          <w:p w:rsidR="00146247" w:rsidRPr="00D50B7F" w:rsidRDefault="00146247" w:rsidP="00F323C5">
            <w:pPr>
              <w:rPr>
                <w:szCs w:val="18"/>
              </w:rPr>
            </w:pPr>
            <w:r w:rsidRPr="00D50B7F">
              <w:rPr>
                <w:szCs w:val="18"/>
              </w:rPr>
              <w:t>ONUPORT</w:t>
            </w:r>
          </w:p>
        </w:tc>
        <w:tc>
          <w:tcPr>
            <w:tcW w:w="885" w:type="pct"/>
          </w:tcPr>
          <w:p w:rsidR="00146247" w:rsidRPr="00D50B7F" w:rsidRDefault="00146247" w:rsidP="00F323C5">
            <w:pPr>
              <w:rPr>
                <w:szCs w:val="18"/>
              </w:rPr>
            </w:pPr>
            <w:r w:rsidRPr="00D50B7F">
              <w:rPr>
                <w:szCs w:val="18"/>
              </w:rPr>
              <w:t xml:space="preserve">OCTET STRING </w:t>
            </w:r>
          </w:p>
        </w:tc>
        <w:tc>
          <w:tcPr>
            <w:tcW w:w="954" w:type="pct"/>
          </w:tcPr>
          <w:p w:rsidR="00146247" w:rsidRPr="00D50B7F" w:rsidRDefault="00146247" w:rsidP="00F323C5">
            <w:pPr>
              <w:rPr>
                <w:szCs w:val="18"/>
              </w:rPr>
            </w:pPr>
            <w:r w:rsidRPr="00D50B7F">
              <w:rPr>
                <w:szCs w:val="18"/>
              </w:rPr>
              <w:t>SIZE(128)</w:t>
            </w:r>
          </w:p>
          <w:p w:rsidR="00146247" w:rsidRPr="00D50B7F" w:rsidRDefault="00146247" w:rsidP="00F323C5">
            <w:pPr>
              <w:rPr>
                <w:szCs w:val="18"/>
              </w:rPr>
            </w:pPr>
            <w:r w:rsidRPr="00D50B7F">
              <w:rPr>
                <w:rFonts w:ascii="宋体" w:eastAsia="宋体" w:hAnsi="宋体" w:cs="宋体" w:hint="eastAsia"/>
                <w:szCs w:val="18"/>
              </w:rPr>
              <w:t>机架</w:t>
            </w:r>
            <w:r w:rsidRPr="00D50B7F">
              <w:rPr>
                <w:szCs w:val="18"/>
              </w:rPr>
              <w:t>-</w:t>
            </w:r>
            <w:r w:rsidRPr="00D50B7F">
              <w:rPr>
                <w:rFonts w:ascii="宋体" w:eastAsia="宋体" w:hAnsi="宋体" w:cs="宋体" w:hint="eastAsia"/>
                <w:szCs w:val="18"/>
              </w:rPr>
              <w:t>框</w:t>
            </w:r>
            <w:r w:rsidRPr="00D50B7F">
              <w:rPr>
                <w:szCs w:val="18"/>
              </w:rPr>
              <w:t>-</w:t>
            </w:r>
            <w:r w:rsidRPr="00D50B7F">
              <w:rPr>
                <w:rFonts w:ascii="宋体" w:eastAsia="宋体" w:hAnsi="宋体" w:cs="宋体" w:hint="eastAsia"/>
                <w:szCs w:val="18"/>
              </w:rPr>
              <w:t>槽</w:t>
            </w:r>
            <w:r w:rsidRPr="00D50B7F">
              <w:rPr>
                <w:szCs w:val="18"/>
              </w:rPr>
              <w:t>-</w:t>
            </w:r>
            <w:r w:rsidRPr="00D50B7F">
              <w:rPr>
                <w:rFonts w:ascii="宋体" w:eastAsia="宋体" w:hAnsi="宋体" w:cs="宋体" w:hint="eastAsia"/>
                <w:szCs w:val="18"/>
              </w:rPr>
              <w:t>端口</w:t>
            </w:r>
          </w:p>
        </w:tc>
        <w:tc>
          <w:tcPr>
            <w:tcW w:w="410" w:type="pct"/>
          </w:tcPr>
          <w:p w:rsidR="00146247" w:rsidRPr="00D50B7F" w:rsidRDefault="00146247" w:rsidP="00146247">
            <w:pPr>
              <w:rPr>
                <w:szCs w:val="18"/>
              </w:rPr>
            </w:pPr>
            <w:r>
              <w:rPr>
                <w:rFonts w:eastAsiaTheme="minorEastAsia" w:hint="eastAsia"/>
                <w:szCs w:val="18"/>
              </w:rPr>
              <w:t>M</w:t>
            </w:r>
          </w:p>
        </w:tc>
        <w:tc>
          <w:tcPr>
            <w:tcW w:w="1928" w:type="pct"/>
          </w:tcPr>
          <w:p w:rsidR="00146247" w:rsidRPr="00D50B7F" w:rsidRDefault="00146247" w:rsidP="00F323C5">
            <w:pPr>
              <w:rPr>
                <w:szCs w:val="18"/>
              </w:rPr>
            </w:pPr>
            <w:r w:rsidRPr="00D50B7F">
              <w:rPr>
                <w:rFonts w:ascii="宋体" w:eastAsia="宋体" w:hAnsi="宋体" w:cs="宋体" w:hint="eastAsia"/>
                <w:szCs w:val="18"/>
              </w:rPr>
              <w:t>通过</w:t>
            </w:r>
            <w:r w:rsidRPr="00D50B7F">
              <w:rPr>
                <w:szCs w:val="18"/>
              </w:rPr>
              <w:t xml:space="preserve"> </w:t>
            </w:r>
            <w:r w:rsidRPr="00D50B7F">
              <w:rPr>
                <w:rFonts w:ascii="宋体" w:eastAsia="宋体" w:hAnsi="宋体" w:cs="宋体" w:hint="eastAsia"/>
                <w:szCs w:val="18"/>
              </w:rPr>
              <w:t>机架</w:t>
            </w:r>
            <w:r w:rsidRPr="00D50B7F">
              <w:rPr>
                <w:szCs w:val="18"/>
              </w:rPr>
              <w:t>-</w:t>
            </w:r>
            <w:r w:rsidRPr="00D50B7F">
              <w:rPr>
                <w:rFonts w:ascii="宋体" w:eastAsia="宋体" w:hAnsi="宋体" w:cs="宋体" w:hint="eastAsia"/>
                <w:szCs w:val="18"/>
              </w:rPr>
              <w:t>框</w:t>
            </w:r>
            <w:r w:rsidRPr="00D50B7F">
              <w:rPr>
                <w:szCs w:val="18"/>
              </w:rPr>
              <w:t>-</w:t>
            </w:r>
            <w:r w:rsidRPr="00D50B7F">
              <w:rPr>
                <w:rFonts w:ascii="宋体" w:eastAsia="宋体" w:hAnsi="宋体" w:cs="宋体" w:hint="eastAsia"/>
                <w:szCs w:val="18"/>
              </w:rPr>
              <w:t>槽号</w:t>
            </w:r>
            <w:r w:rsidRPr="00D50B7F">
              <w:rPr>
                <w:szCs w:val="18"/>
              </w:rPr>
              <w:t>-</w:t>
            </w:r>
            <w:r w:rsidRPr="00D50B7F">
              <w:rPr>
                <w:rFonts w:ascii="宋体" w:eastAsia="宋体" w:hAnsi="宋体" w:cs="宋体" w:hint="eastAsia"/>
                <w:szCs w:val="18"/>
              </w:rPr>
              <w:t>端口号的</w:t>
            </w:r>
            <w:r w:rsidRPr="00D50B7F">
              <w:rPr>
                <w:szCs w:val="18"/>
              </w:rPr>
              <w:t xml:space="preserve"> </w:t>
            </w:r>
            <w:r w:rsidRPr="00D50B7F">
              <w:rPr>
                <w:rFonts w:ascii="宋体" w:eastAsia="宋体" w:hAnsi="宋体" w:cs="宋体" w:hint="eastAsia"/>
                <w:szCs w:val="18"/>
              </w:rPr>
              <w:t>方式定位</w:t>
            </w:r>
            <w:r w:rsidRPr="00D50B7F">
              <w:rPr>
                <w:szCs w:val="18"/>
              </w:rPr>
              <w:t xml:space="preserve"> </w:t>
            </w:r>
            <w:r w:rsidR="00B00587">
              <w:rPr>
                <w:rFonts w:ascii="宋体" w:eastAsia="宋体" w:hAnsi="宋体" w:cs="宋体" w:hint="eastAsia"/>
                <w:szCs w:val="18"/>
              </w:rPr>
              <w:t>单元盘</w:t>
            </w:r>
            <w:r w:rsidRPr="00D50B7F">
              <w:rPr>
                <w:rFonts w:ascii="宋体" w:eastAsia="宋体" w:hAnsi="宋体" w:cs="宋体" w:hint="eastAsia"/>
                <w:szCs w:val="18"/>
              </w:rPr>
              <w:t>，</w:t>
            </w:r>
            <w:r w:rsidRPr="00D50B7F">
              <w:rPr>
                <w:szCs w:val="18"/>
              </w:rPr>
              <w:t xml:space="preserve"> </w:t>
            </w:r>
            <w:r w:rsidRPr="00D50B7F">
              <w:rPr>
                <w:rFonts w:ascii="宋体" w:eastAsia="宋体" w:hAnsi="宋体" w:cs="宋体" w:hint="eastAsia"/>
                <w:szCs w:val="18"/>
              </w:rPr>
              <w:t>没有的补为</w:t>
            </w:r>
            <w:r w:rsidRPr="00D50B7F">
              <w:rPr>
                <w:szCs w:val="18"/>
              </w:rPr>
              <w:t>NA</w:t>
            </w:r>
          </w:p>
        </w:tc>
      </w:tr>
      <w:tr w:rsidR="00146247" w:rsidRPr="00D50B7F" w:rsidTr="00146247">
        <w:tc>
          <w:tcPr>
            <w:tcW w:w="824" w:type="pct"/>
          </w:tcPr>
          <w:p w:rsidR="00146247" w:rsidRPr="00D50B7F" w:rsidRDefault="00146247" w:rsidP="00F323C5">
            <w:pPr>
              <w:rPr>
                <w:szCs w:val="18"/>
              </w:rPr>
            </w:pPr>
            <w:r w:rsidRPr="00D50B7F">
              <w:rPr>
                <w:szCs w:val="18"/>
              </w:rPr>
              <w:t>ACTION</w:t>
            </w:r>
          </w:p>
        </w:tc>
        <w:tc>
          <w:tcPr>
            <w:tcW w:w="885" w:type="pct"/>
          </w:tcPr>
          <w:p w:rsidR="00146247" w:rsidRPr="00D50B7F" w:rsidRDefault="00146247" w:rsidP="00F323C5">
            <w:pPr>
              <w:rPr>
                <w:szCs w:val="18"/>
              </w:rPr>
            </w:pPr>
            <w:r w:rsidRPr="00D50B7F">
              <w:rPr>
                <w:szCs w:val="18"/>
              </w:rPr>
              <w:t>OCTET STRING</w:t>
            </w:r>
          </w:p>
        </w:tc>
        <w:tc>
          <w:tcPr>
            <w:tcW w:w="954" w:type="pct"/>
          </w:tcPr>
          <w:p w:rsidR="00146247" w:rsidRPr="00D50B7F" w:rsidRDefault="00146247" w:rsidP="00F323C5">
            <w:pPr>
              <w:rPr>
                <w:szCs w:val="18"/>
              </w:rPr>
            </w:pPr>
            <w:r w:rsidRPr="00D50B7F">
              <w:rPr>
                <w:szCs w:val="18"/>
              </w:rPr>
              <w:t>Start</w:t>
            </w:r>
            <w:r w:rsidRPr="00D50B7F">
              <w:rPr>
                <w:rFonts w:ascii="宋体" w:eastAsia="宋体" w:hAnsi="宋体" w:cs="宋体" w:hint="eastAsia"/>
                <w:szCs w:val="18"/>
              </w:rPr>
              <w:t>：开始测试</w:t>
            </w:r>
          </w:p>
          <w:p w:rsidR="00146247" w:rsidRPr="00D50B7F" w:rsidRDefault="00146247" w:rsidP="00F323C5">
            <w:pPr>
              <w:rPr>
                <w:szCs w:val="18"/>
              </w:rPr>
            </w:pPr>
            <w:r w:rsidRPr="00D50B7F">
              <w:rPr>
                <w:szCs w:val="18"/>
              </w:rPr>
              <w:t>Stop</w:t>
            </w:r>
            <w:r w:rsidRPr="00D50B7F">
              <w:rPr>
                <w:rFonts w:ascii="宋体" w:eastAsia="宋体" w:hAnsi="宋体" w:cs="宋体" w:hint="eastAsia"/>
                <w:szCs w:val="18"/>
              </w:rPr>
              <w:t>：终止测试</w:t>
            </w:r>
          </w:p>
          <w:p w:rsidR="00146247" w:rsidRPr="00D50B7F" w:rsidRDefault="00146247" w:rsidP="00F323C5">
            <w:pPr>
              <w:rPr>
                <w:szCs w:val="18"/>
              </w:rPr>
            </w:pPr>
            <w:r w:rsidRPr="00D50B7F">
              <w:rPr>
                <w:szCs w:val="18"/>
              </w:rPr>
              <w:t>Query</w:t>
            </w:r>
            <w:r w:rsidRPr="00D50B7F">
              <w:rPr>
                <w:rFonts w:ascii="宋体" w:eastAsia="宋体" w:hAnsi="宋体" w:cs="宋体" w:hint="eastAsia"/>
                <w:szCs w:val="18"/>
              </w:rPr>
              <w:t>：查询</w:t>
            </w:r>
          </w:p>
        </w:tc>
        <w:tc>
          <w:tcPr>
            <w:tcW w:w="410" w:type="pct"/>
          </w:tcPr>
          <w:p w:rsidR="00146247" w:rsidRPr="00D50B7F" w:rsidRDefault="00146247" w:rsidP="00146247">
            <w:pPr>
              <w:rPr>
                <w:szCs w:val="18"/>
              </w:rPr>
            </w:pPr>
            <w:r>
              <w:rPr>
                <w:rFonts w:eastAsiaTheme="minorEastAsia" w:hint="eastAsia"/>
                <w:szCs w:val="18"/>
              </w:rPr>
              <w:t>M</w:t>
            </w:r>
          </w:p>
        </w:tc>
        <w:tc>
          <w:tcPr>
            <w:tcW w:w="1928" w:type="pct"/>
          </w:tcPr>
          <w:p w:rsidR="00146247" w:rsidRPr="00D50B7F" w:rsidRDefault="00146247" w:rsidP="00F323C5">
            <w:pPr>
              <w:rPr>
                <w:szCs w:val="18"/>
              </w:rPr>
            </w:pPr>
            <w:r w:rsidRPr="00D50B7F">
              <w:rPr>
                <w:rFonts w:ascii="宋体" w:eastAsia="宋体" w:hAnsi="宋体" w:cs="宋体" w:hint="eastAsia"/>
                <w:szCs w:val="18"/>
              </w:rPr>
              <w:t>测试类型</w:t>
            </w:r>
          </w:p>
        </w:tc>
      </w:tr>
      <w:tr w:rsidR="00146247" w:rsidRPr="00D50B7F" w:rsidTr="00146247">
        <w:tc>
          <w:tcPr>
            <w:tcW w:w="824" w:type="pct"/>
          </w:tcPr>
          <w:p w:rsidR="00146247" w:rsidRPr="00D50B7F" w:rsidRDefault="00146247" w:rsidP="00F323C5">
            <w:pPr>
              <w:rPr>
                <w:szCs w:val="18"/>
              </w:rPr>
            </w:pPr>
            <w:r w:rsidRPr="00D50B7F">
              <w:rPr>
                <w:szCs w:val="18"/>
              </w:rPr>
              <w:t>USERNAME</w:t>
            </w:r>
          </w:p>
        </w:tc>
        <w:tc>
          <w:tcPr>
            <w:tcW w:w="885" w:type="pct"/>
          </w:tcPr>
          <w:p w:rsidR="00146247" w:rsidRPr="00D50B7F" w:rsidRDefault="00146247" w:rsidP="00F323C5">
            <w:pPr>
              <w:rPr>
                <w:szCs w:val="18"/>
              </w:rPr>
            </w:pPr>
            <w:r w:rsidRPr="00D50B7F">
              <w:rPr>
                <w:szCs w:val="18"/>
              </w:rPr>
              <w:t>OCTET STRING</w:t>
            </w:r>
          </w:p>
        </w:tc>
        <w:tc>
          <w:tcPr>
            <w:tcW w:w="954" w:type="pct"/>
          </w:tcPr>
          <w:p w:rsidR="00146247" w:rsidRPr="00D50B7F" w:rsidRDefault="00146247" w:rsidP="00F323C5">
            <w:pPr>
              <w:rPr>
                <w:szCs w:val="18"/>
              </w:rPr>
            </w:pPr>
            <w:r>
              <w:rPr>
                <w:szCs w:val="18"/>
              </w:rPr>
              <w:t>SIZE(</w:t>
            </w:r>
            <w:r w:rsidRPr="00D50B7F">
              <w:rPr>
                <w:szCs w:val="18"/>
              </w:rPr>
              <w:t>64)</w:t>
            </w:r>
          </w:p>
        </w:tc>
        <w:tc>
          <w:tcPr>
            <w:tcW w:w="410" w:type="pct"/>
          </w:tcPr>
          <w:p w:rsidR="00146247" w:rsidRPr="00D50B7F" w:rsidRDefault="00146247" w:rsidP="00146247">
            <w:pPr>
              <w:rPr>
                <w:szCs w:val="18"/>
              </w:rPr>
            </w:pPr>
            <w:r>
              <w:rPr>
                <w:rFonts w:eastAsiaTheme="minorEastAsia" w:hint="eastAsia"/>
                <w:szCs w:val="18"/>
              </w:rPr>
              <w:t>M</w:t>
            </w:r>
          </w:p>
        </w:tc>
        <w:tc>
          <w:tcPr>
            <w:tcW w:w="1928" w:type="pct"/>
          </w:tcPr>
          <w:p w:rsidR="00146247" w:rsidRPr="00D50B7F" w:rsidRDefault="00146247" w:rsidP="00F323C5">
            <w:pPr>
              <w:rPr>
                <w:szCs w:val="18"/>
              </w:rPr>
            </w:pPr>
            <w:r w:rsidRPr="00D50B7F">
              <w:rPr>
                <w:rFonts w:ascii="宋体" w:eastAsia="宋体" w:hAnsi="宋体" w:cs="宋体" w:hint="eastAsia"/>
                <w:szCs w:val="18"/>
              </w:rPr>
              <w:t>宽带拨号帐号用户名</w:t>
            </w:r>
          </w:p>
        </w:tc>
      </w:tr>
      <w:tr w:rsidR="00146247" w:rsidRPr="00D50B7F" w:rsidTr="00146247">
        <w:tc>
          <w:tcPr>
            <w:tcW w:w="824" w:type="pct"/>
          </w:tcPr>
          <w:p w:rsidR="00146247" w:rsidRPr="00D50B7F" w:rsidRDefault="00146247" w:rsidP="00F323C5">
            <w:pPr>
              <w:rPr>
                <w:szCs w:val="18"/>
              </w:rPr>
            </w:pPr>
            <w:r w:rsidRPr="00D50B7F">
              <w:rPr>
                <w:szCs w:val="18"/>
              </w:rPr>
              <w:t>PASSWORD</w:t>
            </w:r>
          </w:p>
        </w:tc>
        <w:tc>
          <w:tcPr>
            <w:tcW w:w="885" w:type="pct"/>
          </w:tcPr>
          <w:p w:rsidR="00146247" w:rsidRPr="00D50B7F" w:rsidRDefault="00146247" w:rsidP="00F323C5">
            <w:pPr>
              <w:rPr>
                <w:szCs w:val="18"/>
              </w:rPr>
            </w:pPr>
            <w:r w:rsidRPr="00D50B7F">
              <w:rPr>
                <w:szCs w:val="18"/>
              </w:rPr>
              <w:t>OCTET STRING</w:t>
            </w:r>
          </w:p>
        </w:tc>
        <w:tc>
          <w:tcPr>
            <w:tcW w:w="954" w:type="pct"/>
          </w:tcPr>
          <w:p w:rsidR="00146247" w:rsidRPr="00D50B7F" w:rsidRDefault="00146247" w:rsidP="00F323C5">
            <w:pPr>
              <w:rPr>
                <w:szCs w:val="18"/>
              </w:rPr>
            </w:pPr>
            <w:r>
              <w:rPr>
                <w:szCs w:val="18"/>
              </w:rPr>
              <w:t>SIZE(</w:t>
            </w:r>
            <w:r w:rsidRPr="00D50B7F">
              <w:rPr>
                <w:szCs w:val="18"/>
              </w:rPr>
              <w:t>16)</w:t>
            </w:r>
          </w:p>
        </w:tc>
        <w:tc>
          <w:tcPr>
            <w:tcW w:w="410" w:type="pct"/>
          </w:tcPr>
          <w:p w:rsidR="00146247" w:rsidRPr="00D50B7F" w:rsidRDefault="00146247" w:rsidP="00146247">
            <w:pPr>
              <w:rPr>
                <w:szCs w:val="18"/>
              </w:rPr>
            </w:pPr>
            <w:r>
              <w:rPr>
                <w:rFonts w:eastAsiaTheme="minorEastAsia" w:hint="eastAsia"/>
                <w:szCs w:val="18"/>
              </w:rPr>
              <w:t>M</w:t>
            </w:r>
          </w:p>
        </w:tc>
        <w:tc>
          <w:tcPr>
            <w:tcW w:w="1928" w:type="pct"/>
          </w:tcPr>
          <w:p w:rsidR="00146247" w:rsidRPr="00D50B7F" w:rsidRDefault="00146247" w:rsidP="00F323C5">
            <w:pPr>
              <w:rPr>
                <w:szCs w:val="18"/>
              </w:rPr>
            </w:pPr>
            <w:r w:rsidRPr="00D50B7F">
              <w:rPr>
                <w:rFonts w:ascii="宋体" w:eastAsia="宋体" w:hAnsi="宋体" w:cs="宋体" w:hint="eastAsia"/>
                <w:szCs w:val="18"/>
              </w:rPr>
              <w:t>宽带拨号帐号密码</w:t>
            </w:r>
          </w:p>
        </w:tc>
      </w:tr>
      <w:tr w:rsidR="00146247" w:rsidRPr="00D50B7F" w:rsidTr="00146247">
        <w:tc>
          <w:tcPr>
            <w:tcW w:w="824" w:type="pct"/>
          </w:tcPr>
          <w:p w:rsidR="00146247" w:rsidRPr="00D50B7F" w:rsidRDefault="00146247" w:rsidP="00F323C5">
            <w:pPr>
              <w:rPr>
                <w:szCs w:val="18"/>
              </w:rPr>
            </w:pPr>
            <w:r w:rsidRPr="00D50B7F">
              <w:rPr>
                <w:szCs w:val="18"/>
              </w:rPr>
              <w:t>VPI</w:t>
            </w:r>
          </w:p>
        </w:tc>
        <w:tc>
          <w:tcPr>
            <w:tcW w:w="885" w:type="pct"/>
          </w:tcPr>
          <w:p w:rsidR="00146247" w:rsidRPr="00D50B7F" w:rsidRDefault="00146247" w:rsidP="00F323C5">
            <w:pPr>
              <w:rPr>
                <w:szCs w:val="18"/>
              </w:rPr>
            </w:pPr>
            <w:r w:rsidRPr="00D50B7F">
              <w:rPr>
                <w:szCs w:val="18"/>
              </w:rPr>
              <w:t>INTEGER</w:t>
            </w:r>
          </w:p>
        </w:tc>
        <w:tc>
          <w:tcPr>
            <w:tcW w:w="954" w:type="pct"/>
          </w:tcPr>
          <w:p w:rsidR="00146247" w:rsidRPr="00D50B7F" w:rsidRDefault="00146247" w:rsidP="00F323C5">
            <w:pPr>
              <w:rPr>
                <w:szCs w:val="18"/>
              </w:rPr>
            </w:pPr>
            <w:r w:rsidRPr="00D50B7F">
              <w:rPr>
                <w:szCs w:val="18"/>
              </w:rPr>
              <w:t>0-255</w:t>
            </w:r>
          </w:p>
        </w:tc>
        <w:tc>
          <w:tcPr>
            <w:tcW w:w="410" w:type="pct"/>
          </w:tcPr>
          <w:p w:rsidR="00146247" w:rsidRPr="00D50B7F" w:rsidRDefault="00146247" w:rsidP="00146247">
            <w:pPr>
              <w:rPr>
                <w:szCs w:val="18"/>
              </w:rPr>
            </w:pPr>
            <w:r>
              <w:rPr>
                <w:rFonts w:eastAsiaTheme="minorEastAsia" w:hint="eastAsia"/>
                <w:szCs w:val="18"/>
              </w:rPr>
              <w:t>O</w:t>
            </w:r>
          </w:p>
        </w:tc>
        <w:tc>
          <w:tcPr>
            <w:tcW w:w="1928" w:type="pct"/>
          </w:tcPr>
          <w:p w:rsidR="00146247" w:rsidRPr="00D50B7F" w:rsidRDefault="00146247" w:rsidP="00F323C5">
            <w:pPr>
              <w:rPr>
                <w:szCs w:val="18"/>
              </w:rPr>
            </w:pPr>
            <w:r w:rsidRPr="00D50B7F">
              <w:rPr>
                <w:szCs w:val="18"/>
              </w:rPr>
              <w:t>DSL</w:t>
            </w:r>
            <w:r w:rsidRPr="00D50B7F">
              <w:rPr>
                <w:rFonts w:ascii="宋体" w:eastAsia="宋体" w:hAnsi="宋体" w:cs="宋体" w:hint="eastAsia"/>
                <w:szCs w:val="18"/>
              </w:rPr>
              <w:t>端口宽带接入业务对应的</w:t>
            </w:r>
            <w:r w:rsidRPr="00D50B7F">
              <w:rPr>
                <w:szCs w:val="18"/>
              </w:rPr>
              <w:t>VPI</w:t>
            </w:r>
          </w:p>
        </w:tc>
      </w:tr>
      <w:tr w:rsidR="00146247" w:rsidRPr="00D50B7F" w:rsidTr="00146247">
        <w:tc>
          <w:tcPr>
            <w:tcW w:w="824" w:type="pct"/>
          </w:tcPr>
          <w:p w:rsidR="00146247" w:rsidRPr="00D50B7F" w:rsidRDefault="00146247" w:rsidP="00F323C5">
            <w:pPr>
              <w:rPr>
                <w:szCs w:val="18"/>
              </w:rPr>
            </w:pPr>
            <w:r w:rsidRPr="00D50B7F">
              <w:rPr>
                <w:szCs w:val="18"/>
              </w:rPr>
              <w:t>VCI</w:t>
            </w:r>
          </w:p>
        </w:tc>
        <w:tc>
          <w:tcPr>
            <w:tcW w:w="885" w:type="pct"/>
          </w:tcPr>
          <w:p w:rsidR="00146247" w:rsidRPr="00D50B7F" w:rsidRDefault="00146247" w:rsidP="00F323C5">
            <w:pPr>
              <w:rPr>
                <w:szCs w:val="18"/>
              </w:rPr>
            </w:pPr>
            <w:r w:rsidRPr="00D50B7F">
              <w:rPr>
                <w:szCs w:val="18"/>
              </w:rPr>
              <w:t>INTEGER</w:t>
            </w:r>
          </w:p>
        </w:tc>
        <w:tc>
          <w:tcPr>
            <w:tcW w:w="954" w:type="pct"/>
          </w:tcPr>
          <w:p w:rsidR="00146247" w:rsidRPr="00D50B7F" w:rsidRDefault="00146247" w:rsidP="00F323C5">
            <w:pPr>
              <w:rPr>
                <w:szCs w:val="18"/>
              </w:rPr>
            </w:pPr>
            <w:r w:rsidRPr="00D50B7F">
              <w:rPr>
                <w:szCs w:val="18"/>
              </w:rPr>
              <w:t>0-65535</w:t>
            </w:r>
          </w:p>
        </w:tc>
        <w:tc>
          <w:tcPr>
            <w:tcW w:w="410" w:type="pct"/>
          </w:tcPr>
          <w:p w:rsidR="00146247" w:rsidRPr="00D50B7F" w:rsidRDefault="00146247" w:rsidP="00146247">
            <w:pPr>
              <w:rPr>
                <w:szCs w:val="18"/>
              </w:rPr>
            </w:pPr>
            <w:r>
              <w:rPr>
                <w:rFonts w:eastAsiaTheme="minorEastAsia" w:hint="eastAsia"/>
                <w:szCs w:val="18"/>
              </w:rPr>
              <w:t>O</w:t>
            </w:r>
          </w:p>
        </w:tc>
        <w:tc>
          <w:tcPr>
            <w:tcW w:w="1928" w:type="pct"/>
          </w:tcPr>
          <w:p w:rsidR="00146247" w:rsidRPr="00D50B7F" w:rsidRDefault="00146247" w:rsidP="00F323C5">
            <w:pPr>
              <w:rPr>
                <w:szCs w:val="18"/>
              </w:rPr>
            </w:pPr>
            <w:r w:rsidRPr="00D50B7F">
              <w:rPr>
                <w:szCs w:val="18"/>
              </w:rPr>
              <w:t>DSL</w:t>
            </w:r>
            <w:r w:rsidRPr="00D50B7F">
              <w:rPr>
                <w:rFonts w:ascii="宋体" w:eastAsia="宋体" w:hAnsi="宋体" w:cs="宋体" w:hint="eastAsia"/>
                <w:szCs w:val="18"/>
              </w:rPr>
              <w:t>端口宽带接入业务对应的</w:t>
            </w:r>
            <w:r w:rsidRPr="00D50B7F">
              <w:rPr>
                <w:szCs w:val="18"/>
              </w:rPr>
              <w:t>VCI</w:t>
            </w:r>
          </w:p>
        </w:tc>
      </w:tr>
      <w:tr w:rsidR="00146247" w:rsidRPr="00D50B7F" w:rsidTr="00146247">
        <w:tc>
          <w:tcPr>
            <w:tcW w:w="824" w:type="pct"/>
          </w:tcPr>
          <w:p w:rsidR="00146247" w:rsidRPr="00D50B7F" w:rsidRDefault="00146247" w:rsidP="00F323C5">
            <w:pPr>
              <w:rPr>
                <w:szCs w:val="18"/>
              </w:rPr>
            </w:pPr>
            <w:r w:rsidRPr="00D50B7F">
              <w:rPr>
                <w:szCs w:val="18"/>
              </w:rPr>
              <w:t>UV</w:t>
            </w:r>
          </w:p>
        </w:tc>
        <w:tc>
          <w:tcPr>
            <w:tcW w:w="885" w:type="pct"/>
          </w:tcPr>
          <w:p w:rsidR="00146247" w:rsidRPr="00D50B7F" w:rsidRDefault="00146247" w:rsidP="00F323C5">
            <w:pPr>
              <w:rPr>
                <w:szCs w:val="18"/>
              </w:rPr>
            </w:pPr>
            <w:r w:rsidRPr="00D50B7F">
              <w:rPr>
                <w:szCs w:val="18"/>
              </w:rPr>
              <w:t>INTEGER</w:t>
            </w:r>
          </w:p>
        </w:tc>
        <w:tc>
          <w:tcPr>
            <w:tcW w:w="954" w:type="pct"/>
          </w:tcPr>
          <w:p w:rsidR="00146247" w:rsidRPr="00D50B7F" w:rsidRDefault="00146247" w:rsidP="00F323C5">
            <w:pPr>
              <w:rPr>
                <w:szCs w:val="18"/>
              </w:rPr>
            </w:pPr>
            <w:r w:rsidRPr="00D50B7F">
              <w:rPr>
                <w:szCs w:val="18"/>
              </w:rPr>
              <w:t>1-4094</w:t>
            </w:r>
          </w:p>
        </w:tc>
        <w:tc>
          <w:tcPr>
            <w:tcW w:w="410" w:type="pct"/>
          </w:tcPr>
          <w:p w:rsidR="00146247" w:rsidRPr="00D50B7F" w:rsidRDefault="00146247" w:rsidP="00146247">
            <w:pPr>
              <w:rPr>
                <w:szCs w:val="18"/>
              </w:rPr>
            </w:pPr>
            <w:r>
              <w:rPr>
                <w:rFonts w:eastAsiaTheme="minorEastAsia" w:hint="eastAsia"/>
                <w:szCs w:val="18"/>
              </w:rPr>
              <w:t>O</w:t>
            </w:r>
          </w:p>
        </w:tc>
        <w:tc>
          <w:tcPr>
            <w:tcW w:w="1928" w:type="pct"/>
          </w:tcPr>
          <w:p w:rsidR="00146247" w:rsidRPr="00D50B7F" w:rsidRDefault="00146247" w:rsidP="00F323C5">
            <w:pPr>
              <w:rPr>
                <w:szCs w:val="18"/>
              </w:rPr>
            </w:pPr>
            <w:r w:rsidRPr="00D50B7F">
              <w:rPr>
                <w:rFonts w:ascii="宋体" w:eastAsia="宋体" w:hAnsi="宋体" w:cs="宋体" w:hint="eastAsia"/>
                <w:szCs w:val="18"/>
              </w:rPr>
              <w:t>用户侧</w:t>
            </w:r>
            <w:r w:rsidRPr="00D50B7F">
              <w:rPr>
                <w:szCs w:val="18"/>
              </w:rPr>
              <w:t>VLAN</w:t>
            </w:r>
            <w:r w:rsidRPr="00D50B7F">
              <w:rPr>
                <w:rFonts w:ascii="宋体" w:eastAsia="宋体" w:hAnsi="宋体" w:cs="宋体" w:hint="eastAsia"/>
                <w:szCs w:val="18"/>
              </w:rPr>
              <w:t>，缺省不输入</w:t>
            </w:r>
            <w:r w:rsidRPr="00D50B7F">
              <w:rPr>
                <w:szCs w:val="18"/>
              </w:rPr>
              <w:t>UV</w:t>
            </w:r>
            <w:r w:rsidRPr="00D50B7F">
              <w:rPr>
                <w:rFonts w:ascii="宋体" w:eastAsia="宋体" w:hAnsi="宋体" w:cs="宋体" w:hint="eastAsia"/>
                <w:szCs w:val="18"/>
              </w:rPr>
              <w:t>参数（模拟</w:t>
            </w:r>
            <w:r w:rsidRPr="00D50B7F">
              <w:rPr>
                <w:szCs w:val="18"/>
              </w:rPr>
              <w:t>UNTAG</w:t>
            </w:r>
            <w:r w:rsidRPr="00D50B7F">
              <w:rPr>
                <w:rFonts w:ascii="宋体" w:eastAsia="宋体" w:hAnsi="宋体" w:cs="宋体" w:hint="eastAsia"/>
                <w:szCs w:val="18"/>
              </w:rPr>
              <w:t>应用）</w:t>
            </w:r>
          </w:p>
        </w:tc>
      </w:tr>
      <w:tr w:rsidR="00146247" w:rsidRPr="00D50B7F" w:rsidTr="00146247">
        <w:tc>
          <w:tcPr>
            <w:tcW w:w="824" w:type="pct"/>
          </w:tcPr>
          <w:p w:rsidR="00146247" w:rsidRPr="00D50B7F" w:rsidRDefault="00146247" w:rsidP="00F323C5">
            <w:pPr>
              <w:rPr>
                <w:szCs w:val="18"/>
              </w:rPr>
            </w:pPr>
            <w:r w:rsidRPr="00D50B7F">
              <w:rPr>
                <w:szCs w:val="18"/>
              </w:rPr>
              <w:t>AUTHMODE</w:t>
            </w:r>
          </w:p>
        </w:tc>
        <w:tc>
          <w:tcPr>
            <w:tcW w:w="885" w:type="pct"/>
          </w:tcPr>
          <w:p w:rsidR="00146247" w:rsidRPr="00D50B7F" w:rsidRDefault="00146247" w:rsidP="00F323C5">
            <w:pPr>
              <w:rPr>
                <w:szCs w:val="18"/>
              </w:rPr>
            </w:pPr>
            <w:r w:rsidRPr="00D50B7F">
              <w:rPr>
                <w:szCs w:val="18"/>
              </w:rPr>
              <w:t>OCTET STRING</w:t>
            </w:r>
          </w:p>
        </w:tc>
        <w:tc>
          <w:tcPr>
            <w:tcW w:w="954" w:type="pct"/>
          </w:tcPr>
          <w:p w:rsidR="00146247" w:rsidRPr="00D50B7F" w:rsidRDefault="00146247" w:rsidP="00F323C5">
            <w:pPr>
              <w:rPr>
                <w:szCs w:val="18"/>
              </w:rPr>
            </w:pPr>
            <w:r w:rsidRPr="00D50B7F">
              <w:rPr>
                <w:szCs w:val="18"/>
              </w:rPr>
              <w:t>AUTO</w:t>
            </w:r>
          </w:p>
          <w:p w:rsidR="00146247" w:rsidRPr="00D50B7F" w:rsidRDefault="00146247" w:rsidP="00F323C5">
            <w:pPr>
              <w:rPr>
                <w:szCs w:val="18"/>
              </w:rPr>
            </w:pPr>
            <w:r w:rsidRPr="00D50B7F">
              <w:rPr>
                <w:szCs w:val="18"/>
              </w:rPr>
              <w:t>CHAP</w:t>
            </w:r>
          </w:p>
          <w:p w:rsidR="00146247" w:rsidRPr="00D50B7F" w:rsidRDefault="00146247" w:rsidP="00F323C5">
            <w:pPr>
              <w:rPr>
                <w:szCs w:val="18"/>
              </w:rPr>
            </w:pPr>
            <w:r w:rsidRPr="00D50B7F">
              <w:rPr>
                <w:szCs w:val="18"/>
              </w:rPr>
              <w:t>PAP</w:t>
            </w:r>
          </w:p>
        </w:tc>
        <w:tc>
          <w:tcPr>
            <w:tcW w:w="410" w:type="pct"/>
          </w:tcPr>
          <w:p w:rsidR="00146247" w:rsidRPr="00D50B7F" w:rsidRDefault="00146247" w:rsidP="00146247">
            <w:pPr>
              <w:rPr>
                <w:szCs w:val="18"/>
              </w:rPr>
            </w:pPr>
            <w:r>
              <w:rPr>
                <w:rFonts w:eastAsiaTheme="minorEastAsia" w:hint="eastAsia"/>
                <w:szCs w:val="18"/>
              </w:rPr>
              <w:t>O</w:t>
            </w:r>
          </w:p>
        </w:tc>
        <w:tc>
          <w:tcPr>
            <w:tcW w:w="1928" w:type="pct"/>
          </w:tcPr>
          <w:p w:rsidR="00146247" w:rsidRPr="00FA1AC0" w:rsidRDefault="00146247" w:rsidP="00FA1AC0">
            <w:pPr>
              <w:rPr>
                <w:rFonts w:eastAsiaTheme="minorEastAsia"/>
                <w:szCs w:val="18"/>
              </w:rPr>
            </w:pPr>
            <w:r w:rsidRPr="00D50B7F">
              <w:rPr>
                <w:rFonts w:ascii="宋体" w:eastAsia="宋体" w:hAnsi="宋体" w:cs="宋体" w:hint="eastAsia"/>
                <w:szCs w:val="18"/>
              </w:rPr>
              <w:t>拨号认证方式</w:t>
            </w:r>
            <w:r>
              <w:rPr>
                <w:rFonts w:eastAsiaTheme="minorEastAsia" w:hint="eastAsia"/>
                <w:szCs w:val="18"/>
              </w:rPr>
              <w:t>，</w:t>
            </w:r>
            <w:r w:rsidRPr="00D50B7F">
              <w:rPr>
                <w:rFonts w:ascii="宋体" w:eastAsia="宋体" w:hAnsi="宋体" w:cs="宋体" w:hint="eastAsia"/>
                <w:szCs w:val="18"/>
              </w:rPr>
              <w:t>默认为</w:t>
            </w:r>
            <w:r w:rsidRPr="00D50B7F">
              <w:rPr>
                <w:szCs w:val="18"/>
              </w:rPr>
              <w:t>AUTO</w:t>
            </w:r>
            <w:r w:rsidRPr="00D50B7F">
              <w:rPr>
                <w:rFonts w:ascii="宋体" w:eastAsia="宋体" w:hAnsi="宋体" w:cs="宋体" w:hint="eastAsia"/>
                <w:szCs w:val="18"/>
              </w:rPr>
              <w:t>方式</w:t>
            </w:r>
          </w:p>
        </w:tc>
      </w:tr>
      <w:tr w:rsidR="00146247" w:rsidRPr="00D50B7F" w:rsidTr="00146247">
        <w:tc>
          <w:tcPr>
            <w:tcW w:w="824" w:type="pct"/>
          </w:tcPr>
          <w:p w:rsidR="00146247" w:rsidRPr="00D50B7F" w:rsidRDefault="00146247" w:rsidP="00F323C5">
            <w:pPr>
              <w:rPr>
                <w:szCs w:val="18"/>
              </w:rPr>
            </w:pPr>
            <w:r w:rsidRPr="00D50B7F">
              <w:rPr>
                <w:szCs w:val="18"/>
              </w:rPr>
              <w:t>TIMEOUT</w:t>
            </w:r>
          </w:p>
        </w:tc>
        <w:tc>
          <w:tcPr>
            <w:tcW w:w="885" w:type="pct"/>
          </w:tcPr>
          <w:p w:rsidR="00146247" w:rsidRPr="00D50B7F" w:rsidRDefault="00146247" w:rsidP="00F323C5">
            <w:pPr>
              <w:rPr>
                <w:szCs w:val="18"/>
              </w:rPr>
            </w:pPr>
            <w:r w:rsidRPr="00D50B7F">
              <w:rPr>
                <w:szCs w:val="18"/>
              </w:rPr>
              <w:t>INTEGER</w:t>
            </w:r>
          </w:p>
        </w:tc>
        <w:tc>
          <w:tcPr>
            <w:tcW w:w="954" w:type="pct"/>
          </w:tcPr>
          <w:p w:rsidR="00146247" w:rsidRPr="00D50B7F" w:rsidRDefault="00146247" w:rsidP="00F323C5">
            <w:pPr>
              <w:rPr>
                <w:szCs w:val="18"/>
              </w:rPr>
            </w:pPr>
            <w:r w:rsidRPr="00D50B7F">
              <w:rPr>
                <w:szCs w:val="18"/>
              </w:rPr>
              <w:t>0-300</w:t>
            </w:r>
          </w:p>
        </w:tc>
        <w:tc>
          <w:tcPr>
            <w:tcW w:w="410" w:type="pct"/>
          </w:tcPr>
          <w:p w:rsidR="00146247" w:rsidRPr="00D50B7F" w:rsidRDefault="00146247" w:rsidP="00146247">
            <w:pPr>
              <w:rPr>
                <w:szCs w:val="18"/>
              </w:rPr>
            </w:pPr>
            <w:r>
              <w:rPr>
                <w:rFonts w:eastAsiaTheme="minorEastAsia" w:hint="eastAsia"/>
                <w:szCs w:val="18"/>
              </w:rPr>
              <w:t>O</w:t>
            </w:r>
          </w:p>
        </w:tc>
        <w:tc>
          <w:tcPr>
            <w:tcW w:w="1928" w:type="pct"/>
          </w:tcPr>
          <w:p w:rsidR="00146247" w:rsidRPr="00D50B7F" w:rsidRDefault="00146247" w:rsidP="00F323C5">
            <w:pPr>
              <w:rPr>
                <w:szCs w:val="18"/>
              </w:rPr>
            </w:pPr>
            <w:r w:rsidRPr="00D50B7F">
              <w:rPr>
                <w:rFonts w:ascii="宋体" w:eastAsia="宋体" w:hAnsi="宋体" w:cs="宋体" w:hint="eastAsia"/>
                <w:szCs w:val="18"/>
              </w:rPr>
              <w:t>测试时长，单位</w:t>
            </w:r>
            <w:r w:rsidRPr="00D50B7F">
              <w:rPr>
                <w:szCs w:val="18"/>
              </w:rPr>
              <w:t>:s</w:t>
            </w:r>
          </w:p>
        </w:tc>
      </w:tr>
    </w:tbl>
    <w:p w:rsidR="00F27D2E" w:rsidRPr="009E44FF" w:rsidRDefault="00F27D2E" w:rsidP="00F27D2E">
      <w:pPr>
        <w:spacing w:line="360" w:lineRule="auto"/>
        <w:ind w:firstLineChars="200" w:firstLine="420"/>
        <w:rPr>
          <w:szCs w:val="21"/>
        </w:rPr>
      </w:pPr>
    </w:p>
    <w:p w:rsidR="00F27D2E" w:rsidRPr="00487662" w:rsidRDefault="00F27D2E" w:rsidP="00CE4D8A">
      <w:pPr>
        <w:spacing w:beforeLines="50"/>
        <w:ind w:firstLine="420"/>
      </w:pPr>
      <w:r w:rsidRPr="00487662">
        <w:t>响应格式</w:t>
      </w:r>
    </w:p>
    <w:p w:rsidR="00F27D2E" w:rsidRPr="009E44FF" w:rsidRDefault="00F27D2E" w:rsidP="00707D54">
      <w:pPr>
        <w:spacing w:line="360" w:lineRule="auto"/>
        <w:ind w:left="420" w:firstLine="420"/>
        <w:rPr>
          <w:szCs w:val="21"/>
        </w:rPr>
      </w:pPr>
      <w:r w:rsidRPr="009E44FF">
        <w:rPr>
          <w:szCs w:val="21"/>
        </w:rPr>
        <w:t>开始测试应答符合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中的操作类命令应答格式；</w:t>
      </w:r>
    </w:p>
    <w:p w:rsidR="00F27D2E" w:rsidRPr="009E44FF" w:rsidRDefault="00F27D2E" w:rsidP="00707D54">
      <w:pPr>
        <w:spacing w:line="360" w:lineRule="auto"/>
        <w:ind w:left="420" w:firstLine="420"/>
        <w:rPr>
          <w:szCs w:val="21"/>
        </w:rPr>
      </w:pPr>
      <w:r w:rsidRPr="009E44FF">
        <w:rPr>
          <w:szCs w:val="21"/>
        </w:rPr>
        <w:t>查询和终止测试应答符合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F27D2E" w:rsidRPr="00487662" w:rsidRDefault="00F27D2E" w:rsidP="00CE4D8A">
      <w:pPr>
        <w:spacing w:beforeLines="50"/>
        <w:ind w:firstLine="420"/>
      </w:pPr>
      <w:r w:rsidRPr="00487662">
        <w:t>输出参数</w:t>
      </w:r>
    </w:p>
    <w:tbl>
      <w:tblPr>
        <w:tblStyle w:val="afffffd"/>
        <w:tblW w:w="8641" w:type="dxa"/>
        <w:tblLayout w:type="fixed"/>
        <w:tblLook w:val="01E0"/>
      </w:tblPr>
      <w:tblGrid>
        <w:gridCol w:w="1130"/>
        <w:gridCol w:w="1562"/>
        <w:gridCol w:w="2267"/>
        <w:gridCol w:w="639"/>
        <w:gridCol w:w="3043"/>
      </w:tblGrid>
      <w:tr w:rsidR="00146247" w:rsidRPr="00E95A07" w:rsidTr="00146247">
        <w:trPr>
          <w:cnfStyle w:val="100000000000"/>
        </w:trPr>
        <w:tc>
          <w:tcPr>
            <w:tcW w:w="653" w:type="pct"/>
          </w:tcPr>
          <w:p w:rsidR="00146247" w:rsidRPr="00E95A07" w:rsidRDefault="00146247" w:rsidP="00F323C5">
            <w:pPr>
              <w:rPr>
                <w:szCs w:val="18"/>
              </w:rPr>
            </w:pPr>
            <w:r w:rsidRPr="00E95A07">
              <w:rPr>
                <w:rFonts w:ascii="宋体" w:eastAsia="宋体" w:hAnsi="宋体" w:cs="宋体" w:hint="eastAsia"/>
                <w:szCs w:val="18"/>
              </w:rPr>
              <w:t>参数名称</w:t>
            </w:r>
          </w:p>
        </w:tc>
        <w:tc>
          <w:tcPr>
            <w:tcW w:w="904" w:type="pct"/>
          </w:tcPr>
          <w:p w:rsidR="00146247" w:rsidRPr="00E95A07" w:rsidRDefault="00146247" w:rsidP="00F323C5">
            <w:pPr>
              <w:rPr>
                <w:szCs w:val="18"/>
              </w:rPr>
            </w:pPr>
            <w:r w:rsidRPr="00E95A07">
              <w:rPr>
                <w:rFonts w:ascii="宋体" w:eastAsia="宋体" w:hAnsi="宋体" w:cs="宋体" w:hint="eastAsia"/>
                <w:szCs w:val="18"/>
              </w:rPr>
              <w:t>数据类型</w:t>
            </w:r>
          </w:p>
        </w:tc>
        <w:tc>
          <w:tcPr>
            <w:tcW w:w="1312" w:type="pct"/>
          </w:tcPr>
          <w:p w:rsidR="00146247" w:rsidRPr="00E95A07" w:rsidRDefault="00146247" w:rsidP="00F323C5">
            <w:pPr>
              <w:rPr>
                <w:szCs w:val="18"/>
              </w:rPr>
            </w:pPr>
            <w:r w:rsidRPr="00E95A07">
              <w:rPr>
                <w:rFonts w:ascii="宋体" w:eastAsia="宋体" w:hAnsi="宋体" w:cs="宋体" w:hint="eastAsia"/>
                <w:szCs w:val="18"/>
              </w:rPr>
              <w:t>取值范围</w:t>
            </w:r>
          </w:p>
        </w:tc>
        <w:tc>
          <w:tcPr>
            <w:tcW w:w="370" w:type="pct"/>
          </w:tcPr>
          <w:p w:rsidR="00146247" w:rsidRPr="00FA1AC0" w:rsidRDefault="00146247" w:rsidP="00146247">
            <w:pPr>
              <w:rPr>
                <w:rFonts w:eastAsiaTheme="minorEastAsia"/>
                <w:szCs w:val="18"/>
              </w:rPr>
            </w:pPr>
            <w:r>
              <w:rPr>
                <w:rFonts w:eastAsiaTheme="minorEastAsia" w:hint="eastAsia"/>
                <w:szCs w:val="18"/>
              </w:rPr>
              <w:t>限定</w:t>
            </w:r>
          </w:p>
        </w:tc>
        <w:tc>
          <w:tcPr>
            <w:tcW w:w="1761" w:type="pct"/>
          </w:tcPr>
          <w:p w:rsidR="00146247" w:rsidRPr="00E95A07" w:rsidRDefault="00146247" w:rsidP="00F323C5">
            <w:pPr>
              <w:rPr>
                <w:szCs w:val="18"/>
              </w:rPr>
            </w:pPr>
            <w:r w:rsidRPr="00E95A07">
              <w:rPr>
                <w:rFonts w:ascii="宋体" w:eastAsia="宋体" w:hAnsi="宋体" w:cs="宋体" w:hint="eastAsia"/>
                <w:szCs w:val="18"/>
              </w:rPr>
              <w:t>参数说明</w:t>
            </w:r>
          </w:p>
        </w:tc>
      </w:tr>
      <w:tr w:rsidR="00146247" w:rsidRPr="00E95A07" w:rsidTr="00146247">
        <w:tc>
          <w:tcPr>
            <w:tcW w:w="653" w:type="pct"/>
          </w:tcPr>
          <w:p w:rsidR="00146247" w:rsidRPr="00E95A07" w:rsidRDefault="00146247" w:rsidP="00F323C5">
            <w:pPr>
              <w:rPr>
                <w:szCs w:val="18"/>
              </w:rPr>
            </w:pPr>
            <w:r w:rsidRPr="00E95A07">
              <w:rPr>
                <w:szCs w:val="18"/>
              </w:rPr>
              <w:t>State</w:t>
            </w:r>
          </w:p>
        </w:tc>
        <w:tc>
          <w:tcPr>
            <w:tcW w:w="904" w:type="pct"/>
          </w:tcPr>
          <w:p w:rsidR="00146247" w:rsidRPr="00E95A07" w:rsidRDefault="00146247" w:rsidP="00F323C5">
            <w:pPr>
              <w:rPr>
                <w:szCs w:val="18"/>
              </w:rPr>
            </w:pPr>
            <w:r w:rsidRPr="00E95A07">
              <w:rPr>
                <w:szCs w:val="18"/>
              </w:rPr>
              <w:t>OCTET STRING</w:t>
            </w:r>
          </w:p>
        </w:tc>
        <w:tc>
          <w:tcPr>
            <w:tcW w:w="1312" w:type="pct"/>
          </w:tcPr>
          <w:p w:rsidR="00146247" w:rsidRPr="00520FD9" w:rsidRDefault="00146247" w:rsidP="00520FD9">
            <w:pPr>
              <w:rPr>
                <w:szCs w:val="18"/>
              </w:rPr>
            </w:pPr>
            <w:r>
              <w:rPr>
                <w:rFonts w:eastAsiaTheme="minorEastAsia" w:hint="eastAsia"/>
                <w:szCs w:val="18"/>
              </w:rPr>
              <w:t xml:space="preserve">1. </w:t>
            </w:r>
            <w:r w:rsidRPr="00520FD9">
              <w:rPr>
                <w:rFonts w:hint="eastAsia"/>
                <w:szCs w:val="18"/>
              </w:rPr>
              <w:t>I</w:t>
            </w:r>
            <w:r w:rsidRPr="00520FD9">
              <w:rPr>
                <w:szCs w:val="18"/>
              </w:rPr>
              <w:t>nProgress</w:t>
            </w:r>
            <w:r w:rsidRPr="00520FD9">
              <w:rPr>
                <w:rFonts w:ascii="宋体" w:eastAsia="宋体" w:hAnsi="宋体" w:cs="宋体" w:hint="eastAsia"/>
                <w:szCs w:val="18"/>
              </w:rPr>
              <w:t>进行中</w:t>
            </w:r>
          </w:p>
          <w:p w:rsidR="00146247" w:rsidRPr="00E95A07" w:rsidRDefault="00146247" w:rsidP="00520FD9">
            <w:pPr>
              <w:rPr>
                <w:szCs w:val="18"/>
              </w:rPr>
            </w:pPr>
            <w:r>
              <w:rPr>
                <w:rFonts w:eastAsiaTheme="minorEastAsia" w:hint="eastAsia"/>
                <w:szCs w:val="18"/>
              </w:rPr>
              <w:t xml:space="preserve">2. </w:t>
            </w:r>
            <w:r w:rsidRPr="00520FD9">
              <w:rPr>
                <w:rFonts w:hint="eastAsia"/>
                <w:szCs w:val="18"/>
              </w:rPr>
              <w:t>Testend</w:t>
            </w:r>
            <w:r w:rsidRPr="00520FD9">
              <w:rPr>
                <w:rFonts w:ascii="宋体" w:eastAsia="宋体" w:hAnsi="宋体" w:cs="宋体" w:hint="eastAsia"/>
                <w:szCs w:val="18"/>
              </w:rPr>
              <w:t>测试结束</w:t>
            </w:r>
          </w:p>
        </w:tc>
        <w:tc>
          <w:tcPr>
            <w:tcW w:w="370" w:type="pct"/>
          </w:tcPr>
          <w:p w:rsidR="00146247" w:rsidRPr="00FA1AC0" w:rsidRDefault="00146247" w:rsidP="00146247">
            <w:pPr>
              <w:rPr>
                <w:rFonts w:eastAsiaTheme="minorEastAsia"/>
                <w:szCs w:val="18"/>
              </w:rPr>
            </w:pPr>
            <w:r>
              <w:rPr>
                <w:rFonts w:eastAsiaTheme="minorEastAsia" w:hint="eastAsia"/>
                <w:szCs w:val="18"/>
              </w:rPr>
              <w:t>M</w:t>
            </w:r>
          </w:p>
        </w:tc>
        <w:tc>
          <w:tcPr>
            <w:tcW w:w="1761" w:type="pct"/>
          </w:tcPr>
          <w:p w:rsidR="00146247" w:rsidRPr="00E95A07" w:rsidRDefault="00146247" w:rsidP="00F323C5">
            <w:pPr>
              <w:rPr>
                <w:szCs w:val="18"/>
              </w:rPr>
            </w:pPr>
            <w:r w:rsidRPr="00E95A07">
              <w:rPr>
                <w:rFonts w:ascii="宋体" w:eastAsia="宋体" w:hAnsi="宋体" w:cs="宋体" w:hint="eastAsia"/>
                <w:szCs w:val="18"/>
              </w:rPr>
              <w:t>当前状态</w:t>
            </w:r>
            <w:r>
              <w:rPr>
                <w:rFonts w:eastAsiaTheme="minorEastAsia" w:hint="eastAsia"/>
                <w:szCs w:val="18"/>
              </w:rPr>
              <w:t>，</w:t>
            </w:r>
            <w:r w:rsidRPr="00E95A07">
              <w:rPr>
                <w:szCs w:val="18"/>
              </w:rPr>
              <w:t>Action</w:t>
            </w:r>
            <w:r w:rsidRPr="00E95A07">
              <w:rPr>
                <w:rFonts w:ascii="宋体" w:eastAsia="宋体" w:hAnsi="宋体" w:cs="宋体" w:hint="eastAsia"/>
                <w:szCs w:val="18"/>
              </w:rPr>
              <w:t>参数为：</w:t>
            </w:r>
            <w:r w:rsidRPr="00E95A07">
              <w:rPr>
                <w:szCs w:val="18"/>
              </w:rPr>
              <w:t>stop</w:t>
            </w:r>
            <w:r w:rsidRPr="00E95A07">
              <w:rPr>
                <w:rFonts w:ascii="宋体" w:eastAsia="宋体" w:hAnsi="宋体" w:cs="宋体" w:hint="eastAsia"/>
                <w:szCs w:val="18"/>
              </w:rPr>
              <w:t>、</w:t>
            </w:r>
            <w:r w:rsidRPr="00E95A07">
              <w:rPr>
                <w:szCs w:val="18"/>
              </w:rPr>
              <w:t>query</w:t>
            </w:r>
            <w:r w:rsidRPr="00E95A07">
              <w:rPr>
                <w:rFonts w:ascii="宋体" w:eastAsia="宋体" w:hAnsi="宋体" w:cs="宋体" w:hint="eastAsia"/>
                <w:szCs w:val="18"/>
              </w:rPr>
              <w:t>时返回该参数</w:t>
            </w:r>
            <w:r w:rsidRPr="00E95A07">
              <w:rPr>
                <w:szCs w:val="18"/>
              </w:rPr>
              <w:t>Progres</w:t>
            </w:r>
            <w:r w:rsidRPr="00E95A07">
              <w:rPr>
                <w:rFonts w:ascii="宋体" w:eastAsia="宋体" w:hAnsi="宋体" w:cs="宋体" w:hint="eastAsia"/>
                <w:szCs w:val="18"/>
              </w:rPr>
              <w:t>：进行中</w:t>
            </w:r>
          </w:p>
          <w:p w:rsidR="00146247" w:rsidRPr="00E95A07" w:rsidRDefault="00146247" w:rsidP="00F323C5">
            <w:pPr>
              <w:rPr>
                <w:szCs w:val="18"/>
              </w:rPr>
            </w:pPr>
            <w:r w:rsidRPr="00E95A07">
              <w:rPr>
                <w:szCs w:val="18"/>
              </w:rPr>
              <w:t>Testend</w:t>
            </w:r>
            <w:r w:rsidRPr="00E95A07">
              <w:rPr>
                <w:rFonts w:ascii="宋体" w:eastAsia="宋体" w:hAnsi="宋体" w:cs="宋体" w:hint="eastAsia"/>
                <w:szCs w:val="18"/>
              </w:rPr>
              <w:t>：测试结束</w:t>
            </w:r>
          </w:p>
        </w:tc>
      </w:tr>
      <w:tr w:rsidR="00146247" w:rsidRPr="00E95A07" w:rsidTr="00146247">
        <w:trPr>
          <w:trHeight w:val="780"/>
        </w:trPr>
        <w:tc>
          <w:tcPr>
            <w:tcW w:w="653" w:type="pct"/>
          </w:tcPr>
          <w:p w:rsidR="00146247" w:rsidRPr="00E95A07" w:rsidRDefault="00146247" w:rsidP="00F323C5">
            <w:pPr>
              <w:rPr>
                <w:szCs w:val="18"/>
              </w:rPr>
            </w:pPr>
            <w:r w:rsidRPr="00E95A07">
              <w:rPr>
                <w:szCs w:val="18"/>
              </w:rPr>
              <w:t>Conclusion</w:t>
            </w:r>
          </w:p>
        </w:tc>
        <w:tc>
          <w:tcPr>
            <w:tcW w:w="904" w:type="pct"/>
          </w:tcPr>
          <w:p w:rsidR="00146247" w:rsidRPr="00E95A07" w:rsidRDefault="00146247" w:rsidP="00F323C5">
            <w:pPr>
              <w:rPr>
                <w:szCs w:val="18"/>
              </w:rPr>
            </w:pPr>
            <w:r w:rsidRPr="00E95A07">
              <w:rPr>
                <w:szCs w:val="18"/>
              </w:rPr>
              <w:t>INTEGER</w:t>
            </w:r>
          </w:p>
        </w:tc>
        <w:tc>
          <w:tcPr>
            <w:tcW w:w="1312" w:type="pct"/>
          </w:tcPr>
          <w:p w:rsidR="00146247" w:rsidRPr="00E95A07" w:rsidRDefault="00146247" w:rsidP="00F323C5">
            <w:pPr>
              <w:rPr>
                <w:szCs w:val="18"/>
              </w:rPr>
            </w:pPr>
            <w:r w:rsidRPr="00E95A07">
              <w:rPr>
                <w:szCs w:val="18"/>
              </w:rPr>
              <w:t>1-2</w:t>
            </w:r>
          </w:p>
        </w:tc>
        <w:tc>
          <w:tcPr>
            <w:tcW w:w="370" w:type="pct"/>
          </w:tcPr>
          <w:p w:rsidR="00146247" w:rsidRPr="002F3AA7" w:rsidRDefault="00146247" w:rsidP="00146247">
            <w:pPr>
              <w:rPr>
                <w:rFonts w:eastAsiaTheme="minorEastAsia"/>
                <w:szCs w:val="18"/>
              </w:rPr>
            </w:pPr>
            <w:r>
              <w:rPr>
                <w:rFonts w:eastAsiaTheme="minorEastAsia" w:hint="eastAsia"/>
                <w:szCs w:val="18"/>
              </w:rPr>
              <w:t>M</w:t>
            </w:r>
          </w:p>
        </w:tc>
        <w:tc>
          <w:tcPr>
            <w:tcW w:w="1761" w:type="pct"/>
          </w:tcPr>
          <w:p w:rsidR="00146247" w:rsidRPr="00E95A07" w:rsidRDefault="00146247" w:rsidP="00F323C5">
            <w:pPr>
              <w:rPr>
                <w:szCs w:val="18"/>
              </w:rPr>
            </w:pPr>
            <w:r w:rsidRPr="00E95A07">
              <w:rPr>
                <w:szCs w:val="18"/>
              </w:rPr>
              <w:t>1</w:t>
            </w:r>
            <w:r w:rsidRPr="00E95A07">
              <w:rPr>
                <w:rFonts w:ascii="宋体" w:eastAsia="宋体" w:hAnsi="宋体" w:cs="宋体" w:hint="eastAsia"/>
                <w:szCs w:val="18"/>
              </w:rPr>
              <w:t>：</w:t>
            </w:r>
            <w:r w:rsidRPr="00E95A07">
              <w:rPr>
                <w:szCs w:val="18"/>
              </w:rPr>
              <w:t>Success</w:t>
            </w:r>
            <w:r w:rsidRPr="00E95A07">
              <w:rPr>
                <w:rFonts w:ascii="宋体" w:eastAsia="宋体" w:hAnsi="宋体" w:cs="宋体" w:hint="eastAsia"/>
                <w:szCs w:val="18"/>
              </w:rPr>
              <w:t>成功</w:t>
            </w:r>
          </w:p>
          <w:p w:rsidR="00146247" w:rsidRDefault="00146247" w:rsidP="00F323C5">
            <w:pPr>
              <w:rPr>
                <w:rFonts w:eastAsiaTheme="minorEastAsia"/>
                <w:szCs w:val="18"/>
              </w:rPr>
            </w:pPr>
            <w:r>
              <w:rPr>
                <w:szCs w:val="18"/>
              </w:rPr>
              <w:t>2</w:t>
            </w:r>
            <w:r>
              <w:rPr>
                <w:rFonts w:ascii="宋体" w:eastAsia="宋体" w:hAnsi="宋体" w:cs="宋体" w:hint="eastAsia"/>
                <w:szCs w:val="18"/>
              </w:rPr>
              <w:t>：</w:t>
            </w:r>
            <w:r w:rsidRPr="00E95A07">
              <w:rPr>
                <w:szCs w:val="18"/>
              </w:rPr>
              <w:t>Failed</w:t>
            </w:r>
            <w:r w:rsidRPr="00E95A07">
              <w:rPr>
                <w:rFonts w:ascii="宋体" w:eastAsia="宋体" w:hAnsi="宋体" w:cs="宋体" w:hint="eastAsia"/>
                <w:szCs w:val="18"/>
              </w:rPr>
              <w:t>失败</w:t>
            </w:r>
          </w:p>
          <w:p w:rsidR="00146247" w:rsidRPr="00FA1AC0" w:rsidRDefault="00146247" w:rsidP="00FA1AC0">
            <w:pPr>
              <w:rPr>
                <w:rFonts w:eastAsiaTheme="minorEastAsia"/>
                <w:szCs w:val="18"/>
              </w:rPr>
            </w:pPr>
            <w:r w:rsidRPr="00E95A07">
              <w:rPr>
                <w:szCs w:val="18"/>
              </w:rPr>
              <w:t>Action</w:t>
            </w:r>
            <w:r w:rsidRPr="00E95A07">
              <w:rPr>
                <w:rFonts w:ascii="宋体" w:eastAsia="宋体" w:hAnsi="宋体" w:cs="宋体" w:hint="eastAsia"/>
                <w:szCs w:val="18"/>
              </w:rPr>
              <w:t>参数为：</w:t>
            </w:r>
            <w:r w:rsidRPr="00E95A07">
              <w:rPr>
                <w:szCs w:val="18"/>
              </w:rPr>
              <w:t>stop</w:t>
            </w:r>
            <w:r w:rsidRPr="00E95A07">
              <w:rPr>
                <w:rFonts w:ascii="宋体" w:eastAsia="宋体" w:hAnsi="宋体" w:cs="宋体" w:hint="eastAsia"/>
                <w:szCs w:val="18"/>
              </w:rPr>
              <w:t>、</w:t>
            </w:r>
            <w:r w:rsidRPr="00E95A07">
              <w:rPr>
                <w:szCs w:val="18"/>
              </w:rPr>
              <w:t>query</w:t>
            </w:r>
            <w:r w:rsidRPr="00E95A07">
              <w:rPr>
                <w:rFonts w:ascii="宋体" w:eastAsia="宋体" w:hAnsi="宋体" w:cs="宋体" w:hint="eastAsia"/>
                <w:szCs w:val="18"/>
              </w:rPr>
              <w:t>时返回该参数，测试状态为进行中，测试结果参数返回</w:t>
            </w:r>
            <w:r w:rsidRPr="00E95A07">
              <w:rPr>
                <w:szCs w:val="18"/>
              </w:rPr>
              <w:t>--</w:t>
            </w:r>
          </w:p>
        </w:tc>
      </w:tr>
      <w:tr w:rsidR="00146247" w:rsidRPr="00E95A07" w:rsidTr="00146247">
        <w:trPr>
          <w:trHeight w:val="4255"/>
        </w:trPr>
        <w:tc>
          <w:tcPr>
            <w:tcW w:w="653" w:type="pct"/>
          </w:tcPr>
          <w:p w:rsidR="00146247" w:rsidRPr="00E95A07" w:rsidRDefault="00146247" w:rsidP="00F323C5">
            <w:pPr>
              <w:rPr>
                <w:szCs w:val="18"/>
              </w:rPr>
            </w:pPr>
            <w:r w:rsidRPr="00E95A07">
              <w:rPr>
                <w:szCs w:val="18"/>
              </w:rPr>
              <w:lastRenderedPageBreak/>
              <w:t>FailReason</w:t>
            </w:r>
          </w:p>
        </w:tc>
        <w:tc>
          <w:tcPr>
            <w:tcW w:w="904" w:type="pct"/>
          </w:tcPr>
          <w:p w:rsidR="00146247" w:rsidRPr="00E95A07" w:rsidRDefault="00146247" w:rsidP="00F323C5">
            <w:pPr>
              <w:rPr>
                <w:szCs w:val="18"/>
              </w:rPr>
            </w:pPr>
            <w:r w:rsidRPr="00E95A07">
              <w:rPr>
                <w:szCs w:val="18"/>
              </w:rPr>
              <w:t>INTEGER</w:t>
            </w:r>
          </w:p>
        </w:tc>
        <w:tc>
          <w:tcPr>
            <w:tcW w:w="1312" w:type="pct"/>
          </w:tcPr>
          <w:p w:rsidR="00146247" w:rsidRPr="00E95A07" w:rsidRDefault="00146247" w:rsidP="00F323C5">
            <w:pPr>
              <w:rPr>
                <w:szCs w:val="18"/>
              </w:rPr>
            </w:pPr>
            <w:r w:rsidRPr="00E95A07">
              <w:rPr>
                <w:szCs w:val="18"/>
              </w:rPr>
              <w:t>1 PADITimeout</w:t>
            </w:r>
          </w:p>
          <w:p w:rsidR="00146247" w:rsidRPr="00E95A07" w:rsidRDefault="00146247" w:rsidP="00F323C5">
            <w:pPr>
              <w:rPr>
                <w:szCs w:val="18"/>
              </w:rPr>
            </w:pPr>
            <w:r w:rsidRPr="00E95A07">
              <w:rPr>
                <w:szCs w:val="18"/>
              </w:rPr>
              <w:t>2 PADRTimeout</w:t>
            </w:r>
          </w:p>
          <w:p w:rsidR="00146247" w:rsidRPr="00E95A07" w:rsidRDefault="00146247" w:rsidP="00F323C5">
            <w:pPr>
              <w:rPr>
                <w:szCs w:val="18"/>
              </w:rPr>
            </w:pPr>
            <w:r w:rsidRPr="00E95A07">
              <w:rPr>
                <w:szCs w:val="18"/>
              </w:rPr>
              <w:t>3 LCPNegotiationFail</w:t>
            </w:r>
          </w:p>
          <w:p w:rsidR="00146247" w:rsidRPr="00E95A07" w:rsidRDefault="00146247" w:rsidP="00F323C5">
            <w:pPr>
              <w:rPr>
                <w:szCs w:val="18"/>
              </w:rPr>
            </w:pPr>
            <w:r w:rsidRPr="00E95A07">
              <w:rPr>
                <w:szCs w:val="18"/>
              </w:rPr>
              <w:t>4 WrongUsernameOrPassword</w:t>
            </w:r>
          </w:p>
          <w:p w:rsidR="00146247" w:rsidRPr="00E95A07" w:rsidRDefault="00146247" w:rsidP="00F323C5">
            <w:pPr>
              <w:rPr>
                <w:szCs w:val="18"/>
              </w:rPr>
            </w:pPr>
            <w:r w:rsidRPr="00E95A07">
              <w:rPr>
                <w:szCs w:val="18"/>
              </w:rPr>
              <w:t>5 CanNotGetIPAddress</w:t>
            </w:r>
          </w:p>
          <w:p w:rsidR="00146247" w:rsidRPr="00E95A07" w:rsidRDefault="00146247" w:rsidP="00F323C5">
            <w:pPr>
              <w:rPr>
                <w:szCs w:val="18"/>
              </w:rPr>
            </w:pPr>
            <w:r w:rsidRPr="00E95A07">
              <w:rPr>
                <w:szCs w:val="18"/>
              </w:rPr>
              <w:t>10 TestTimeout</w:t>
            </w:r>
          </w:p>
          <w:p w:rsidR="00146247" w:rsidRPr="00E95A07" w:rsidRDefault="00146247" w:rsidP="00F323C5">
            <w:pPr>
              <w:rPr>
                <w:szCs w:val="18"/>
              </w:rPr>
            </w:pPr>
            <w:r w:rsidRPr="00E95A07">
              <w:rPr>
                <w:szCs w:val="18"/>
              </w:rPr>
              <w:t>12 Other</w:t>
            </w:r>
          </w:p>
        </w:tc>
        <w:tc>
          <w:tcPr>
            <w:tcW w:w="370" w:type="pct"/>
          </w:tcPr>
          <w:p w:rsidR="00146247" w:rsidRPr="00E95A07" w:rsidRDefault="00146247" w:rsidP="00146247">
            <w:pPr>
              <w:rPr>
                <w:szCs w:val="18"/>
              </w:rPr>
            </w:pPr>
            <w:r>
              <w:rPr>
                <w:rFonts w:eastAsiaTheme="minorEastAsia" w:hint="eastAsia"/>
                <w:szCs w:val="18"/>
              </w:rPr>
              <w:t>M</w:t>
            </w:r>
          </w:p>
        </w:tc>
        <w:tc>
          <w:tcPr>
            <w:tcW w:w="1761" w:type="pct"/>
          </w:tcPr>
          <w:p w:rsidR="00146247" w:rsidRPr="00E95A07" w:rsidRDefault="00146247" w:rsidP="00F323C5">
            <w:pPr>
              <w:rPr>
                <w:szCs w:val="18"/>
              </w:rPr>
            </w:pPr>
            <w:r w:rsidRPr="00E95A07">
              <w:rPr>
                <w:szCs w:val="18"/>
              </w:rPr>
              <w:t>1</w:t>
            </w:r>
            <w:r w:rsidRPr="00E95A07">
              <w:rPr>
                <w:rFonts w:ascii="宋体" w:eastAsia="宋体" w:hAnsi="宋体" w:cs="宋体" w:hint="eastAsia"/>
                <w:szCs w:val="18"/>
              </w:rPr>
              <w:t>：</w:t>
            </w:r>
            <w:r w:rsidRPr="00E95A07">
              <w:rPr>
                <w:szCs w:val="18"/>
              </w:rPr>
              <w:t>PADI</w:t>
            </w:r>
            <w:r w:rsidRPr="00E95A07">
              <w:rPr>
                <w:rFonts w:ascii="宋体" w:eastAsia="宋体" w:hAnsi="宋体" w:cs="宋体" w:hint="eastAsia"/>
                <w:szCs w:val="18"/>
              </w:rPr>
              <w:t>请求超时</w:t>
            </w:r>
          </w:p>
          <w:p w:rsidR="00146247" w:rsidRPr="00E95A07" w:rsidRDefault="00146247" w:rsidP="00F323C5">
            <w:pPr>
              <w:rPr>
                <w:szCs w:val="18"/>
              </w:rPr>
            </w:pPr>
            <w:r w:rsidRPr="00E95A07">
              <w:rPr>
                <w:szCs w:val="18"/>
              </w:rPr>
              <w:t>2</w:t>
            </w:r>
            <w:r w:rsidRPr="00E95A07">
              <w:rPr>
                <w:rFonts w:ascii="宋体" w:eastAsia="宋体" w:hAnsi="宋体" w:cs="宋体" w:hint="eastAsia"/>
                <w:szCs w:val="18"/>
              </w:rPr>
              <w:t>：</w:t>
            </w:r>
            <w:r w:rsidRPr="00E95A07">
              <w:rPr>
                <w:szCs w:val="18"/>
              </w:rPr>
              <w:t>PADR</w:t>
            </w:r>
            <w:r w:rsidRPr="00E95A07">
              <w:rPr>
                <w:rFonts w:ascii="宋体" w:eastAsia="宋体" w:hAnsi="宋体" w:cs="宋体" w:hint="eastAsia"/>
                <w:szCs w:val="18"/>
              </w:rPr>
              <w:t>请求超时</w:t>
            </w:r>
          </w:p>
          <w:p w:rsidR="00146247" w:rsidRPr="00E95A07" w:rsidRDefault="00146247" w:rsidP="00F323C5">
            <w:pPr>
              <w:rPr>
                <w:szCs w:val="18"/>
              </w:rPr>
            </w:pPr>
            <w:r w:rsidRPr="00E95A07">
              <w:rPr>
                <w:szCs w:val="18"/>
              </w:rPr>
              <w:t>3</w:t>
            </w:r>
            <w:r w:rsidRPr="00E95A07">
              <w:rPr>
                <w:rFonts w:ascii="宋体" w:eastAsia="宋体" w:hAnsi="宋体" w:cs="宋体" w:hint="eastAsia"/>
                <w:szCs w:val="18"/>
              </w:rPr>
              <w:t>：</w:t>
            </w:r>
            <w:r w:rsidRPr="00E95A07">
              <w:rPr>
                <w:szCs w:val="18"/>
              </w:rPr>
              <w:t>PPP</w:t>
            </w:r>
            <w:r w:rsidRPr="00E95A07">
              <w:rPr>
                <w:rFonts w:ascii="宋体" w:eastAsia="宋体" w:hAnsi="宋体" w:cs="宋体" w:hint="eastAsia"/>
                <w:szCs w:val="18"/>
              </w:rPr>
              <w:t>建立链路失败</w:t>
            </w:r>
          </w:p>
          <w:p w:rsidR="00146247" w:rsidRPr="00E95A07" w:rsidRDefault="00146247" w:rsidP="00F323C5">
            <w:pPr>
              <w:rPr>
                <w:szCs w:val="18"/>
              </w:rPr>
            </w:pPr>
            <w:r w:rsidRPr="00E95A07">
              <w:rPr>
                <w:szCs w:val="18"/>
              </w:rPr>
              <w:t>4</w:t>
            </w:r>
            <w:r w:rsidRPr="00E95A07">
              <w:rPr>
                <w:rFonts w:ascii="宋体" w:eastAsia="宋体" w:hAnsi="宋体" w:cs="宋体" w:hint="eastAsia"/>
                <w:szCs w:val="18"/>
              </w:rPr>
              <w:t>：用户名或密码错误</w:t>
            </w:r>
          </w:p>
          <w:p w:rsidR="00146247" w:rsidRPr="00E95A07" w:rsidRDefault="00146247" w:rsidP="00F323C5">
            <w:pPr>
              <w:rPr>
                <w:szCs w:val="18"/>
              </w:rPr>
            </w:pPr>
            <w:r w:rsidRPr="00E95A07">
              <w:rPr>
                <w:szCs w:val="18"/>
              </w:rPr>
              <w:t>5</w:t>
            </w:r>
            <w:r w:rsidRPr="00E95A07">
              <w:rPr>
                <w:rFonts w:ascii="宋体" w:eastAsia="宋体" w:hAnsi="宋体" w:cs="宋体" w:hint="eastAsia"/>
                <w:szCs w:val="18"/>
              </w:rPr>
              <w:t>：无法获得</w:t>
            </w:r>
            <w:r w:rsidRPr="00E95A07">
              <w:rPr>
                <w:szCs w:val="18"/>
              </w:rPr>
              <w:t>IP</w:t>
            </w:r>
            <w:r w:rsidRPr="00E95A07">
              <w:rPr>
                <w:rFonts w:ascii="宋体" w:eastAsia="宋体" w:hAnsi="宋体" w:cs="宋体" w:hint="eastAsia"/>
                <w:szCs w:val="18"/>
              </w:rPr>
              <w:t>地址</w:t>
            </w:r>
          </w:p>
          <w:p w:rsidR="00146247" w:rsidRPr="00E95A07" w:rsidRDefault="00146247" w:rsidP="00F323C5">
            <w:pPr>
              <w:rPr>
                <w:szCs w:val="18"/>
              </w:rPr>
            </w:pPr>
            <w:r w:rsidRPr="00E95A07">
              <w:rPr>
                <w:szCs w:val="18"/>
              </w:rPr>
              <w:t>10</w:t>
            </w:r>
            <w:r w:rsidRPr="00E95A07">
              <w:rPr>
                <w:rFonts w:ascii="宋体" w:eastAsia="宋体" w:hAnsi="宋体" w:cs="宋体" w:hint="eastAsia"/>
                <w:szCs w:val="18"/>
              </w:rPr>
              <w:t>：测试超时</w:t>
            </w:r>
          </w:p>
          <w:p w:rsidR="00146247" w:rsidRDefault="00146247" w:rsidP="00F323C5">
            <w:pPr>
              <w:rPr>
                <w:rFonts w:eastAsiaTheme="minorEastAsia"/>
                <w:szCs w:val="18"/>
              </w:rPr>
            </w:pPr>
            <w:r w:rsidRPr="00E95A07">
              <w:rPr>
                <w:szCs w:val="18"/>
              </w:rPr>
              <w:t>12</w:t>
            </w:r>
            <w:r w:rsidRPr="00E95A07">
              <w:rPr>
                <w:rFonts w:ascii="宋体" w:eastAsia="宋体" w:hAnsi="宋体" w:cs="宋体" w:hint="eastAsia"/>
                <w:szCs w:val="18"/>
              </w:rPr>
              <w:t>：其他</w:t>
            </w:r>
          </w:p>
          <w:p w:rsidR="00146247" w:rsidRPr="00FA1AC0" w:rsidRDefault="00146247" w:rsidP="00FA1AC0">
            <w:pPr>
              <w:rPr>
                <w:rFonts w:eastAsiaTheme="minorEastAsia"/>
                <w:szCs w:val="18"/>
              </w:rPr>
            </w:pPr>
            <w:r w:rsidRPr="00E95A07">
              <w:rPr>
                <w:szCs w:val="18"/>
              </w:rPr>
              <w:t>Action</w:t>
            </w:r>
            <w:r w:rsidRPr="00E95A07">
              <w:rPr>
                <w:rFonts w:ascii="宋体" w:eastAsia="宋体" w:hAnsi="宋体" w:cs="宋体" w:hint="eastAsia"/>
                <w:szCs w:val="18"/>
              </w:rPr>
              <w:t>参数为：</w:t>
            </w:r>
            <w:r w:rsidRPr="00E95A07">
              <w:rPr>
                <w:szCs w:val="18"/>
              </w:rPr>
              <w:t>stop</w:t>
            </w:r>
            <w:r w:rsidRPr="00E95A07">
              <w:rPr>
                <w:rFonts w:ascii="宋体" w:eastAsia="宋体" w:hAnsi="宋体" w:cs="宋体" w:hint="eastAsia"/>
                <w:szCs w:val="18"/>
              </w:rPr>
              <w:t>、</w:t>
            </w:r>
            <w:r w:rsidRPr="00E95A07">
              <w:rPr>
                <w:szCs w:val="18"/>
              </w:rPr>
              <w:t>query</w:t>
            </w:r>
            <w:r w:rsidRPr="00E95A07">
              <w:rPr>
                <w:rFonts w:ascii="宋体" w:eastAsia="宋体" w:hAnsi="宋体" w:cs="宋体" w:hint="eastAsia"/>
                <w:szCs w:val="18"/>
              </w:rPr>
              <w:t>时返回该参数，测试结果成功时，失败原因返回</w:t>
            </w:r>
            <w:r w:rsidRPr="00E95A07">
              <w:rPr>
                <w:szCs w:val="18"/>
              </w:rPr>
              <w:t>--</w:t>
            </w:r>
          </w:p>
        </w:tc>
      </w:tr>
    </w:tbl>
    <w:p w:rsidR="00F27D2E" w:rsidRPr="009E44FF" w:rsidRDefault="00F27D2E" w:rsidP="00F27D2E"/>
    <w:p w:rsidR="00F27D2E" w:rsidRPr="00980B53" w:rsidRDefault="00F27D2E" w:rsidP="00D90109">
      <w:pPr>
        <w:pStyle w:val="af4"/>
        <w:spacing w:before="156"/>
        <w:ind w:left="0"/>
      </w:pPr>
      <w:bookmarkStart w:id="1047" w:name="_Toc422211235"/>
      <w:r w:rsidRPr="00980B53">
        <w:t>呼入仿真测试</w:t>
      </w:r>
      <w:bookmarkEnd w:id="1047"/>
    </w:p>
    <w:p w:rsidR="00F27D2E" w:rsidRPr="00487662" w:rsidRDefault="00F27D2E" w:rsidP="00CE4D8A">
      <w:pPr>
        <w:spacing w:beforeLines="50"/>
        <w:ind w:firstLine="420"/>
      </w:pPr>
      <w:r w:rsidRPr="00487662">
        <w:t>功能描述</w:t>
      </w:r>
    </w:p>
    <w:p w:rsidR="00F27D2E" w:rsidRPr="009E44FF" w:rsidRDefault="00F27D2E" w:rsidP="00707D54">
      <w:pPr>
        <w:spacing w:line="360" w:lineRule="auto"/>
        <w:ind w:left="420" w:firstLine="420"/>
        <w:rPr>
          <w:szCs w:val="21"/>
        </w:rPr>
      </w:pPr>
      <w:r w:rsidRPr="009E44FF">
        <w:rPr>
          <w:szCs w:val="21"/>
        </w:rPr>
        <w:t>呼入仿真是在一个呼叫中由程序控制自动完成对被叫用户响应主叫的所有操作，也就是由程序代替被叫的工作。由人工根据能否听到被叫放音来验证被叫端口是否可以正常振铃通话。</w:t>
      </w:r>
    </w:p>
    <w:p w:rsidR="00F27D2E" w:rsidRPr="009E44FF" w:rsidRDefault="00F27D2E" w:rsidP="00707D54">
      <w:pPr>
        <w:spacing w:line="360" w:lineRule="auto"/>
        <w:ind w:left="420" w:firstLine="420"/>
        <w:rPr>
          <w:szCs w:val="21"/>
        </w:rPr>
      </w:pPr>
      <w:r w:rsidRPr="009E44FF">
        <w:rPr>
          <w:szCs w:val="21"/>
        </w:rPr>
        <w:t>说明</w:t>
      </w:r>
      <w:r w:rsidRPr="009E44FF">
        <w:rPr>
          <w:szCs w:val="21"/>
        </w:rPr>
        <w:t>:</w:t>
      </w:r>
      <w:r w:rsidRPr="009E44FF">
        <w:rPr>
          <w:szCs w:val="21"/>
        </w:rPr>
        <w:t>开始测试命令下发一定时间后测试系统没有下发终止测试命令，测试自动终止。</w:t>
      </w:r>
    </w:p>
    <w:p w:rsidR="00F27D2E" w:rsidRPr="00487662" w:rsidRDefault="00F27D2E" w:rsidP="00CE4D8A">
      <w:pPr>
        <w:spacing w:beforeLines="50"/>
        <w:ind w:firstLine="420"/>
      </w:pPr>
      <w:r w:rsidRPr="00487662">
        <w:t>命令格式</w:t>
      </w:r>
    </w:p>
    <w:p w:rsidR="00F27D2E" w:rsidRPr="009E44FF" w:rsidRDefault="00F27D2E" w:rsidP="00707D54">
      <w:pPr>
        <w:spacing w:line="360" w:lineRule="auto"/>
        <w:ind w:left="420" w:firstLine="420"/>
        <w:rPr>
          <w:szCs w:val="21"/>
        </w:rPr>
      </w:pPr>
      <w:r w:rsidRPr="009E44FF">
        <w:rPr>
          <w:szCs w:val="21"/>
        </w:rPr>
        <w:t>TEST-CALLEESIMULATION::ONUIP=onu_name|OLTID=olt_name[,PONID=ponport_location,ONUIDTYPE=id-type,ONUID=onu_index],ONUPORT=pots_num:CTAG::ACTION=action-type[,TIMEOUT=timeout];</w:t>
      </w:r>
    </w:p>
    <w:p w:rsidR="00F27D2E" w:rsidRPr="00487662" w:rsidRDefault="00F27D2E" w:rsidP="00CE4D8A">
      <w:pPr>
        <w:spacing w:beforeLines="50"/>
        <w:ind w:firstLine="420"/>
      </w:pPr>
      <w:r w:rsidRPr="00487662">
        <w:t>输入参数</w:t>
      </w:r>
    </w:p>
    <w:tbl>
      <w:tblPr>
        <w:tblStyle w:val="afffffd"/>
        <w:tblW w:w="8796" w:type="dxa"/>
        <w:tblLayout w:type="fixed"/>
        <w:tblLook w:val="01E0"/>
      </w:tblPr>
      <w:tblGrid>
        <w:gridCol w:w="1268"/>
        <w:gridCol w:w="1699"/>
        <w:gridCol w:w="1559"/>
        <w:gridCol w:w="1008"/>
        <w:gridCol w:w="3262"/>
      </w:tblGrid>
      <w:tr w:rsidR="00146247" w:rsidRPr="00E95A07" w:rsidTr="00146247">
        <w:trPr>
          <w:cnfStyle w:val="100000000000"/>
        </w:trPr>
        <w:tc>
          <w:tcPr>
            <w:tcW w:w="721" w:type="pct"/>
          </w:tcPr>
          <w:p w:rsidR="00146247" w:rsidRPr="00E95A07" w:rsidRDefault="00146247" w:rsidP="00F323C5">
            <w:pPr>
              <w:rPr>
                <w:szCs w:val="18"/>
              </w:rPr>
            </w:pPr>
            <w:r w:rsidRPr="00E95A07">
              <w:rPr>
                <w:rFonts w:ascii="宋体" w:eastAsia="宋体" w:hAnsi="宋体" w:cs="宋体" w:hint="eastAsia"/>
                <w:szCs w:val="18"/>
              </w:rPr>
              <w:t>参数名称</w:t>
            </w:r>
          </w:p>
        </w:tc>
        <w:tc>
          <w:tcPr>
            <w:tcW w:w="966" w:type="pct"/>
          </w:tcPr>
          <w:p w:rsidR="00146247" w:rsidRPr="00E95A07" w:rsidRDefault="00146247" w:rsidP="00F323C5">
            <w:pPr>
              <w:rPr>
                <w:szCs w:val="18"/>
              </w:rPr>
            </w:pPr>
            <w:r w:rsidRPr="00E95A07">
              <w:rPr>
                <w:rFonts w:ascii="宋体" w:eastAsia="宋体" w:hAnsi="宋体" w:cs="宋体" w:hint="eastAsia"/>
                <w:szCs w:val="18"/>
              </w:rPr>
              <w:t>数据类型</w:t>
            </w:r>
          </w:p>
        </w:tc>
        <w:tc>
          <w:tcPr>
            <w:tcW w:w="886" w:type="pct"/>
          </w:tcPr>
          <w:p w:rsidR="00146247" w:rsidRPr="00E95A07" w:rsidRDefault="00146247" w:rsidP="00F323C5">
            <w:pPr>
              <w:rPr>
                <w:szCs w:val="18"/>
              </w:rPr>
            </w:pPr>
            <w:r w:rsidRPr="00E95A07">
              <w:rPr>
                <w:rFonts w:ascii="宋体" w:eastAsia="宋体" w:hAnsi="宋体" w:cs="宋体" w:hint="eastAsia"/>
                <w:szCs w:val="18"/>
              </w:rPr>
              <w:t>取值范围</w:t>
            </w:r>
          </w:p>
        </w:tc>
        <w:tc>
          <w:tcPr>
            <w:tcW w:w="573" w:type="pct"/>
          </w:tcPr>
          <w:p w:rsidR="00146247" w:rsidRPr="00FF0687" w:rsidRDefault="00146247" w:rsidP="00146247">
            <w:pPr>
              <w:rPr>
                <w:rFonts w:eastAsiaTheme="minorEastAsia"/>
                <w:szCs w:val="18"/>
              </w:rPr>
            </w:pPr>
            <w:r>
              <w:rPr>
                <w:rFonts w:eastAsiaTheme="minorEastAsia" w:hint="eastAsia"/>
                <w:szCs w:val="18"/>
              </w:rPr>
              <w:t>限定</w:t>
            </w:r>
          </w:p>
        </w:tc>
        <w:tc>
          <w:tcPr>
            <w:tcW w:w="1854" w:type="pct"/>
          </w:tcPr>
          <w:p w:rsidR="00146247" w:rsidRPr="00E95A07" w:rsidRDefault="00146247" w:rsidP="00F323C5">
            <w:pPr>
              <w:rPr>
                <w:szCs w:val="18"/>
              </w:rPr>
            </w:pPr>
            <w:r w:rsidRPr="00E95A07">
              <w:rPr>
                <w:rFonts w:ascii="宋体" w:eastAsia="宋体" w:hAnsi="宋体" w:cs="宋体" w:hint="eastAsia"/>
                <w:szCs w:val="18"/>
              </w:rPr>
              <w:t>参数说明</w:t>
            </w:r>
          </w:p>
        </w:tc>
      </w:tr>
      <w:tr w:rsidR="00146247" w:rsidRPr="00E95A07" w:rsidTr="00146247">
        <w:tc>
          <w:tcPr>
            <w:tcW w:w="721" w:type="pct"/>
          </w:tcPr>
          <w:p w:rsidR="00146247" w:rsidRPr="00E95A07" w:rsidRDefault="00146247" w:rsidP="00F323C5">
            <w:pPr>
              <w:rPr>
                <w:szCs w:val="18"/>
              </w:rPr>
            </w:pPr>
            <w:r w:rsidRPr="00E95A07">
              <w:rPr>
                <w:szCs w:val="18"/>
              </w:rPr>
              <w:t>ONUIP</w:t>
            </w:r>
          </w:p>
        </w:tc>
        <w:tc>
          <w:tcPr>
            <w:tcW w:w="966" w:type="pct"/>
          </w:tcPr>
          <w:p w:rsidR="00146247" w:rsidRPr="00E95A07" w:rsidRDefault="00146247" w:rsidP="00F323C5">
            <w:pPr>
              <w:rPr>
                <w:szCs w:val="18"/>
              </w:rPr>
            </w:pPr>
            <w:r w:rsidRPr="00E95A07">
              <w:rPr>
                <w:szCs w:val="18"/>
              </w:rPr>
              <w:t>OCTET STRING</w:t>
            </w:r>
          </w:p>
        </w:tc>
        <w:tc>
          <w:tcPr>
            <w:tcW w:w="886" w:type="pct"/>
          </w:tcPr>
          <w:p w:rsidR="00146247" w:rsidRPr="00E95A07" w:rsidRDefault="00146247" w:rsidP="00F323C5">
            <w:pPr>
              <w:rPr>
                <w:szCs w:val="18"/>
              </w:rPr>
            </w:pPr>
            <w:r w:rsidRPr="00E95A07">
              <w:rPr>
                <w:szCs w:val="18"/>
              </w:rPr>
              <w:t>SIZE(128)</w:t>
            </w:r>
          </w:p>
        </w:tc>
        <w:tc>
          <w:tcPr>
            <w:tcW w:w="573" w:type="pct"/>
          </w:tcPr>
          <w:p w:rsidR="00146247" w:rsidRPr="00FF0687" w:rsidRDefault="00146247" w:rsidP="00146247">
            <w:pPr>
              <w:rPr>
                <w:rFonts w:eastAsiaTheme="minorEastAsia"/>
                <w:szCs w:val="18"/>
              </w:rPr>
            </w:pPr>
            <w:r>
              <w:rPr>
                <w:rFonts w:eastAsiaTheme="minorEastAsia" w:hint="eastAsia"/>
                <w:szCs w:val="18"/>
              </w:rPr>
              <w:t>C</w:t>
            </w:r>
          </w:p>
        </w:tc>
        <w:tc>
          <w:tcPr>
            <w:tcW w:w="1854" w:type="pct"/>
          </w:tcPr>
          <w:p w:rsidR="00146247" w:rsidRPr="00E95A07" w:rsidRDefault="00146247" w:rsidP="00F323C5">
            <w:pPr>
              <w:rPr>
                <w:szCs w:val="18"/>
              </w:rPr>
            </w:pPr>
            <w:r w:rsidRPr="00E95A07">
              <w:rPr>
                <w:rFonts w:ascii="宋体" w:eastAsia="宋体" w:hAnsi="宋体" w:cs="宋体" w:hint="eastAsia"/>
                <w:szCs w:val="18"/>
              </w:rPr>
              <w:t>具有管理</w:t>
            </w:r>
            <w:r w:rsidRPr="00E95A07">
              <w:rPr>
                <w:szCs w:val="18"/>
              </w:rPr>
              <w:t>IP</w:t>
            </w:r>
            <w:r w:rsidRPr="00E95A07">
              <w:rPr>
                <w:rFonts w:ascii="宋体" w:eastAsia="宋体" w:hAnsi="宋体" w:cs="宋体" w:hint="eastAsia"/>
                <w:szCs w:val="18"/>
              </w:rPr>
              <w:t>的</w:t>
            </w:r>
            <w:r w:rsidRPr="00E95A07">
              <w:rPr>
                <w:szCs w:val="18"/>
              </w:rPr>
              <w:t>ONU</w:t>
            </w:r>
            <w:r w:rsidRPr="00E95A07">
              <w:rPr>
                <w:rFonts w:ascii="宋体" w:eastAsia="宋体" w:hAnsi="宋体" w:cs="宋体" w:hint="eastAsia"/>
                <w:szCs w:val="18"/>
              </w:rPr>
              <w:t>的</w:t>
            </w:r>
            <w:r w:rsidRPr="00E95A07">
              <w:rPr>
                <w:szCs w:val="18"/>
              </w:rPr>
              <w:t>IP</w:t>
            </w:r>
            <w:r w:rsidRPr="00E95A07">
              <w:rPr>
                <w:rFonts w:ascii="宋体" w:eastAsia="宋体" w:hAnsi="宋体" w:cs="宋体" w:hint="eastAsia"/>
                <w:szCs w:val="18"/>
              </w:rPr>
              <w:t>地址或名称</w:t>
            </w:r>
          </w:p>
        </w:tc>
      </w:tr>
      <w:tr w:rsidR="00146247" w:rsidRPr="00E95A07" w:rsidTr="00146247">
        <w:tc>
          <w:tcPr>
            <w:tcW w:w="721" w:type="pct"/>
          </w:tcPr>
          <w:p w:rsidR="00146247" w:rsidRPr="00E95A07" w:rsidRDefault="00146247" w:rsidP="00F323C5">
            <w:pPr>
              <w:rPr>
                <w:szCs w:val="18"/>
              </w:rPr>
            </w:pPr>
            <w:r w:rsidRPr="00E95A07">
              <w:rPr>
                <w:szCs w:val="18"/>
              </w:rPr>
              <w:t>OLTID</w:t>
            </w:r>
          </w:p>
        </w:tc>
        <w:tc>
          <w:tcPr>
            <w:tcW w:w="966" w:type="pct"/>
          </w:tcPr>
          <w:p w:rsidR="00146247" w:rsidRPr="00E95A07" w:rsidRDefault="00146247" w:rsidP="00F323C5">
            <w:pPr>
              <w:rPr>
                <w:szCs w:val="18"/>
              </w:rPr>
            </w:pPr>
            <w:r w:rsidRPr="00E95A07">
              <w:rPr>
                <w:szCs w:val="18"/>
              </w:rPr>
              <w:t>OCTET STRING</w:t>
            </w:r>
          </w:p>
        </w:tc>
        <w:tc>
          <w:tcPr>
            <w:tcW w:w="886" w:type="pct"/>
          </w:tcPr>
          <w:p w:rsidR="00146247" w:rsidRPr="00E95A07" w:rsidRDefault="00146247" w:rsidP="00F323C5">
            <w:pPr>
              <w:rPr>
                <w:szCs w:val="18"/>
              </w:rPr>
            </w:pPr>
            <w:r w:rsidRPr="00E95A07">
              <w:rPr>
                <w:szCs w:val="18"/>
              </w:rPr>
              <w:t>SIZE(128)</w:t>
            </w:r>
          </w:p>
        </w:tc>
        <w:tc>
          <w:tcPr>
            <w:tcW w:w="573" w:type="pct"/>
          </w:tcPr>
          <w:p w:rsidR="00146247" w:rsidRPr="00E95A07" w:rsidRDefault="00146247" w:rsidP="00146247">
            <w:pPr>
              <w:rPr>
                <w:szCs w:val="18"/>
              </w:rPr>
            </w:pPr>
            <w:r>
              <w:rPr>
                <w:rFonts w:eastAsiaTheme="minorEastAsia" w:hint="eastAsia"/>
                <w:szCs w:val="18"/>
              </w:rPr>
              <w:t>C</w:t>
            </w:r>
          </w:p>
        </w:tc>
        <w:tc>
          <w:tcPr>
            <w:tcW w:w="1854" w:type="pct"/>
          </w:tcPr>
          <w:p w:rsidR="00146247" w:rsidRPr="00E95A07" w:rsidRDefault="00146247" w:rsidP="00F323C5">
            <w:pPr>
              <w:rPr>
                <w:szCs w:val="18"/>
              </w:rPr>
            </w:pPr>
            <w:r w:rsidRPr="00E95A07">
              <w:rPr>
                <w:szCs w:val="18"/>
              </w:rPr>
              <w:t>OLT IP</w:t>
            </w:r>
            <w:r w:rsidRPr="00E95A07">
              <w:rPr>
                <w:rFonts w:ascii="宋体" w:eastAsia="宋体" w:hAnsi="宋体" w:cs="宋体" w:hint="eastAsia"/>
                <w:szCs w:val="18"/>
              </w:rPr>
              <w:t>地址或名称</w:t>
            </w:r>
          </w:p>
        </w:tc>
      </w:tr>
      <w:tr w:rsidR="00146247" w:rsidRPr="00E95A07" w:rsidTr="00146247">
        <w:tc>
          <w:tcPr>
            <w:tcW w:w="721" w:type="pct"/>
          </w:tcPr>
          <w:p w:rsidR="00146247" w:rsidRPr="00E95A07" w:rsidRDefault="00146247" w:rsidP="00F323C5">
            <w:pPr>
              <w:rPr>
                <w:szCs w:val="18"/>
              </w:rPr>
            </w:pPr>
            <w:r w:rsidRPr="00E95A07">
              <w:rPr>
                <w:szCs w:val="18"/>
              </w:rPr>
              <w:t>PONID</w:t>
            </w:r>
          </w:p>
        </w:tc>
        <w:tc>
          <w:tcPr>
            <w:tcW w:w="966" w:type="pct"/>
          </w:tcPr>
          <w:p w:rsidR="00146247" w:rsidRPr="00E95A07" w:rsidRDefault="00146247" w:rsidP="00F323C5">
            <w:pPr>
              <w:rPr>
                <w:szCs w:val="18"/>
              </w:rPr>
            </w:pPr>
            <w:r w:rsidRPr="00E95A07">
              <w:rPr>
                <w:szCs w:val="18"/>
              </w:rPr>
              <w:t xml:space="preserve">OCTET STRING </w:t>
            </w:r>
          </w:p>
        </w:tc>
        <w:tc>
          <w:tcPr>
            <w:tcW w:w="886" w:type="pct"/>
          </w:tcPr>
          <w:p w:rsidR="00146247" w:rsidRPr="00E95A07" w:rsidRDefault="00146247" w:rsidP="00F323C5">
            <w:pPr>
              <w:rPr>
                <w:szCs w:val="18"/>
              </w:rPr>
            </w:pPr>
            <w:r w:rsidRPr="00E95A07">
              <w:rPr>
                <w:szCs w:val="18"/>
              </w:rPr>
              <w:t>SIZE(128)</w:t>
            </w:r>
          </w:p>
          <w:p w:rsidR="00146247" w:rsidRPr="00E95A07" w:rsidRDefault="00146247" w:rsidP="00F323C5">
            <w:pPr>
              <w:rPr>
                <w:szCs w:val="18"/>
              </w:rPr>
            </w:pPr>
          </w:p>
        </w:tc>
        <w:tc>
          <w:tcPr>
            <w:tcW w:w="573" w:type="pct"/>
          </w:tcPr>
          <w:p w:rsidR="00146247" w:rsidRPr="00E95A07" w:rsidRDefault="00146247" w:rsidP="00146247">
            <w:pPr>
              <w:rPr>
                <w:szCs w:val="18"/>
              </w:rPr>
            </w:pPr>
            <w:r>
              <w:rPr>
                <w:rFonts w:eastAsiaTheme="minorEastAsia" w:hint="eastAsia"/>
                <w:szCs w:val="18"/>
              </w:rPr>
              <w:t>C</w:t>
            </w:r>
          </w:p>
        </w:tc>
        <w:tc>
          <w:tcPr>
            <w:tcW w:w="1854" w:type="pct"/>
          </w:tcPr>
          <w:p w:rsidR="00146247" w:rsidRPr="00E95A07" w:rsidRDefault="00146247" w:rsidP="00F323C5">
            <w:pPr>
              <w:rPr>
                <w:szCs w:val="18"/>
              </w:rPr>
            </w:pPr>
            <w:r w:rsidRPr="00146247">
              <w:rPr>
                <w:rFonts w:hint="eastAsia"/>
                <w:szCs w:val="18"/>
              </w:rPr>
              <w:t>PON口定位信息。格式为</w:t>
            </w:r>
            <w:r w:rsidRPr="00146247">
              <w:rPr>
                <w:szCs w:val="18"/>
              </w:rPr>
              <w:t>“</w:t>
            </w:r>
            <w:r w:rsidRPr="00146247">
              <w:rPr>
                <w:rFonts w:hint="eastAsia"/>
                <w:szCs w:val="18"/>
              </w:rPr>
              <w:t>机架-框-槽-端口号</w:t>
            </w:r>
            <w:r w:rsidRPr="00146247">
              <w:rPr>
                <w:szCs w:val="18"/>
              </w:rPr>
              <w:t>”</w:t>
            </w:r>
            <w:r w:rsidRPr="00146247">
              <w:rPr>
                <w:rFonts w:hint="eastAsia"/>
                <w:szCs w:val="18"/>
              </w:rPr>
              <w:t>，没有则使用NA代替，如0框0槽0端口为NA-0-0-0。</w:t>
            </w:r>
          </w:p>
        </w:tc>
      </w:tr>
      <w:tr w:rsidR="00146247" w:rsidRPr="00E95A07" w:rsidTr="00146247">
        <w:tc>
          <w:tcPr>
            <w:tcW w:w="721" w:type="pct"/>
          </w:tcPr>
          <w:p w:rsidR="00146247" w:rsidRPr="00E95A07" w:rsidRDefault="00146247" w:rsidP="00F323C5">
            <w:pPr>
              <w:rPr>
                <w:szCs w:val="18"/>
              </w:rPr>
            </w:pPr>
            <w:r w:rsidRPr="00E95A07">
              <w:rPr>
                <w:szCs w:val="18"/>
              </w:rPr>
              <w:t>ONUIDTYPE</w:t>
            </w:r>
          </w:p>
        </w:tc>
        <w:tc>
          <w:tcPr>
            <w:tcW w:w="966" w:type="pct"/>
          </w:tcPr>
          <w:p w:rsidR="00146247" w:rsidRPr="00E95A07" w:rsidRDefault="00146247" w:rsidP="00F323C5">
            <w:pPr>
              <w:rPr>
                <w:szCs w:val="18"/>
              </w:rPr>
            </w:pPr>
            <w:r w:rsidRPr="00E95A07">
              <w:rPr>
                <w:szCs w:val="18"/>
              </w:rPr>
              <w:t>OCTET STRING</w:t>
            </w:r>
          </w:p>
        </w:tc>
        <w:tc>
          <w:tcPr>
            <w:tcW w:w="886" w:type="pct"/>
          </w:tcPr>
          <w:p w:rsidR="00146247" w:rsidRPr="00300E1F" w:rsidRDefault="00146247" w:rsidP="001F3121">
            <w:pPr>
              <w:rPr>
                <w:szCs w:val="18"/>
              </w:rPr>
            </w:pPr>
            <w:r>
              <w:rPr>
                <w:szCs w:val="18"/>
              </w:rPr>
              <w:t>ONU_NAME</w:t>
            </w:r>
          </w:p>
          <w:p w:rsidR="00146247" w:rsidRPr="00300E1F" w:rsidRDefault="00146247" w:rsidP="001F3121">
            <w:pPr>
              <w:rPr>
                <w:szCs w:val="18"/>
              </w:rPr>
            </w:pPr>
            <w:r>
              <w:rPr>
                <w:szCs w:val="18"/>
              </w:rPr>
              <w:t>MAC</w:t>
            </w:r>
          </w:p>
          <w:p w:rsidR="00146247" w:rsidRDefault="00146247" w:rsidP="001F3121">
            <w:pPr>
              <w:rPr>
                <w:rFonts w:eastAsiaTheme="minorEastAsia"/>
                <w:szCs w:val="18"/>
              </w:rPr>
            </w:pPr>
            <w:r>
              <w:rPr>
                <w:szCs w:val="18"/>
              </w:rPr>
              <w:t>LOID</w:t>
            </w:r>
          </w:p>
          <w:p w:rsidR="00146247" w:rsidRPr="00931FE4" w:rsidRDefault="00146247" w:rsidP="001F3121">
            <w:pPr>
              <w:rPr>
                <w:rFonts w:eastAsiaTheme="minorEastAsia"/>
                <w:szCs w:val="18"/>
              </w:rPr>
            </w:pPr>
            <w:r>
              <w:rPr>
                <w:rFonts w:eastAsiaTheme="minorEastAsia" w:hint="eastAsia"/>
                <w:szCs w:val="18"/>
              </w:rPr>
              <w:t>PASSWORD</w:t>
            </w:r>
          </w:p>
          <w:p w:rsidR="00146247" w:rsidRPr="00300E1F" w:rsidRDefault="00146247" w:rsidP="001F3121">
            <w:pPr>
              <w:rPr>
                <w:szCs w:val="18"/>
              </w:rPr>
            </w:pPr>
            <w:r w:rsidRPr="00300E1F">
              <w:rPr>
                <w:szCs w:val="18"/>
              </w:rPr>
              <w:t>ONU_NUMBER</w:t>
            </w:r>
          </w:p>
        </w:tc>
        <w:tc>
          <w:tcPr>
            <w:tcW w:w="573" w:type="pct"/>
          </w:tcPr>
          <w:p w:rsidR="00146247" w:rsidRPr="00E95A07" w:rsidRDefault="00146247" w:rsidP="00146247">
            <w:pPr>
              <w:rPr>
                <w:szCs w:val="18"/>
              </w:rPr>
            </w:pPr>
            <w:r>
              <w:rPr>
                <w:rFonts w:eastAsiaTheme="minorEastAsia" w:hint="eastAsia"/>
                <w:szCs w:val="18"/>
              </w:rPr>
              <w:t>C</w:t>
            </w:r>
          </w:p>
        </w:tc>
        <w:tc>
          <w:tcPr>
            <w:tcW w:w="1854" w:type="pct"/>
          </w:tcPr>
          <w:p w:rsidR="00146247" w:rsidRPr="006B594E" w:rsidRDefault="00146247"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146247" w:rsidRPr="00E95A07" w:rsidTr="00146247">
        <w:tc>
          <w:tcPr>
            <w:tcW w:w="721" w:type="pct"/>
          </w:tcPr>
          <w:p w:rsidR="00146247" w:rsidRPr="00E95A07" w:rsidRDefault="00146247" w:rsidP="00F323C5">
            <w:pPr>
              <w:rPr>
                <w:szCs w:val="18"/>
              </w:rPr>
            </w:pPr>
            <w:r w:rsidRPr="00E95A07">
              <w:rPr>
                <w:szCs w:val="18"/>
              </w:rPr>
              <w:lastRenderedPageBreak/>
              <w:t>ONUID</w:t>
            </w:r>
          </w:p>
        </w:tc>
        <w:tc>
          <w:tcPr>
            <w:tcW w:w="966" w:type="pct"/>
          </w:tcPr>
          <w:p w:rsidR="00146247" w:rsidRPr="00E95A07" w:rsidRDefault="00146247" w:rsidP="00F323C5">
            <w:pPr>
              <w:rPr>
                <w:szCs w:val="18"/>
              </w:rPr>
            </w:pPr>
            <w:r w:rsidRPr="00E95A07">
              <w:rPr>
                <w:szCs w:val="18"/>
              </w:rPr>
              <w:t>OCTET STRING</w:t>
            </w:r>
          </w:p>
        </w:tc>
        <w:tc>
          <w:tcPr>
            <w:tcW w:w="886" w:type="pct"/>
          </w:tcPr>
          <w:p w:rsidR="00146247" w:rsidRPr="00300E1F" w:rsidRDefault="00146247" w:rsidP="001F3121">
            <w:pPr>
              <w:rPr>
                <w:szCs w:val="18"/>
              </w:rPr>
            </w:pPr>
            <w:r w:rsidRPr="00300E1F">
              <w:rPr>
                <w:szCs w:val="18"/>
              </w:rPr>
              <w:t>SIZE(128)</w:t>
            </w:r>
          </w:p>
        </w:tc>
        <w:tc>
          <w:tcPr>
            <w:tcW w:w="573" w:type="pct"/>
          </w:tcPr>
          <w:p w:rsidR="00146247" w:rsidRPr="00E95A07" w:rsidRDefault="00146247" w:rsidP="00146247">
            <w:pPr>
              <w:rPr>
                <w:szCs w:val="18"/>
              </w:rPr>
            </w:pPr>
            <w:r>
              <w:rPr>
                <w:rFonts w:eastAsiaTheme="minorEastAsia" w:hint="eastAsia"/>
                <w:szCs w:val="18"/>
              </w:rPr>
              <w:t>C</w:t>
            </w:r>
          </w:p>
        </w:tc>
        <w:tc>
          <w:tcPr>
            <w:tcW w:w="1854" w:type="pct"/>
          </w:tcPr>
          <w:p w:rsidR="00146247" w:rsidRPr="00300E1F" w:rsidRDefault="00146247"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146247" w:rsidRPr="00E95A07" w:rsidTr="00146247">
        <w:tc>
          <w:tcPr>
            <w:tcW w:w="721" w:type="pct"/>
          </w:tcPr>
          <w:p w:rsidR="00146247" w:rsidRPr="00E95A07" w:rsidRDefault="00146247" w:rsidP="00F323C5">
            <w:pPr>
              <w:rPr>
                <w:szCs w:val="18"/>
              </w:rPr>
            </w:pPr>
            <w:r w:rsidRPr="00E95A07">
              <w:rPr>
                <w:szCs w:val="18"/>
              </w:rPr>
              <w:t>ONUPORT</w:t>
            </w:r>
          </w:p>
        </w:tc>
        <w:tc>
          <w:tcPr>
            <w:tcW w:w="966" w:type="pct"/>
          </w:tcPr>
          <w:p w:rsidR="00146247" w:rsidRPr="00E95A07" w:rsidRDefault="00146247" w:rsidP="00F323C5">
            <w:pPr>
              <w:rPr>
                <w:szCs w:val="18"/>
              </w:rPr>
            </w:pPr>
            <w:r w:rsidRPr="00E95A07">
              <w:rPr>
                <w:szCs w:val="18"/>
              </w:rPr>
              <w:t xml:space="preserve">OCTET STRING </w:t>
            </w:r>
          </w:p>
        </w:tc>
        <w:tc>
          <w:tcPr>
            <w:tcW w:w="886" w:type="pct"/>
          </w:tcPr>
          <w:p w:rsidR="00146247" w:rsidRPr="00E95A07" w:rsidRDefault="00146247" w:rsidP="00F323C5">
            <w:pPr>
              <w:rPr>
                <w:szCs w:val="18"/>
              </w:rPr>
            </w:pPr>
            <w:r w:rsidRPr="00E95A07">
              <w:rPr>
                <w:szCs w:val="18"/>
              </w:rPr>
              <w:t>SIZE(128)</w:t>
            </w:r>
          </w:p>
          <w:p w:rsidR="00146247" w:rsidRPr="00E95A07" w:rsidRDefault="00146247" w:rsidP="00F323C5">
            <w:pPr>
              <w:rPr>
                <w:szCs w:val="18"/>
              </w:rPr>
            </w:pPr>
            <w:r w:rsidRPr="00E95A07">
              <w:rPr>
                <w:rFonts w:ascii="宋体" w:eastAsia="宋体" w:hAnsi="宋体" w:cs="宋体" w:hint="eastAsia"/>
                <w:szCs w:val="18"/>
              </w:rPr>
              <w:t>机架</w:t>
            </w:r>
            <w:r w:rsidRPr="00E95A07">
              <w:rPr>
                <w:szCs w:val="18"/>
              </w:rPr>
              <w:t>-</w:t>
            </w:r>
            <w:r w:rsidRPr="00E95A07">
              <w:rPr>
                <w:rFonts w:ascii="宋体" w:eastAsia="宋体" w:hAnsi="宋体" w:cs="宋体" w:hint="eastAsia"/>
                <w:szCs w:val="18"/>
              </w:rPr>
              <w:t>框</w:t>
            </w:r>
            <w:r w:rsidRPr="00E95A07">
              <w:rPr>
                <w:szCs w:val="18"/>
              </w:rPr>
              <w:t>-</w:t>
            </w:r>
            <w:r w:rsidRPr="00E95A07">
              <w:rPr>
                <w:rFonts w:ascii="宋体" w:eastAsia="宋体" w:hAnsi="宋体" w:cs="宋体" w:hint="eastAsia"/>
                <w:szCs w:val="18"/>
              </w:rPr>
              <w:t>槽</w:t>
            </w:r>
            <w:r w:rsidRPr="00E95A07">
              <w:rPr>
                <w:szCs w:val="18"/>
              </w:rPr>
              <w:t>-</w:t>
            </w:r>
            <w:r w:rsidRPr="00E95A07">
              <w:rPr>
                <w:rFonts w:ascii="宋体" w:eastAsia="宋体" w:hAnsi="宋体" w:cs="宋体" w:hint="eastAsia"/>
                <w:szCs w:val="18"/>
              </w:rPr>
              <w:t>端口</w:t>
            </w:r>
          </w:p>
        </w:tc>
        <w:tc>
          <w:tcPr>
            <w:tcW w:w="573" w:type="pct"/>
          </w:tcPr>
          <w:p w:rsidR="00146247" w:rsidRPr="00E95A07" w:rsidRDefault="00146247" w:rsidP="00146247">
            <w:pPr>
              <w:rPr>
                <w:szCs w:val="18"/>
              </w:rPr>
            </w:pPr>
            <w:r>
              <w:rPr>
                <w:rFonts w:eastAsiaTheme="minorEastAsia" w:hint="eastAsia"/>
                <w:szCs w:val="18"/>
              </w:rPr>
              <w:t>M</w:t>
            </w:r>
          </w:p>
        </w:tc>
        <w:tc>
          <w:tcPr>
            <w:tcW w:w="1854" w:type="pct"/>
          </w:tcPr>
          <w:p w:rsidR="00146247" w:rsidRPr="00E95A07" w:rsidRDefault="00146247" w:rsidP="00F323C5">
            <w:pPr>
              <w:rPr>
                <w:szCs w:val="18"/>
              </w:rPr>
            </w:pPr>
            <w:r w:rsidRPr="00E95A07">
              <w:rPr>
                <w:rFonts w:ascii="宋体" w:eastAsia="宋体" w:hAnsi="宋体" w:cs="宋体" w:hint="eastAsia"/>
                <w:szCs w:val="18"/>
              </w:rPr>
              <w:t>通过</w:t>
            </w:r>
            <w:r w:rsidRPr="00E95A07">
              <w:rPr>
                <w:szCs w:val="18"/>
              </w:rPr>
              <w:t xml:space="preserve"> </w:t>
            </w:r>
            <w:r w:rsidRPr="00E95A07">
              <w:rPr>
                <w:rFonts w:ascii="宋体" w:eastAsia="宋体" w:hAnsi="宋体" w:cs="宋体" w:hint="eastAsia"/>
                <w:szCs w:val="18"/>
              </w:rPr>
              <w:t>机架</w:t>
            </w:r>
            <w:r w:rsidRPr="00E95A07">
              <w:rPr>
                <w:szCs w:val="18"/>
              </w:rPr>
              <w:t>-</w:t>
            </w:r>
            <w:r w:rsidRPr="00E95A07">
              <w:rPr>
                <w:rFonts w:ascii="宋体" w:eastAsia="宋体" w:hAnsi="宋体" w:cs="宋体" w:hint="eastAsia"/>
                <w:szCs w:val="18"/>
              </w:rPr>
              <w:t>框</w:t>
            </w:r>
            <w:r w:rsidRPr="00E95A07">
              <w:rPr>
                <w:szCs w:val="18"/>
              </w:rPr>
              <w:t>-</w:t>
            </w:r>
            <w:r w:rsidRPr="00E95A07">
              <w:rPr>
                <w:rFonts w:ascii="宋体" w:eastAsia="宋体" w:hAnsi="宋体" w:cs="宋体" w:hint="eastAsia"/>
                <w:szCs w:val="18"/>
              </w:rPr>
              <w:t>槽号</w:t>
            </w:r>
            <w:r w:rsidRPr="00E95A07">
              <w:rPr>
                <w:szCs w:val="18"/>
              </w:rPr>
              <w:t>-</w:t>
            </w:r>
            <w:r w:rsidRPr="00E95A07">
              <w:rPr>
                <w:rFonts w:ascii="宋体" w:eastAsia="宋体" w:hAnsi="宋体" w:cs="宋体" w:hint="eastAsia"/>
                <w:szCs w:val="18"/>
              </w:rPr>
              <w:t>端口号的</w:t>
            </w:r>
            <w:r w:rsidRPr="00E95A07">
              <w:rPr>
                <w:szCs w:val="18"/>
              </w:rPr>
              <w:t xml:space="preserve"> </w:t>
            </w:r>
            <w:r w:rsidRPr="00E95A07">
              <w:rPr>
                <w:rFonts w:ascii="宋体" w:eastAsia="宋体" w:hAnsi="宋体" w:cs="宋体" w:hint="eastAsia"/>
                <w:szCs w:val="18"/>
              </w:rPr>
              <w:t>方式定位</w:t>
            </w:r>
            <w:r w:rsidRPr="00E95A07">
              <w:rPr>
                <w:szCs w:val="18"/>
              </w:rPr>
              <w:t xml:space="preserve"> </w:t>
            </w:r>
            <w:r w:rsidR="00B00587">
              <w:rPr>
                <w:rFonts w:ascii="宋体" w:eastAsia="宋体" w:hAnsi="宋体" w:cs="宋体" w:hint="eastAsia"/>
                <w:szCs w:val="18"/>
              </w:rPr>
              <w:t>单元盘</w:t>
            </w:r>
            <w:r w:rsidRPr="00E95A07">
              <w:rPr>
                <w:rFonts w:ascii="宋体" w:eastAsia="宋体" w:hAnsi="宋体" w:cs="宋体" w:hint="eastAsia"/>
                <w:szCs w:val="18"/>
              </w:rPr>
              <w:t>，</w:t>
            </w:r>
            <w:r w:rsidRPr="00E95A07">
              <w:rPr>
                <w:szCs w:val="18"/>
              </w:rPr>
              <w:t xml:space="preserve"> </w:t>
            </w:r>
            <w:r w:rsidRPr="00E95A07">
              <w:rPr>
                <w:rFonts w:ascii="宋体" w:eastAsia="宋体" w:hAnsi="宋体" w:cs="宋体" w:hint="eastAsia"/>
                <w:szCs w:val="18"/>
              </w:rPr>
              <w:t>没有的补为</w:t>
            </w:r>
            <w:r w:rsidRPr="00E95A07">
              <w:rPr>
                <w:szCs w:val="18"/>
              </w:rPr>
              <w:t>NA</w:t>
            </w:r>
          </w:p>
        </w:tc>
      </w:tr>
      <w:tr w:rsidR="00146247" w:rsidRPr="00E95A07" w:rsidTr="00146247">
        <w:tc>
          <w:tcPr>
            <w:tcW w:w="721" w:type="pct"/>
          </w:tcPr>
          <w:p w:rsidR="00146247" w:rsidRPr="00E95A07" w:rsidRDefault="00146247" w:rsidP="00F323C5">
            <w:pPr>
              <w:rPr>
                <w:szCs w:val="18"/>
              </w:rPr>
            </w:pPr>
            <w:r w:rsidRPr="00E95A07">
              <w:rPr>
                <w:szCs w:val="18"/>
              </w:rPr>
              <w:t>ACTION</w:t>
            </w:r>
          </w:p>
        </w:tc>
        <w:tc>
          <w:tcPr>
            <w:tcW w:w="966" w:type="pct"/>
          </w:tcPr>
          <w:p w:rsidR="00146247" w:rsidRPr="00E95A07" w:rsidRDefault="00146247" w:rsidP="00F323C5">
            <w:pPr>
              <w:rPr>
                <w:szCs w:val="18"/>
              </w:rPr>
            </w:pPr>
            <w:r w:rsidRPr="00E95A07">
              <w:rPr>
                <w:szCs w:val="18"/>
              </w:rPr>
              <w:t>OCTET STRING</w:t>
            </w:r>
          </w:p>
        </w:tc>
        <w:tc>
          <w:tcPr>
            <w:tcW w:w="886" w:type="pct"/>
          </w:tcPr>
          <w:p w:rsidR="00146247" w:rsidRPr="00E95A07" w:rsidRDefault="00146247" w:rsidP="00F323C5">
            <w:pPr>
              <w:rPr>
                <w:szCs w:val="18"/>
              </w:rPr>
            </w:pPr>
            <w:r w:rsidRPr="00E95A07">
              <w:rPr>
                <w:szCs w:val="18"/>
              </w:rPr>
              <w:t>Start</w:t>
            </w:r>
            <w:r w:rsidRPr="00E95A07">
              <w:rPr>
                <w:rFonts w:ascii="宋体" w:eastAsia="宋体" w:hAnsi="宋体" w:cs="宋体" w:hint="eastAsia"/>
                <w:szCs w:val="18"/>
              </w:rPr>
              <w:t>：开始测试</w:t>
            </w:r>
          </w:p>
          <w:p w:rsidR="00146247" w:rsidRPr="00E95A07" w:rsidRDefault="00146247" w:rsidP="00F323C5">
            <w:pPr>
              <w:rPr>
                <w:szCs w:val="18"/>
              </w:rPr>
            </w:pPr>
            <w:r w:rsidRPr="00E95A07">
              <w:rPr>
                <w:szCs w:val="18"/>
              </w:rPr>
              <w:t>Stop</w:t>
            </w:r>
            <w:r w:rsidRPr="00E95A07">
              <w:rPr>
                <w:rFonts w:ascii="宋体" w:eastAsia="宋体" w:hAnsi="宋体" w:cs="宋体" w:hint="eastAsia"/>
                <w:szCs w:val="18"/>
              </w:rPr>
              <w:t>：终止测试</w:t>
            </w:r>
          </w:p>
          <w:p w:rsidR="00146247" w:rsidRPr="00E95A07" w:rsidRDefault="00146247" w:rsidP="00F323C5">
            <w:pPr>
              <w:rPr>
                <w:szCs w:val="18"/>
              </w:rPr>
            </w:pPr>
            <w:r w:rsidRPr="00E95A07">
              <w:rPr>
                <w:szCs w:val="18"/>
              </w:rPr>
              <w:t xml:space="preserve">Query: </w:t>
            </w:r>
            <w:r w:rsidRPr="00E95A07">
              <w:rPr>
                <w:rFonts w:ascii="宋体" w:eastAsia="宋体" w:hAnsi="宋体" w:cs="宋体" w:hint="eastAsia"/>
                <w:szCs w:val="18"/>
              </w:rPr>
              <w:t>查询</w:t>
            </w:r>
          </w:p>
        </w:tc>
        <w:tc>
          <w:tcPr>
            <w:tcW w:w="573" w:type="pct"/>
          </w:tcPr>
          <w:p w:rsidR="00146247" w:rsidRPr="00E95A07" w:rsidRDefault="00146247" w:rsidP="00146247">
            <w:pPr>
              <w:rPr>
                <w:szCs w:val="18"/>
              </w:rPr>
            </w:pPr>
            <w:r>
              <w:rPr>
                <w:rFonts w:eastAsiaTheme="minorEastAsia" w:hint="eastAsia"/>
                <w:szCs w:val="18"/>
              </w:rPr>
              <w:t>M</w:t>
            </w:r>
          </w:p>
        </w:tc>
        <w:tc>
          <w:tcPr>
            <w:tcW w:w="1854" w:type="pct"/>
          </w:tcPr>
          <w:p w:rsidR="00146247" w:rsidRDefault="00146247" w:rsidP="00F323C5">
            <w:pPr>
              <w:rPr>
                <w:rFonts w:eastAsiaTheme="minorEastAsia"/>
                <w:szCs w:val="18"/>
              </w:rPr>
            </w:pPr>
            <w:r w:rsidRPr="00E95A07">
              <w:rPr>
                <w:rFonts w:ascii="宋体" w:eastAsia="宋体" w:hAnsi="宋体" w:cs="宋体" w:hint="eastAsia"/>
                <w:szCs w:val="18"/>
              </w:rPr>
              <w:t>测试类型。</w:t>
            </w:r>
          </w:p>
          <w:p w:rsidR="00146247" w:rsidRPr="00E95A07" w:rsidRDefault="00146247" w:rsidP="00FF0687">
            <w:pPr>
              <w:rPr>
                <w:szCs w:val="18"/>
              </w:rPr>
            </w:pPr>
            <w:r w:rsidRPr="00E95A07">
              <w:rPr>
                <w:rFonts w:ascii="宋体" w:eastAsia="宋体" w:hAnsi="宋体" w:cs="宋体" w:hint="eastAsia"/>
                <w:szCs w:val="18"/>
              </w:rPr>
              <w:t>查询返回当前状态：</w:t>
            </w:r>
          </w:p>
          <w:p w:rsidR="00146247" w:rsidRPr="00E95A07" w:rsidRDefault="00146247" w:rsidP="00FF0687">
            <w:pPr>
              <w:rPr>
                <w:szCs w:val="18"/>
              </w:rPr>
            </w:pPr>
            <w:r w:rsidRPr="00E95A07">
              <w:rPr>
                <w:szCs w:val="18"/>
              </w:rPr>
              <w:t>1.</w:t>
            </w:r>
            <w:r w:rsidRPr="00E95A07">
              <w:rPr>
                <w:rFonts w:ascii="宋体" w:eastAsia="宋体" w:hAnsi="宋体" w:cs="宋体" w:hint="eastAsia"/>
                <w:szCs w:val="18"/>
              </w:rPr>
              <w:t>端口空闲</w:t>
            </w:r>
          </w:p>
          <w:p w:rsidR="00146247" w:rsidRPr="00E95A07" w:rsidRDefault="00146247" w:rsidP="00FF0687">
            <w:pPr>
              <w:rPr>
                <w:szCs w:val="18"/>
              </w:rPr>
            </w:pPr>
            <w:r w:rsidRPr="00E95A07">
              <w:rPr>
                <w:szCs w:val="18"/>
              </w:rPr>
              <w:t>2.</w:t>
            </w:r>
            <w:r w:rsidRPr="00E95A07">
              <w:rPr>
                <w:rFonts w:ascii="宋体" w:eastAsia="宋体" w:hAnsi="宋体" w:cs="宋体" w:hint="eastAsia"/>
                <w:szCs w:val="18"/>
              </w:rPr>
              <w:t>摘机</w:t>
            </w:r>
          </w:p>
          <w:p w:rsidR="00146247" w:rsidRPr="00E95A07" w:rsidRDefault="00146247" w:rsidP="00FF0687">
            <w:pPr>
              <w:rPr>
                <w:szCs w:val="18"/>
              </w:rPr>
            </w:pPr>
            <w:r w:rsidRPr="00E95A07">
              <w:rPr>
                <w:szCs w:val="18"/>
              </w:rPr>
              <w:t>3.</w:t>
            </w:r>
            <w:r w:rsidRPr="00E95A07">
              <w:rPr>
                <w:rFonts w:ascii="宋体" w:eastAsia="宋体" w:hAnsi="宋体" w:cs="宋体" w:hint="eastAsia"/>
                <w:szCs w:val="18"/>
              </w:rPr>
              <w:t>正在振铃</w:t>
            </w:r>
          </w:p>
          <w:p w:rsidR="00146247" w:rsidRPr="00E95A07" w:rsidRDefault="00146247" w:rsidP="00FF0687">
            <w:pPr>
              <w:rPr>
                <w:szCs w:val="18"/>
              </w:rPr>
            </w:pPr>
            <w:r w:rsidRPr="00E95A07">
              <w:rPr>
                <w:szCs w:val="18"/>
              </w:rPr>
              <w:t>4.</w:t>
            </w:r>
            <w:r w:rsidRPr="00E95A07">
              <w:rPr>
                <w:rFonts w:ascii="宋体" w:eastAsia="宋体" w:hAnsi="宋体" w:cs="宋体" w:hint="eastAsia"/>
                <w:szCs w:val="18"/>
              </w:rPr>
              <w:t>通话状态</w:t>
            </w:r>
          </w:p>
          <w:p w:rsidR="00146247" w:rsidRPr="00E95A07" w:rsidRDefault="00146247" w:rsidP="00FF0687">
            <w:pPr>
              <w:rPr>
                <w:szCs w:val="18"/>
              </w:rPr>
            </w:pPr>
            <w:r w:rsidRPr="00E95A07">
              <w:rPr>
                <w:szCs w:val="18"/>
              </w:rPr>
              <w:t>5.</w:t>
            </w:r>
            <w:r w:rsidRPr="00E95A07">
              <w:rPr>
                <w:rFonts w:ascii="宋体" w:eastAsia="宋体" w:hAnsi="宋体" w:cs="宋体" w:hint="eastAsia"/>
                <w:szCs w:val="18"/>
              </w:rPr>
              <w:t>听忙音</w:t>
            </w:r>
          </w:p>
          <w:p w:rsidR="00146247" w:rsidRPr="00E95A07" w:rsidRDefault="00146247" w:rsidP="00FF0687">
            <w:pPr>
              <w:rPr>
                <w:szCs w:val="18"/>
              </w:rPr>
            </w:pPr>
            <w:r w:rsidRPr="00E95A07">
              <w:rPr>
                <w:szCs w:val="18"/>
              </w:rPr>
              <w:t>6.</w:t>
            </w:r>
            <w:r w:rsidRPr="00E95A07">
              <w:rPr>
                <w:rFonts w:ascii="宋体" w:eastAsia="宋体" w:hAnsi="宋体" w:cs="宋体" w:hint="eastAsia"/>
                <w:szCs w:val="18"/>
              </w:rPr>
              <w:t>挂机</w:t>
            </w:r>
          </w:p>
          <w:p w:rsidR="00146247" w:rsidRPr="00FF0687" w:rsidRDefault="00146247" w:rsidP="00FF0687">
            <w:pPr>
              <w:rPr>
                <w:rFonts w:eastAsiaTheme="minorEastAsia"/>
                <w:szCs w:val="18"/>
              </w:rPr>
            </w:pPr>
            <w:r w:rsidRPr="00E95A07">
              <w:rPr>
                <w:szCs w:val="18"/>
              </w:rPr>
              <w:t>7.</w:t>
            </w:r>
            <w:r w:rsidRPr="00E95A07">
              <w:rPr>
                <w:rFonts w:ascii="宋体" w:eastAsia="宋体" w:hAnsi="宋体" w:cs="宋体" w:hint="eastAsia"/>
                <w:szCs w:val="18"/>
              </w:rPr>
              <w:t>测试结束</w:t>
            </w:r>
          </w:p>
        </w:tc>
      </w:tr>
      <w:tr w:rsidR="00146247" w:rsidRPr="00E95A07" w:rsidTr="00146247">
        <w:tc>
          <w:tcPr>
            <w:tcW w:w="721" w:type="pct"/>
          </w:tcPr>
          <w:p w:rsidR="00146247" w:rsidRPr="00E95A07" w:rsidRDefault="00146247" w:rsidP="00F323C5">
            <w:pPr>
              <w:rPr>
                <w:szCs w:val="18"/>
              </w:rPr>
            </w:pPr>
            <w:r w:rsidRPr="00E95A07">
              <w:rPr>
                <w:szCs w:val="18"/>
              </w:rPr>
              <w:t>TIMEOUT</w:t>
            </w:r>
          </w:p>
        </w:tc>
        <w:tc>
          <w:tcPr>
            <w:tcW w:w="966" w:type="pct"/>
          </w:tcPr>
          <w:p w:rsidR="00146247" w:rsidRPr="00E95A07" w:rsidRDefault="00146247" w:rsidP="00F323C5">
            <w:pPr>
              <w:rPr>
                <w:szCs w:val="18"/>
              </w:rPr>
            </w:pPr>
            <w:r w:rsidRPr="00E95A07">
              <w:rPr>
                <w:szCs w:val="18"/>
              </w:rPr>
              <w:t>INTEGER</w:t>
            </w:r>
          </w:p>
        </w:tc>
        <w:tc>
          <w:tcPr>
            <w:tcW w:w="886" w:type="pct"/>
          </w:tcPr>
          <w:p w:rsidR="00146247" w:rsidRPr="00E95A07" w:rsidRDefault="00146247" w:rsidP="00F323C5">
            <w:pPr>
              <w:rPr>
                <w:szCs w:val="18"/>
              </w:rPr>
            </w:pPr>
            <w:r w:rsidRPr="00E95A07">
              <w:rPr>
                <w:szCs w:val="18"/>
              </w:rPr>
              <w:t>60</w:t>
            </w:r>
            <w:r>
              <w:rPr>
                <w:szCs w:val="18"/>
              </w:rPr>
              <w:t>-</w:t>
            </w:r>
            <w:r w:rsidRPr="00E95A07">
              <w:rPr>
                <w:szCs w:val="18"/>
              </w:rPr>
              <w:t>300</w:t>
            </w:r>
          </w:p>
        </w:tc>
        <w:tc>
          <w:tcPr>
            <w:tcW w:w="573" w:type="pct"/>
          </w:tcPr>
          <w:p w:rsidR="00146247" w:rsidRPr="00E95A07" w:rsidRDefault="00146247" w:rsidP="00146247">
            <w:pPr>
              <w:rPr>
                <w:szCs w:val="18"/>
              </w:rPr>
            </w:pPr>
            <w:r>
              <w:rPr>
                <w:rFonts w:eastAsiaTheme="minorEastAsia" w:hint="eastAsia"/>
                <w:szCs w:val="18"/>
              </w:rPr>
              <w:t>O</w:t>
            </w:r>
          </w:p>
        </w:tc>
        <w:tc>
          <w:tcPr>
            <w:tcW w:w="1854" w:type="pct"/>
          </w:tcPr>
          <w:p w:rsidR="00146247" w:rsidRPr="00E95A07" w:rsidRDefault="00146247" w:rsidP="00F323C5">
            <w:pPr>
              <w:rPr>
                <w:szCs w:val="18"/>
              </w:rPr>
            </w:pPr>
            <w:r w:rsidRPr="00E95A07">
              <w:rPr>
                <w:rFonts w:ascii="宋体" w:eastAsia="宋体" w:hAnsi="宋体" w:cs="宋体" w:hint="eastAsia"/>
                <w:szCs w:val="18"/>
              </w:rPr>
              <w:t>测试时长，单位</w:t>
            </w:r>
            <w:r w:rsidRPr="00E95A07">
              <w:rPr>
                <w:szCs w:val="18"/>
              </w:rPr>
              <w:t>:s</w:t>
            </w:r>
          </w:p>
        </w:tc>
      </w:tr>
    </w:tbl>
    <w:p w:rsidR="00F27D2E" w:rsidRPr="009E44FF" w:rsidRDefault="00F27D2E" w:rsidP="00707D54">
      <w:pPr>
        <w:spacing w:line="360" w:lineRule="auto"/>
        <w:ind w:left="420" w:firstLine="420"/>
        <w:rPr>
          <w:szCs w:val="21"/>
        </w:rPr>
      </w:pPr>
      <w:r w:rsidRPr="009E44FF">
        <w:rPr>
          <w:szCs w:val="21"/>
        </w:rPr>
        <w:t>测试命令使用说明：</w:t>
      </w:r>
    </w:p>
    <w:p w:rsidR="00F27D2E" w:rsidRPr="00BA5AC2" w:rsidRDefault="00F27D2E" w:rsidP="00264D64">
      <w:pPr>
        <w:pStyle w:val="afffff9"/>
        <w:numPr>
          <w:ilvl w:val="0"/>
          <w:numId w:val="31"/>
        </w:numPr>
        <w:spacing w:line="360" w:lineRule="auto"/>
        <w:ind w:firstLineChars="0"/>
        <w:rPr>
          <w:szCs w:val="21"/>
        </w:rPr>
      </w:pPr>
      <w:r w:rsidRPr="00BA5AC2">
        <w:rPr>
          <w:szCs w:val="21"/>
        </w:rPr>
        <w:t>测试系统首先下发开始测试命令，</w:t>
      </w:r>
    </w:p>
    <w:p w:rsidR="00F27D2E" w:rsidRPr="00BA5AC2" w:rsidRDefault="00F27D2E" w:rsidP="00264D64">
      <w:pPr>
        <w:pStyle w:val="afffff9"/>
        <w:numPr>
          <w:ilvl w:val="0"/>
          <w:numId w:val="31"/>
        </w:numPr>
        <w:spacing w:line="360" w:lineRule="auto"/>
        <w:ind w:firstLineChars="0"/>
        <w:rPr>
          <w:szCs w:val="21"/>
        </w:rPr>
      </w:pPr>
      <w:r w:rsidRPr="00BA5AC2">
        <w:rPr>
          <w:szCs w:val="21"/>
        </w:rPr>
        <w:t>网管返回开始</w:t>
      </w:r>
      <w:r w:rsidRPr="00BA5AC2">
        <w:rPr>
          <w:szCs w:val="21"/>
        </w:rPr>
        <w:t>\</w:t>
      </w:r>
      <w:r w:rsidRPr="00BA5AC2">
        <w:rPr>
          <w:szCs w:val="21"/>
        </w:rPr>
        <w:t>拒绝执行应答；</w:t>
      </w:r>
    </w:p>
    <w:p w:rsidR="00F27D2E" w:rsidRPr="00BA5AC2" w:rsidRDefault="00F27D2E" w:rsidP="00264D64">
      <w:pPr>
        <w:pStyle w:val="afffff9"/>
        <w:numPr>
          <w:ilvl w:val="0"/>
          <w:numId w:val="31"/>
        </w:numPr>
        <w:spacing w:line="360" w:lineRule="auto"/>
        <w:ind w:firstLineChars="0"/>
        <w:rPr>
          <w:szCs w:val="21"/>
        </w:rPr>
      </w:pPr>
      <w:r w:rsidRPr="00BA5AC2">
        <w:rPr>
          <w:szCs w:val="21"/>
        </w:rPr>
        <w:t>测试系统下发查询命令，</w:t>
      </w:r>
    </w:p>
    <w:p w:rsidR="00F27D2E" w:rsidRPr="00BA5AC2" w:rsidRDefault="00F27D2E" w:rsidP="00264D64">
      <w:pPr>
        <w:pStyle w:val="afffff9"/>
        <w:numPr>
          <w:ilvl w:val="0"/>
          <w:numId w:val="31"/>
        </w:numPr>
        <w:spacing w:line="360" w:lineRule="auto"/>
        <w:ind w:firstLineChars="0"/>
        <w:rPr>
          <w:szCs w:val="21"/>
        </w:rPr>
      </w:pPr>
      <w:r w:rsidRPr="00BA5AC2">
        <w:rPr>
          <w:szCs w:val="21"/>
        </w:rPr>
        <w:t>网管返回查询到的当前状态；</w:t>
      </w:r>
    </w:p>
    <w:p w:rsidR="00F27D2E" w:rsidRPr="00BA5AC2" w:rsidRDefault="00F27D2E" w:rsidP="00264D64">
      <w:pPr>
        <w:pStyle w:val="afffff9"/>
        <w:numPr>
          <w:ilvl w:val="0"/>
          <w:numId w:val="31"/>
        </w:numPr>
        <w:spacing w:line="360" w:lineRule="auto"/>
        <w:ind w:firstLineChars="0"/>
        <w:rPr>
          <w:szCs w:val="21"/>
        </w:rPr>
      </w:pPr>
      <w:r w:rsidRPr="00BA5AC2">
        <w:rPr>
          <w:szCs w:val="21"/>
        </w:rPr>
        <w:t>测试系统下发终止测试命令，</w:t>
      </w:r>
    </w:p>
    <w:p w:rsidR="00F27D2E" w:rsidRPr="00BA5AC2" w:rsidRDefault="00F27D2E" w:rsidP="00264D64">
      <w:pPr>
        <w:pStyle w:val="afffff9"/>
        <w:numPr>
          <w:ilvl w:val="0"/>
          <w:numId w:val="31"/>
        </w:numPr>
        <w:spacing w:line="360" w:lineRule="auto"/>
        <w:ind w:firstLineChars="0"/>
        <w:rPr>
          <w:szCs w:val="21"/>
        </w:rPr>
      </w:pPr>
      <w:r w:rsidRPr="00BA5AC2">
        <w:rPr>
          <w:szCs w:val="21"/>
        </w:rPr>
        <w:t>网管返回测试结果，</w:t>
      </w:r>
    </w:p>
    <w:p w:rsidR="00F27D2E" w:rsidRPr="009E44FF" w:rsidRDefault="00F27D2E" w:rsidP="00F27D2E">
      <w:pPr>
        <w:pStyle w:val="TableText"/>
        <w:rPr>
          <w:rFonts w:ascii="Times New Roman" w:hAnsi="Times New Roman" w:cs="Times New Roman"/>
        </w:rPr>
      </w:pPr>
    </w:p>
    <w:p w:rsidR="00F27D2E" w:rsidRPr="00487662" w:rsidRDefault="00F27D2E" w:rsidP="00CE4D8A">
      <w:pPr>
        <w:spacing w:beforeLines="50"/>
        <w:ind w:firstLine="420"/>
      </w:pPr>
      <w:r w:rsidRPr="00487662">
        <w:t>响应格式</w:t>
      </w:r>
    </w:p>
    <w:p w:rsidR="00F27D2E" w:rsidRPr="009E44FF" w:rsidRDefault="00F27D2E" w:rsidP="00707D54">
      <w:pPr>
        <w:spacing w:line="360" w:lineRule="auto"/>
        <w:ind w:left="420" w:firstLine="420"/>
        <w:rPr>
          <w:szCs w:val="21"/>
        </w:rPr>
      </w:pPr>
      <w:r w:rsidRPr="009E44FF">
        <w:rPr>
          <w:szCs w:val="21"/>
        </w:rPr>
        <w:t>开始测试的命令应答符合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中的操作类命令应答格式；</w:t>
      </w:r>
    </w:p>
    <w:p w:rsidR="00F27D2E" w:rsidRPr="009E44FF" w:rsidRDefault="00F27D2E" w:rsidP="00707D54">
      <w:pPr>
        <w:spacing w:line="360" w:lineRule="auto"/>
        <w:ind w:left="420" w:firstLine="420"/>
        <w:rPr>
          <w:szCs w:val="21"/>
        </w:rPr>
      </w:pPr>
      <w:r w:rsidRPr="009E44FF">
        <w:rPr>
          <w:szCs w:val="21"/>
        </w:rPr>
        <w:t>查询和停止测试命令应答符合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F27D2E" w:rsidRPr="00487662" w:rsidRDefault="00F27D2E" w:rsidP="00CE4D8A">
      <w:pPr>
        <w:spacing w:beforeLines="50"/>
        <w:ind w:firstLine="420"/>
      </w:pPr>
      <w:r w:rsidRPr="00487662">
        <w:t>输出参数</w:t>
      </w:r>
    </w:p>
    <w:tbl>
      <w:tblPr>
        <w:tblStyle w:val="afffffd"/>
        <w:tblW w:w="8651" w:type="dxa"/>
        <w:tblLayout w:type="fixed"/>
        <w:tblLook w:val="01E0"/>
      </w:tblPr>
      <w:tblGrid>
        <w:gridCol w:w="1079"/>
        <w:gridCol w:w="1623"/>
        <w:gridCol w:w="1972"/>
        <w:gridCol w:w="645"/>
        <w:gridCol w:w="3332"/>
      </w:tblGrid>
      <w:tr w:rsidR="00146247" w:rsidRPr="00E95A07" w:rsidTr="00146247">
        <w:trPr>
          <w:cnfStyle w:val="100000000000"/>
        </w:trPr>
        <w:tc>
          <w:tcPr>
            <w:tcW w:w="623" w:type="pct"/>
          </w:tcPr>
          <w:p w:rsidR="00146247" w:rsidRPr="00E95A07" w:rsidRDefault="00146247" w:rsidP="00F323C5">
            <w:pPr>
              <w:rPr>
                <w:szCs w:val="18"/>
              </w:rPr>
            </w:pPr>
            <w:r w:rsidRPr="00E95A07">
              <w:rPr>
                <w:rFonts w:ascii="宋体" w:eastAsia="宋体" w:hAnsi="宋体" w:cs="宋体" w:hint="eastAsia"/>
                <w:szCs w:val="18"/>
              </w:rPr>
              <w:t>参数名称</w:t>
            </w:r>
          </w:p>
        </w:tc>
        <w:tc>
          <w:tcPr>
            <w:tcW w:w="938" w:type="pct"/>
          </w:tcPr>
          <w:p w:rsidR="00146247" w:rsidRPr="00E95A07" w:rsidRDefault="00146247" w:rsidP="00F323C5">
            <w:pPr>
              <w:rPr>
                <w:szCs w:val="18"/>
              </w:rPr>
            </w:pPr>
            <w:r w:rsidRPr="00E95A07">
              <w:rPr>
                <w:rFonts w:ascii="宋体" w:eastAsia="宋体" w:hAnsi="宋体" w:cs="宋体" w:hint="eastAsia"/>
                <w:szCs w:val="18"/>
              </w:rPr>
              <w:t>数据类型</w:t>
            </w:r>
          </w:p>
        </w:tc>
        <w:tc>
          <w:tcPr>
            <w:tcW w:w="1140" w:type="pct"/>
          </w:tcPr>
          <w:p w:rsidR="00146247" w:rsidRPr="00E95A07" w:rsidRDefault="00146247" w:rsidP="00F323C5">
            <w:pPr>
              <w:rPr>
                <w:szCs w:val="18"/>
              </w:rPr>
            </w:pPr>
            <w:r w:rsidRPr="00E95A07">
              <w:rPr>
                <w:rFonts w:ascii="宋体" w:eastAsia="宋体" w:hAnsi="宋体" w:cs="宋体" w:hint="eastAsia"/>
                <w:szCs w:val="18"/>
              </w:rPr>
              <w:t>取值范围</w:t>
            </w:r>
          </w:p>
        </w:tc>
        <w:tc>
          <w:tcPr>
            <w:tcW w:w="373" w:type="pct"/>
          </w:tcPr>
          <w:p w:rsidR="00146247" w:rsidRPr="00DD0BD0" w:rsidRDefault="00146247" w:rsidP="00146247">
            <w:pPr>
              <w:rPr>
                <w:rFonts w:eastAsiaTheme="minorEastAsia"/>
                <w:szCs w:val="18"/>
              </w:rPr>
            </w:pPr>
            <w:r>
              <w:rPr>
                <w:rFonts w:eastAsiaTheme="minorEastAsia" w:hint="eastAsia"/>
                <w:szCs w:val="18"/>
              </w:rPr>
              <w:t>限定</w:t>
            </w:r>
          </w:p>
        </w:tc>
        <w:tc>
          <w:tcPr>
            <w:tcW w:w="1926" w:type="pct"/>
          </w:tcPr>
          <w:p w:rsidR="00146247" w:rsidRPr="00E95A07" w:rsidRDefault="00146247" w:rsidP="00F323C5">
            <w:pPr>
              <w:rPr>
                <w:szCs w:val="18"/>
              </w:rPr>
            </w:pPr>
            <w:r w:rsidRPr="00E95A07">
              <w:rPr>
                <w:rFonts w:ascii="宋体" w:eastAsia="宋体" w:hAnsi="宋体" w:cs="宋体" w:hint="eastAsia"/>
                <w:szCs w:val="18"/>
              </w:rPr>
              <w:t>参数说明</w:t>
            </w:r>
          </w:p>
        </w:tc>
      </w:tr>
      <w:tr w:rsidR="00146247" w:rsidRPr="00E95A07" w:rsidTr="00146247">
        <w:tc>
          <w:tcPr>
            <w:tcW w:w="623" w:type="pct"/>
          </w:tcPr>
          <w:p w:rsidR="00146247" w:rsidRPr="00E95A07" w:rsidRDefault="00146247" w:rsidP="00F323C5">
            <w:pPr>
              <w:rPr>
                <w:szCs w:val="18"/>
              </w:rPr>
            </w:pPr>
            <w:r w:rsidRPr="00E95A07">
              <w:rPr>
                <w:szCs w:val="18"/>
              </w:rPr>
              <w:t>STATE</w:t>
            </w:r>
          </w:p>
        </w:tc>
        <w:tc>
          <w:tcPr>
            <w:tcW w:w="938" w:type="pct"/>
          </w:tcPr>
          <w:p w:rsidR="00146247" w:rsidRPr="00E95A07" w:rsidRDefault="00146247" w:rsidP="00F323C5">
            <w:pPr>
              <w:rPr>
                <w:szCs w:val="18"/>
              </w:rPr>
            </w:pPr>
            <w:r w:rsidRPr="00E95A07">
              <w:rPr>
                <w:szCs w:val="18"/>
              </w:rPr>
              <w:t>OCTET STRING</w:t>
            </w:r>
          </w:p>
        </w:tc>
        <w:tc>
          <w:tcPr>
            <w:tcW w:w="1140" w:type="pct"/>
          </w:tcPr>
          <w:p w:rsidR="00146247" w:rsidRPr="001E61E1" w:rsidRDefault="00146247" w:rsidP="001E61E1">
            <w:pPr>
              <w:rPr>
                <w:rFonts w:eastAsiaTheme="minorEastAsia"/>
                <w:szCs w:val="18"/>
              </w:rPr>
            </w:pPr>
            <w:r w:rsidRPr="001E61E1">
              <w:rPr>
                <w:rFonts w:eastAsiaTheme="minorEastAsia" w:hint="eastAsia"/>
                <w:szCs w:val="18"/>
              </w:rPr>
              <w:t xml:space="preserve">1.Idle </w:t>
            </w:r>
            <w:r w:rsidRPr="001E61E1">
              <w:rPr>
                <w:rFonts w:eastAsiaTheme="minorEastAsia" w:hint="eastAsia"/>
                <w:szCs w:val="18"/>
              </w:rPr>
              <w:t>端口空闲</w:t>
            </w:r>
          </w:p>
          <w:p w:rsidR="00146247" w:rsidRPr="001E61E1" w:rsidRDefault="00146247" w:rsidP="001E61E1">
            <w:pPr>
              <w:rPr>
                <w:rFonts w:eastAsiaTheme="minorEastAsia"/>
                <w:szCs w:val="18"/>
              </w:rPr>
            </w:pPr>
            <w:r w:rsidRPr="001E61E1">
              <w:rPr>
                <w:rFonts w:eastAsiaTheme="minorEastAsia" w:hint="eastAsia"/>
                <w:szCs w:val="18"/>
              </w:rPr>
              <w:t xml:space="preserve">2.Off-hook </w:t>
            </w:r>
            <w:r w:rsidRPr="001E61E1">
              <w:rPr>
                <w:rFonts w:eastAsiaTheme="minorEastAsia" w:hint="eastAsia"/>
                <w:szCs w:val="18"/>
              </w:rPr>
              <w:t>摘机</w:t>
            </w:r>
          </w:p>
          <w:p w:rsidR="00146247" w:rsidRPr="001E61E1" w:rsidRDefault="00146247" w:rsidP="001E61E1">
            <w:pPr>
              <w:rPr>
                <w:rFonts w:eastAsiaTheme="minorEastAsia"/>
                <w:szCs w:val="18"/>
              </w:rPr>
            </w:pPr>
            <w:r w:rsidRPr="001E61E1">
              <w:rPr>
                <w:rFonts w:eastAsiaTheme="minorEastAsia" w:hint="eastAsia"/>
                <w:szCs w:val="18"/>
              </w:rPr>
              <w:t>3.Ringing</w:t>
            </w:r>
            <w:r w:rsidRPr="001E61E1">
              <w:rPr>
                <w:rFonts w:eastAsiaTheme="minorEastAsia" w:hint="eastAsia"/>
                <w:szCs w:val="18"/>
              </w:rPr>
              <w:t>正在振铃</w:t>
            </w:r>
          </w:p>
          <w:p w:rsidR="00146247" w:rsidRPr="001E61E1" w:rsidRDefault="00146247" w:rsidP="001E61E1">
            <w:pPr>
              <w:rPr>
                <w:rFonts w:eastAsiaTheme="minorEastAsia"/>
                <w:szCs w:val="18"/>
              </w:rPr>
            </w:pPr>
            <w:r w:rsidRPr="001E61E1">
              <w:rPr>
                <w:rFonts w:eastAsiaTheme="minorEastAsia" w:hint="eastAsia"/>
                <w:szCs w:val="18"/>
              </w:rPr>
              <w:t>4.Connected</w:t>
            </w:r>
            <w:r w:rsidRPr="001E61E1">
              <w:rPr>
                <w:rFonts w:eastAsiaTheme="minorEastAsia" w:hint="eastAsia"/>
                <w:szCs w:val="18"/>
              </w:rPr>
              <w:t>通话状态</w:t>
            </w:r>
          </w:p>
          <w:p w:rsidR="00146247" w:rsidRPr="001E61E1" w:rsidRDefault="00146247" w:rsidP="001E61E1">
            <w:pPr>
              <w:rPr>
                <w:rFonts w:eastAsiaTheme="minorEastAsia"/>
                <w:szCs w:val="18"/>
              </w:rPr>
            </w:pPr>
            <w:r w:rsidRPr="001E61E1">
              <w:rPr>
                <w:rFonts w:eastAsiaTheme="minorEastAsia" w:hint="eastAsia"/>
                <w:szCs w:val="18"/>
              </w:rPr>
              <w:t>5.On-hook</w:t>
            </w:r>
            <w:r w:rsidRPr="001E61E1">
              <w:rPr>
                <w:rFonts w:eastAsiaTheme="minorEastAsia" w:hint="eastAsia"/>
                <w:szCs w:val="18"/>
              </w:rPr>
              <w:t>挂机</w:t>
            </w:r>
          </w:p>
          <w:p w:rsidR="00146247" w:rsidRPr="00E44B5B" w:rsidRDefault="00146247" w:rsidP="001E61E1">
            <w:pPr>
              <w:rPr>
                <w:rFonts w:eastAsiaTheme="minorEastAsia"/>
                <w:szCs w:val="18"/>
              </w:rPr>
            </w:pPr>
            <w:r w:rsidRPr="001E61E1">
              <w:rPr>
                <w:rFonts w:eastAsiaTheme="minorEastAsia" w:hint="eastAsia"/>
                <w:szCs w:val="18"/>
              </w:rPr>
              <w:t>6.Testend</w:t>
            </w:r>
            <w:r w:rsidRPr="001E61E1">
              <w:rPr>
                <w:rFonts w:eastAsiaTheme="minorEastAsia" w:hint="eastAsia"/>
                <w:szCs w:val="18"/>
              </w:rPr>
              <w:t>测试结束</w:t>
            </w:r>
          </w:p>
        </w:tc>
        <w:tc>
          <w:tcPr>
            <w:tcW w:w="373" w:type="pct"/>
          </w:tcPr>
          <w:p w:rsidR="00146247" w:rsidRPr="00DD0BD0" w:rsidRDefault="00146247" w:rsidP="00146247">
            <w:pPr>
              <w:rPr>
                <w:rFonts w:eastAsiaTheme="minorEastAsia"/>
                <w:szCs w:val="18"/>
              </w:rPr>
            </w:pPr>
            <w:r>
              <w:rPr>
                <w:rFonts w:eastAsiaTheme="minorEastAsia" w:hint="eastAsia"/>
                <w:szCs w:val="18"/>
              </w:rPr>
              <w:t>M</w:t>
            </w:r>
          </w:p>
        </w:tc>
        <w:tc>
          <w:tcPr>
            <w:tcW w:w="1926" w:type="pct"/>
          </w:tcPr>
          <w:p w:rsidR="00146247" w:rsidRDefault="00146247" w:rsidP="00F323C5">
            <w:pPr>
              <w:rPr>
                <w:rFonts w:eastAsiaTheme="minorEastAsia"/>
                <w:szCs w:val="18"/>
              </w:rPr>
            </w:pPr>
            <w:r w:rsidRPr="00E95A07">
              <w:rPr>
                <w:rFonts w:ascii="宋体" w:eastAsia="宋体" w:hAnsi="宋体" w:cs="宋体" w:hint="eastAsia"/>
                <w:szCs w:val="18"/>
              </w:rPr>
              <w:t>当前状态</w:t>
            </w:r>
          </w:p>
          <w:p w:rsidR="00146247" w:rsidRPr="00E95A07" w:rsidRDefault="00146247" w:rsidP="00E44B5B">
            <w:pPr>
              <w:rPr>
                <w:szCs w:val="18"/>
              </w:rPr>
            </w:pPr>
            <w:r>
              <w:rPr>
                <w:szCs w:val="18"/>
              </w:rPr>
              <w:t>Idle</w:t>
            </w:r>
            <w:r>
              <w:rPr>
                <w:rFonts w:eastAsiaTheme="minorEastAsia" w:hint="eastAsia"/>
                <w:szCs w:val="18"/>
              </w:rPr>
              <w:t>：</w:t>
            </w:r>
            <w:r w:rsidRPr="00E95A07">
              <w:rPr>
                <w:rFonts w:ascii="宋体" w:eastAsia="宋体" w:hAnsi="宋体" w:cs="宋体" w:hint="eastAsia"/>
                <w:szCs w:val="18"/>
              </w:rPr>
              <w:t>端口空闲</w:t>
            </w:r>
          </w:p>
          <w:p w:rsidR="00146247" w:rsidRPr="00E95A07" w:rsidRDefault="00146247" w:rsidP="00E44B5B">
            <w:pPr>
              <w:rPr>
                <w:szCs w:val="18"/>
              </w:rPr>
            </w:pPr>
            <w:r w:rsidRPr="00E95A07">
              <w:rPr>
                <w:szCs w:val="18"/>
              </w:rPr>
              <w:t>Off-hook</w:t>
            </w:r>
            <w:r>
              <w:rPr>
                <w:rFonts w:eastAsiaTheme="minorEastAsia" w:hint="eastAsia"/>
                <w:szCs w:val="18"/>
              </w:rPr>
              <w:t>：</w:t>
            </w:r>
            <w:r w:rsidRPr="00E95A07">
              <w:rPr>
                <w:rFonts w:ascii="宋体" w:eastAsia="宋体" w:hAnsi="宋体" w:cs="宋体" w:hint="eastAsia"/>
                <w:szCs w:val="18"/>
              </w:rPr>
              <w:t>摘机</w:t>
            </w:r>
          </w:p>
          <w:p w:rsidR="00146247" w:rsidRPr="00E95A07" w:rsidRDefault="00146247" w:rsidP="00E44B5B">
            <w:pPr>
              <w:rPr>
                <w:szCs w:val="18"/>
              </w:rPr>
            </w:pPr>
            <w:r w:rsidRPr="00E95A07">
              <w:rPr>
                <w:szCs w:val="18"/>
              </w:rPr>
              <w:t>Ringing</w:t>
            </w:r>
            <w:r>
              <w:rPr>
                <w:rFonts w:eastAsiaTheme="minorEastAsia" w:hint="eastAsia"/>
                <w:szCs w:val="18"/>
              </w:rPr>
              <w:t>：</w:t>
            </w:r>
            <w:r w:rsidRPr="00E95A07">
              <w:rPr>
                <w:rFonts w:ascii="宋体" w:eastAsia="宋体" w:hAnsi="宋体" w:cs="宋体" w:hint="eastAsia"/>
                <w:szCs w:val="18"/>
              </w:rPr>
              <w:t>正在振铃</w:t>
            </w:r>
          </w:p>
          <w:p w:rsidR="00146247" w:rsidRPr="00E95A07" w:rsidRDefault="00146247" w:rsidP="00E44B5B">
            <w:pPr>
              <w:rPr>
                <w:szCs w:val="18"/>
              </w:rPr>
            </w:pPr>
            <w:r w:rsidRPr="00E95A07">
              <w:rPr>
                <w:szCs w:val="18"/>
              </w:rPr>
              <w:t>Connected</w:t>
            </w:r>
            <w:r>
              <w:rPr>
                <w:rFonts w:eastAsiaTheme="minorEastAsia" w:hint="eastAsia"/>
                <w:szCs w:val="18"/>
              </w:rPr>
              <w:t>：</w:t>
            </w:r>
            <w:r w:rsidRPr="00E95A07">
              <w:rPr>
                <w:rFonts w:ascii="宋体" w:eastAsia="宋体" w:hAnsi="宋体" w:cs="宋体" w:hint="eastAsia"/>
                <w:szCs w:val="18"/>
              </w:rPr>
              <w:t>通话状态</w:t>
            </w:r>
          </w:p>
          <w:p w:rsidR="00146247" w:rsidRPr="00E95A07" w:rsidRDefault="00146247" w:rsidP="00E44B5B">
            <w:pPr>
              <w:rPr>
                <w:szCs w:val="18"/>
              </w:rPr>
            </w:pPr>
            <w:r w:rsidRPr="00E95A07">
              <w:rPr>
                <w:szCs w:val="18"/>
              </w:rPr>
              <w:t>On-hook</w:t>
            </w:r>
            <w:r>
              <w:rPr>
                <w:rFonts w:eastAsiaTheme="minorEastAsia" w:hint="eastAsia"/>
                <w:szCs w:val="18"/>
              </w:rPr>
              <w:t>：</w:t>
            </w:r>
            <w:r w:rsidRPr="00E95A07">
              <w:rPr>
                <w:rFonts w:ascii="宋体" w:eastAsia="宋体" w:hAnsi="宋体" w:cs="宋体" w:hint="eastAsia"/>
                <w:szCs w:val="18"/>
              </w:rPr>
              <w:t>挂机</w:t>
            </w:r>
          </w:p>
          <w:p w:rsidR="00146247" w:rsidRDefault="00146247" w:rsidP="00E44B5B">
            <w:pPr>
              <w:rPr>
                <w:rFonts w:eastAsiaTheme="minorEastAsia"/>
                <w:szCs w:val="18"/>
              </w:rPr>
            </w:pPr>
            <w:r w:rsidRPr="00E95A07">
              <w:rPr>
                <w:szCs w:val="18"/>
              </w:rPr>
              <w:t>Testend</w:t>
            </w:r>
            <w:r>
              <w:rPr>
                <w:rFonts w:eastAsiaTheme="minorEastAsia" w:hint="eastAsia"/>
                <w:szCs w:val="18"/>
              </w:rPr>
              <w:t>：</w:t>
            </w:r>
            <w:r w:rsidRPr="00E95A07">
              <w:rPr>
                <w:rFonts w:ascii="宋体" w:eastAsia="宋体" w:hAnsi="宋体" w:cs="宋体" w:hint="eastAsia"/>
                <w:szCs w:val="18"/>
              </w:rPr>
              <w:t>测试结束</w:t>
            </w:r>
          </w:p>
          <w:p w:rsidR="00146247" w:rsidRPr="00DD0BD0" w:rsidRDefault="00146247" w:rsidP="00E44B5B">
            <w:pPr>
              <w:rPr>
                <w:rFonts w:eastAsiaTheme="minorEastAsia"/>
                <w:szCs w:val="18"/>
              </w:rPr>
            </w:pPr>
            <w:r w:rsidRPr="00E95A07">
              <w:rPr>
                <w:szCs w:val="18"/>
              </w:rPr>
              <w:t>Action</w:t>
            </w:r>
            <w:r w:rsidRPr="00E95A07">
              <w:rPr>
                <w:rFonts w:ascii="宋体" w:eastAsia="宋体" w:hAnsi="宋体" w:cs="宋体" w:hint="eastAsia"/>
                <w:szCs w:val="18"/>
              </w:rPr>
              <w:t>参数为：</w:t>
            </w:r>
            <w:r w:rsidRPr="00E95A07">
              <w:rPr>
                <w:szCs w:val="18"/>
              </w:rPr>
              <w:t>stop</w:t>
            </w:r>
            <w:r w:rsidRPr="00E95A07">
              <w:rPr>
                <w:rFonts w:ascii="宋体" w:eastAsia="宋体" w:hAnsi="宋体" w:cs="宋体" w:hint="eastAsia"/>
                <w:szCs w:val="18"/>
              </w:rPr>
              <w:t>、</w:t>
            </w:r>
            <w:r w:rsidRPr="00E95A07">
              <w:rPr>
                <w:szCs w:val="18"/>
              </w:rPr>
              <w:t>query</w:t>
            </w:r>
            <w:r w:rsidRPr="00E95A07">
              <w:rPr>
                <w:rFonts w:ascii="宋体" w:eastAsia="宋体" w:hAnsi="宋体" w:cs="宋体" w:hint="eastAsia"/>
                <w:szCs w:val="18"/>
              </w:rPr>
              <w:t>时返回</w:t>
            </w:r>
            <w:r w:rsidRPr="00E95A07">
              <w:rPr>
                <w:rFonts w:ascii="宋体" w:eastAsia="宋体" w:hAnsi="宋体" w:cs="宋体" w:hint="eastAsia"/>
                <w:szCs w:val="18"/>
              </w:rPr>
              <w:lastRenderedPageBreak/>
              <w:t>该参数</w:t>
            </w:r>
          </w:p>
        </w:tc>
      </w:tr>
      <w:tr w:rsidR="00146247" w:rsidRPr="00E95A07" w:rsidTr="00146247">
        <w:trPr>
          <w:trHeight w:val="1605"/>
        </w:trPr>
        <w:tc>
          <w:tcPr>
            <w:tcW w:w="623" w:type="pct"/>
          </w:tcPr>
          <w:p w:rsidR="00146247" w:rsidRPr="00E95A07" w:rsidRDefault="00146247" w:rsidP="00F323C5">
            <w:pPr>
              <w:rPr>
                <w:szCs w:val="18"/>
              </w:rPr>
            </w:pPr>
            <w:r w:rsidRPr="00E95A07">
              <w:rPr>
                <w:szCs w:val="18"/>
              </w:rPr>
              <w:lastRenderedPageBreak/>
              <w:t>Conclusion</w:t>
            </w:r>
          </w:p>
        </w:tc>
        <w:tc>
          <w:tcPr>
            <w:tcW w:w="938" w:type="pct"/>
          </w:tcPr>
          <w:p w:rsidR="00146247" w:rsidRPr="00E95A07" w:rsidRDefault="00146247" w:rsidP="00F323C5">
            <w:pPr>
              <w:rPr>
                <w:szCs w:val="18"/>
              </w:rPr>
            </w:pPr>
            <w:r w:rsidRPr="00E95A07">
              <w:rPr>
                <w:szCs w:val="18"/>
              </w:rPr>
              <w:t>INTEGER</w:t>
            </w:r>
          </w:p>
        </w:tc>
        <w:tc>
          <w:tcPr>
            <w:tcW w:w="1140" w:type="pct"/>
          </w:tcPr>
          <w:p w:rsidR="00146247" w:rsidRPr="00E44B5B" w:rsidRDefault="00146247" w:rsidP="00F323C5">
            <w:pPr>
              <w:rPr>
                <w:rFonts w:eastAsiaTheme="minorEastAsia"/>
                <w:szCs w:val="18"/>
              </w:rPr>
            </w:pPr>
            <w:r w:rsidRPr="00E95A07">
              <w:rPr>
                <w:szCs w:val="18"/>
              </w:rPr>
              <w:t>1</w:t>
            </w:r>
            <w:r>
              <w:rPr>
                <w:rFonts w:eastAsiaTheme="minorEastAsia" w:hint="eastAsia"/>
                <w:szCs w:val="18"/>
              </w:rPr>
              <w:t>-3</w:t>
            </w:r>
          </w:p>
        </w:tc>
        <w:tc>
          <w:tcPr>
            <w:tcW w:w="373" w:type="pct"/>
          </w:tcPr>
          <w:p w:rsidR="00146247" w:rsidRPr="00E95A07" w:rsidRDefault="00146247" w:rsidP="00146247">
            <w:pPr>
              <w:rPr>
                <w:szCs w:val="18"/>
              </w:rPr>
            </w:pPr>
            <w:r>
              <w:rPr>
                <w:rFonts w:eastAsiaTheme="minorEastAsia" w:hint="eastAsia"/>
                <w:szCs w:val="18"/>
              </w:rPr>
              <w:t>M</w:t>
            </w:r>
          </w:p>
        </w:tc>
        <w:tc>
          <w:tcPr>
            <w:tcW w:w="1926" w:type="pct"/>
          </w:tcPr>
          <w:p w:rsidR="00146247" w:rsidRPr="00E95A07" w:rsidRDefault="00146247" w:rsidP="00F323C5">
            <w:pPr>
              <w:rPr>
                <w:szCs w:val="18"/>
              </w:rPr>
            </w:pPr>
            <w:r>
              <w:rPr>
                <w:rFonts w:eastAsiaTheme="minorEastAsia" w:hint="eastAsia"/>
                <w:szCs w:val="18"/>
              </w:rPr>
              <w:t>1</w:t>
            </w:r>
            <w:r>
              <w:rPr>
                <w:rFonts w:eastAsiaTheme="minorEastAsia" w:hint="eastAsia"/>
                <w:szCs w:val="18"/>
              </w:rPr>
              <w:t>：</w:t>
            </w:r>
            <w:r w:rsidRPr="00E95A07">
              <w:rPr>
                <w:rFonts w:ascii="宋体" w:eastAsia="宋体" w:hAnsi="宋体" w:cs="宋体" w:hint="eastAsia"/>
                <w:szCs w:val="18"/>
              </w:rPr>
              <w:t>成功</w:t>
            </w:r>
          </w:p>
          <w:p w:rsidR="00146247" w:rsidRPr="00E95A07" w:rsidRDefault="00146247" w:rsidP="00F323C5">
            <w:pPr>
              <w:rPr>
                <w:szCs w:val="18"/>
              </w:rPr>
            </w:pPr>
            <w:r>
              <w:rPr>
                <w:rFonts w:eastAsiaTheme="minorEastAsia" w:hint="eastAsia"/>
                <w:szCs w:val="18"/>
              </w:rPr>
              <w:t>2</w:t>
            </w:r>
            <w:r>
              <w:rPr>
                <w:rFonts w:eastAsiaTheme="minorEastAsia" w:hint="eastAsia"/>
                <w:szCs w:val="18"/>
              </w:rPr>
              <w:t>：</w:t>
            </w:r>
            <w:r w:rsidRPr="00E95A07">
              <w:rPr>
                <w:rFonts w:ascii="宋体" w:eastAsia="宋体" w:hAnsi="宋体" w:cs="宋体" w:hint="eastAsia"/>
                <w:szCs w:val="18"/>
              </w:rPr>
              <w:t>失败</w:t>
            </w:r>
          </w:p>
          <w:p w:rsidR="00146247" w:rsidRDefault="00146247" w:rsidP="00F323C5">
            <w:pPr>
              <w:rPr>
                <w:rFonts w:eastAsiaTheme="minorEastAsia"/>
                <w:szCs w:val="18"/>
              </w:rPr>
            </w:pPr>
            <w:r>
              <w:rPr>
                <w:rFonts w:eastAsiaTheme="minorEastAsia" w:hint="eastAsia"/>
                <w:szCs w:val="18"/>
              </w:rPr>
              <w:t>3</w:t>
            </w:r>
            <w:r>
              <w:rPr>
                <w:rFonts w:eastAsiaTheme="minorEastAsia" w:hint="eastAsia"/>
                <w:szCs w:val="18"/>
              </w:rPr>
              <w:t>：</w:t>
            </w:r>
            <w:r w:rsidRPr="00E95A07">
              <w:rPr>
                <w:rFonts w:ascii="宋体" w:eastAsia="宋体" w:hAnsi="宋体" w:cs="宋体" w:hint="eastAsia"/>
                <w:szCs w:val="18"/>
              </w:rPr>
              <w:t>话路已建立，测试人员未确认通话情况</w:t>
            </w:r>
          </w:p>
          <w:p w:rsidR="00146247" w:rsidRPr="00DD0BD0" w:rsidRDefault="00146247" w:rsidP="00F323C5">
            <w:pPr>
              <w:rPr>
                <w:rFonts w:eastAsiaTheme="minorEastAsia"/>
                <w:szCs w:val="18"/>
              </w:rPr>
            </w:pPr>
            <w:r w:rsidRPr="00E95A07">
              <w:rPr>
                <w:szCs w:val="18"/>
              </w:rPr>
              <w:t>Action</w:t>
            </w:r>
            <w:r w:rsidRPr="00E95A07">
              <w:rPr>
                <w:rFonts w:ascii="宋体" w:eastAsia="宋体" w:hAnsi="宋体" w:cs="宋体" w:hint="eastAsia"/>
                <w:szCs w:val="18"/>
              </w:rPr>
              <w:t>参数为：</w:t>
            </w:r>
            <w:r w:rsidRPr="00E95A07">
              <w:rPr>
                <w:szCs w:val="18"/>
              </w:rPr>
              <w:t>stop</w:t>
            </w:r>
            <w:r w:rsidRPr="00E95A07">
              <w:rPr>
                <w:rFonts w:ascii="宋体" w:eastAsia="宋体" w:hAnsi="宋体" w:cs="宋体" w:hint="eastAsia"/>
                <w:szCs w:val="18"/>
              </w:rPr>
              <w:t>时返回该参数</w:t>
            </w:r>
          </w:p>
        </w:tc>
      </w:tr>
      <w:tr w:rsidR="00146247" w:rsidRPr="00E95A07" w:rsidTr="00146247">
        <w:trPr>
          <w:trHeight w:val="1932"/>
        </w:trPr>
        <w:tc>
          <w:tcPr>
            <w:tcW w:w="623" w:type="pct"/>
          </w:tcPr>
          <w:p w:rsidR="00146247" w:rsidRPr="00E95A07" w:rsidRDefault="00146247" w:rsidP="00F323C5">
            <w:pPr>
              <w:rPr>
                <w:szCs w:val="18"/>
              </w:rPr>
            </w:pPr>
            <w:r w:rsidRPr="00E95A07">
              <w:rPr>
                <w:szCs w:val="18"/>
              </w:rPr>
              <w:t>FailReason</w:t>
            </w:r>
          </w:p>
        </w:tc>
        <w:tc>
          <w:tcPr>
            <w:tcW w:w="938" w:type="pct"/>
          </w:tcPr>
          <w:p w:rsidR="00146247" w:rsidRPr="00E95A07" w:rsidRDefault="00146247" w:rsidP="00F323C5">
            <w:pPr>
              <w:rPr>
                <w:szCs w:val="18"/>
              </w:rPr>
            </w:pPr>
            <w:r w:rsidRPr="00E95A07">
              <w:rPr>
                <w:szCs w:val="18"/>
              </w:rPr>
              <w:t>INTEGER</w:t>
            </w:r>
          </w:p>
        </w:tc>
        <w:tc>
          <w:tcPr>
            <w:tcW w:w="1140" w:type="pct"/>
          </w:tcPr>
          <w:p w:rsidR="00146247" w:rsidRPr="00E44B5B" w:rsidRDefault="00146247" w:rsidP="00F323C5">
            <w:pPr>
              <w:rPr>
                <w:rFonts w:eastAsiaTheme="minorEastAsia"/>
                <w:szCs w:val="18"/>
              </w:rPr>
            </w:pPr>
            <w:r w:rsidRPr="00E95A07">
              <w:rPr>
                <w:szCs w:val="18"/>
              </w:rPr>
              <w:t>1</w:t>
            </w:r>
            <w:r>
              <w:rPr>
                <w:rFonts w:eastAsiaTheme="minorEastAsia" w:hint="eastAsia"/>
                <w:szCs w:val="18"/>
              </w:rPr>
              <w:t>-4</w:t>
            </w:r>
          </w:p>
        </w:tc>
        <w:tc>
          <w:tcPr>
            <w:tcW w:w="373" w:type="pct"/>
          </w:tcPr>
          <w:p w:rsidR="00146247" w:rsidRPr="00E95A07" w:rsidRDefault="00146247" w:rsidP="00146247">
            <w:pPr>
              <w:rPr>
                <w:szCs w:val="18"/>
              </w:rPr>
            </w:pPr>
            <w:r>
              <w:rPr>
                <w:rFonts w:eastAsiaTheme="minorEastAsia" w:hint="eastAsia"/>
                <w:szCs w:val="18"/>
              </w:rPr>
              <w:t>M</w:t>
            </w:r>
          </w:p>
        </w:tc>
        <w:tc>
          <w:tcPr>
            <w:tcW w:w="1926" w:type="pct"/>
          </w:tcPr>
          <w:p w:rsidR="00146247" w:rsidRPr="00E95A07" w:rsidRDefault="00146247" w:rsidP="00F323C5">
            <w:pPr>
              <w:rPr>
                <w:szCs w:val="18"/>
              </w:rPr>
            </w:pPr>
            <w:r>
              <w:rPr>
                <w:rFonts w:eastAsiaTheme="minorEastAsia" w:hint="eastAsia"/>
                <w:szCs w:val="18"/>
              </w:rPr>
              <w:t>1</w:t>
            </w:r>
            <w:r>
              <w:rPr>
                <w:rFonts w:eastAsiaTheme="minorEastAsia" w:hint="eastAsia"/>
                <w:szCs w:val="18"/>
              </w:rPr>
              <w:t>：</w:t>
            </w:r>
            <w:r w:rsidRPr="00E95A07">
              <w:rPr>
                <w:rFonts w:ascii="宋体" w:eastAsia="宋体" w:hAnsi="宋体" w:cs="宋体" w:hint="eastAsia"/>
                <w:szCs w:val="18"/>
              </w:rPr>
              <w:t>无信令交互</w:t>
            </w:r>
          </w:p>
          <w:p w:rsidR="00146247" w:rsidRPr="00E95A07" w:rsidRDefault="00146247" w:rsidP="00F323C5">
            <w:pPr>
              <w:rPr>
                <w:szCs w:val="18"/>
              </w:rPr>
            </w:pPr>
            <w:r>
              <w:rPr>
                <w:rFonts w:eastAsiaTheme="minorEastAsia" w:hint="eastAsia"/>
                <w:szCs w:val="18"/>
              </w:rPr>
              <w:t>2</w:t>
            </w:r>
            <w:r>
              <w:rPr>
                <w:rFonts w:eastAsiaTheme="minorEastAsia" w:hint="eastAsia"/>
                <w:szCs w:val="18"/>
              </w:rPr>
              <w:t>：</w:t>
            </w:r>
            <w:r w:rsidRPr="00E95A07">
              <w:rPr>
                <w:rFonts w:ascii="宋体" w:eastAsia="宋体" w:hAnsi="宋体" w:cs="宋体" w:hint="eastAsia"/>
                <w:szCs w:val="18"/>
              </w:rPr>
              <w:t>被叫已摘机，</w:t>
            </w:r>
            <w:r w:rsidRPr="00E95A07">
              <w:rPr>
                <w:szCs w:val="18"/>
              </w:rPr>
              <w:t>SS</w:t>
            </w:r>
            <w:r w:rsidRPr="00E95A07">
              <w:rPr>
                <w:rFonts w:ascii="宋体" w:eastAsia="宋体" w:hAnsi="宋体" w:cs="宋体" w:hint="eastAsia"/>
                <w:szCs w:val="18"/>
              </w:rPr>
              <w:t>未响应已摘机信令</w:t>
            </w:r>
          </w:p>
          <w:p w:rsidR="00146247" w:rsidRPr="00E95A07" w:rsidRDefault="00146247" w:rsidP="00F323C5">
            <w:pPr>
              <w:rPr>
                <w:szCs w:val="18"/>
              </w:rPr>
            </w:pPr>
            <w:r>
              <w:rPr>
                <w:rFonts w:eastAsiaTheme="minorEastAsia" w:hint="eastAsia"/>
                <w:szCs w:val="18"/>
              </w:rPr>
              <w:t>3</w:t>
            </w:r>
            <w:r>
              <w:rPr>
                <w:rFonts w:eastAsiaTheme="minorEastAsia" w:hint="eastAsia"/>
                <w:szCs w:val="18"/>
              </w:rPr>
              <w:t>：</w:t>
            </w:r>
            <w:r w:rsidRPr="00E95A07">
              <w:rPr>
                <w:szCs w:val="18"/>
              </w:rPr>
              <w:t>MG</w:t>
            </w:r>
            <w:r w:rsidRPr="00E95A07">
              <w:rPr>
                <w:rFonts w:ascii="宋体" w:eastAsia="宋体" w:hAnsi="宋体" w:cs="宋体" w:hint="eastAsia"/>
                <w:szCs w:val="18"/>
              </w:rPr>
              <w:t>内部原因</w:t>
            </w:r>
          </w:p>
          <w:p w:rsidR="00146247" w:rsidRDefault="00146247" w:rsidP="00F323C5">
            <w:pPr>
              <w:rPr>
                <w:rFonts w:eastAsiaTheme="minorEastAsia"/>
                <w:szCs w:val="18"/>
              </w:rPr>
            </w:pPr>
            <w:r>
              <w:rPr>
                <w:rFonts w:eastAsiaTheme="minorEastAsia" w:hint="eastAsia"/>
                <w:szCs w:val="18"/>
              </w:rPr>
              <w:t>4</w:t>
            </w:r>
            <w:r>
              <w:rPr>
                <w:rFonts w:eastAsiaTheme="minorEastAsia" w:hint="eastAsia"/>
                <w:szCs w:val="18"/>
              </w:rPr>
              <w:t>：</w:t>
            </w:r>
            <w:r w:rsidRPr="00E95A07">
              <w:rPr>
                <w:rFonts w:ascii="宋体" w:eastAsia="宋体" w:hAnsi="宋体" w:cs="宋体" w:hint="eastAsia"/>
                <w:szCs w:val="18"/>
              </w:rPr>
              <w:t>其他</w:t>
            </w:r>
          </w:p>
          <w:p w:rsidR="00146247" w:rsidRPr="00DD0BD0" w:rsidRDefault="00146247" w:rsidP="00F323C5">
            <w:pPr>
              <w:rPr>
                <w:rFonts w:eastAsiaTheme="minorEastAsia"/>
                <w:szCs w:val="18"/>
              </w:rPr>
            </w:pPr>
            <w:r w:rsidRPr="00E95A07">
              <w:rPr>
                <w:szCs w:val="18"/>
              </w:rPr>
              <w:t>Action</w:t>
            </w:r>
            <w:r w:rsidRPr="00E95A07">
              <w:rPr>
                <w:rFonts w:ascii="宋体" w:eastAsia="宋体" w:hAnsi="宋体" w:cs="宋体" w:hint="eastAsia"/>
                <w:szCs w:val="18"/>
              </w:rPr>
              <w:t>参数为：</w:t>
            </w:r>
            <w:r w:rsidRPr="00E95A07">
              <w:rPr>
                <w:szCs w:val="18"/>
              </w:rPr>
              <w:t>stop</w:t>
            </w:r>
            <w:r w:rsidRPr="00E95A07">
              <w:rPr>
                <w:rFonts w:ascii="宋体" w:eastAsia="宋体" w:hAnsi="宋体" w:cs="宋体" w:hint="eastAsia"/>
                <w:szCs w:val="18"/>
              </w:rPr>
              <w:t>时返回该参数</w:t>
            </w:r>
          </w:p>
        </w:tc>
      </w:tr>
    </w:tbl>
    <w:p w:rsidR="00F27D2E" w:rsidRPr="009E44FF" w:rsidRDefault="00F27D2E" w:rsidP="00F27D2E"/>
    <w:p w:rsidR="00F27D2E" w:rsidRPr="00980B53" w:rsidRDefault="00F27D2E" w:rsidP="00D90109">
      <w:pPr>
        <w:pStyle w:val="af4"/>
        <w:spacing w:before="156"/>
        <w:ind w:left="0"/>
      </w:pPr>
      <w:bookmarkStart w:id="1048" w:name="_Toc422211236"/>
      <w:r>
        <w:t>呼出仿真测试</w:t>
      </w:r>
      <w:bookmarkEnd w:id="1048"/>
    </w:p>
    <w:p w:rsidR="00F27D2E" w:rsidRPr="00487662" w:rsidRDefault="00F27D2E" w:rsidP="00CE4D8A">
      <w:pPr>
        <w:spacing w:beforeLines="50"/>
        <w:ind w:firstLine="420"/>
      </w:pPr>
      <w:r w:rsidRPr="00487662">
        <w:t>功能描述</w:t>
      </w:r>
    </w:p>
    <w:p w:rsidR="00F27D2E" w:rsidRPr="009E44FF" w:rsidRDefault="00F27D2E" w:rsidP="00707D54">
      <w:pPr>
        <w:spacing w:line="360" w:lineRule="auto"/>
        <w:ind w:left="420" w:firstLine="420"/>
        <w:rPr>
          <w:szCs w:val="21"/>
        </w:rPr>
      </w:pPr>
      <w:r w:rsidRPr="009E44FF">
        <w:rPr>
          <w:szCs w:val="21"/>
        </w:rPr>
        <w:t>呼出仿真是在一个呼叫中由程序控制自动完成主叫用户的所有操作，并在呼叫接通后，由人工根据能否听到主叫放音来验证主叫仿真端口是否可以正常拨号并通话。</w:t>
      </w:r>
    </w:p>
    <w:p w:rsidR="00F27D2E" w:rsidRPr="009E44FF" w:rsidRDefault="00F27D2E" w:rsidP="00707D54">
      <w:pPr>
        <w:spacing w:line="360" w:lineRule="auto"/>
        <w:ind w:left="420" w:firstLine="420"/>
        <w:rPr>
          <w:szCs w:val="21"/>
        </w:rPr>
      </w:pPr>
      <w:r w:rsidRPr="009E44FF">
        <w:rPr>
          <w:szCs w:val="21"/>
        </w:rPr>
        <w:t>说明</w:t>
      </w:r>
      <w:r w:rsidRPr="009E44FF">
        <w:rPr>
          <w:szCs w:val="21"/>
        </w:rPr>
        <w:t>:</w:t>
      </w:r>
      <w:r w:rsidRPr="009E44FF">
        <w:rPr>
          <w:szCs w:val="21"/>
        </w:rPr>
        <w:t>开始测试命令下发一定时间后测试系统没有下发终止测试命令，测试自动终止。</w:t>
      </w:r>
    </w:p>
    <w:p w:rsidR="00F27D2E" w:rsidRPr="00487662" w:rsidRDefault="00F27D2E" w:rsidP="00CE4D8A">
      <w:pPr>
        <w:spacing w:beforeLines="50"/>
        <w:ind w:firstLine="420"/>
      </w:pPr>
      <w:r w:rsidRPr="00487662">
        <w:t>命令格式</w:t>
      </w:r>
    </w:p>
    <w:p w:rsidR="00F27D2E" w:rsidRPr="009E44FF" w:rsidRDefault="00F27D2E" w:rsidP="00707D54">
      <w:pPr>
        <w:spacing w:line="360" w:lineRule="auto"/>
        <w:ind w:left="420" w:firstLine="420"/>
        <w:rPr>
          <w:szCs w:val="21"/>
        </w:rPr>
      </w:pPr>
      <w:r w:rsidRPr="009E44FF">
        <w:rPr>
          <w:szCs w:val="21"/>
        </w:rPr>
        <w:t>TEST-CALLERSIMULATION::ONUIP=onu_name|OLTID=olt_name[,PONID=ponport_location,ONUIDTYPE=id-type,ONUID=onu_index],ONUPORT=post_index:CTAG::ACTION=action-type,TEL=tel-number[,TIMEOUT=timeout];</w:t>
      </w:r>
    </w:p>
    <w:p w:rsidR="00F27D2E" w:rsidRPr="00487662" w:rsidRDefault="00F27D2E" w:rsidP="00CE4D8A">
      <w:pPr>
        <w:spacing w:beforeLines="50"/>
        <w:ind w:firstLine="420"/>
      </w:pPr>
      <w:r w:rsidRPr="00487662">
        <w:t>输入参数</w:t>
      </w:r>
    </w:p>
    <w:tbl>
      <w:tblPr>
        <w:tblStyle w:val="afffffd"/>
        <w:tblW w:w="9041" w:type="dxa"/>
        <w:tblInd w:w="-290" w:type="dxa"/>
        <w:tblLayout w:type="fixed"/>
        <w:tblLook w:val="01E0"/>
      </w:tblPr>
      <w:tblGrid>
        <w:gridCol w:w="1370"/>
        <w:gridCol w:w="1624"/>
        <w:gridCol w:w="1622"/>
        <w:gridCol w:w="740"/>
        <w:gridCol w:w="3685"/>
      </w:tblGrid>
      <w:tr w:rsidR="00146247" w:rsidRPr="00E95A07" w:rsidTr="00146247">
        <w:trPr>
          <w:cnfStyle w:val="100000000000"/>
        </w:trPr>
        <w:tc>
          <w:tcPr>
            <w:tcW w:w="758" w:type="pct"/>
          </w:tcPr>
          <w:p w:rsidR="00146247" w:rsidRPr="00E95A07" w:rsidRDefault="00146247" w:rsidP="00F323C5">
            <w:pPr>
              <w:rPr>
                <w:szCs w:val="18"/>
              </w:rPr>
            </w:pPr>
            <w:r w:rsidRPr="00E95A07">
              <w:rPr>
                <w:rFonts w:ascii="宋体" w:eastAsia="宋体" w:hAnsi="宋体" w:cs="宋体" w:hint="eastAsia"/>
                <w:szCs w:val="18"/>
              </w:rPr>
              <w:t>参数名称</w:t>
            </w:r>
          </w:p>
        </w:tc>
        <w:tc>
          <w:tcPr>
            <w:tcW w:w="898" w:type="pct"/>
          </w:tcPr>
          <w:p w:rsidR="00146247" w:rsidRPr="00E95A07" w:rsidRDefault="00146247" w:rsidP="00F323C5">
            <w:pPr>
              <w:rPr>
                <w:szCs w:val="18"/>
              </w:rPr>
            </w:pPr>
            <w:r w:rsidRPr="00E95A07">
              <w:rPr>
                <w:rFonts w:ascii="宋体" w:eastAsia="宋体" w:hAnsi="宋体" w:cs="宋体" w:hint="eastAsia"/>
                <w:szCs w:val="18"/>
              </w:rPr>
              <w:t>数据类型</w:t>
            </w:r>
          </w:p>
        </w:tc>
        <w:tc>
          <w:tcPr>
            <w:tcW w:w="897" w:type="pct"/>
          </w:tcPr>
          <w:p w:rsidR="00146247" w:rsidRPr="00E95A07" w:rsidRDefault="00146247" w:rsidP="00F323C5">
            <w:pPr>
              <w:rPr>
                <w:szCs w:val="18"/>
              </w:rPr>
            </w:pPr>
            <w:r w:rsidRPr="00E95A07">
              <w:rPr>
                <w:rFonts w:ascii="宋体" w:eastAsia="宋体" w:hAnsi="宋体" w:cs="宋体" w:hint="eastAsia"/>
                <w:szCs w:val="18"/>
              </w:rPr>
              <w:t>取值范围</w:t>
            </w:r>
          </w:p>
        </w:tc>
        <w:tc>
          <w:tcPr>
            <w:tcW w:w="409" w:type="pct"/>
          </w:tcPr>
          <w:p w:rsidR="00146247" w:rsidRPr="00E53E42" w:rsidRDefault="00146247" w:rsidP="00146247">
            <w:pPr>
              <w:rPr>
                <w:rFonts w:eastAsiaTheme="minorEastAsia"/>
                <w:szCs w:val="18"/>
              </w:rPr>
            </w:pPr>
            <w:r>
              <w:rPr>
                <w:rFonts w:eastAsiaTheme="minorEastAsia" w:hint="eastAsia"/>
                <w:szCs w:val="18"/>
              </w:rPr>
              <w:t>限定</w:t>
            </w:r>
          </w:p>
        </w:tc>
        <w:tc>
          <w:tcPr>
            <w:tcW w:w="2038" w:type="pct"/>
          </w:tcPr>
          <w:p w:rsidR="00146247" w:rsidRPr="00E95A07" w:rsidRDefault="00146247" w:rsidP="00F323C5">
            <w:pPr>
              <w:rPr>
                <w:szCs w:val="18"/>
              </w:rPr>
            </w:pPr>
            <w:r w:rsidRPr="00E95A07">
              <w:rPr>
                <w:rFonts w:ascii="宋体" w:eastAsia="宋体" w:hAnsi="宋体" w:cs="宋体" w:hint="eastAsia"/>
                <w:szCs w:val="18"/>
              </w:rPr>
              <w:t>参数说明</w:t>
            </w:r>
          </w:p>
        </w:tc>
      </w:tr>
      <w:tr w:rsidR="00146247" w:rsidRPr="00E95A07" w:rsidTr="00146247">
        <w:tc>
          <w:tcPr>
            <w:tcW w:w="758" w:type="pct"/>
          </w:tcPr>
          <w:p w:rsidR="00146247" w:rsidRPr="00E95A07" w:rsidRDefault="00146247" w:rsidP="00F323C5">
            <w:pPr>
              <w:rPr>
                <w:szCs w:val="18"/>
              </w:rPr>
            </w:pPr>
            <w:r w:rsidRPr="00E95A07">
              <w:rPr>
                <w:szCs w:val="18"/>
              </w:rPr>
              <w:t>ONUIP</w:t>
            </w:r>
          </w:p>
        </w:tc>
        <w:tc>
          <w:tcPr>
            <w:tcW w:w="898" w:type="pct"/>
          </w:tcPr>
          <w:p w:rsidR="00146247" w:rsidRPr="00E95A07" w:rsidRDefault="00146247" w:rsidP="00F323C5">
            <w:pPr>
              <w:rPr>
                <w:szCs w:val="18"/>
              </w:rPr>
            </w:pPr>
            <w:r w:rsidRPr="00E95A07">
              <w:rPr>
                <w:szCs w:val="18"/>
              </w:rPr>
              <w:t>OCTET STRING</w:t>
            </w:r>
          </w:p>
        </w:tc>
        <w:tc>
          <w:tcPr>
            <w:tcW w:w="897" w:type="pct"/>
          </w:tcPr>
          <w:p w:rsidR="00146247" w:rsidRPr="00E95A07" w:rsidRDefault="00146247" w:rsidP="00F323C5">
            <w:pPr>
              <w:rPr>
                <w:szCs w:val="18"/>
              </w:rPr>
            </w:pPr>
            <w:r w:rsidRPr="00E95A07">
              <w:rPr>
                <w:szCs w:val="18"/>
              </w:rPr>
              <w:t>SIZE(128)</w:t>
            </w:r>
          </w:p>
        </w:tc>
        <w:tc>
          <w:tcPr>
            <w:tcW w:w="409" w:type="pct"/>
          </w:tcPr>
          <w:p w:rsidR="00146247" w:rsidRPr="00E95A07" w:rsidRDefault="00146247" w:rsidP="00146247">
            <w:pPr>
              <w:rPr>
                <w:szCs w:val="18"/>
              </w:rPr>
            </w:pPr>
            <w:r>
              <w:rPr>
                <w:rFonts w:eastAsiaTheme="minorEastAsia" w:hint="eastAsia"/>
                <w:szCs w:val="18"/>
              </w:rPr>
              <w:t>C</w:t>
            </w:r>
          </w:p>
        </w:tc>
        <w:tc>
          <w:tcPr>
            <w:tcW w:w="2038" w:type="pct"/>
          </w:tcPr>
          <w:p w:rsidR="00146247" w:rsidRPr="00E95A07" w:rsidRDefault="00146247" w:rsidP="00F323C5">
            <w:pPr>
              <w:rPr>
                <w:szCs w:val="18"/>
              </w:rPr>
            </w:pPr>
            <w:r w:rsidRPr="00E95A07">
              <w:rPr>
                <w:rFonts w:ascii="宋体" w:eastAsia="宋体" w:hAnsi="宋体" w:cs="宋体" w:hint="eastAsia"/>
                <w:szCs w:val="18"/>
              </w:rPr>
              <w:t>具有管理</w:t>
            </w:r>
            <w:r w:rsidRPr="00E95A07">
              <w:rPr>
                <w:szCs w:val="18"/>
              </w:rPr>
              <w:t>IP</w:t>
            </w:r>
            <w:r w:rsidRPr="00E95A07">
              <w:rPr>
                <w:rFonts w:ascii="宋体" w:eastAsia="宋体" w:hAnsi="宋体" w:cs="宋体" w:hint="eastAsia"/>
                <w:szCs w:val="18"/>
              </w:rPr>
              <w:t>的</w:t>
            </w:r>
            <w:r w:rsidRPr="00E95A07">
              <w:rPr>
                <w:szCs w:val="18"/>
              </w:rPr>
              <w:t>ONU</w:t>
            </w:r>
            <w:r w:rsidRPr="00E95A07">
              <w:rPr>
                <w:rFonts w:ascii="宋体" w:eastAsia="宋体" w:hAnsi="宋体" w:cs="宋体" w:hint="eastAsia"/>
                <w:szCs w:val="18"/>
              </w:rPr>
              <w:t>的</w:t>
            </w:r>
            <w:r w:rsidRPr="00E95A07">
              <w:rPr>
                <w:szCs w:val="18"/>
              </w:rPr>
              <w:t>IP</w:t>
            </w:r>
            <w:r w:rsidRPr="00E95A07">
              <w:rPr>
                <w:rFonts w:ascii="宋体" w:eastAsia="宋体" w:hAnsi="宋体" w:cs="宋体" w:hint="eastAsia"/>
                <w:szCs w:val="18"/>
              </w:rPr>
              <w:t>地址或名称</w:t>
            </w:r>
          </w:p>
        </w:tc>
      </w:tr>
      <w:tr w:rsidR="00146247" w:rsidRPr="00E95A07" w:rsidTr="00146247">
        <w:tc>
          <w:tcPr>
            <w:tcW w:w="758" w:type="pct"/>
          </w:tcPr>
          <w:p w:rsidR="00146247" w:rsidRPr="00E95A07" w:rsidRDefault="00146247" w:rsidP="00F323C5">
            <w:pPr>
              <w:rPr>
                <w:szCs w:val="18"/>
              </w:rPr>
            </w:pPr>
            <w:r w:rsidRPr="00E95A07">
              <w:rPr>
                <w:szCs w:val="18"/>
              </w:rPr>
              <w:t>OLTID</w:t>
            </w:r>
          </w:p>
        </w:tc>
        <w:tc>
          <w:tcPr>
            <w:tcW w:w="898" w:type="pct"/>
          </w:tcPr>
          <w:p w:rsidR="00146247" w:rsidRPr="00E95A07" w:rsidRDefault="00146247" w:rsidP="00F323C5">
            <w:pPr>
              <w:rPr>
                <w:szCs w:val="18"/>
              </w:rPr>
            </w:pPr>
            <w:r w:rsidRPr="00E95A07">
              <w:rPr>
                <w:szCs w:val="18"/>
              </w:rPr>
              <w:t>OCTET STRING</w:t>
            </w:r>
          </w:p>
        </w:tc>
        <w:tc>
          <w:tcPr>
            <w:tcW w:w="897" w:type="pct"/>
          </w:tcPr>
          <w:p w:rsidR="00146247" w:rsidRPr="00E95A07" w:rsidRDefault="00146247" w:rsidP="00F323C5">
            <w:pPr>
              <w:rPr>
                <w:szCs w:val="18"/>
              </w:rPr>
            </w:pPr>
            <w:r w:rsidRPr="00E95A07">
              <w:rPr>
                <w:szCs w:val="18"/>
              </w:rPr>
              <w:t>SIZE(128)</w:t>
            </w:r>
          </w:p>
        </w:tc>
        <w:tc>
          <w:tcPr>
            <w:tcW w:w="409" w:type="pct"/>
          </w:tcPr>
          <w:p w:rsidR="00146247" w:rsidRPr="00E95A07" w:rsidRDefault="00146247" w:rsidP="00146247">
            <w:pPr>
              <w:rPr>
                <w:szCs w:val="18"/>
              </w:rPr>
            </w:pPr>
            <w:r>
              <w:rPr>
                <w:rFonts w:eastAsiaTheme="minorEastAsia" w:hint="eastAsia"/>
                <w:szCs w:val="18"/>
              </w:rPr>
              <w:t>C</w:t>
            </w:r>
          </w:p>
        </w:tc>
        <w:tc>
          <w:tcPr>
            <w:tcW w:w="2038" w:type="pct"/>
          </w:tcPr>
          <w:p w:rsidR="00146247" w:rsidRPr="00E95A07" w:rsidRDefault="00146247" w:rsidP="00F323C5">
            <w:pPr>
              <w:rPr>
                <w:szCs w:val="18"/>
              </w:rPr>
            </w:pPr>
            <w:r w:rsidRPr="00E95A07">
              <w:rPr>
                <w:szCs w:val="18"/>
              </w:rPr>
              <w:t>OLT IP</w:t>
            </w:r>
            <w:r w:rsidRPr="00E95A07">
              <w:rPr>
                <w:rFonts w:ascii="宋体" w:eastAsia="宋体" w:hAnsi="宋体" w:cs="宋体" w:hint="eastAsia"/>
                <w:szCs w:val="18"/>
              </w:rPr>
              <w:t>地址或名称</w:t>
            </w:r>
          </w:p>
        </w:tc>
      </w:tr>
      <w:tr w:rsidR="00146247" w:rsidRPr="00E95A07" w:rsidTr="00146247">
        <w:tc>
          <w:tcPr>
            <w:tcW w:w="758" w:type="pct"/>
          </w:tcPr>
          <w:p w:rsidR="00146247" w:rsidRPr="00E95A07" w:rsidRDefault="00146247" w:rsidP="00F323C5">
            <w:pPr>
              <w:rPr>
                <w:szCs w:val="18"/>
              </w:rPr>
            </w:pPr>
            <w:r w:rsidRPr="00E95A07">
              <w:rPr>
                <w:szCs w:val="18"/>
              </w:rPr>
              <w:t>PONID</w:t>
            </w:r>
          </w:p>
        </w:tc>
        <w:tc>
          <w:tcPr>
            <w:tcW w:w="898" w:type="pct"/>
          </w:tcPr>
          <w:p w:rsidR="00146247" w:rsidRPr="00E95A07" w:rsidRDefault="00146247" w:rsidP="00F323C5">
            <w:pPr>
              <w:rPr>
                <w:szCs w:val="18"/>
              </w:rPr>
            </w:pPr>
            <w:r w:rsidRPr="00E95A07">
              <w:rPr>
                <w:szCs w:val="18"/>
              </w:rPr>
              <w:t xml:space="preserve">OCTET STRING </w:t>
            </w:r>
          </w:p>
        </w:tc>
        <w:tc>
          <w:tcPr>
            <w:tcW w:w="897" w:type="pct"/>
          </w:tcPr>
          <w:p w:rsidR="00146247" w:rsidRPr="00E95A07" w:rsidRDefault="00146247" w:rsidP="00F323C5">
            <w:pPr>
              <w:rPr>
                <w:szCs w:val="18"/>
              </w:rPr>
            </w:pPr>
            <w:r w:rsidRPr="00E95A07">
              <w:rPr>
                <w:szCs w:val="18"/>
              </w:rPr>
              <w:t>SIZE(128)</w:t>
            </w:r>
          </w:p>
          <w:p w:rsidR="00146247" w:rsidRPr="00E95A07" w:rsidRDefault="00146247" w:rsidP="00F323C5">
            <w:pPr>
              <w:rPr>
                <w:szCs w:val="18"/>
              </w:rPr>
            </w:pPr>
          </w:p>
        </w:tc>
        <w:tc>
          <w:tcPr>
            <w:tcW w:w="409" w:type="pct"/>
          </w:tcPr>
          <w:p w:rsidR="00146247" w:rsidRPr="00E95A07" w:rsidRDefault="00146247" w:rsidP="00146247">
            <w:pPr>
              <w:rPr>
                <w:szCs w:val="18"/>
              </w:rPr>
            </w:pPr>
            <w:r>
              <w:rPr>
                <w:rFonts w:eastAsiaTheme="minorEastAsia" w:hint="eastAsia"/>
                <w:szCs w:val="18"/>
              </w:rPr>
              <w:t>C</w:t>
            </w:r>
          </w:p>
        </w:tc>
        <w:tc>
          <w:tcPr>
            <w:tcW w:w="2038" w:type="pct"/>
          </w:tcPr>
          <w:p w:rsidR="00146247" w:rsidRPr="00E95A07" w:rsidRDefault="00146247" w:rsidP="00F323C5">
            <w:pPr>
              <w:rPr>
                <w:szCs w:val="18"/>
              </w:rPr>
            </w:pPr>
            <w:r w:rsidRPr="00146247">
              <w:rPr>
                <w:rFonts w:hint="eastAsia"/>
                <w:szCs w:val="18"/>
              </w:rPr>
              <w:t>PON口定位信息。格式为</w:t>
            </w:r>
            <w:r w:rsidRPr="00146247">
              <w:rPr>
                <w:szCs w:val="18"/>
              </w:rPr>
              <w:t>“</w:t>
            </w:r>
            <w:r w:rsidRPr="00146247">
              <w:rPr>
                <w:rFonts w:hint="eastAsia"/>
                <w:szCs w:val="18"/>
              </w:rPr>
              <w:t>机架-框-槽-端口号</w:t>
            </w:r>
            <w:r w:rsidRPr="00146247">
              <w:rPr>
                <w:szCs w:val="18"/>
              </w:rPr>
              <w:t>”</w:t>
            </w:r>
            <w:r w:rsidRPr="00146247">
              <w:rPr>
                <w:rFonts w:hint="eastAsia"/>
                <w:szCs w:val="18"/>
              </w:rPr>
              <w:t>，没有则使用NA代替，如0框0槽0端口为NA-0-0-0。</w:t>
            </w:r>
          </w:p>
        </w:tc>
      </w:tr>
      <w:tr w:rsidR="00146247" w:rsidRPr="00E95A07" w:rsidTr="00146247">
        <w:tc>
          <w:tcPr>
            <w:tcW w:w="758" w:type="pct"/>
          </w:tcPr>
          <w:p w:rsidR="00146247" w:rsidRPr="00E95A07" w:rsidRDefault="00146247" w:rsidP="00F323C5">
            <w:pPr>
              <w:rPr>
                <w:szCs w:val="18"/>
              </w:rPr>
            </w:pPr>
            <w:r w:rsidRPr="00E95A07">
              <w:rPr>
                <w:szCs w:val="18"/>
              </w:rPr>
              <w:t>ONUIDTYPE</w:t>
            </w:r>
          </w:p>
        </w:tc>
        <w:tc>
          <w:tcPr>
            <w:tcW w:w="898" w:type="pct"/>
          </w:tcPr>
          <w:p w:rsidR="00146247" w:rsidRPr="00E95A07" w:rsidRDefault="00146247" w:rsidP="00F323C5">
            <w:pPr>
              <w:rPr>
                <w:szCs w:val="18"/>
              </w:rPr>
            </w:pPr>
            <w:r w:rsidRPr="00E95A07">
              <w:rPr>
                <w:szCs w:val="18"/>
              </w:rPr>
              <w:t>OCTET STRING</w:t>
            </w:r>
          </w:p>
        </w:tc>
        <w:tc>
          <w:tcPr>
            <w:tcW w:w="897" w:type="pct"/>
          </w:tcPr>
          <w:p w:rsidR="00146247" w:rsidRPr="00300E1F" w:rsidRDefault="00146247" w:rsidP="001F3121">
            <w:pPr>
              <w:rPr>
                <w:szCs w:val="18"/>
              </w:rPr>
            </w:pPr>
            <w:r>
              <w:rPr>
                <w:szCs w:val="18"/>
              </w:rPr>
              <w:t>ONU_NAME</w:t>
            </w:r>
          </w:p>
          <w:p w:rsidR="00146247" w:rsidRPr="00300E1F" w:rsidRDefault="00146247" w:rsidP="001F3121">
            <w:pPr>
              <w:rPr>
                <w:szCs w:val="18"/>
              </w:rPr>
            </w:pPr>
            <w:r>
              <w:rPr>
                <w:szCs w:val="18"/>
              </w:rPr>
              <w:t>MAC</w:t>
            </w:r>
          </w:p>
          <w:p w:rsidR="00146247" w:rsidRDefault="00146247" w:rsidP="001F3121">
            <w:pPr>
              <w:rPr>
                <w:rFonts w:eastAsiaTheme="minorEastAsia"/>
                <w:szCs w:val="18"/>
              </w:rPr>
            </w:pPr>
            <w:r>
              <w:rPr>
                <w:szCs w:val="18"/>
              </w:rPr>
              <w:t>LOID</w:t>
            </w:r>
          </w:p>
          <w:p w:rsidR="00146247" w:rsidRPr="00931FE4" w:rsidRDefault="00146247" w:rsidP="001F3121">
            <w:pPr>
              <w:rPr>
                <w:rFonts w:eastAsiaTheme="minorEastAsia"/>
                <w:szCs w:val="18"/>
              </w:rPr>
            </w:pPr>
            <w:r>
              <w:rPr>
                <w:rFonts w:eastAsiaTheme="minorEastAsia" w:hint="eastAsia"/>
                <w:szCs w:val="18"/>
              </w:rPr>
              <w:t>PASSWORD</w:t>
            </w:r>
          </w:p>
          <w:p w:rsidR="00146247" w:rsidRPr="00300E1F" w:rsidRDefault="00146247" w:rsidP="001F3121">
            <w:pPr>
              <w:rPr>
                <w:szCs w:val="18"/>
              </w:rPr>
            </w:pPr>
            <w:r w:rsidRPr="00300E1F">
              <w:rPr>
                <w:szCs w:val="18"/>
              </w:rPr>
              <w:t>ONU_NUMBER</w:t>
            </w:r>
          </w:p>
        </w:tc>
        <w:tc>
          <w:tcPr>
            <w:tcW w:w="409" w:type="pct"/>
          </w:tcPr>
          <w:p w:rsidR="00146247" w:rsidRPr="00E95A07" w:rsidRDefault="00146247" w:rsidP="00146247">
            <w:pPr>
              <w:rPr>
                <w:szCs w:val="18"/>
              </w:rPr>
            </w:pPr>
            <w:r>
              <w:rPr>
                <w:rFonts w:eastAsiaTheme="minorEastAsia" w:hint="eastAsia"/>
                <w:szCs w:val="18"/>
              </w:rPr>
              <w:t>C</w:t>
            </w:r>
          </w:p>
        </w:tc>
        <w:tc>
          <w:tcPr>
            <w:tcW w:w="2038" w:type="pct"/>
          </w:tcPr>
          <w:p w:rsidR="00146247" w:rsidRPr="006B594E" w:rsidRDefault="00146247" w:rsidP="001F3121">
            <w:pPr>
              <w:rPr>
                <w:rFonts w:eastAsiaTheme="minorEastAsia"/>
                <w:szCs w:val="18"/>
              </w:rPr>
            </w:pPr>
            <w:r w:rsidRPr="00300E1F">
              <w:rPr>
                <w:szCs w:val="18"/>
              </w:rPr>
              <w:t>ONU</w:t>
            </w:r>
            <w:r w:rsidRPr="00300E1F">
              <w:rPr>
                <w:rFonts w:ascii="宋体" w:eastAsia="宋体" w:hAnsi="宋体" w:cs="宋体" w:hint="eastAsia"/>
                <w:szCs w:val="18"/>
              </w:rPr>
              <w:t>标识类型</w:t>
            </w:r>
          </w:p>
        </w:tc>
      </w:tr>
      <w:tr w:rsidR="00146247" w:rsidRPr="00E95A07" w:rsidTr="00146247">
        <w:tc>
          <w:tcPr>
            <w:tcW w:w="758" w:type="pct"/>
          </w:tcPr>
          <w:p w:rsidR="00146247" w:rsidRPr="00E95A07" w:rsidRDefault="00146247" w:rsidP="00F323C5">
            <w:pPr>
              <w:rPr>
                <w:szCs w:val="18"/>
              </w:rPr>
            </w:pPr>
            <w:r w:rsidRPr="00E95A07">
              <w:rPr>
                <w:szCs w:val="18"/>
              </w:rPr>
              <w:t>ONUID</w:t>
            </w:r>
          </w:p>
        </w:tc>
        <w:tc>
          <w:tcPr>
            <w:tcW w:w="898" w:type="pct"/>
          </w:tcPr>
          <w:p w:rsidR="00146247" w:rsidRPr="00E95A07" w:rsidRDefault="00146247" w:rsidP="00F323C5">
            <w:pPr>
              <w:rPr>
                <w:szCs w:val="18"/>
              </w:rPr>
            </w:pPr>
            <w:r w:rsidRPr="00E95A07">
              <w:rPr>
                <w:szCs w:val="18"/>
              </w:rPr>
              <w:t xml:space="preserve">OCTET </w:t>
            </w:r>
            <w:r w:rsidRPr="00E95A07">
              <w:rPr>
                <w:szCs w:val="18"/>
              </w:rPr>
              <w:lastRenderedPageBreak/>
              <w:t>STRING</w:t>
            </w:r>
          </w:p>
        </w:tc>
        <w:tc>
          <w:tcPr>
            <w:tcW w:w="897" w:type="pct"/>
          </w:tcPr>
          <w:p w:rsidR="00146247" w:rsidRPr="00300E1F" w:rsidRDefault="00146247" w:rsidP="001F3121">
            <w:pPr>
              <w:rPr>
                <w:szCs w:val="18"/>
              </w:rPr>
            </w:pPr>
            <w:r w:rsidRPr="00300E1F">
              <w:rPr>
                <w:szCs w:val="18"/>
              </w:rPr>
              <w:lastRenderedPageBreak/>
              <w:t>SIZE(128)</w:t>
            </w:r>
          </w:p>
        </w:tc>
        <w:tc>
          <w:tcPr>
            <w:tcW w:w="409" w:type="pct"/>
          </w:tcPr>
          <w:p w:rsidR="00146247" w:rsidRPr="00E95A07" w:rsidRDefault="00146247" w:rsidP="00146247">
            <w:pPr>
              <w:rPr>
                <w:szCs w:val="18"/>
              </w:rPr>
            </w:pPr>
            <w:r>
              <w:rPr>
                <w:rFonts w:eastAsiaTheme="minorEastAsia" w:hint="eastAsia"/>
                <w:szCs w:val="18"/>
              </w:rPr>
              <w:t>C</w:t>
            </w:r>
          </w:p>
        </w:tc>
        <w:tc>
          <w:tcPr>
            <w:tcW w:w="2038" w:type="pct"/>
          </w:tcPr>
          <w:p w:rsidR="00146247" w:rsidRPr="00300E1F" w:rsidRDefault="00146247" w:rsidP="001F3121">
            <w:pPr>
              <w:jc w:val="left"/>
              <w:rPr>
                <w:szCs w:val="18"/>
              </w:rPr>
            </w:pPr>
            <w:r w:rsidRPr="00300E1F">
              <w:rPr>
                <w:szCs w:val="18"/>
              </w:rPr>
              <w:t>ONU</w:t>
            </w:r>
            <w:r w:rsidRPr="00300E1F">
              <w:rPr>
                <w:rFonts w:ascii="宋体" w:eastAsia="宋体" w:hAnsi="宋体" w:cs="宋体" w:hint="eastAsia"/>
                <w:szCs w:val="18"/>
              </w:rPr>
              <w:t>标识，可以取值：</w:t>
            </w:r>
            <w:r w:rsidRPr="00300E1F">
              <w:rPr>
                <w:szCs w:val="18"/>
              </w:rPr>
              <w:t>ONU_NAME</w:t>
            </w:r>
            <w:r>
              <w:rPr>
                <w:rFonts w:eastAsiaTheme="minorEastAsia" w:hint="eastAsia"/>
                <w:szCs w:val="18"/>
              </w:rPr>
              <w:t>，</w:t>
            </w:r>
            <w:r>
              <w:rPr>
                <w:rFonts w:eastAsiaTheme="minorEastAsia" w:hint="eastAsia"/>
                <w:szCs w:val="18"/>
              </w:rPr>
              <w:lastRenderedPageBreak/>
              <w:t>MA</w:t>
            </w:r>
            <w:r w:rsidRPr="00300E1F">
              <w:rPr>
                <w:szCs w:val="18"/>
              </w:rPr>
              <w:t>C</w:t>
            </w:r>
            <w:r>
              <w:rPr>
                <w:rFonts w:ascii="宋体" w:eastAsia="宋体" w:hAnsi="宋体" w:cs="宋体" w:hint="eastAsia"/>
                <w:szCs w:val="18"/>
              </w:rPr>
              <w:t>，</w:t>
            </w:r>
            <w:r w:rsidRPr="00300E1F">
              <w:rPr>
                <w:szCs w:val="18"/>
              </w:rPr>
              <w:t>LOID</w:t>
            </w:r>
            <w:r>
              <w:rPr>
                <w:rFonts w:ascii="宋体" w:eastAsia="宋体" w:hAnsi="宋体" w:cs="宋体" w:hint="eastAsia"/>
                <w:szCs w:val="18"/>
              </w:rPr>
              <w:t>，</w:t>
            </w:r>
            <w:r w:rsidRPr="00300E1F">
              <w:rPr>
                <w:szCs w:val="18"/>
              </w:rPr>
              <w:t>PASSWORD</w:t>
            </w:r>
            <w:r>
              <w:rPr>
                <w:rFonts w:ascii="宋体" w:eastAsia="宋体" w:hAnsi="宋体" w:cs="宋体" w:hint="eastAsia"/>
                <w:szCs w:val="18"/>
              </w:rPr>
              <w:t>，</w:t>
            </w:r>
            <w:r w:rsidRPr="00300E1F">
              <w:rPr>
                <w:szCs w:val="18"/>
              </w:rPr>
              <w:t>ONU_NUMBER</w:t>
            </w:r>
            <w:r>
              <w:rPr>
                <w:rFonts w:ascii="宋体" w:eastAsia="宋体" w:hAnsi="宋体" w:cs="宋体" w:hint="eastAsia"/>
                <w:szCs w:val="18"/>
              </w:rPr>
              <w:t>，</w:t>
            </w:r>
            <w:r>
              <w:rPr>
                <w:szCs w:val="18"/>
              </w:rPr>
              <w:t>5</w:t>
            </w:r>
            <w:r>
              <w:rPr>
                <w:rFonts w:ascii="宋体" w:eastAsia="宋体" w:hAnsi="宋体" w:cs="宋体" w:hint="eastAsia"/>
                <w:szCs w:val="18"/>
              </w:rPr>
              <w:t>选一，</w:t>
            </w:r>
            <w:r w:rsidRPr="00300E1F">
              <w:rPr>
                <w:rFonts w:ascii="宋体" w:eastAsia="宋体" w:hAnsi="宋体" w:cs="宋体" w:hint="eastAsia"/>
                <w:szCs w:val="18"/>
              </w:rPr>
              <w:t>用来唯一标识</w:t>
            </w:r>
            <w:r w:rsidRPr="00300E1F">
              <w:rPr>
                <w:szCs w:val="18"/>
              </w:rPr>
              <w:t>PON</w:t>
            </w:r>
            <w:r w:rsidRPr="00300E1F">
              <w:rPr>
                <w:rFonts w:ascii="宋体" w:eastAsia="宋体" w:hAnsi="宋体" w:cs="宋体" w:hint="eastAsia"/>
                <w:szCs w:val="18"/>
              </w:rPr>
              <w:t>口的</w:t>
            </w:r>
            <w:r w:rsidRPr="00300E1F">
              <w:rPr>
                <w:szCs w:val="18"/>
              </w:rPr>
              <w:t>ONU</w:t>
            </w:r>
          </w:p>
        </w:tc>
      </w:tr>
      <w:tr w:rsidR="00146247" w:rsidRPr="00E95A07" w:rsidTr="00146247">
        <w:tc>
          <w:tcPr>
            <w:tcW w:w="758" w:type="pct"/>
          </w:tcPr>
          <w:p w:rsidR="00146247" w:rsidRPr="00E95A07" w:rsidRDefault="00146247" w:rsidP="00F323C5">
            <w:pPr>
              <w:rPr>
                <w:szCs w:val="18"/>
              </w:rPr>
            </w:pPr>
            <w:r w:rsidRPr="00E95A07">
              <w:rPr>
                <w:szCs w:val="18"/>
              </w:rPr>
              <w:lastRenderedPageBreak/>
              <w:t>ONUPORT</w:t>
            </w:r>
          </w:p>
        </w:tc>
        <w:tc>
          <w:tcPr>
            <w:tcW w:w="898" w:type="pct"/>
          </w:tcPr>
          <w:p w:rsidR="00146247" w:rsidRPr="00E95A07" w:rsidRDefault="00146247" w:rsidP="00F323C5">
            <w:pPr>
              <w:rPr>
                <w:szCs w:val="18"/>
              </w:rPr>
            </w:pPr>
            <w:r w:rsidRPr="00E95A07">
              <w:rPr>
                <w:szCs w:val="18"/>
              </w:rPr>
              <w:t xml:space="preserve">OCTET STRING </w:t>
            </w:r>
          </w:p>
        </w:tc>
        <w:tc>
          <w:tcPr>
            <w:tcW w:w="897" w:type="pct"/>
          </w:tcPr>
          <w:p w:rsidR="00146247" w:rsidRPr="00E95A07" w:rsidRDefault="00146247" w:rsidP="00F323C5">
            <w:pPr>
              <w:rPr>
                <w:szCs w:val="18"/>
              </w:rPr>
            </w:pPr>
            <w:r w:rsidRPr="00E95A07">
              <w:rPr>
                <w:szCs w:val="18"/>
              </w:rPr>
              <w:t>SIZE(128)</w:t>
            </w:r>
          </w:p>
          <w:p w:rsidR="00146247" w:rsidRPr="00E95A07" w:rsidRDefault="00146247" w:rsidP="00F323C5">
            <w:pPr>
              <w:rPr>
                <w:szCs w:val="18"/>
              </w:rPr>
            </w:pPr>
            <w:r w:rsidRPr="00E95A07">
              <w:rPr>
                <w:rFonts w:ascii="宋体" w:eastAsia="宋体" w:hAnsi="宋体" w:cs="宋体" w:hint="eastAsia"/>
                <w:szCs w:val="18"/>
              </w:rPr>
              <w:t>机架</w:t>
            </w:r>
            <w:r w:rsidRPr="00E95A07">
              <w:rPr>
                <w:szCs w:val="18"/>
              </w:rPr>
              <w:t>-</w:t>
            </w:r>
            <w:r w:rsidRPr="00E95A07">
              <w:rPr>
                <w:rFonts w:ascii="宋体" w:eastAsia="宋体" w:hAnsi="宋体" w:cs="宋体" w:hint="eastAsia"/>
                <w:szCs w:val="18"/>
              </w:rPr>
              <w:t>框</w:t>
            </w:r>
            <w:r w:rsidRPr="00E95A07">
              <w:rPr>
                <w:szCs w:val="18"/>
              </w:rPr>
              <w:t>-</w:t>
            </w:r>
            <w:r w:rsidRPr="00E95A07">
              <w:rPr>
                <w:rFonts w:ascii="宋体" w:eastAsia="宋体" w:hAnsi="宋体" w:cs="宋体" w:hint="eastAsia"/>
                <w:szCs w:val="18"/>
              </w:rPr>
              <w:t>槽</w:t>
            </w:r>
            <w:r w:rsidRPr="00E95A07">
              <w:rPr>
                <w:szCs w:val="18"/>
              </w:rPr>
              <w:t>-</w:t>
            </w:r>
            <w:r w:rsidRPr="00E95A07">
              <w:rPr>
                <w:rFonts w:ascii="宋体" w:eastAsia="宋体" w:hAnsi="宋体" w:cs="宋体" w:hint="eastAsia"/>
                <w:szCs w:val="18"/>
              </w:rPr>
              <w:t>端口</w:t>
            </w:r>
          </w:p>
        </w:tc>
        <w:tc>
          <w:tcPr>
            <w:tcW w:w="409" w:type="pct"/>
          </w:tcPr>
          <w:p w:rsidR="00146247" w:rsidRPr="00E95A07" w:rsidRDefault="00146247" w:rsidP="00146247">
            <w:pPr>
              <w:rPr>
                <w:szCs w:val="18"/>
              </w:rPr>
            </w:pPr>
            <w:r>
              <w:rPr>
                <w:rFonts w:eastAsiaTheme="minorEastAsia" w:hint="eastAsia"/>
                <w:szCs w:val="18"/>
              </w:rPr>
              <w:t>M</w:t>
            </w:r>
          </w:p>
        </w:tc>
        <w:tc>
          <w:tcPr>
            <w:tcW w:w="2038" w:type="pct"/>
          </w:tcPr>
          <w:p w:rsidR="00146247" w:rsidRPr="00E95A07" w:rsidRDefault="00146247" w:rsidP="00F323C5">
            <w:pPr>
              <w:rPr>
                <w:szCs w:val="18"/>
              </w:rPr>
            </w:pPr>
            <w:r w:rsidRPr="00E95A07">
              <w:rPr>
                <w:rFonts w:ascii="宋体" w:eastAsia="宋体" w:hAnsi="宋体" w:cs="宋体" w:hint="eastAsia"/>
                <w:szCs w:val="18"/>
              </w:rPr>
              <w:t>通过</w:t>
            </w:r>
            <w:r w:rsidRPr="00E95A07">
              <w:rPr>
                <w:szCs w:val="18"/>
              </w:rPr>
              <w:t xml:space="preserve"> </w:t>
            </w:r>
            <w:r w:rsidRPr="00E95A07">
              <w:rPr>
                <w:rFonts w:ascii="宋体" w:eastAsia="宋体" w:hAnsi="宋体" w:cs="宋体" w:hint="eastAsia"/>
                <w:szCs w:val="18"/>
              </w:rPr>
              <w:t>机架</w:t>
            </w:r>
            <w:r w:rsidRPr="00E95A07">
              <w:rPr>
                <w:szCs w:val="18"/>
              </w:rPr>
              <w:t>-</w:t>
            </w:r>
            <w:r w:rsidRPr="00E95A07">
              <w:rPr>
                <w:rFonts w:ascii="宋体" w:eastAsia="宋体" w:hAnsi="宋体" w:cs="宋体" w:hint="eastAsia"/>
                <w:szCs w:val="18"/>
              </w:rPr>
              <w:t>框</w:t>
            </w:r>
            <w:r w:rsidRPr="00E95A07">
              <w:rPr>
                <w:szCs w:val="18"/>
              </w:rPr>
              <w:t>-</w:t>
            </w:r>
            <w:r w:rsidRPr="00E95A07">
              <w:rPr>
                <w:rFonts w:ascii="宋体" w:eastAsia="宋体" w:hAnsi="宋体" w:cs="宋体" w:hint="eastAsia"/>
                <w:szCs w:val="18"/>
              </w:rPr>
              <w:t>槽号</w:t>
            </w:r>
            <w:r w:rsidRPr="00E95A07">
              <w:rPr>
                <w:szCs w:val="18"/>
              </w:rPr>
              <w:t>-</w:t>
            </w:r>
            <w:r w:rsidRPr="00E95A07">
              <w:rPr>
                <w:rFonts w:ascii="宋体" w:eastAsia="宋体" w:hAnsi="宋体" w:cs="宋体" w:hint="eastAsia"/>
                <w:szCs w:val="18"/>
              </w:rPr>
              <w:t>端口号的</w:t>
            </w:r>
            <w:r w:rsidRPr="00E95A07">
              <w:rPr>
                <w:szCs w:val="18"/>
              </w:rPr>
              <w:t xml:space="preserve"> </w:t>
            </w:r>
            <w:r w:rsidRPr="00E95A07">
              <w:rPr>
                <w:rFonts w:ascii="宋体" w:eastAsia="宋体" w:hAnsi="宋体" w:cs="宋体" w:hint="eastAsia"/>
                <w:szCs w:val="18"/>
              </w:rPr>
              <w:t>方式定位</w:t>
            </w:r>
            <w:r w:rsidRPr="00E95A07">
              <w:rPr>
                <w:szCs w:val="18"/>
              </w:rPr>
              <w:t xml:space="preserve"> </w:t>
            </w:r>
            <w:r w:rsidR="00B00587">
              <w:rPr>
                <w:rFonts w:ascii="宋体" w:eastAsia="宋体" w:hAnsi="宋体" w:cs="宋体" w:hint="eastAsia"/>
                <w:szCs w:val="18"/>
              </w:rPr>
              <w:t>单元盘</w:t>
            </w:r>
            <w:r w:rsidRPr="00E95A07">
              <w:rPr>
                <w:rFonts w:ascii="宋体" w:eastAsia="宋体" w:hAnsi="宋体" w:cs="宋体" w:hint="eastAsia"/>
                <w:szCs w:val="18"/>
              </w:rPr>
              <w:t>，</w:t>
            </w:r>
            <w:r w:rsidRPr="00E95A07">
              <w:rPr>
                <w:szCs w:val="18"/>
              </w:rPr>
              <w:t xml:space="preserve"> </w:t>
            </w:r>
            <w:r w:rsidRPr="00E95A07">
              <w:rPr>
                <w:rFonts w:ascii="宋体" w:eastAsia="宋体" w:hAnsi="宋体" w:cs="宋体" w:hint="eastAsia"/>
                <w:szCs w:val="18"/>
              </w:rPr>
              <w:t>没有的补为</w:t>
            </w:r>
            <w:r w:rsidRPr="00E95A07">
              <w:rPr>
                <w:szCs w:val="18"/>
              </w:rPr>
              <w:t>NA</w:t>
            </w:r>
          </w:p>
        </w:tc>
      </w:tr>
      <w:tr w:rsidR="00146247" w:rsidRPr="00E95A07" w:rsidTr="00146247">
        <w:tc>
          <w:tcPr>
            <w:tcW w:w="758" w:type="pct"/>
          </w:tcPr>
          <w:p w:rsidR="00146247" w:rsidRPr="00E95A07" w:rsidRDefault="00146247" w:rsidP="00F323C5">
            <w:pPr>
              <w:rPr>
                <w:szCs w:val="18"/>
              </w:rPr>
            </w:pPr>
            <w:r w:rsidRPr="00E95A07">
              <w:rPr>
                <w:szCs w:val="18"/>
              </w:rPr>
              <w:t>ACTION</w:t>
            </w:r>
          </w:p>
        </w:tc>
        <w:tc>
          <w:tcPr>
            <w:tcW w:w="898" w:type="pct"/>
          </w:tcPr>
          <w:p w:rsidR="00146247" w:rsidRPr="00E95A07" w:rsidRDefault="00146247" w:rsidP="00F323C5">
            <w:pPr>
              <w:rPr>
                <w:szCs w:val="18"/>
              </w:rPr>
            </w:pPr>
            <w:r w:rsidRPr="00E95A07">
              <w:rPr>
                <w:szCs w:val="18"/>
              </w:rPr>
              <w:t>OCTET STRING</w:t>
            </w:r>
          </w:p>
        </w:tc>
        <w:tc>
          <w:tcPr>
            <w:tcW w:w="897" w:type="pct"/>
          </w:tcPr>
          <w:p w:rsidR="00146247" w:rsidRPr="00BA636C" w:rsidRDefault="00146247" w:rsidP="00F323C5">
            <w:pPr>
              <w:rPr>
                <w:rFonts w:eastAsiaTheme="minorEastAsia"/>
                <w:szCs w:val="18"/>
              </w:rPr>
            </w:pPr>
            <w:r>
              <w:rPr>
                <w:szCs w:val="18"/>
              </w:rPr>
              <w:t>Start</w:t>
            </w:r>
          </w:p>
          <w:p w:rsidR="00146247" w:rsidRPr="00E95A07" w:rsidRDefault="00146247" w:rsidP="00F323C5">
            <w:pPr>
              <w:rPr>
                <w:szCs w:val="18"/>
              </w:rPr>
            </w:pPr>
            <w:r w:rsidRPr="00E95A07">
              <w:rPr>
                <w:szCs w:val="18"/>
              </w:rPr>
              <w:t>Stop</w:t>
            </w:r>
          </w:p>
          <w:p w:rsidR="00146247" w:rsidRPr="00E95A07" w:rsidRDefault="00146247" w:rsidP="00BA636C">
            <w:pPr>
              <w:rPr>
                <w:szCs w:val="18"/>
              </w:rPr>
            </w:pPr>
            <w:r w:rsidRPr="00E95A07">
              <w:rPr>
                <w:szCs w:val="18"/>
              </w:rPr>
              <w:t>Query</w:t>
            </w:r>
          </w:p>
        </w:tc>
        <w:tc>
          <w:tcPr>
            <w:tcW w:w="409" w:type="pct"/>
          </w:tcPr>
          <w:p w:rsidR="00146247" w:rsidRPr="00E95A07" w:rsidRDefault="00146247" w:rsidP="00146247">
            <w:pPr>
              <w:rPr>
                <w:szCs w:val="18"/>
              </w:rPr>
            </w:pPr>
            <w:r>
              <w:rPr>
                <w:rFonts w:eastAsiaTheme="minorEastAsia" w:hint="eastAsia"/>
                <w:szCs w:val="18"/>
              </w:rPr>
              <w:t>M</w:t>
            </w:r>
          </w:p>
        </w:tc>
        <w:tc>
          <w:tcPr>
            <w:tcW w:w="2038" w:type="pct"/>
          </w:tcPr>
          <w:p w:rsidR="00146247" w:rsidRDefault="00146247" w:rsidP="00F323C5">
            <w:pPr>
              <w:rPr>
                <w:rFonts w:eastAsiaTheme="minorEastAsia"/>
                <w:szCs w:val="18"/>
              </w:rPr>
            </w:pPr>
            <w:r>
              <w:rPr>
                <w:rFonts w:ascii="宋体" w:eastAsia="宋体" w:hAnsi="宋体" w:cs="宋体" w:hint="eastAsia"/>
                <w:szCs w:val="18"/>
              </w:rPr>
              <w:t>测试类型</w:t>
            </w:r>
          </w:p>
          <w:p w:rsidR="00146247" w:rsidRPr="00E95A07" w:rsidRDefault="00146247" w:rsidP="00BA636C">
            <w:pPr>
              <w:rPr>
                <w:szCs w:val="18"/>
              </w:rPr>
            </w:pPr>
            <w:r w:rsidRPr="00E95A07">
              <w:rPr>
                <w:szCs w:val="18"/>
              </w:rPr>
              <w:t>Start</w:t>
            </w:r>
            <w:r w:rsidRPr="00E95A07">
              <w:rPr>
                <w:rFonts w:ascii="宋体" w:eastAsia="宋体" w:hAnsi="宋体" w:cs="宋体" w:hint="eastAsia"/>
                <w:szCs w:val="18"/>
              </w:rPr>
              <w:t>：开始测试</w:t>
            </w:r>
          </w:p>
          <w:p w:rsidR="00146247" w:rsidRPr="00E95A07" w:rsidRDefault="00146247" w:rsidP="00BA636C">
            <w:pPr>
              <w:rPr>
                <w:szCs w:val="18"/>
              </w:rPr>
            </w:pPr>
            <w:r w:rsidRPr="00E95A07">
              <w:rPr>
                <w:szCs w:val="18"/>
              </w:rPr>
              <w:t>Stop</w:t>
            </w:r>
            <w:r w:rsidRPr="00E95A07">
              <w:rPr>
                <w:rFonts w:ascii="宋体" w:eastAsia="宋体" w:hAnsi="宋体" w:cs="宋体" w:hint="eastAsia"/>
                <w:szCs w:val="18"/>
              </w:rPr>
              <w:t>：终止测试</w:t>
            </w:r>
          </w:p>
          <w:p w:rsidR="00146247" w:rsidRPr="00BA636C" w:rsidRDefault="00146247" w:rsidP="00BA636C">
            <w:pPr>
              <w:rPr>
                <w:rFonts w:eastAsiaTheme="minorEastAsia"/>
                <w:szCs w:val="18"/>
              </w:rPr>
            </w:pPr>
            <w:r w:rsidRPr="00E95A07">
              <w:rPr>
                <w:szCs w:val="18"/>
              </w:rPr>
              <w:t>Query</w:t>
            </w:r>
            <w:r w:rsidRPr="00E95A07">
              <w:rPr>
                <w:rFonts w:ascii="宋体" w:eastAsia="宋体" w:hAnsi="宋体" w:cs="宋体" w:hint="eastAsia"/>
                <w:szCs w:val="18"/>
              </w:rPr>
              <w:t>：查询</w:t>
            </w:r>
          </w:p>
        </w:tc>
      </w:tr>
      <w:tr w:rsidR="00146247" w:rsidRPr="00E95A07" w:rsidTr="00146247">
        <w:tc>
          <w:tcPr>
            <w:tcW w:w="758" w:type="pct"/>
          </w:tcPr>
          <w:p w:rsidR="00146247" w:rsidRPr="00E95A07" w:rsidRDefault="00146247" w:rsidP="00F323C5">
            <w:pPr>
              <w:rPr>
                <w:szCs w:val="18"/>
              </w:rPr>
            </w:pPr>
            <w:r w:rsidRPr="00E95A07">
              <w:rPr>
                <w:szCs w:val="18"/>
              </w:rPr>
              <w:t>TEL</w:t>
            </w:r>
          </w:p>
        </w:tc>
        <w:tc>
          <w:tcPr>
            <w:tcW w:w="898" w:type="pct"/>
          </w:tcPr>
          <w:p w:rsidR="00146247" w:rsidRPr="00E95A07" w:rsidRDefault="00146247" w:rsidP="00F323C5">
            <w:pPr>
              <w:rPr>
                <w:szCs w:val="18"/>
              </w:rPr>
            </w:pPr>
            <w:r w:rsidRPr="00E95A07">
              <w:rPr>
                <w:szCs w:val="18"/>
              </w:rPr>
              <w:t>OCTET STRING</w:t>
            </w:r>
          </w:p>
        </w:tc>
        <w:tc>
          <w:tcPr>
            <w:tcW w:w="897" w:type="pct"/>
          </w:tcPr>
          <w:p w:rsidR="00146247" w:rsidRPr="00E95A07" w:rsidRDefault="00146247" w:rsidP="00F323C5">
            <w:pPr>
              <w:rPr>
                <w:szCs w:val="18"/>
              </w:rPr>
            </w:pPr>
            <w:r w:rsidRPr="00E95A07">
              <w:rPr>
                <w:szCs w:val="18"/>
              </w:rPr>
              <w:t>SIZE(20)</w:t>
            </w:r>
          </w:p>
        </w:tc>
        <w:tc>
          <w:tcPr>
            <w:tcW w:w="409" w:type="pct"/>
          </w:tcPr>
          <w:p w:rsidR="00146247" w:rsidRPr="00E95A07" w:rsidRDefault="00146247" w:rsidP="00146247">
            <w:pPr>
              <w:rPr>
                <w:szCs w:val="18"/>
              </w:rPr>
            </w:pPr>
            <w:r>
              <w:rPr>
                <w:rFonts w:eastAsiaTheme="minorEastAsia" w:hint="eastAsia"/>
                <w:szCs w:val="18"/>
              </w:rPr>
              <w:t>M</w:t>
            </w:r>
          </w:p>
        </w:tc>
        <w:tc>
          <w:tcPr>
            <w:tcW w:w="2038" w:type="pct"/>
          </w:tcPr>
          <w:p w:rsidR="00146247" w:rsidRPr="00E95A07" w:rsidRDefault="00146247" w:rsidP="00F323C5">
            <w:pPr>
              <w:rPr>
                <w:szCs w:val="18"/>
              </w:rPr>
            </w:pPr>
            <w:r w:rsidRPr="00E95A07">
              <w:rPr>
                <w:rFonts w:ascii="宋体" w:eastAsia="宋体" w:hAnsi="宋体" w:cs="宋体" w:hint="eastAsia"/>
                <w:szCs w:val="18"/>
              </w:rPr>
              <w:t>拨测的电话号码。启动测试的时候需要输入</w:t>
            </w:r>
          </w:p>
        </w:tc>
      </w:tr>
      <w:tr w:rsidR="00146247" w:rsidRPr="00E95A07" w:rsidTr="00146247">
        <w:tc>
          <w:tcPr>
            <w:tcW w:w="758" w:type="pct"/>
          </w:tcPr>
          <w:p w:rsidR="00146247" w:rsidRPr="00E95A07" w:rsidRDefault="00146247" w:rsidP="00F323C5">
            <w:pPr>
              <w:rPr>
                <w:szCs w:val="18"/>
              </w:rPr>
            </w:pPr>
            <w:r w:rsidRPr="00E95A07">
              <w:rPr>
                <w:szCs w:val="18"/>
              </w:rPr>
              <w:t>TIMEOUT</w:t>
            </w:r>
          </w:p>
        </w:tc>
        <w:tc>
          <w:tcPr>
            <w:tcW w:w="898" w:type="pct"/>
          </w:tcPr>
          <w:p w:rsidR="00146247" w:rsidRPr="00E95A07" w:rsidRDefault="00146247" w:rsidP="00F323C5">
            <w:pPr>
              <w:rPr>
                <w:szCs w:val="18"/>
              </w:rPr>
            </w:pPr>
            <w:r w:rsidRPr="00E95A07">
              <w:rPr>
                <w:szCs w:val="18"/>
              </w:rPr>
              <w:t>INTEGER</w:t>
            </w:r>
          </w:p>
        </w:tc>
        <w:tc>
          <w:tcPr>
            <w:tcW w:w="897" w:type="pct"/>
          </w:tcPr>
          <w:p w:rsidR="00146247" w:rsidRPr="00E95A07" w:rsidRDefault="00146247" w:rsidP="00F323C5">
            <w:pPr>
              <w:rPr>
                <w:szCs w:val="18"/>
              </w:rPr>
            </w:pPr>
            <w:r w:rsidRPr="00E95A07">
              <w:rPr>
                <w:szCs w:val="18"/>
              </w:rPr>
              <w:t>60</w:t>
            </w:r>
            <w:r>
              <w:rPr>
                <w:szCs w:val="18"/>
              </w:rPr>
              <w:t>-</w:t>
            </w:r>
            <w:r w:rsidRPr="00E95A07">
              <w:rPr>
                <w:szCs w:val="18"/>
              </w:rPr>
              <w:t>300</w:t>
            </w:r>
          </w:p>
        </w:tc>
        <w:tc>
          <w:tcPr>
            <w:tcW w:w="409" w:type="pct"/>
          </w:tcPr>
          <w:p w:rsidR="00146247" w:rsidRPr="00E95A07" w:rsidRDefault="00146247" w:rsidP="00146247">
            <w:pPr>
              <w:rPr>
                <w:szCs w:val="18"/>
              </w:rPr>
            </w:pPr>
            <w:r>
              <w:rPr>
                <w:rFonts w:eastAsiaTheme="minorEastAsia" w:hint="eastAsia"/>
                <w:szCs w:val="18"/>
              </w:rPr>
              <w:t>O</w:t>
            </w:r>
          </w:p>
        </w:tc>
        <w:tc>
          <w:tcPr>
            <w:tcW w:w="2038" w:type="pct"/>
          </w:tcPr>
          <w:p w:rsidR="00146247" w:rsidRPr="00E95A07" w:rsidRDefault="00146247" w:rsidP="00F323C5">
            <w:pPr>
              <w:rPr>
                <w:szCs w:val="18"/>
              </w:rPr>
            </w:pPr>
            <w:r w:rsidRPr="00E95A07">
              <w:rPr>
                <w:rFonts w:ascii="宋体" w:eastAsia="宋体" w:hAnsi="宋体" w:cs="宋体" w:hint="eastAsia"/>
                <w:szCs w:val="18"/>
              </w:rPr>
              <w:t>测试时长，单位</w:t>
            </w:r>
            <w:r w:rsidRPr="00E95A07">
              <w:rPr>
                <w:szCs w:val="18"/>
              </w:rPr>
              <w:t>:s</w:t>
            </w:r>
          </w:p>
        </w:tc>
      </w:tr>
    </w:tbl>
    <w:p w:rsidR="00F27D2E" w:rsidRPr="009E44FF" w:rsidRDefault="00F27D2E" w:rsidP="00707D54">
      <w:pPr>
        <w:spacing w:line="360" w:lineRule="auto"/>
        <w:ind w:left="420" w:firstLine="420"/>
        <w:rPr>
          <w:szCs w:val="21"/>
        </w:rPr>
      </w:pPr>
      <w:r w:rsidRPr="009E44FF">
        <w:rPr>
          <w:szCs w:val="21"/>
        </w:rPr>
        <w:t>说明：</w:t>
      </w:r>
    </w:p>
    <w:p w:rsidR="00F27D2E" w:rsidRPr="009E44FF" w:rsidRDefault="00F27D2E" w:rsidP="00707D54">
      <w:pPr>
        <w:spacing w:line="360" w:lineRule="auto"/>
        <w:ind w:left="420" w:firstLine="420"/>
        <w:rPr>
          <w:szCs w:val="21"/>
        </w:rPr>
      </w:pPr>
      <w:r w:rsidRPr="009E44FF">
        <w:rPr>
          <w:szCs w:val="21"/>
        </w:rPr>
        <w:t>测试系统下发开始测试命令</w:t>
      </w:r>
    </w:p>
    <w:p w:rsidR="00F27D2E" w:rsidRPr="00BA5AC2" w:rsidRDefault="00F27D2E" w:rsidP="00264D64">
      <w:pPr>
        <w:pStyle w:val="afffff9"/>
        <w:numPr>
          <w:ilvl w:val="0"/>
          <w:numId w:val="32"/>
        </w:numPr>
        <w:spacing w:line="360" w:lineRule="auto"/>
        <w:ind w:firstLineChars="0"/>
        <w:rPr>
          <w:szCs w:val="21"/>
        </w:rPr>
      </w:pPr>
      <w:r w:rsidRPr="00BA5AC2">
        <w:rPr>
          <w:szCs w:val="21"/>
        </w:rPr>
        <w:t>网管返回开始</w:t>
      </w:r>
      <w:r w:rsidRPr="00BA5AC2">
        <w:rPr>
          <w:szCs w:val="21"/>
        </w:rPr>
        <w:t>\</w:t>
      </w:r>
      <w:r w:rsidRPr="00BA5AC2">
        <w:rPr>
          <w:szCs w:val="21"/>
        </w:rPr>
        <w:t>拒绝执行应答</w:t>
      </w:r>
    </w:p>
    <w:p w:rsidR="00F27D2E" w:rsidRPr="00BA5AC2" w:rsidRDefault="00F27D2E" w:rsidP="00264D64">
      <w:pPr>
        <w:pStyle w:val="afffff9"/>
        <w:numPr>
          <w:ilvl w:val="0"/>
          <w:numId w:val="32"/>
        </w:numPr>
        <w:spacing w:line="360" w:lineRule="auto"/>
        <w:ind w:firstLineChars="0"/>
        <w:rPr>
          <w:szCs w:val="21"/>
        </w:rPr>
      </w:pPr>
      <w:r w:rsidRPr="00BA5AC2">
        <w:rPr>
          <w:szCs w:val="21"/>
        </w:rPr>
        <w:t>测试系统下发查询命令</w:t>
      </w:r>
    </w:p>
    <w:p w:rsidR="00F27D2E" w:rsidRPr="00BA5AC2" w:rsidRDefault="00F27D2E" w:rsidP="00264D64">
      <w:pPr>
        <w:pStyle w:val="afffff9"/>
        <w:numPr>
          <w:ilvl w:val="0"/>
          <w:numId w:val="32"/>
        </w:numPr>
        <w:spacing w:line="360" w:lineRule="auto"/>
        <w:ind w:firstLineChars="0"/>
        <w:rPr>
          <w:szCs w:val="21"/>
        </w:rPr>
      </w:pPr>
      <w:r w:rsidRPr="00BA5AC2">
        <w:rPr>
          <w:szCs w:val="21"/>
        </w:rPr>
        <w:t>网管返回当前状态</w:t>
      </w:r>
    </w:p>
    <w:p w:rsidR="00F27D2E" w:rsidRPr="00BA5AC2" w:rsidRDefault="00F27D2E" w:rsidP="00264D64">
      <w:pPr>
        <w:pStyle w:val="afffff9"/>
        <w:numPr>
          <w:ilvl w:val="0"/>
          <w:numId w:val="32"/>
        </w:numPr>
        <w:spacing w:line="360" w:lineRule="auto"/>
        <w:ind w:firstLineChars="0"/>
        <w:rPr>
          <w:szCs w:val="21"/>
        </w:rPr>
      </w:pPr>
      <w:r w:rsidRPr="00BA5AC2">
        <w:rPr>
          <w:szCs w:val="21"/>
        </w:rPr>
        <w:t>测试系统下发终止测试命令</w:t>
      </w:r>
    </w:p>
    <w:p w:rsidR="00F27D2E" w:rsidRPr="00BA5AC2" w:rsidRDefault="00F27D2E" w:rsidP="00264D64">
      <w:pPr>
        <w:pStyle w:val="afffff9"/>
        <w:numPr>
          <w:ilvl w:val="0"/>
          <w:numId w:val="32"/>
        </w:numPr>
        <w:spacing w:line="360" w:lineRule="auto"/>
        <w:ind w:firstLineChars="0"/>
        <w:rPr>
          <w:szCs w:val="21"/>
        </w:rPr>
      </w:pPr>
      <w:r w:rsidRPr="00BA5AC2">
        <w:rPr>
          <w:szCs w:val="21"/>
        </w:rPr>
        <w:t>网管返回测试结果</w:t>
      </w:r>
    </w:p>
    <w:p w:rsidR="00F27D2E" w:rsidRPr="00487662" w:rsidRDefault="00F27D2E" w:rsidP="00CE4D8A">
      <w:pPr>
        <w:spacing w:beforeLines="50"/>
        <w:ind w:firstLine="420"/>
      </w:pPr>
      <w:r w:rsidRPr="00487662">
        <w:t>响应格式</w:t>
      </w:r>
    </w:p>
    <w:p w:rsidR="00F27D2E" w:rsidRPr="009E44FF" w:rsidRDefault="00F27D2E" w:rsidP="00707D54">
      <w:pPr>
        <w:spacing w:line="360" w:lineRule="auto"/>
        <w:ind w:left="420" w:firstLine="420"/>
        <w:rPr>
          <w:szCs w:val="21"/>
        </w:rPr>
      </w:pPr>
      <w:r w:rsidRPr="009E44FF">
        <w:rPr>
          <w:szCs w:val="21"/>
        </w:rPr>
        <w:t>开始测试应答符合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中的操作类命令应答格式；</w:t>
      </w:r>
    </w:p>
    <w:p w:rsidR="00F27D2E" w:rsidRPr="009E44FF" w:rsidRDefault="00F27D2E" w:rsidP="00707D54">
      <w:pPr>
        <w:spacing w:line="360" w:lineRule="auto"/>
        <w:ind w:left="420" w:firstLine="420"/>
        <w:rPr>
          <w:szCs w:val="21"/>
        </w:rPr>
      </w:pPr>
      <w:r w:rsidRPr="009E44FF">
        <w:rPr>
          <w:szCs w:val="21"/>
        </w:rPr>
        <w:t>查询和终止测试应答符合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中的查询类命令应答格式。</w:t>
      </w:r>
    </w:p>
    <w:p w:rsidR="00F27D2E" w:rsidRPr="00487662" w:rsidRDefault="00F27D2E" w:rsidP="00CE4D8A">
      <w:pPr>
        <w:spacing w:beforeLines="50"/>
        <w:ind w:firstLine="420"/>
      </w:pPr>
      <w:r w:rsidRPr="00487662">
        <w:t>输出参数</w:t>
      </w:r>
    </w:p>
    <w:tbl>
      <w:tblPr>
        <w:tblStyle w:val="afffffd"/>
        <w:tblW w:w="9341" w:type="dxa"/>
        <w:tblInd w:w="-148" w:type="dxa"/>
        <w:tblLayout w:type="fixed"/>
        <w:tblLook w:val="01E0"/>
      </w:tblPr>
      <w:tblGrid>
        <w:gridCol w:w="1699"/>
        <w:gridCol w:w="1562"/>
        <w:gridCol w:w="2091"/>
        <w:gridCol w:w="871"/>
        <w:gridCol w:w="3118"/>
      </w:tblGrid>
      <w:tr w:rsidR="00146247" w:rsidRPr="00E95A07" w:rsidTr="00146247">
        <w:trPr>
          <w:cnfStyle w:val="100000000000"/>
        </w:trPr>
        <w:tc>
          <w:tcPr>
            <w:tcW w:w="910" w:type="pct"/>
          </w:tcPr>
          <w:p w:rsidR="00146247" w:rsidRPr="00E95A07" w:rsidRDefault="00146247" w:rsidP="00F323C5">
            <w:pPr>
              <w:rPr>
                <w:szCs w:val="18"/>
              </w:rPr>
            </w:pPr>
            <w:r w:rsidRPr="00E95A07">
              <w:rPr>
                <w:rFonts w:ascii="宋体" w:eastAsia="宋体" w:hAnsi="宋体" w:cs="宋体" w:hint="eastAsia"/>
                <w:szCs w:val="18"/>
              </w:rPr>
              <w:t>参数名称</w:t>
            </w:r>
          </w:p>
        </w:tc>
        <w:tc>
          <w:tcPr>
            <w:tcW w:w="836" w:type="pct"/>
          </w:tcPr>
          <w:p w:rsidR="00146247" w:rsidRPr="00E95A07" w:rsidRDefault="00146247" w:rsidP="00F323C5">
            <w:pPr>
              <w:rPr>
                <w:szCs w:val="18"/>
              </w:rPr>
            </w:pPr>
            <w:r w:rsidRPr="00E95A07">
              <w:rPr>
                <w:rFonts w:ascii="宋体" w:eastAsia="宋体" w:hAnsi="宋体" w:cs="宋体" w:hint="eastAsia"/>
                <w:szCs w:val="18"/>
              </w:rPr>
              <w:t>数据类型</w:t>
            </w:r>
          </w:p>
        </w:tc>
        <w:tc>
          <w:tcPr>
            <w:tcW w:w="1119" w:type="pct"/>
          </w:tcPr>
          <w:p w:rsidR="00146247" w:rsidRPr="00E95A07" w:rsidRDefault="00146247" w:rsidP="00F323C5">
            <w:pPr>
              <w:rPr>
                <w:szCs w:val="18"/>
              </w:rPr>
            </w:pPr>
            <w:r w:rsidRPr="00E95A07">
              <w:rPr>
                <w:rFonts w:ascii="宋体" w:eastAsia="宋体" w:hAnsi="宋体" w:cs="宋体" w:hint="eastAsia"/>
                <w:szCs w:val="18"/>
              </w:rPr>
              <w:t>取值范围</w:t>
            </w:r>
          </w:p>
        </w:tc>
        <w:tc>
          <w:tcPr>
            <w:tcW w:w="466" w:type="pct"/>
          </w:tcPr>
          <w:p w:rsidR="00146247" w:rsidRPr="00892568" w:rsidRDefault="00146247" w:rsidP="00146247">
            <w:pPr>
              <w:rPr>
                <w:rFonts w:eastAsiaTheme="minorEastAsia"/>
                <w:szCs w:val="18"/>
              </w:rPr>
            </w:pPr>
            <w:r>
              <w:rPr>
                <w:rFonts w:eastAsiaTheme="minorEastAsia" w:hint="eastAsia"/>
                <w:szCs w:val="18"/>
              </w:rPr>
              <w:t>限定</w:t>
            </w:r>
          </w:p>
        </w:tc>
        <w:tc>
          <w:tcPr>
            <w:tcW w:w="1669" w:type="pct"/>
          </w:tcPr>
          <w:p w:rsidR="00146247" w:rsidRPr="00E95A07" w:rsidRDefault="00146247" w:rsidP="00F323C5">
            <w:pPr>
              <w:rPr>
                <w:szCs w:val="18"/>
              </w:rPr>
            </w:pPr>
            <w:r w:rsidRPr="00E95A07">
              <w:rPr>
                <w:rFonts w:ascii="宋体" w:eastAsia="宋体" w:hAnsi="宋体" w:cs="宋体" w:hint="eastAsia"/>
                <w:szCs w:val="18"/>
              </w:rPr>
              <w:t>参数说明</w:t>
            </w:r>
          </w:p>
        </w:tc>
      </w:tr>
      <w:tr w:rsidR="00146247" w:rsidRPr="00E95A07" w:rsidTr="00146247">
        <w:tc>
          <w:tcPr>
            <w:tcW w:w="910" w:type="pct"/>
          </w:tcPr>
          <w:p w:rsidR="00146247" w:rsidRPr="00E95A07" w:rsidRDefault="00146247" w:rsidP="00F323C5">
            <w:pPr>
              <w:rPr>
                <w:szCs w:val="18"/>
              </w:rPr>
            </w:pPr>
            <w:r w:rsidRPr="00E95A07">
              <w:rPr>
                <w:szCs w:val="18"/>
              </w:rPr>
              <w:t>STATE</w:t>
            </w:r>
          </w:p>
        </w:tc>
        <w:tc>
          <w:tcPr>
            <w:tcW w:w="836" w:type="pct"/>
          </w:tcPr>
          <w:p w:rsidR="00146247" w:rsidRPr="00E95A07" w:rsidRDefault="00146247" w:rsidP="00F323C5">
            <w:pPr>
              <w:rPr>
                <w:szCs w:val="18"/>
              </w:rPr>
            </w:pPr>
            <w:r w:rsidRPr="00E95A07">
              <w:rPr>
                <w:szCs w:val="18"/>
              </w:rPr>
              <w:t>OCTET STRING</w:t>
            </w:r>
          </w:p>
        </w:tc>
        <w:tc>
          <w:tcPr>
            <w:tcW w:w="1119" w:type="pct"/>
          </w:tcPr>
          <w:p w:rsidR="00146247" w:rsidRPr="001E61E1" w:rsidRDefault="00146247" w:rsidP="001E61E1">
            <w:pPr>
              <w:rPr>
                <w:szCs w:val="18"/>
              </w:rPr>
            </w:pPr>
            <w:r w:rsidRPr="001E61E1">
              <w:rPr>
                <w:rFonts w:hint="eastAsia"/>
                <w:szCs w:val="18"/>
              </w:rPr>
              <w:t xml:space="preserve">1.Idle </w:t>
            </w:r>
            <w:r w:rsidRPr="001E61E1">
              <w:rPr>
                <w:rFonts w:ascii="宋体" w:eastAsia="宋体" w:hAnsi="宋体" w:cs="宋体" w:hint="eastAsia"/>
                <w:szCs w:val="18"/>
              </w:rPr>
              <w:t>端口空闲</w:t>
            </w:r>
          </w:p>
          <w:p w:rsidR="00146247" w:rsidRPr="001E61E1" w:rsidRDefault="00146247" w:rsidP="001E61E1">
            <w:pPr>
              <w:rPr>
                <w:szCs w:val="18"/>
              </w:rPr>
            </w:pPr>
            <w:r w:rsidRPr="001E61E1">
              <w:rPr>
                <w:rFonts w:hint="eastAsia"/>
                <w:szCs w:val="18"/>
              </w:rPr>
              <w:t xml:space="preserve">2.Off-hook </w:t>
            </w:r>
            <w:r w:rsidRPr="001E61E1">
              <w:rPr>
                <w:rFonts w:ascii="宋体" w:eastAsia="宋体" w:hAnsi="宋体" w:cs="宋体" w:hint="eastAsia"/>
                <w:szCs w:val="18"/>
              </w:rPr>
              <w:t>摘机</w:t>
            </w:r>
          </w:p>
          <w:p w:rsidR="00146247" w:rsidRPr="001E61E1" w:rsidRDefault="00146247" w:rsidP="001E61E1">
            <w:pPr>
              <w:rPr>
                <w:szCs w:val="18"/>
              </w:rPr>
            </w:pPr>
            <w:r w:rsidRPr="001E61E1">
              <w:rPr>
                <w:rFonts w:hint="eastAsia"/>
                <w:szCs w:val="18"/>
              </w:rPr>
              <w:t xml:space="preserve">3.Dialtone </w:t>
            </w:r>
            <w:r w:rsidRPr="001E61E1">
              <w:rPr>
                <w:rFonts w:ascii="宋体" w:eastAsia="宋体" w:hAnsi="宋体" w:cs="宋体" w:hint="eastAsia"/>
                <w:szCs w:val="18"/>
              </w:rPr>
              <w:t>放拨号音</w:t>
            </w:r>
          </w:p>
          <w:p w:rsidR="00146247" w:rsidRPr="001E61E1" w:rsidRDefault="00146247" w:rsidP="001E61E1">
            <w:pPr>
              <w:rPr>
                <w:szCs w:val="18"/>
              </w:rPr>
            </w:pPr>
            <w:r w:rsidRPr="001E61E1">
              <w:rPr>
                <w:rFonts w:hint="eastAsia"/>
                <w:szCs w:val="18"/>
              </w:rPr>
              <w:t>4.Receiving</w:t>
            </w:r>
            <w:r w:rsidRPr="001E61E1">
              <w:rPr>
                <w:rFonts w:ascii="宋体" w:eastAsia="宋体" w:hAnsi="宋体" w:cs="宋体" w:hint="eastAsia"/>
                <w:szCs w:val="18"/>
              </w:rPr>
              <w:t>收号</w:t>
            </w:r>
          </w:p>
          <w:p w:rsidR="00146247" w:rsidRPr="001E61E1" w:rsidRDefault="00146247" w:rsidP="001E61E1">
            <w:pPr>
              <w:rPr>
                <w:szCs w:val="18"/>
              </w:rPr>
            </w:pPr>
            <w:r w:rsidRPr="001E61E1">
              <w:rPr>
                <w:rFonts w:hint="eastAsia"/>
                <w:szCs w:val="18"/>
              </w:rPr>
              <w:t xml:space="preserve">5.ReceiveEnd </w:t>
            </w:r>
            <w:r w:rsidRPr="001E61E1">
              <w:rPr>
                <w:rFonts w:ascii="宋体" w:eastAsia="宋体" w:hAnsi="宋体" w:cs="宋体" w:hint="eastAsia"/>
                <w:szCs w:val="18"/>
              </w:rPr>
              <w:t>收号完成</w:t>
            </w:r>
          </w:p>
          <w:p w:rsidR="00146247" w:rsidRPr="001E61E1" w:rsidRDefault="00146247" w:rsidP="001E61E1">
            <w:pPr>
              <w:rPr>
                <w:szCs w:val="18"/>
              </w:rPr>
            </w:pPr>
            <w:r w:rsidRPr="001E61E1">
              <w:rPr>
                <w:rFonts w:hint="eastAsia"/>
                <w:szCs w:val="18"/>
              </w:rPr>
              <w:t>6.Ringing-back</w:t>
            </w:r>
            <w:r w:rsidRPr="001E61E1">
              <w:rPr>
                <w:rFonts w:ascii="宋体" w:eastAsia="宋体" w:hAnsi="宋体" w:cs="宋体" w:hint="eastAsia"/>
                <w:szCs w:val="18"/>
              </w:rPr>
              <w:t>听回铃音</w:t>
            </w:r>
          </w:p>
          <w:p w:rsidR="00146247" w:rsidRPr="001E61E1" w:rsidRDefault="00146247" w:rsidP="001E61E1">
            <w:pPr>
              <w:rPr>
                <w:szCs w:val="18"/>
              </w:rPr>
            </w:pPr>
            <w:r w:rsidRPr="001E61E1">
              <w:rPr>
                <w:rFonts w:hint="eastAsia"/>
                <w:szCs w:val="18"/>
              </w:rPr>
              <w:t>7.Connected</w:t>
            </w:r>
            <w:r w:rsidRPr="001E61E1">
              <w:rPr>
                <w:rFonts w:ascii="宋体" w:eastAsia="宋体" w:hAnsi="宋体" w:cs="宋体" w:hint="eastAsia"/>
                <w:szCs w:val="18"/>
              </w:rPr>
              <w:t>通话状态</w:t>
            </w:r>
          </w:p>
          <w:p w:rsidR="00146247" w:rsidRPr="001E61E1" w:rsidRDefault="00146247" w:rsidP="001E61E1">
            <w:pPr>
              <w:rPr>
                <w:szCs w:val="18"/>
              </w:rPr>
            </w:pPr>
            <w:r w:rsidRPr="001E61E1">
              <w:rPr>
                <w:rFonts w:hint="eastAsia"/>
                <w:szCs w:val="18"/>
              </w:rPr>
              <w:t>8.Busytone</w:t>
            </w:r>
            <w:r w:rsidRPr="001E61E1">
              <w:rPr>
                <w:rFonts w:ascii="宋体" w:eastAsia="宋体" w:hAnsi="宋体" w:cs="宋体" w:hint="eastAsia"/>
                <w:szCs w:val="18"/>
              </w:rPr>
              <w:t>听忙音</w:t>
            </w:r>
          </w:p>
          <w:p w:rsidR="00146247" w:rsidRPr="001E61E1" w:rsidRDefault="00146247" w:rsidP="001E61E1">
            <w:pPr>
              <w:rPr>
                <w:szCs w:val="18"/>
              </w:rPr>
            </w:pPr>
            <w:r w:rsidRPr="001E61E1">
              <w:rPr>
                <w:rFonts w:hint="eastAsia"/>
                <w:szCs w:val="18"/>
              </w:rPr>
              <w:t>9.On-hook</w:t>
            </w:r>
            <w:r w:rsidRPr="001E61E1">
              <w:rPr>
                <w:rFonts w:ascii="宋体" w:eastAsia="宋体" w:hAnsi="宋体" w:cs="宋体" w:hint="eastAsia"/>
                <w:szCs w:val="18"/>
              </w:rPr>
              <w:t>挂机</w:t>
            </w:r>
          </w:p>
          <w:p w:rsidR="00146247" w:rsidRPr="005711DD" w:rsidRDefault="00146247" w:rsidP="001E61E1">
            <w:pPr>
              <w:rPr>
                <w:rFonts w:eastAsiaTheme="minorEastAsia"/>
                <w:szCs w:val="18"/>
              </w:rPr>
            </w:pPr>
            <w:r w:rsidRPr="001E61E1">
              <w:rPr>
                <w:rFonts w:hint="eastAsia"/>
                <w:szCs w:val="18"/>
              </w:rPr>
              <w:t>10.Testend</w:t>
            </w:r>
            <w:r w:rsidRPr="001E61E1">
              <w:rPr>
                <w:rFonts w:ascii="宋体" w:eastAsia="宋体" w:hAnsi="宋体" w:cs="宋体" w:hint="eastAsia"/>
                <w:szCs w:val="18"/>
              </w:rPr>
              <w:t>测试结束</w:t>
            </w:r>
          </w:p>
        </w:tc>
        <w:tc>
          <w:tcPr>
            <w:tcW w:w="466" w:type="pct"/>
          </w:tcPr>
          <w:p w:rsidR="00146247" w:rsidRPr="00892568" w:rsidRDefault="00146247" w:rsidP="00146247">
            <w:pPr>
              <w:rPr>
                <w:rFonts w:eastAsiaTheme="minorEastAsia"/>
                <w:szCs w:val="18"/>
              </w:rPr>
            </w:pPr>
            <w:r>
              <w:rPr>
                <w:rFonts w:eastAsiaTheme="minorEastAsia" w:hint="eastAsia"/>
                <w:szCs w:val="18"/>
              </w:rPr>
              <w:t>M</w:t>
            </w:r>
          </w:p>
        </w:tc>
        <w:tc>
          <w:tcPr>
            <w:tcW w:w="1669" w:type="pct"/>
          </w:tcPr>
          <w:p w:rsidR="00146247" w:rsidRDefault="00146247" w:rsidP="00F323C5">
            <w:pPr>
              <w:rPr>
                <w:rFonts w:eastAsiaTheme="minorEastAsia"/>
                <w:szCs w:val="18"/>
              </w:rPr>
            </w:pPr>
            <w:r w:rsidRPr="00E95A07">
              <w:rPr>
                <w:rFonts w:ascii="宋体" w:eastAsia="宋体" w:hAnsi="宋体" w:cs="宋体" w:hint="eastAsia"/>
                <w:szCs w:val="18"/>
              </w:rPr>
              <w:t>当前状态</w:t>
            </w:r>
          </w:p>
          <w:p w:rsidR="00146247" w:rsidRPr="00E95A07" w:rsidRDefault="00146247" w:rsidP="005711DD">
            <w:pPr>
              <w:rPr>
                <w:szCs w:val="18"/>
              </w:rPr>
            </w:pPr>
            <w:r>
              <w:rPr>
                <w:szCs w:val="18"/>
              </w:rPr>
              <w:t>Idle</w:t>
            </w:r>
            <w:r>
              <w:rPr>
                <w:rFonts w:eastAsiaTheme="minorEastAsia" w:hint="eastAsia"/>
                <w:szCs w:val="18"/>
              </w:rPr>
              <w:t>：</w:t>
            </w:r>
            <w:r w:rsidRPr="00E95A07">
              <w:rPr>
                <w:rFonts w:ascii="宋体" w:eastAsia="宋体" w:hAnsi="宋体" w:cs="宋体" w:hint="eastAsia"/>
                <w:szCs w:val="18"/>
              </w:rPr>
              <w:t>端口空闲</w:t>
            </w:r>
          </w:p>
          <w:p w:rsidR="00146247" w:rsidRPr="00E95A07" w:rsidRDefault="00146247" w:rsidP="005711DD">
            <w:pPr>
              <w:rPr>
                <w:szCs w:val="18"/>
              </w:rPr>
            </w:pPr>
            <w:r w:rsidRPr="00E95A07">
              <w:rPr>
                <w:szCs w:val="18"/>
              </w:rPr>
              <w:t>Off-hook</w:t>
            </w:r>
            <w:r>
              <w:rPr>
                <w:rFonts w:eastAsiaTheme="minorEastAsia" w:hint="eastAsia"/>
                <w:szCs w:val="18"/>
              </w:rPr>
              <w:t>：</w:t>
            </w:r>
            <w:r w:rsidRPr="00E95A07">
              <w:rPr>
                <w:rFonts w:ascii="宋体" w:eastAsia="宋体" w:hAnsi="宋体" w:cs="宋体" w:hint="eastAsia"/>
                <w:szCs w:val="18"/>
              </w:rPr>
              <w:t>摘机</w:t>
            </w:r>
          </w:p>
          <w:p w:rsidR="00146247" w:rsidRPr="00E95A07" w:rsidRDefault="00146247" w:rsidP="005711DD">
            <w:pPr>
              <w:rPr>
                <w:szCs w:val="18"/>
              </w:rPr>
            </w:pPr>
            <w:r>
              <w:rPr>
                <w:szCs w:val="18"/>
              </w:rPr>
              <w:t>Dialtone</w:t>
            </w:r>
            <w:r>
              <w:rPr>
                <w:rFonts w:eastAsiaTheme="minorEastAsia" w:hint="eastAsia"/>
                <w:szCs w:val="18"/>
              </w:rPr>
              <w:t>：</w:t>
            </w:r>
            <w:r w:rsidRPr="00E95A07">
              <w:rPr>
                <w:rFonts w:ascii="宋体" w:eastAsia="宋体" w:hAnsi="宋体" w:cs="宋体" w:hint="eastAsia"/>
                <w:szCs w:val="18"/>
              </w:rPr>
              <w:t>放拨号音</w:t>
            </w:r>
          </w:p>
          <w:p w:rsidR="00146247" w:rsidRPr="00E95A07" w:rsidRDefault="00146247" w:rsidP="005711DD">
            <w:pPr>
              <w:rPr>
                <w:szCs w:val="18"/>
              </w:rPr>
            </w:pPr>
            <w:r w:rsidRPr="00E95A07">
              <w:rPr>
                <w:szCs w:val="18"/>
              </w:rPr>
              <w:t>Receiving</w:t>
            </w:r>
            <w:r>
              <w:rPr>
                <w:rFonts w:eastAsiaTheme="minorEastAsia" w:hint="eastAsia"/>
                <w:szCs w:val="18"/>
              </w:rPr>
              <w:t>：</w:t>
            </w:r>
            <w:r w:rsidRPr="00E95A07">
              <w:rPr>
                <w:rFonts w:ascii="宋体" w:eastAsia="宋体" w:hAnsi="宋体" w:cs="宋体" w:hint="eastAsia"/>
                <w:szCs w:val="18"/>
              </w:rPr>
              <w:t>收号</w:t>
            </w:r>
          </w:p>
          <w:p w:rsidR="00146247" w:rsidRPr="00E95A07" w:rsidRDefault="00146247" w:rsidP="005711DD">
            <w:pPr>
              <w:rPr>
                <w:szCs w:val="18"/>
              </w:rPr>
            </w:pPr>
            <w:r>
              <w:rPr>
                <w:szCs w:val="18"/>
              </w:rPr>
              <w:t>ReceiveEnd</w:t>
            </w:r>
            <w:r>
              <w:rPr>
                <w:rFonts w:eastAsiaTheme="minorEastAsia" w:hint="eastAsia"/>
                <w:szCs w:val="18"/>
              </w:rPr>
              <w:t>：</w:t>
            </w:r>
            <w:r w:rsidRPr="00E95A07">
              <w:rPr>
                <w:rFonts w:ascii="宋体" w:eastAsia="宋体" w:hAnsi="宋体" w:cs="宋体" w:hint="eastAsia"/>
                <w:szCs w:val="18"/>
              </w:rPr>
              <w:t>收号完成</w:t>
            </w:r>
          </w:p>
          <w:p w:rsidR="00146247" w:rsidRPr="00E95A07" w:rsidRDefault="00146247" w:rsidP="005711DD">
            <w:pPr>
              <w:rPr>
                <w:szCs w:val="18"/>
              </w:rPr>
            </w:pPr>
            <w:r w:rsidRPr="00E95A07">
              <w:rPr>
                <w:szCs w:val="18"/>
              </w:rPr>
              <w:t>Ringing-back</w:t>
            </w:r>
            <w:r>
              <w:rPr>
                <w:rFonts w:eastAsiaTheme="minorEastAsia" w:hint="eastAsia"/>
                <w:szCs w:val="18"/>
              </w:rPr>
              <w:t>：</w:t>
            </w:r>
            <w:r w:rsidRPr="00E95A07">
              <w:rPr>
                <w:rFonts w:ascii="宋体" w:eastAsia="宋体" w:hAnsi="宋体" w:cs="宋体" w:hint="eastAsia"/>
                <w:szCs w:val="18"/>
              </w:rPr>
              <w:t>听回铃音</w:t>
            </w:r>
          </w:p>
          <w:p w:rsidR="00146247" w:rsidRPr="00E95A07" w:rsidRDefault="00146247" w:rsidP="005711DD">
            <w:pPr>
              <w:rPr>
                <w:szCs w:val="18"/>
              </w:rPr>
            </w:pPr>
            <w:r w:rsidRPr="00E95A07">
              <w:rPr>
                <w:szCs w:val="18"/>
              </w:rPr>
              <w:t>Connected</w:t>
            </w:r>
            <w:r>
              <w:rPr>
                <w:rFonts w:eastAsiaTheme="minorEastAsia" w:hint="eastAsia"/>
                <w:szCs w:val="18"/>
              </w:rPr>
              <w:t>：</w:t>
            </w:r>
            <w:r w:rsidRPr="00E95A07">
              <w:rPr>
                <w:rFonts w:ascii="宋体" w:eastAsia="宋体" w:hAnsi="宋体" w:cs="宋体" w:hint="eastAsia"/>
                <w:szCs w:val="18"/>
              </w:rPr>
              <w:t>通话状态</w:t>
            </w:r>
          </w:p>
          <w:p w:rsidR="00146247" w:rsidRPr="00E95A07" w:rsidRDefault="00146247" w:rsidP="005711DD">
            <w:pPr>
              <w:rPr>
                <w:szCs w:val="18"/>
              </w:rPr>
            </w:pPr>
            <w:r w:rsidRPr="00E95A07">
              <w:rPr>
                <w:szCs w:val="18"/>
              </w:rPr>
              <w:t>Busytone</w:t>
            </w:r>
            <w:r>
              <w:rPr>
                <w:rFonts w:eastAsiaTheme="minorEastAsia" w:hint="eastAsia"/>
                <w:szCs w:val="18"/>
              </w:rPr>
              <w:t>：</w:t>
            </w:r>
            <w:r w:rsidRPr="00E95A07">
              <w:rPr>
                <w:rFonts w:ascii="宋体" w:eastAsia="宋体" w:hAnsi="宋体" w:cs="宋体" w:hint="eastAsia"/>
                <w:szCs w:val="18"/>
              </w:rPr>
              <w:t>听忙音</w:t>
            </w:r>
          </w:p>
          <w:p w:rsidR="00146247" w:rsidRPr="00E95A07" w:rsidRDefault="00146247" w:rsidP="005711DD">
            <w:pPr>
              <w:rPr>
                <w:szCs w:val="18"/>
              </w:rPr>
            </w:pPr>
            <w:r w:rsidRPr="00E95A07">
              <w:rPr>
                <w:szCs w:val="18"/>
              </w:rPr>
              <w:t>On-hook</w:t>
            </w:r>
            <w:r>
              <w:rPr>
                <w:rFonts w:eastAsiaTheme="minorEastAsia" w:hint="eastAsia"/>
                <w:szCs w:val="18"/>
              </w:rPr>
              <w:t>：</w:t>
            </w:r>
            <w:r w:rsidRPr="00E95A07">
              <w:rPr>
                <w:rFonts w:ascii="宋体" w:eastAsia="宋体" w:hAnsi="宋体" w:cs="宋体" w:hint="eastAsia"/>
                <w:szCs w:val="18"/>
              </w:rPr>
              <w:t>挂机</w:t>
            </w:r>
          </w:p>
          <w:p w:rsidR="00146247" w:rsidRDefault="00146247" w:rsidP="005711DD">
            <w:pPr>
              <w:rPr>
                <w:rFonts w:eastAsiaTheme="minorEastAsia"/>
                <w:szCs w:val="18"/>
              </w:rPr>
            </w:pPr>
            <w:r w:rsidRPr="00E95A07">
              <w:rPr>
                <w:szCs w:val="18"/>
              </w:rPr>
              <w:t>Testend</w:t>
            </w:r>
            <w:r>
              <w:rPr>
                <w:rFonts w:eastAsiaTheme="minorEastAsia" w:hint="eastAsia"/>
                <w:szCs w:val="18"/>
              </w:rPr>
              <w:t>：</w:t>
            </w:r>
            <w:r w:rsidRPr="00E95A07">
              <w:rPr>
                <w:rFonts w:ascii="宋体" w:eastAsia="宋体" w:hAnsi="宋体" w:cs="宋体" w:hint="eastAsia"/>
                <w:szCs w:val="18"/>
              </w:rPr>
              <w:t>测试结束</w:t>
            </w:r>
          </w:p>
          <w:p w:rsidR="00146247" w:rsidRPr="00892568" w:rsidRDefault="00146247" w:rsidP="005711DD">
            <w:pPr>
              <w:rPr>
                <w:rFonts w:eastAsiaTheme="minorEastAsia"/>
                <w:szCs w:val="18"/>
              </w:rPr>
            </w:pPr>
            <w:r w:rsidRPr="00E95A07">
              <w:rPr>
                <w:szCs w:val="18"/>
              </w:rPr>
              <w:t>Action</w:t>
            </w:r>
            <w:r w:rsidRPr="00E95A07">
              <w:rPr>
                <w:rFonts w:ascii="宋体" w:eastAsia="宋体" w:hAnsi="宋体" w:cs="宋体" w:hint="eastAsia"/>
                <w:szCs w:val="18"/>
              </w:rPr>
              <w:t>参数为：</w:t>
            </w:r>
            <w:r w:rsidRPr="00E95A07">
              <w:rPr>
                <w:szCs w:val="18"/>
              </w:rPr>
              <w:t>stop</w:t>
            </w:r>
            <w:r w:rsidRPr="00E95A07">
              <w:rPr>
                <w:rFonts w:ascii="宋体" w:eastAsia="宋体" w:hAnsi="宋体" w:cs="宋体" w:hint="eastAsia"/>
                <w:szCs w:val="18"/>
              </w:rPr>
              <w:t>、</w:t>
            </w:r>
            <w:r w:rsidRPr="00E95A07">
              <w:rPr>
                <w:szCs w:val="18"/>
              </w:rPr>
              <w:t>query</w:t>
            </w:r>
            <w:r w:rsidRPr="00E95A07">
              <w:rPr>
                <w:rFonts w:ascii="宋体" w:eastAsia="宋体" w:hAnsi="宋体" w:cs="宋体" w:hint="eastAsia"/>
                <w:szCs w:val="18"/>
              </w:rPr>
              <w:t>时返回该参数</w:t>
            </w:r>
          </w:p>
        </w:tc>
      </w:tr>
      <w:tr w:rsidR="00146247" w:rsidRPr="00E95A07" w:rsidTr="00146247">
        <w:tc>
          <w:tcPr>
            <w:tcW w:w="910" w:type="pct"/>
          </w:tcPr>
          <w:p w:rsidR="00146247" w:rsidRPr="00E95A07" w:rsidRDefault="00146247" w:rsidP="00F323C5">
            <w:pPr>
              <w:rPr>
                <w:szCs w:val="18"/>
              </w:rPr>
            </w:pPr>
            <w:r w:rsidRPr="00E95A07">
              <w:rPr>
                <w:szCs w:val="18"/>
              </w:rPr>
              <w:t>DIALNUMBER</w:t>
            </w:r>
          </w:p>
        </w:tc>
        <w:tc>
          <w:tcPr>
            <w:tcW w:w="836" w:type="pct"/>
          </w:tcPr>
          <w:p w:rsidR="00146247" w:rsidRPr="00E95A07" w:rsidRDefault="00146247" w:rsidP="00F323C5">
            <w:pPr>
              <w:rPr>
                <w:szCs w:val="18"/>
              </w:rPr>
            </w:pPr>
            <w:r w:rsidRPr="00E95A07">
              <w:rPr>
                <w:szCs w:val="18"/>
              </w:rPr>
              <w:t xml:space="preserve">OCTET </w:t>
            </w:r>
            <w:r w:rsidRPr="00E95A07">
              <w:rPr>
                <w:szCs w:val="18"/>
              </w:rPr>
              <w:lastRenderedPageBreak/>
              <w:t>STRING</w:t>
            </w:r>
          </w:p>
        </w:tc>
        <w:tc>
          <w:tcPr>
            <w:tcW w:w="1119" w:type="pct"/>
          </w:tcPr>
          <w:p w:rsidR="00146247" w:rsidRPr="00E95A07" w:rsidRDefault="00146247" w:rsidP="00F323C5">
            <w:pPr>
              <w:rPr>
                <w:szCs w:val="18"/>
              </w:rPr>
            </w:pPr>
            <w:r>
              <w:rPr>
                <w:szCs w:val="18"/>
              </w:rPr>
              <w:lastRenderedPageBreak/>
              <w:t>SIZE(</w:t>
            </w:r>
            <w:r w:rsidRPr="00E95A07">
              <w:rPr>
                <w:szCs w:val="18"/>
              </w:rPr>
              <w:t>32</w:t>
            </w:r>
            <w:r>
              <w:rPr>
                <w:szCs w:val="18"/>
              </w:rPr>
              <w:t>)</w:t>
            </w:r>
          </w:p>
        </w:tc>
        <w:tc>
          <w:tcPr>
            <w:tcW w:w="466" w:type="pct"/>
          </w:tcPr>
          <w:p w:rsidR="00146247" w:rsidRPr="00E95A07" w:rsidRDefault="00146247" w:rsidP="00146247">
            <w:pPr>
              <w:rPr>
                <w:szCs w:val="18"/>
              </w:rPr>
            </w:pPr>
            <w:r>
              <w:rPr>
                <w:rFonts w:eastAsiaTheme="minorEastAsia" w:hint="eastAsia"/>
                <w:szCs w:val="18"/>
              </w:rPr>
              <w:t>M</w:t>
            </w:r>
          </w:p>
        </w:tc>
        <w:tc>
          <w:tcPr>
            <w:tcW w:w="1669" w:type="pct"/>
          </w:tcPr>
          <w:p w:rsidR="00146247" w:rsidRPr="00E95A07" w:rsidRDefault="00146247" w:rsidP="00F323C5">
            <w:pPr>
              <w:rPr>
                <w:szCs w:val="18"/>
              </w:rPr>
            </w:pPr>
            <w:r w:rsidRPr="00E95A07">
              <w:rPr>
                <w:rFonts w:ascii="宋体" w:eastAsia="宋体" w:hAnsi="宋体" w:cs="宋体" w:hint="eastAsia"/>
                <w:szCs w:val="18"/>
              </w:rPr>
              <w:t>拨测号码</w:t>
            </w:r>
          </w:p>
        </w:tc>
      </w:tr>
      <w:tr w:rsidR="00146247" w:rsidRPr="00E95A07" w:rsidTr="00146247">
        <w:tc>
          <w:tcPr>
            <w:tcW w:w="910" w:type="pct"/>
          </w:tcPr>
          <w:p w:rsidR="00146247" w:rsidRPr="00E95A07" w:rsidRDefault="00146247" w:rsidP="00F323C5">
            <w:pPr>
              <w:rPr>
                <w:szCs w:val="18"/>
              </w:rPr>
            </w:pPr>
            <w:r w:rsidRPr="00E95A07">
              <w:rPr>
                <w:szCs w:val="18"/>
              </w:rPr>
              <w:lastRenderedPageBreak/>
              <w:t>TARGETNUMBER</w:t>
            </w:r>
          </w:p>
        </w:tc>
        <w:tc>
          <w:tcPr>
            <w:tcW w:w="836" w:type="pct"/>
          </w:tcPr>
          <w:p w:rsidR="00146247" w:rsidRPr="00E95A07" w:rsidRDefault="00146247" w:rsidP="00F323C5">
            <w:pPr>
              <w:rPr>
                <w:szCs w:val="18"/>
              </w:rPr>
            </w:pPr>
            <w:r w:rsidRPr="00E95A07">
              <w:rPr>
                <w:szCs w:val="18"/>
              </w:rPr>
              <w:t>OCTET STRING</w:t>
            </w:r>
          </w:p>
        </w:tc>
        <w:tc>
          <w:tcPr>
            <w:tcW w:w="1119" w:type="pct"/>
          </w:tcPr>
          <w:p w:rsidR="00146247" w:rsidRPr="00E95A07" w:rsidRDefault="00146247" w:rsidP="00F323C5">
            <w:pPr>
              <w:rPr>
                <w:szCs w:val="18"/>
              </w:rPr>
            </w:pPr>
            <w:r>
              <w:rPr>
                <w:szCs w:val="18"/>
              </w:rPr>
              <w:t>SIZE(</w:t>
            </w:r>
            <w:r w:rsidRPr="00E95A07">
              <w:rPr>
                <w:szCs w:val="18"/>
              </w:rPr>
              <w:t>32</w:t>
            </w:r>
            <w:r>
              <w:rPr>
                <w:szCs w:val="18"/>
              </w:rPr>
              <w:t>)</w:t>
            </w:r>
          </w:p>
        </w:tc>
        <w:tc>
          <w:tcPr>
            <w:tcW w:w="466" w:type="pct"/>
          </w:tcPr>
          <w:p w:rsidR="00146247" w:rsidRPr="00E95A07" w:rsidRDefault="00146247" w:rsidP="00146247">
            <w:pPr>
              <w:rPr>
                <w:szCs w:val="18"/>
              </w:rPr>
            </w:pPr>
            <w:r>
              <w:rPr>
                <w:rFonts w:eastAsiaTheme="minorEastAsia" w:hint="eastAsia"/>
                <w:szCs w:val="18"/>
              </w:rPr>
              <w:t>M</w:t>
            </w:r>
          </w:p>
        </w:tc>
        <w:tc>
          <w:tcPr>
            <w:tcW w:w="1669" w:type="pct"/>
          </w:tcPr>
          <w:p w:rsidR="00146247" w:rsidRPr="00E95A07" w:rsidRDefault="00146247" w:rsidP="00F323C5">
            <w:pPr>
              <w:rPr>
                <w:szCs w:val="18"/>
              </w:rPr>
            </w:pPr>
            <w:r w:rsidRPr="00E95A07">
              <w:rPr>
                <w:rFonts w:ascii="宋体" w:eastAsia="宋体" w:hAnsi="宋体" w:cs="宋体" w:hint="eastAsia"/>
                <w:szCs w:val="18"/>
              </w:rPr>
              <w:t>上报软交换号码</w:t>
            </w:r>
          </w:p>
        </w:tc>
      </w:tr>
      <w:tr w:rsidR="00146247" w:rsidRPr="00E95A07" w:rsidTr="00146247">
        <w:tc>
          <w:tcPr>
            <w:tcW w:w="910" w:type="pct"/>
          </w:tcPr>
          <w:p w:rsidR="00146247" w:rsidRPr="00E95A07" w:rsidRDefault="00146247" w:rsidP="00F323C5">
            <w:pPr>
              <w:rPr>
                <w:szCs w:val="18"/>
              </w:rPr>
            </w:pPr>
            <w:r w:rsidRPr="00E95A07">
              <w:rPr>
                <w:szCs w:val="18"/>
              </w:rPr>
              <w:t>FAILEDSIG</w:t>
            </w:r>
          </w:p>
        </w:tc>
        <w:tc>
          <w:tcPr>
            <w:tcW w:w="836" w:type="pct"/>
          </w:tcPr>
          <w:p w:rsidR="00146247" w:rsidRPr="00E95A07" w:rsidRDefault="00146247" w:rsidP="00F323C5">
            <w:pPr>
              <w:rPr>
                <w:szCs w:val="18"/>
              </w:rPr>
            </w:pPr>
            <w:r w:rsidRPr="00E95A07">
              <w:rPr>
                <w:szCs w:val="18"/>
              </w:rPr>
              <w:t>OCTET STRING</w:t>
            </w:r>
          </w:p>
        </w:tc>
        <w:tc>
          <w:tcPr>
            <w:tcW w:w="1119" w:type="pct"/>
          </w:tcPr>
          <w:p w:rsidR="00146247" w:rsidRPr="00E95A07" w:rsidRDefault="00146247" w:rsidP="00F323C5">
            <w:pPr>
              <w:rPr>
                <w:szCs w:val="18"/>
              </w:rPr>
            </w:pPr>
            <w:r>
              <w:rPr>
                <w:szCs w:val="18"/>
              </w:rPr>
              <w:t>SIZE(</w:t>
            </w:r>
            <w:r w:rsidRPr="00E95A07">
              <w:rPr>
                <w:szCs w:val="18"/>
              </w:rPr>
              <w:t>128</w:t>
            </w:r>
            <w:r>
              <w:rPr>
                <w:szCs w:val="18"/>
              </w:rPr>
              <w:t>)</w:t>
            </w:r>
          </w:p>
        </w:tc>
        <w:tc>
          <w:tcPr>
            <w:tcW w:w="466" w:type="pct"/>
          </w:tcPr>
          <w:p w:rsidR="00146247" w:rsidRPr="00E95A07" w:rsidRDefault="00146247" w:rsidP="00146247">
            <w:pPr>
              <w:rPr>
                <w:szCs w:val="18"/>
              </w:rPr>
            </w:pPr>
            <w:r>
              <w:rPr>
                <w:rFonts w:eastAsiaTheme="minorEastAsia" w:hint="eastAsia"/>
                <w:szCs w:val="18"/>
              </w:rPr>
              <w:t>M</w:t>
            </w:r>
          </w:p>
        </w:tc>
        <w:tc>
          <w:tcPr>
            <w:tcW w:w="1669" w:type="pct"/>
          </w:tcPr>
          <w:p w:rsidR="00146247" w:rsidRPr="00E95A07" w:rsidRDefault="00146247" w:rsidP="00F323C5">
            <w:pPr>
              <w:rPr>
                <w:szCs w:val="18"/>
              </w:rPr>
            </w:pPr>
            <w:r w:rsidRPr="00E95A07">
              <w:rPr>
                <w:rFonts w:ascii="宋体" w:eastAsia="宋体" w:hAnsi="宋体" w:cs="宋体" w:hint="eastAsia"/>
                <w:szCs w:val="18"/>
              </w:rPr>
              <w:t>通道建立失败时，返回出错的具体信令指示</w:t>
            </w:r>
          </w:p>
        </w:tc>
      </w:tr>
      <w:tr w:rsidR="00146247" w:rsidRPr="00E95A07" w:rsidTr="00146247">
        <w:trPr>
          <w:trHeight w:val="1263"/>
        </w:trPr>
        <w:tc>
          <w:tcPr>
            <w:tcW w:w="910" w:type="pct"/>
          </w:tcPr>
          <w:p w:rsidR="00146247" w:rsidRPr="00E95A07" w:rsidRDefault="00146247" w:rsidP="00F323C5">
            <w:pPr>
              <w:rPr>
                <w:szCs w:val="18"/>
              </w:rPr>
            </w:pPr>
            <w:r w:rsidRPr="00E95A07">
              <w:rPr>
                <w:szCs w:val="18"/>
              </w:rPr>
              <w:t>Conclusion</w:t>
            </w:r>
          </w:p>
        </w:tc>
        <w:tc>
          <w:tcPr>
            <w:tcW w:w="836" w:type="pct"/>
          </w:tcPr>
          <w:p w:rsidR="00146247" w:rsidRPr="00E95A07" w:rsidRDefault="00146247" w:rsidP="00F323C5">
            <w:pPr>
              <w:rPr>
                <w:szCs w:val="18"/>
              </w:rPr>
            </w:pPr>
            <w:r w:rsidRPr="00E95A07">
              <w:rPr>
                <w:szCs w:val="18"/>
              </w:rPr>
              <w:t>INTEGER</w:t>
            </w:r>
          </w:p>
        </w:tc>
        <w:tc>
          <w:tcPr>
            <w:tcW w:w="1119" w:type="pct"/>
          </w:tcPr>
          <w:p w:rsidR="00146247" w:rsidRPr="00E95A07" w:rsidRDefault="00146247" w:rsidP="00BA636C">
            <w:pPr>
              <w:rPr>
                <w:szCs w:val="18"/>
              </w:rPr>
            </w:pPr>
            <w:r w:rsidRPr="00E95A07">
              <w:rPr>
                <w:szCs w:val="18"/>
              </w:rPr>
              <w:t>1</w:t>
            </w:r>
            <w:r>
              <w:rPr>
                <w:rFonts w:eastAsiaTheme="minorEastAsia" w:hint="eastAsia"/>
                <w:szCs w:val="18"/>
              </w:rPr>
              <w:t>-</w:t>
            </w:r>
            <w:r w:rsidRPr="00E95A07">
              <w:rPr>
                <w:szCs w:val="18"/>
              </w:rPr>
              <w:t>3</w:t>
            </w:r>
          </w:p>
        </w:tc>
        <w:tc>
          <w:tcPr>
            <w:tcW w:w="466" w:type="pct"/>
          </w:tcPr>
          <w:p w:rsidR="00146247" w:rsidRPr="00E95A07" w:rsidRDefault="00146247" w:rsidP="00146247">
            <w:pPr>
              <w:rPr>
                <w:szCs w:val="18"/>
              </w:rPr>
            </w:pPr>
            <w:r>
              <w:rPr>
                <w:rFonts w:eastAsiaTheme="minorEastAsia" w:hint="eastAsia"/>
                <w:szCs w:val="18"/>
              </w:rPr>
              <w:t>M</w:t>
            </w:r>
          </w:p>
        </w:tc>
        <w:tc>
          <w:tcPr>
            <w:tcW w:w="1669" w:type="pct"/>
          </w:tcPr>
          <w:p w:rsidR="00146247" w:rsidRPr="00E95A07" w:rsidRDefault="00146247" w:rsidP="00F323C5">
            <w:pPr>
              <w:rPr>
                <w:szCs w:val="18"/>
              </w:rPr>
            </w:pPr>
            <w:r w:rsidRPr="00E95A07">
              <w:rPr>
                <w:szCs w:val="18"/>
              </w:rPr>
              <w:t>1</w:t>
            </w:r>
            <w:r w:rsidRPr="00E95A07">
              <w:rPr>
                <w:rFonts w:ascii="宋体" w:eastAsia="宋体" w:hAnsi="宋体" w:cs="宋体" w:hint="eastAsia"/>
                <w:szCs w:val="18"/>
              </w:rPr>
              <w:t>：成功</w:t>
            </w:r>
          </w:p>
          <w:p w:rsidR="00146247" w:rsidRPr="00E95A07" w:rsidRDefault="00146247" w:rsidP="00F323C5">
            <w:pPr>
              <w:rPr>
                <w:szCs w:val="18"/>
              </w:rPr>
            </w:pPr>
            <w:r w:rsidRPr="00E95A07">
              <w:rPr>
                <w:szCs w:val="18"/>
              </w:rPr>
              <w:t>2</w:t>
            </w:r>
            <w:r w:rsidRPr="00E95A07">
              <w:rPr>
                <w:rFonts w:ascii="宋体" w:eastAsia="宋体" w:hAnsi="宋体" w:cs="宋体" w:hint="eastAsia"/>
                <w:szCs w:val="18"/>
              </w:rPr>
              <w:t>：失败</w:t>
            </w:r>
          </w:p>
          <w:p w:rsidR="00146247" w:rsidRPr="00E95A07" w:rsidRDefault="00146247" w:rsidP="00F323C5">
            <w:pPr>
              <w:rPr>
                <w:szCs w:val="18"/>
              </w:rPr>
            </w:pPr>
            <w:r w:rsidRPr="00E95A07">
              <w:rPr>
                <w:szCs w:val="18"/>
              </w:rPr>
              <w:t>3</w:t>
            </w:r>
            <w:r w:rsidRPr="00E95A07">
              <w:rPr>
                <w:rFonts w:ascii="宋体" w:eastAsia="宋体" w:hAnsi="宋体" w:cs="宋体" w:hint="eastAsia"/>
                <w:szCs w:val="18"/>
              </w:rPr>
              <w:t>：话路已建立，测试人员未确认通话情况</w:t>
            </w:r>
          </w:p>
        </w:tc>
      </w:tr>
      <w:tr w:rsidR="00146247" w:rsidRPr="00E95A07" w:rsidTr="00146247">
        <w:trPr>
          <w:trHeight w:val="3502"/>
        </w:trPr>
        <w:tc>
          <w:tcPr>
            <w:tcW w:w="910" w:type="pct"/>
          </w:tcPr>
          <w:p w:rsidR="00146247" w:rsidRPr="00E95A07" w:rsidRDefault="00146247" w:rsidP="00F323C5">
            <w:pPr>
              <w:rPr>
                <w:szCs w:val="18"/>
              </w:rPr>
            </w:pPr>
            <w:r w:rsidRPr="00E95A07">
              <w:rPr>
                <w:szCs w:val="18"/>
              </w:rPr>
              <w:t>FailReason</w:t>
            </w:r>
          </w:p>
        </w:tc>
        <w:tc>
          <w:tcPr>
            <w:tcW w:w="836" w:type="pct"/>
          </w:tcPr>
          <w:p w:rsidR="00146247" w:rsidRPr="00E95A07" w:rsidRDefault="00146247" w:rsidP="00F323C5">
            <w:pPr>
              <w:rPr>
                <w:szCs w:val="18"/>
              </w:rPr>
            </w:pPr>
            <w:r w:rsidRPr="00E95A07">
              <w:rPr>
                <w:szCs w:val="18"/>
              </w:rPr>
              <w:t>INTEGER</w:t>
            </w:r>
          </w:p>
        </w:tc>
        <w:tc>
          <w:tcPr>
            <w:tcW w:w="1119" w:type="pct"/>
          </w:tcPr>
          <w:p w:rsidR="00146247" w:rsidRPr="00E95A07" w:rsidRDefault="00146247" w:rsidP="00F323C5">
            <w:pPr>
              <w:rPr>
                <w:szCs w:val="18"/>
              </w:rPr>
            </w:pPr>
            <w:r w:rsidRPr="00E95A07">
              <w:rPr>
                <w:szCs w:val="18"/>
              </w:rPr>
              <w:t>1-8</w:t>
            </w:r>
          </w:p>
        </w:tc>
        <w:tc>
          <w:tcPr>
            <w:tcW w:w="466" w:type="pct"/>
          </w:tcPr>
          <w:p w:rsidR="00146247" w:rsidRPr="00E95A07" w:rsidRDefault="00146247" w:rsidP="00146247">
            <w:pPr>
              <w:rPr>
                <w:szCs w:val="18"/>
              </w:rPr>
            </w:pPr>
            <w:r>
              <w:rPr>
                <w:rFonts w:eastAsiaTheme="minorEastAsia" w:hint="eastAsia"/>
                <w:szCs w:val="18"/>
              </w:rPr>
              <w:t>M</w:t>
            </w:r>
          </w:p>
        </w:tc>
        <w:tc>
          <w:tcPr>
            <w:tcW w:w="1669" w:type="pct"/>
          </w:tcPr>
          <w:p w:rsidR="00146247" w:rsidRPr="00E95A07" w:rsidRDefault="00146247" w:rsidP="00F323C5">
            <w:pPr>
              <w:rPr>
                <w:szCs w:val="18"/>
              </w:rPr>
            </w:pPr>
            <w:r w:rsidRPr="00E95A07">
              <w:rPr>
                <w:szCs w:val="18"/>
              </w:rPr>
              <w:t>1</w:t>
            </w:r>
            <w:r w:rsidRPr="00E95A07">
              <w:rPr>
                <w:rFonts w:ascii="宋体" w:eastAsia="宋体" w:hAnsi="宋体" w:cs="宋体" w:hint="eastAsia"/>
                <w:szCs w:val="18"/>
              </w:rPr>
              <w:t>：未收到</w:t>
            </w:r>
            <w:r w:rsidRPr="00E95A07">
              <w:rPr>
                <w:szCs w:val="18"/>
              </w:rPr>
              <w:t>SS</w:t>
            </w:r>
            <w:r w:rsidRPr="00E95A07">
              <w:rPr>
                <w:rFonts w:ascii="宋体" w:eastAsia="宋体" w:hAnsi="宋体" w:cs="宋体" w:hint="eastAsia"/>
                <w:szCs w:val="18"/>
              </w:rPr>
              <w:t>摘机响应信令</w:t>
            </w:r>
          </w:p>
          <w:p w:rsidR="00146247" w:rsidRPr="00E95A07" w:rsidRDefault="00146247" w:rsidP="00F323C5">
            <w:pPr>
              <w:rPr>
                <w:szCs w:val="18"/>
              </w:rPr>
            </w:pPr>
            <w:r w:rsidRPr="00E95A07">
              <w:rPr>
                <w:szCs w:val="18"/>
              </w:rPr>
              <w:t>2</w:t>
            </w:r>
            <w:r w:rsidRPr="00E95A07">
              <w:rPr>
                <w:rFonts w:ascii="宋体" w:eastAsia="宋体" w:hAnsi="宋体" w:cs="宋体" w:hint="eastAsia"/>
                <w:szCs w:val="18"/>
              </w:rPr>
              <w:t>：未收到</w:t>
            </w:r>
            <w:r w:rsidRPr="00E95A07">
              <w:rPr>
                <w:szCs w:val="18"/>
              </w:rPr>
              <w:t>SS</w:t>
            </w:r>
            <w:r w:rsidRPr="00E95A07">
              <w:rPr>
                <w:rFonts w:ascii="宋体" w:eastAsia="宋体" w:hAnsi="宋体" w:cs="宋体" w:hint="eastAsia"/>
                <w:szCs w:val="18"/>
              </w:rPr>
              <w:t>送拨号音信令</w:t>
            </w:r>
          </w:p>
          <w:p w:rsidR="00146247" w:rsidRPr="00E95A07" w:rsidRDefault="00146247" w:rsidP="00F323C5">
            <w:pPr>
              <w:rPr>
                <w:szCs w:val="18"/>
              </w:rPr>
            </w:pPr>
            <w:r w:rsidRPr="00E95A07">
              <w:rPr>
                <w:szCs w:val="18"/>
              </w:rPr>
              <w:t>3</w:t>
            </w:r>
            <w:r w:rsidRPr="00E95A07">
              <w:rPr>
                <w:rFonts w:ascii="宋体" w:eastAsia="宋体" w:hAnsi="宋体" w:cs="宋体" w:hint="eastAsia"/>
                <w:szCs w:val="18"/>
              </w:rPr>
              <w:t>：拨测号码与上报</w:t>
            </w:r>
            <w:r w:rsidRPr="00E95A07">
              <w:rPr>
                <w:szCs w:val="18"/>
              </w:rPr>
              <w:t>SS</w:t>
            </w:r>
            <w:r w:rsidRPr="00E95A07">
              <w:rPr>
                <w:rFonts w:ascii="宋体" w:eastAsia="宋体" w:hAnsi="宋体" w:cs="宋体" w:hint="eastAsia"/>
                <w:szCs w:val="18"/>
              </w:rPr>
              <w:t>的号码不一致</w:t>
            </w:r>
          </w:p>
          <w:p w:rsidR="00146247" w:rsidRPr="00E95A07" w:rsidRDefault="00146247" w:rsidP="00F323C5">
            <w:pPr>
              <w:rPr>
                <w:szCs w:val="18"/>
              </w:rPr>
            </w:pPr>
            <w:r w:rsidRPr="00E95A07">
              <w:rPr>
                <w:szCs w:val="18"/>
              </w:rPr>
              <w:t>4</w:t>
            </w:r>
            <w:r w:rsidRPr="00E95A07">
              <w:rPr>
                <w:rFonts w:ascii="宋体" w:eastAsia="宋体" w:hAnsi="宋体" w:cs="宋体" w:hint="eastAsia"/>
                <w:szCs w:val="18"/>
              </w:rPr>
              <w:t>：未收到回铃音</w:t>
            </w:r>
          </w:p>
          <w:p w:rsidR="00146247" w:rsidRPr="00E95A07" w:rsidRDefault="00146247" w:rsidP="00F323C5">
            <w:pPr>
              <w:rPr>
                <w:szCs w:val="18"/>
              </w:rPr>
            </w:pPr>
            <w:r w:rsidRPr="00E95A07">
              <w:rPr>
                <w:szCs w:val="18"/>
              </w:rPr>
              <w:t>5</w:t>
            </w:r>
            <w:r w:rsidRPr="00E95A07">
              <w:rPr>
                <w:rFonts w:ascii="宋体" w:eastAsia="宋体" w:hAnsi="宋体" w:cs="宋体" w:hint="eastAsia"/>
                <w:szCs w:val="18"/>
              </w:rPr>
              <w:t>：对端未摘机</w:t>
            </w:r>
          </w:p>
          <w:p w:rsidR="00146247" w:rsidRPr="00E95A07" w:rsidRDefault="00146247" w:rsidP="00F323C5">
            <w:pPr>
              <w:rPr>
                <w:szCs w:val="18"/>
              </w:rPr>
            </w:pPr>
            <w:r w:rsidRPr="00E95A07">
              <w:rPr>
                <w:szCs w:val="18"/>
              </w:rPr>
              <w:t>6</w:t>
            </w:r>
            <w:r w:rsidRPr="00E95A07">
              <w:rPr>
                <w:rFonts w:ascii="宋体" w:eastAsia="宋体" w:hAnsi="宋体" w:cs="宋体" w:hint="eastAsia"/>
                <w:szCs w:val="18"/>
              </w:rPr>
              <w:t>：通道建立失败</w:t>
            </w:r>
          </w:p>
          <w:p w:rsidR="00146247" w:rsidRPr="00E95A07" w:rsidRDefault="00146247" w:rsidP="00F323C5">
            <w:pPr>
              <w:rPr>
                <w:szCs w:val="18"/>
              </w:rPr>
            </w:pPr>
            <w:r w:rsidRPr="00E95A07">
              <w:rPr>
                <w:szCs w:val="18"/>
              </w:rPr>
              <w:t>7</w:t>
            </w:r>
            <w:r w:rsidRPr="00E95A07">
              <w:rPr>
                <w:rFonts w:ascii="宋体" w:eastAsia="宋体" w:hAnsi="宋体" w:cs="宋体" w:hint="eastAsia"/>
                <w:szCs w:val="18"/>
              </w:rPr>
              <w:t>：</w:t>
            </w:r>
            <w:r w:rsidRPr="00E95A07">
              <w:rPr>
                <w:szCs w:val="18"/>
              </w:rPr>
              <w:t>SS</w:t>
            </w:r>
            <w:r w:rsidRPr="00E95A07">
              <w:rPr>
                <w:rFonts w:ascii="宋体" w:eastAsia="宋体" w:hAnsi="宋体" w:cs="宋体" w:hint="eastAsia"/>
                <w:szCs w:val="18"/>
              </w:rPr>
              <w:t>未响应已挂机信令</w:t>
            </w:r>
          </w:p>
          <w:p w:rsidR="00146247" w:rsidRDefault="00146247" w:rsidP="00F323C5">
            <w:pPr>
              <w:rPr>
                <w:rFonts w:eastAsiaTheme="minorEastAsia"/>
                <w:szCs w:val="18"/>
              </w:rPr>
            </w:pPr>
            <w:r w:rsidRPr="00E95A07">
              <w:rPr>
                <w:szCs w:val="18"/>
              </w:rPr>
              <w:t>8</w:t>
            </w:r>
            <w:r w:rsidRPr="00E95A07">
              <w:rPr>
                <w:rFonts w:ascii="宋体" w:eastAsia="宋体" w:hAnsi="宋体" w:cs="宋体" w:hint="eastAsia"/>
                <w:szCs w:val="18"/>
              </w:rPr>
              <w:t>：其他</w:t>
            </w:r>
          </w:p>
          <w:p w:rsidR="00146247" w:rsidRPr="00892568" w:rsidRDefault="00146247" w:rsidP="00F323C5">
            <w:pPr>
              <w:rPr>
                <w:rFonts w:eastAsiaTheme="minorEastAsia"/>
                <w:szCs w:val="18"/>
              </w:rPr>
            </w:pPr>
            <w:r w:rsidRPr="00E95A07">
              <w:rPr>
                <w:szCs w:val="18"/>
              </w:rPr>
              <w:t>Action</w:t>
            </w:r>
            <w:r w:rsidRPr="00E95A07">
              <w:rPr>
                <w:rFonts w:ascii="宋体" w:eastAsia="宋体" w:hAnsi="宋体" w:cs="宋体" w:hint="eastAsia"/>
                <w:szCs w:val="18"/>
              </w:rPr>
              <w:t>参数为：</w:t>
            </w:r>
            <w:r w:rsidRPr="00E95A07">
              <w:rPr>
                <w:szCs w:val="18"/>
              </w:rPr>
              <w:t>stop</w:t>
            </w:r>
            <w:r w:rsidRPr="00E95A07">
              <w:rPr>
                <w:rFonts w:ascii="宋体" w:eastAsia="宋体" w:hAnsi="宋体" w:cs="宋体" w:hint="eastAsia"/>
                <w:szCs w:val="18"/>
              </w:rPr>
              <w:t>时返回该参数</w:t>
            </w:r>
          </w:p>
        </w:tc>
      </w:tr>
    </w:tbl>
    <w:p w:rsidR="00F27D2E" w:rsidRPr="009E44FF" w:rsidRDefault="00F27D2E" w:rsidP="00F27D2E"/>
    <w:p w:rsidR="0005174D" w:rsidRDefault="0005174D" w:rsidP="00264D64">
      <w:pPr>
        <w:pStyle w:val="af2"/>
        <w:numPr>
          <w:ilvl w:val="1"/>
          <w:numId w:val="7"/>
        </w:numPr>
        <w:spacing w:before="156" w:after="156"/>
      </w:pPr>
      <w:bookmarkStart w:id="1049" w:name="_Toc422211237"/>
      <w:r>
        <w:rPr>
          <w:rFonts w:hint="eastAsia"/>
        </w:rPr>
        <w:t>安全管理</w:t>
      </w:r>
      <w:bookmarkEnd w:id="1049"/>
    </w:p>
    <w:p w:rsidR="00000000" w:rsidRDefault="00D90109" w:rsidP="00CE4D8A">
      <w:pPr>
        <w:pStyle w:val="af3"/>
        <w:spacing w:before="156" w:afterLines="50"/>
        <w:ind w:left="0"/>
        <w:pPrChange w:id="1050" w:author="CMDI-LVLIANGDONG" w:date="2015-07-22T10:29:00Z">
          <w:pPr>
            <w:pStyle w:val="af3"/>
            <w:spacing w:before="156" w:afterLines="50"/>
            <w:ind w:left="0"/>
          </w:pPr>
        </w:pPrChange>
      </w:pPr>
      <w:bookmarkStart w:id="1051" w:name="_Toc400632478"/>
      <w:bookmarkStart w:id="1052" w:name="_Toc421546516"/>
      <w:bookmarkStart w:id="1053" w:name="_Toc422211238"/>
      <w:r>
        <w:rPr>
          <w:rFonts w:hint="eastAsia"/>
        </w:rPr>
        <w:t>概述</w:t>
      </w:r>
      <w:bookmarkEnd w:id="1051"/>
      <w:bookmarkEnd w:id="1052"/>
      <w:bookmarkEnd w:id="1053"/>
    </w:p>
    <w:p w:rsidR="00D90109" w:rsidRPr="00D90109" w:rsidRDefault="00D90109" w:rsidP="00D90109">
      <w:pPr>
        <w:spacing w:line="360" w:lineRule="auto"/>
        <w:ind w:firstLine="420"/>
        <w:rPr>
          <w:szCs w:val="21"/>
        </w:rPr>
      </w:pPr>
      <w:r w:rsidRPr="00D90109">
        <w:rPr>
          <w:rFonts w:hint="eastAsia"/>
          <w:szCs w:val="21"/>
        </w:rPr>
        <w:t>当</w:t>
      </w:r>
      <w:r w:rsidRPr="00D90109">
        <w:rPr>
          <w:rFonts w:hint="eastAsia"/>
          <w:szCs w:val="21"/>
        </w:rPr>
        <w:t>OSS</w:t>
      </w:r>
      <w:r w:rsidRPr="00D90109">
        <w:rPr>
          <w:rFonts w:hint="eastAsia"/>
          <w:szCs w:val="21"/>
        </w:rPr>
        <w:t>系统启动或重新启动时，会与厂商网管系统建立通信连接。</w:t>
      </w:r>
      <w:r w:rsidRPr="00D90109">
        <w:rPr>
          <w:rFonts w:hint="eastAsia"/>
          <w:szCs w:val="21"/>
        </w:rPr>
        <w:t>OSS</w:t>
      </w:r>
      <w:r w:rsidRPr="00D90109">
        <w:rPr>
          <w:rFonts w:hint="eastAsia"/>
          <w:szCs w:val="21"/>
        </w:rPr>
        <w:t>系统向厂商网管北向接口发送的连接信息中会包含用户名称和用户口令，北向接口应对接收到的用户名称和用户口令进行认证，当鉴权通过时，才允许建立连接，否则，北向接口应拒绝</w:t>
      </w:r>
      <w:r w:rsidRPr="00D90109">
        <w:rPr>
          <w:rFonts w:hint="eastAsia"/>
          <w:szCs w:val="21"/>
        </w:rPr>
        <w:t>OSS</w:t>
      </w:r>
      <w:r w:rsidRPr="00D90109">
        <w:rPr>
          <w:rFonts w:hint="eastAsia"/>
          <w:szCs w:val="21"/>
        </w:rPr>
        <w:t>系统建立连接的请求。</w:t>
      </w:r>
    </w:p>
    <w:p w:rsidR="00334700" w:rsidRPr="009E44FF" w:rsidRDefault="00334700" w:rsidP="0005174D">
      <w:pPr>
        <w:pStyle w:val="af3"/>
        <w:spacing w:before="156"/>
        <w:ind w:left="0"/>
      </w:pPr>
      <w:bookmarkStart w:id="1054" w:name="_Toc422211239"/>
      <w:r w:rsidRPr="00554D26">
        <w:t>用户</w:t>
      </w:r>
      <w:r w:rsidRPr="009E44FF">
        <w:t>鉴权功能</w:t>
      </w:r>
      <w:bookmarkEnd w:id="1028"/>
      <w:bookmarkEnd w:id="1054"/>
    </w:p>
    <w:p w:rsidR="001107B4" w:rsidRPr="009E44FF" w:rsidRDefault="001107B4" w:rsidP="0005174D">
      <w:pPr>
        <w:pStyle w:val="af4"/>
        <w:spacing w:before="156"/>
        <w:ind w:left="0"/>
      </w:pPr>
      <w:bookmarkStart w:id="1055" w:name="_Toc422211240"/>
      <w:r w:rsidRPr="009E44FF">
        <w:t>登录PON EMS</w:t>
      </w:r>
      <w:bookmarkEnd w:id="1055"/>
    </w:p>
    <w:p w:rsidR="007A7385" w:rsidRPr="00487662" w:rsidRDefault="007A7385" w:rsidP="00CE4D8A">
      <w:pPr>
        <w:spacing w:beforeLines="50"/>
        <w:ind w:firstLine="420"/>
      </w:pPr>
      <w:r w:rsidRPr="00487662">
        <w:t>功能描述</w:t>
      </w:r>
    </w:p>
    <w:p w:rsidR="007A7385" w:rsidRPr="009E44FF" w:rsidRDefault="007A7385" w:rsidP="00707D54">
      <w:pPr>
        <w:spacing w:line="360" w:lineRule="auto"/>
        <w:ind w:left="420" w:firstLine="420"/>
        <w:rPr>
          <w:szCs w:val="21"/>
        </w:rPr>
      </w:pPr>
      <w:r w:rsidRPr="00487662">
        <w:t>在成功建立</w:t>
      </w:r>
      <w:r w:rsidRPr="00487662">
        <w:t>TCP</w:t>
      </w:r>
      <w:r w:rsidRPr="00487662">
        <w:t>连接后，通过该命令登录到</w:t>
      </w:r>
      <w:r w:rsidRPr="00487662">
        <w:t>PON EMS</w:t>
      </w:r>
      <w:r w:rsidRPr="00487662">
        <w:t>系统，用户登录成功，就可以通过下</w:t>
      </w:r>
      <w:r w:rsidRPr="009E44FF">
        <w:rPr>
          <w:szCs w:val="21"/>
        </w:rPr>
        <w:t>发北向接口命令对设备进行操作。</w:t>
      </w:r>
    </w:p>
    <w:p w:rsidR="007A7385" w:rsidRPr="00487662" w:rsidRDefault="007A7385" w:rsidP="00CE4D8A">
      <w:pPr>
        <w:spacing w:beforeLines="50"/>
        <w:ind w:firstLine="420"/>
      </w:pPr>
      <w:r w:rsidRPr="00487662">
        <w:t>命令格式</w:t>
      </w:r>
    </w:p>
    <w:p w:rsidR="007A7385" w:rsidRPr="009E44FF" w:rsidRDefault="007A7385" w:rsidP="00707D54">
      <w:pPr>
        <w:spacing w:line="360" w:lineRule="auto"/>
        <w:ind w:left="420" w:firstLine="420"/>
        <w:rPr>
          <w:szCs w:val="21"/>
        </w:rPr>
      </w:pPr>
      <w:r w:rsidRPr="009E44FF">
        <w:rPr>
          <w:szCs w:val="21"/>
        </w:rPr>
        <w:t>LOGIN:::CTAG::UN=user-name,PWD=password;</w:t>
      </w:r>
    </w:p>
    <w:p w:rsidR="007A7385" w:rsidRPr="00487662" w:rsidRDefault="007A7385" w:rsidP="00CE4D8A">
      <w:pPr>
        <w:spacing w:beforeLines="50"/>
        <w:ind w:firstLine="420"/>
      </w:pPr>
      <w:r w:rsidRPr="00487662">
        <w:t>输入参数</w:t>
      </w:r>
    </w:p>
    <w:tbl>
      <w:tblPr>
        <w:tblStyle w:val="afffffd"/>
        <w:tblW w:w="7954" w:type="dxa"/>
        <w:tblLayout w:type="fixed"/>
        <w:tblLook w:val="01E0"/>
      </w:tblPr>
      <w:tblGrid>
        <w:gridCol w:w="1590"/>
        <w:gridCol w:w="1592"/>
        <w:gridCol w:w="1591"/>
        <w:gridCol w:w="765"/>
        <w:gridCol w:w="2416"/>
      </w:tblGrid>
      <w:tr w:rsidR="00146247" w:rsidRPr="00F71588" w:rsidTr="00146247">
        <w:trPr>
          <w:cnfStyle w:val="100000000000"/>
        </w:trPr>
        <w:tc>
          <w:tcPr>
            <w:tcW w:w="999" w:type="pct"/>
          </w:tcPr>
          <w:p w:rsidR="00146247" w:rsidRPr="00F71588" w:rsidRDefault="00146247" w:rsidP="00F71588">
            <w:pPr>
              <w:rPr>
                <w:szCs w:val="18"/>
              </w:rPr>
            </w:pPr>
            <w:r w:rsidRPr="00F71588">
              <w:rPr>
                <w:rFonts w:ascii="宋体" w:eastAsia="宋体" w:hAnsi="宋体" w:cs="宋体" w:hint="eastAsia"/>
                <w:szCs w:val="18"/>
              </w:rPr>
              <w:t>参数名称</w:t>
            </w:r>
          </w:p>
        </w:tc>
        <w:tc>
          <w:tcPr>
            <w:tcW w:w="1000" w:type="pct"/>
          </w:tcPr>
          <w:p w:rsidR="00146247" w:rsidRPr="00F71588" w:rsidRDefault="00146247" w:rsidP="00F71588">
            <w:pPr>
              <w:rPr>
                <w:szCs w:val="18"/>
              </w:rPr>
            </w:pPr>
            <w:r w:rsidRPr="00F71588">
              <w:rPr>
                <w:rFonts w:ascii="宋体" w:eastAsia="宋体" w:hAnsi="宋体" w:cs="宋体" w:hint="eastAsia"/>
                <w:szCs w:val="18"/>
              </w:rPr>
              <w:t>数据类型</w:t>
            </w:r>
          </w:p>
        </w:tc>
        <w:tc>
          <w:tcPr>
            <w:tcW w:w="1000" w:type="pct"/>
          </w:tcPr>
          <w:p w:rsidR="00146247" w:rsidRPr="00F71588" w:rsidRDefault="00146247" w:rsidP="00F71588">
            <w:pPr>
              <w:rPr>
                <w:szCs w:val="18"/>
              </w:rPr>
            </w:pPr>
            <w:r w:rsidRPr="00F71588">
              <w:rPr>
                <w:rFonts w:ascii="宋体" w:eastAsia="宋体" w:hAnsi="宋体" w:cs="宋体" w:hint="eastAsia"/>
                <w:szCs w:val="18"/>
              </w:rPr>
              <w:t>取值范围</w:t>
            </w:r>
          </w:p>
        </w:tc>
        <w:tc>
          <w:tcPr>
            <w:tcW w:w="481" w:type="pct"/>
          </w:tcPr>
          <w:p w:rsidR="00146247" w:rsidRPr="00F06D14" w:rsidRDefault="00146247" w:rsidP="00146247">
            <w:pPr>
              <w:rPr>
                <w:rFonts w:eastAsiaTheme="minorEastAsia"/>
                <w:szCs w:val="18"/>
              </w:rPr>
            </w:pPr>
            <w:r>
              <w:rPr>
                <w:rFonts w:eastAsiaTheme="minorEastAsia" w:hint="eastAsia"/>
                <w:szCs w:val="18"/>
              </w:rPr>
              <w:t>限定</w:t>
            </w:r>
          </w:p>
        </w:tc>
        <w:tc>
          <w:tcPr>
            <w:tcW w:w="1519" w:type="pct"/>
          </w:tcPr>
          <w:p w:rsidR="00146247" w:rsidRPr="00F71588" w:rsidRDefault="00146247" w:rsidP="00F71588">
            <w:pPr>
              <w:rPr>
                <w:szCs w:val="18"/>
              </w:rPr>
            </w:pPr>
            <w:r w:rsidRPr="00F71588">
              <w:rPr>
                <w:rFonts w:ascii="宋体" w:eastAsia="宋体" w:hAnsi="宋体" w:cs="宋体" w:hint="eastAsia"/>
                <w:szCs w:val="18"/>
              </w:rPr>
              <w:t>参数说明</w:t>
            </w:r>
          </w:p>
        </w:tc>
      </w:tr>
      <w:tr w:rsidR="00146247" w:rsidRPr="00F71588" w:rsidTr="00146247">
        <w:tc>
          <w:tcPr>
            <w:tcW w:w="999" w:type="pct"/>
          </w:tcPr>
          <w:p w:rsidR="00146247" w:rsidRPr="00F71588" w:rsidRDefault="00146247" w:rsidP="00F71588">
            <w:pPr>
              <w:rPr>
                <w:szCs w:val="18"/>
              </w:rPr>
            </w:pPr>
            <w:r w:rsidRPr="00F71588">
              <w:rPr>
                <w:szCs w:val="18"/>
              </w:rPr>
              <w:t>UN</w:t>
            </w:r>
          </w:p>
        </w:tc>
        <w:tc>
          <w:tcPr>
            <w:tcW w:w="1000" w:type="pct"/>
          </w:tcPr>
          <w:p w:rsidR="00146247" w:rsidRPr="00F71588" w:rsidRDefault="00146247" w:rsidP="00F71588">
            <w:pPr>
              <w:rPr>
                <w:szCs w:val="18"/>
              </w:rPr>
            </w:pPr>
            <w:r w:rsidRPr="00F71588">
              <w:rPr>
                <w:szCs w:val="18"/>
              </w:rPr>
              <w:t>OCTET STRING</w:t>
            </w:r>
          </w:p>
        </w:tc>
        <w:tc>
          <w:tcPr>
            <w:tcW w:w="1000" w:type="pct"/>
          </w:tcPr>
          <w:p w:rsidR="00146247" w:rsidRPr="00F71588" w:rsidRDefault="00146247" w:rsidP="00F71588">
            <w:pPr>
              <w:rPr>
                <w:szCs w:val="18"/>
              </w:rPr>
            </w:pPr>
            <w:r>
              <w:rPr>
                <w:szCs w:val="18"/>
              </w:rPr>
              <w:t>SIZE(</w:t>
            </w:r>
            <w:r w:rsidRPr="00F71588">
              <w:rPr>
                <w:szCs w:val="18"/>
              </w:rPr>
              <w:t>20</w:t>
            </w:r>
            <w:r>
              <w:rPr>
                <w:szCs w:val="18"/>
              </w:rPr>
              <w:t>)</w:t>
            </w:r>
          </w:p>
        </w:tc>
        <w:tc>
          <w:tcPr>
            <w:tcW w:w="481" w:type="pct"/>
          </w:tcPr>
          <w:p w:rsidR="00146247" w:rsidRPr="006E5510" w:rsidRDefault="00146247" w:rsidP="00146247">
            <w:pPr>
              <w:rPr>
                <w:rFonts w:eastAsiaTheme="minorEastAsia"/>
                <w:szCs w:val="18"/>
              </w:rPr>
            </w:pPr>
            <w:r>
              <w:rPr>
                <w:rFonts w:eastAsiaTheme="minorEastAsia" w:hint="eastAsia"/>
                <w:szCs w:val="18"/>
              </w:rPr>
              <w:t>M</w:t>
            </w:r>
          </w:p>
        </w:tc>
        <w:tc>
          <w:tcPr>
            <w:tcW w:w="1519" w:type="pct"/>
          </w:tcPr>
          <w:p w:rsidR="00146247" w:rsidRPr="00F71588" w:rsidRDefault="00146247" w:rsidP="00F71588">
            <w:pPr>
              <w:rPr>
                <w:szCs w:val="18"/>
              </w:rPr>
            </w:pPr>
            <w:r w:rsidRPr="00F71588">
              <w:rPr>
                <w:rFonts w:ascii="宋体" w:eastAsia="宋体" w:hAnsi="宋体" w:cs="宋体" w:hint="eastAsia"/>
                <w:szCs w:val="18"/>
              </w:rPr>
              <w:t>用户名</w:t>
            </w:r>
          </w:p>
        </w:tc>
      </w:tr>
      <w:tr w:rsidR="00146247" w:rsidRPr="00F71588" w:rsidTr="00146247">
        <w:tc>
          <w:tcPr>
            <w:tcW w:w="999" w:type="pct"/>
          </w:tcPr>
          <w:p w:rsidR="00146247" w:rsidRPr="00F71588" w:rsidRDefault="00146247" w:rsidP="00F71588">
            <w:pPr>
              <w:rPr>
                <w:szCs w:val="18"/>
              </w:rPr>
            </w:pPr>
            <w:r w:rsidRPr="00F71588">
              <w:rPr>
                <w:szCs w:val="18"/>
              </w:rPr>
              <w:lastRenderedPageBreak/>
              <w:t>PWD</w:t>
            </w:r>
          </w:p>
        </w:tc>
        <w:tc>
          <w:tcPr>
            <w:tcW w:w="1000" w:type="pct"/>
          </w:tcPr>
          <w:p w:rsidR="00146247" w:rsidRPr="00F71588" w:rsidRDefault="00146247" w:rsidP="00F71588">
            <w:pPr>
              <w:rPr>
                <w:szCs w:val="18"/>
              </w:rPr>
            </w:pPr>
            <w:r w:rsidRPr="00F71588">
              <w:rPr>
                <w:szCs w:val="18"/>
              </w:rPr>
              <w:t>OCTET STRING</w:t>
            </w:r>
          </w:p>
        </w:tc>
        <w:tc>
          <w:tcPr>
            <w:tcW w:w="1000" w:type="pct"/>
          </w:tcPr>
          <w:p w:rsidR="00146247" w:rsidRPr="00F71588" w:rsidRDefault="00146247" w:rsidP="00F71588">
            <w:pPr>
              <w:rPr>
                <w:szCs w:val="18"/>
              </w:rPr>
            </w:pPr>
            <w:r>
              <w:rPr>
                <w:szCs w:val="18"/>
              </w:rPr>
              <w:t>SIZE(</w:t>
            </w:r>
            <w:r w:rsidRPr="00F71588">
              <w:rPr>
                <w:szCs w:val="18"/>
              </w:rPr>
              <w:t>16</w:t>
            </w:r>
            <w:r>
              <w:rPr>
                <w:szCs w:val="18"/>
              </w:rPr>
              <w:t>)</w:t>
            </w:r>
          </w:p>
        </w:tc>
        <w:tc>
          <w:tcPr>
            <w:tcW w:w="481" w:type="pct"/>
          </w:tcPr>
          <w:p w:rsidR="00146247" w:rsidRPr="006E5510" w:rsidRDefault="00146247" w:rsidP="00146247">
            <w:pPr>
              <w:rPr>
                <w:rFonts w:eastAsiaTheme="minorEastAsia"/>
                <w:szCs w:val="18"/>
              </w:rPr>
            </w:pPr>
            <w:r>
              <w:rPr>
                <w:rFonts w:eastAsiaTheme="minorEastAsia" w:hint="eastAsia"/>
                <w:szCs w:val="18"/>
              </w:rPr>
              <w:t>M</w:t>
            </w:r>
          </w:p>
        </w:tc>
        <w:tc>
          <w:tcPr>
            <w:tcW w:w="1519" w:type="pct"/>
          </w:tcPr>
          <w:p w:rsidR="00146247" w:rsidRPr="00F71588" w:rsidRDefault="00146247" w:rsidP="00F71588">
            <w:pPr>
              <w:rPr>
                <w:szCs w:val="18"/>
              </w:rPr>
            </w:pPr>
            <w:r w:rsidRPr="00F71588">
              <w:rPr>
                <w:rFonts w:ascii="宋体" w:eastAsia="宋体" w:hAnsi="宋体" w:cs="宋体" w:hint="eastAsia"/>
                <w:szCs w:val="18"/>
              </w:rPr>
              <w:t>密码</w:t>
            </w:r>
          </w:p>
        </w:tc>
      </w:tr>
    </w:tbl>
    <w:p w:rsidR="007A7385" w:rsidRPr="009E44FF" w:rsidRDefault="007A7385" w:rsidP="007A7385">
      <w:pPr>
        <w:rPr>
          <w:szCs w:val="21"/>
        </w:rPr>
      </w:pPr>
    </w:p>
    <w:p w:rsidR="00000000" w:rsidRDefault="007A7385" w:rsidP="00CE4D8A">
      <w:pPr>
        <w:spacing w:beforeLines="50"/>
        <w:ind w:firstLine="420"/>
        <w:pPrChange w:id="1056" w:author="CMDI-LVLIANGDONG" w:date="2015-07-22T10:29:00Z">
          <w:pPr>
            <w:spacing w:beforeLines="50"/>
            <w:ind w:firstLine="420"/>
          </w:pPr>
        </w:pPrChange>
      </w:pPr>
      <w:r w:rsidRPr="00487662">
        <w:t>响应格式</w:t>
      </w:r>
    </w:p>
    <w:p w:rsidR="007A7385" w:rsidRPr="009E44FF" w:rsidRDefault="007A7385" w:rsidP="00707D5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中的操作类命令应答格式。</w:t>
      </w:r>
    </w:p>
    <w:p w:rsidR="00000000" w:rsidRDefault="007A7385" w:rsidP="00CE4D8A">
      <w:pPr>
        <w:spacing w:beforeLines="50"/>
        <w:ind w:firstLine="420"/>
        <w:pPrChange w:id="1057" w:author="CMDI-LVLIANGDONG" w:date="2015-07-22T10:29:00Z">
          <w:pPr>
            <w:spacing w:beforeLines="50"/>
            <w:ind w:firstLine="420"/>
          </w:pPr>
        </w:pPrChange>
      </w:pPr>
      <w:r w:rsidRPr="00487662">
        <w:t>输出参数</w:t>
      </w:r>
    </w:p>
    <w:p w:rsidR="007A7385" w:rsidRPr="009E44FF" w:rsidRDefault="007A7385" w:rsidP="00707D54">
      <w:pPr>
        <w:spacing w:line="360" w:lineRule="auto"/>
        <w:ind w:left="420" w:firstLine="420"/>
        <w:rPr>
          <w:szCs w:val="21"/>
        </w:rPr>
      </w:pPr>
      <w:r w:rsidRPr="009E44FF">
        <w:rPr>
          <w:szCs w:val="21"/>
        </w:rPr>
        <w:t>无。</w:t>
      </w:r>
    </w:p>
    <w:p w:rsidR="001107B4" w:rsidRPr="009E44FF" w:rsidRDefault="001107B4" w:rsidP="00D90EAF">
      <w:pPr>
        <w:pStyle w:val="af4"/>
        <w:spacing w:before="156"/>
        <w:ind w:left="0"/>
      </w:pPr>
      <w:bookmarkStart w:id="1058" w:name="_Toc422211241"/>
      <w:r w:rsidRPr="009E44FF">
        <w:t>退出PON EMS</w:t>
      </w:r>
      <w:bookmarkEnd w:id="1058"/>
    </w:p>
    <w:p w:rsidR="00000000" w:rsidRDefault="004C1A54" w:rsidP="00CE4D8A">
      <w:pPr>
        <w:spacing w:beforeLines="50"/>
        <w:ind w:firstLine="420"/>
        <w:pPrChange w:id="1059" w:author="CMDI-LVLIANGDONG" w:date="2015-07-22T10:29:00Z">
          <w:pPr>
            <w:spacing w:beforeLines="50"/>
            <w:ind w:firstLine="420"/>
          </w:pPr>
        </w:pPrChange>
      </w:pPr>
      <w:r w:rsidRPr="00487662">
        <w:t>功能描述</w:t>
      </w:r>
    </w:p>
    <w:p w:rsidR="004C1A54" w:rsidRPr="009E44FF" w:rsidRDefault="004C1A54" w:rsidP="00707D54">
      <w:pPr>
        <w:spacing w:line="360" w:lineRule="auto"/>
        <w:ind w:left="420" w:firstLine="420"/>
        <w:rPr>
          <w:szCs w:val="21"/>
        </w:rPr>
      </w:pPr>
      <w:r w:rsidRPr="009E44FF">
        <w:rPr>
          <w:szCs w:val="21"/>
        </w:rPr>
        <w:t>在成功建立</w:t>
      </w:r>
      <w:r w:rsidRPr="009E44FF">
        <w:rPr>
          <w:szCs w:val="21"/>
        </w:rPr>
        <w:t>TCP</w:t>
      </w:r>
      <w:r w:rsidRPr="009E44FF">
        <w:rPr>
          <w:szCs w:val="21"/>
        </w:rPr>
        <w:t>连接后，通过该命令登录到</w:t>
      </w:r>
      <w:r w:rsidRPr="009E44FF">
        <w:rPr>
          <w:szCs w:val="21"/>
        </w:rPr>
        <w:t>PON EMS</w:t>
      </w:r>
      <w:r w:rsidRPr="009E44FF">
        <w:rPr>
          <w:szCs w:val="21"/>
        </w:rPr>
        <w:t>系统，用户登录成功，就可以通过下发北向接口命令对设备进行操作。</w:t>
      </w:r>
    </w:p>
    <w:p w:rsidR="00000000" w:rsidRDefault="004C1A54" w:rsidP="00CE4D8A">
      <w:pPr>
        <w:spacing w:beforeLines="50"/>
        <w:ind w:firstLine="420"/>
        <w:pPrChange w:id="1060" w:author="CMDI-LVLIANGDONG" w:date="2015-07-22T10:29:00Z">
          <w:pPr>
            <w:spacing w:beforeLines="50"/>
            <w:ind w:firstLine="420"/>
          </w:pPr>
        </w:pPrChange>
      </w:pPr>
      <w:r w:rsidRPr="00487662">
        <w:t>命令格式</w:t>
      </w:r>
    </w:p>
    <w:p w:rsidR="004C1A54" w:rsidRPr="009E44FF" w:rsidRDefault="004C1A54" w:rsidP="00707D54">
      <w:pPr>
        <w:spacing w:line="360" w:lineRule="auto"/>
        <w:ind w:left="420" w:firstLine="420"/>
        <w:rPr>
          <w:szCs w:val="21"/>
        </w:rPr>
      </w:pPr>
      <w:r w:rsidRPr="009E44FF">
        <w:rPr>
          <w:szCs w:val="21"/>
        </w:rPr>
        <w:t>LOGOUT:::CTAG::;</w:t>
      </w:r>
    </w:p>
    <w:p w:rsidR="00000000" w:rsidRDefault="004C1A54" w:rsidP="00CE4D8A">
      <w:pPr>
        <w:spacing w:beforeLines="50"/>
        <w:ind w:firstLine="420"/>
        <w:pPrChange w:id="1061" w:author="CMDI-LVLIANGDONG" w:date="2015-07-22T10:29:00Z">
          <w:pPr>
            <w:spacing w:beforeLines="50"/>
            <w:ind w:firstLine="420"/>
          </w:pPr>
        </w:pPrChange>
      </w:pPr>
      <w:r w:rsidRPr="00487662">
        <w:t>输入参数</w:t>
      </w:r>
    </w:p>
    <w:p w:rsidR="004C1A54" w:rsidRPr="009E44FF" w:rsidRDefault="00F71588" w:rsidP="00707D54">
      <w:pPr>
        <w:spacing w:line="360" w:lineRule="auto"/>
        <w:ind w:left="420" w:firstLine="420"/>
        <w:rPr>
          <w:szCs w:val="21"/>
        </w:rPr>
      </w:pPr>
      <w:r>
        <w:rPr>
          <w:rFonts w:hint="eastAsia"/>
          <w:szCs w:val="21"/>
        </w:rPr>
        <w:t>无</w:t>
      </w:r>
    </w:p>
    <w:p w:rsidR="00000000" w:rsidRDefault="004C1A54" w:rsidP="00CE4D8A">
      <w:pPr>
        <w:spacing w:beforeLines="50"/>
        <w:ind w:firstLine="420"/>
        <w:pPrChange w:id="1062" w:author="CMDI-LVLIANGDONG" w:date="2015-07-22T10:29:00Z">
          <w:pPr>
            <w:spacing w:beforeLines="50"/>
            <w:ind w:firstLine="420"/>
          </w:pPr>
        </w:pPrChange>
      </w:pPr>
      <w:r w:rsidRPr="00487662">
        <w:t>响应格式</w:t>
      </w:r>
    </w:p>
    <w:p w:rsidR="004C1A54" w:rsidRPr="009E44FF" w:rsidRDefault="004C1A54" w:rsidP="00707D54">
      <w:pPr>
        <w:spacing w:line="360" w:lineRule="auto"/>
        <w:ind w:left="420" w:firstLine="420"/>
        <w:rPr>
          <w:szCs w:val="21"/>
        </w:rPr>
      </w:pPr>
      <w:r w:rsidRPr="009E44FF">
        <w:rPr>
          <w:szCs w:val="21"/>
        </w:rPr>
        <w:t>符合</w:t>
      </w:r>
      <w:r w:rsidRPr="009E44FF">
        <w:rPr>
          <w:szCs w:val="21"/>
        </w:rPr>
        <w:t>“</w:t>
      </w:r>
      <w:r w:rsidR="00C868AD">
        <w:rPr>
          <w:szCs w:val="21"/>
        </w:rPr>
        <w:t>10.4</w:t>
      </w:r>
      <w:r w:rsidRPr="009E44FF">
        <w:rPr>
          <w:szCs w:val="21"/>
        </w:rPr>
        <w:t>响应消息的格式说明</w:t>
      </w:r>
      <w:r w:rsidRPr="009E44FF">
        <w:rPr>
          <w:szCs w:val="21"/>
        </w:rPr>
        <w:t>”</w:t>
      </w:r>
      <w:r w:rsidRPr="009E44FF">
        <w:rPr>
          <w:szCs w:val="21"/>
        </w:rPr>
        <w:t>中的操作类命令应答格式。</w:t>
      </w:r>
    </w:p>
    <w:p w:rsidR="00000000" w:rsidRDefault="004C1A54" w:rsidP="00CE4D8A">
      <w:pPr>
        <w:spacing w:beforeLines="50"/>
        <w:ind w:firstLine="420"/>
        <w:pPrChange w:id="1063" w:author="CMDI-LVLIANGDONG" w:date="2015-07-22T10:29:00Z">
          <w:pPr>
            <w:spacing w:beforeLines="50"/>
            <w:ind w:firstLine="420"/>
          </w:pPr>
        </w:pPrChange>
      </w:pPr>
      <w:r w:rsidRPr="00487662">
        <w:t>输出参数</w:t>
      </w:r>
    </w:p>
    <w:p w:rsidR="008B4A3F" w:rsidRPr="009E44FF" w:rsidRDefault="004C1A54" w:rsidP="00707D54">
      <w:pPr>
        <w:spacing w:line="360" w:lineRule="auto"/>
        <w:ind w:left="420" w:firstLine="420"/>
        <w:rPr>
          <w:szCs w:val="21"/>
        </w:rPr>
      </w:pPr>
      <w:r w:rsidRPr="009E44FF">
        <w:rPr>
          <w:szCs w:val="21"/>
        </w:rPr>
        <w:t>无。</w:t>
      </w:r>
    </w:p>
    <w:p w:rsidR="00331B80" w:rsidRDefault="00331B80" w:rsidP="00264D64">
      <w:pPr>
        <w:pStyle w:val="af2"/>
        <w:numPr>
          <w:ilvl w:val="1"/>
          <w:numId w:val="7"/>
        </w:numPr>
        <w:spacing w:before="156" w:after="156"/>
      </w:pPr>
      <w:bookmarkStart w:id="1064" w:name="_Toc277862170"/>
      <w:bookmarkStart w:id="1065" w:name="_Toc313865991"/>
      <w:bookmarkStart w:id="1066" w:name="_Toc422211242"/>
      <w:bookmarkStart w:id="1067" w:name="_Toc57620140"/>
      <w:bookmarkStart w:id="1068" w:name="_Toc71892573"/>
      <w:r w:rsidRPr="00331B80">
        <w:rPr>
          <w:rFonts w:hint="eastAsia"/>
        </w:rPr>
        <w:t>接口格式</w:t>
      </w:r>
      <w:bookmarkEnd w:id="1064"/>
      <w:bookmarkEnd w:id="1065"/>
      <w:bookmarkEnd w:id="1066"/>
    </w:p>
    <w:p w:rsidR="00000000" w:rsidRDefault="00331B80" w:rsidP="00CE4D8A">
      <w:pPr>
        <w:pStyle w:val="af3"/>
        <w:spacing w:before="156" w:afterLines="50"/>
        <w:ind w:left="0"/>
        <w:pPrChange w:id="1069" w:author="CMDI-LVLIANGDONG" w:date="2015-07-22T10:29:00Z">
          <w:pPr>
            <w:pStyle w:val="af3"/>
            <w:spacing w:before="156" w:afterLines="50"/>
            <w:ind w:left="0"/>
          </w:pPr>
        </w:pPrChange>
      </w:pPr>
      <w:bookmarkStart w:id="1070" w:name="_Toc253659116"/>
      <w:bookmarkStart w:id="1071" w:name="_Toc277862171"/>
      <w:bookmarkStart w:id="1072" w:name="_Toc313865992"/>
      <w:bookmarkStart w:id="1073" w:name="_Toc422211243"/>
      <w:r w:rsidRPr="00331B80">
        <w:rPr>
          <w:rFonts w:hint="eastAsia"/>
        </w:rPr>
        <w:t>格式说明概述</w:t>
      </w:r>
      <w:bookmarkEnd w:id="1070"/>
      <w:bookmarkEnd w:id="1071"/>
      <w:bookmarkEnd w:id="1072"/>
      <w:bookmarkEnd w:id="1073"/>
    </w:p>
    <w:p w:rsidR="00331B80" w:rsidRPr="00E71489" w:rsidRDefault="00331B80" w:rsidP="00E91B33">
      <w:pPr>
        <w:ind w:firstLine="420"/>
      </w:pPr>
      <w:bookmarkStart w:id="1074" w:name="gen-id1.9.5.3.1"/>
      <w:bookmarkStart w:id="1075" w:name="gen-id1.9.5.3.1.1"/>
      <w:bookmarkEnd w:id="1074"/>
      <w:bookmarkEnd w:id="1075"/>
      <w:r w:rsidRPr="00E71489">
        <w:t>命令格式</w:t>
      </w:r>
    </w:p>
    <w:p w:rsidR="00331B80" w:rsidRPr="00E71489" w:rsidRDefault="00331B80" w:rsidP="00E91B33">
      <w:pPr>
        <w:spacing w:line="360" w:lineRule="auto"/>
        <w:ind w:left="419" w:firstLine="420"/>
        <w:rPr>
          <w:szCs w:val="21"/>
        </w:rPr>
      </w:pPr>
      <w:r w:rsidRPr="00E71489">
        <w:rPr>
          <w:szCs w:val="21"/>
        </w:rPr>
        <w:t>指用户输入命令的格式，执行命令时的匹配方式分为以下几种情况：</w:t>
      </w:r>
    </w:p>
    <w:p w:rsidR="00331B80" w:rsidRPr="00331B80" w:rsidRDefault="00331B80" w:rsidP="00E91B33">
      <w:pPr>
        <w:pStyle w:val="aff8"/>
        <w:numPr>
          <w:ilvl w:val="0"/>
          <w:numId w:val="35"/>
        </w:numPr>
        <w:spacing w:line="360" w:lineRule="auto"/>
        <w:ind w:left="1560" w:firstLineChars="0"/>
      </w:pPr>
      <w:r w:rsidRPr="00331B80">
        <w:t>执行操作命令：对于所有字符串均作精确匹配</w:t>
      </w:r>
    </w:p>
    <w:p w:rsidR="00331B80" w:rsidRPr="00331B80" w:rsidRDefault="00331B80" w:rsidP="00E91B33">
      <w:pPr>
        <w:pStyle w:val="aff8"/>
        <w:numPr>
          <w:ilvl w:val="0"/>
          <w:numId w:val="35"/>
        </w:numPr>
        <w:spacing w:line="360" w:lineRule="auto"/>
        <w:ind w:left="1560" w:firstLineChars="0"/>
      </w:pPr>
      <w:r w:rsidRPr="00331B80">
        <w:t>执行查询命令：对于数据类型为字符串的可选参数作模糊查询，对于数据类型为字符串的必选参数作精确匹配。如果用户输入的过滤条件不能唯一标识一条记录，而是有多条记录符合查询条件，则北向接口把所有的记录以列表形式返回给用户。</w:t>
      </w:r>
    </w:p>
    <w:p w:rsidR="00331B80" w:rsidRPr="00E71489" w:rsidRDefault="00331B80" w:rsidP="00E91B33">
      <w:pPr>
        <w:ind w:firstLine="420"/>
      </w:pPr>
      <w:bookmarkStart w:id="1076" w:name="gen-id1.9.5.3.2"/>
      <w:bookmarkStart w:id="1077" w:name="gen-id1.9.5.3.2.1"/>
      <w:bookmarkEnd w:id="1076"/>
      <w:bookmarkEnd w:id="1077"/>
      <w:r w:rsidRPr="00E71489">
        <w:t>响应格式</w:t>
      </w:r>
    </w:p>
    <w:p w:rsidR="00331B80" w:rsidRDefault="00331B80" w:rsidP="00E91B33">
      <w:pPr>
        <w:spacing w:line="360" w:lineRule="auto"/>
        <w:ind w:left="420" w:firstLine="420"/>
        <w:rPr>
          <w:szCs w:val="21"/>
        </w:rPr>
      </w:pPr>
      <w:r w:rsidRPr="00E71489">
        <w:rPr>
          <w:szCs w:val="21"/>
        </w:rPr>
        <w:t>返回给用户的信息的格式，需要有相应的强制输入命令与它相联系。</w:t>
      </w:r>
    </w:p>
    <w:p w:rsidR="00E91B33" w:rsidRPr="00E71489" w:rsidRDefault="00E91B33" w:rsidP="00E91B33">
      <w:pPr>
        <w:spacing w:line="360" w:lineRule="auto"/>
        <w:ind w:left="420" w:firstLine="420"/>
        <w:rPr>
          <w:szCs w:val="21"/>
        </w:rPr>
      </w:pPr>
    </w:p>
    <w:p w:rsidR="00331B80" w:rsidRPr="00E71489" w:rsidRDefault="00331B80" w:rsidP="00E91B33">
      <w:pPr>
        <w:ind w:firstLine="420"/>
      </w:pPr>
      <w:bookmarkStart w:id="1078" w:name="gen-id1.9.5.3.3"/>
      <w:bookmarkStart w:id="1079" w:name="gen-id1.9.5.3.3.1"/>
      <w:bookmarkStart w:id="1080" w:name="gen-id1.9.5.3.4"/>
      <w:bookmarkStart w:id="1081" w:name="gen-id1.9.5.3.4.1"/>
      <w:bookmarkEnd w:id="1078"/>
      <w:bookmarkEnd w:id="1079"/>
      <w:bookmarkEnd w:id="1080"/>
      <w:bookmarkEnd w:id="1081"/>
      <w:r w:rsidRPr="00E71489">
        <w:t>注释说明</w:t>
      </w:r>
    </w:p>
    <w:p w:rsidR="00331B80" w:rsidRPr="00E71489" w:rsidRDefault="00331B80" w:rsidP="00E91B33">
      <w:pPr>
        <w:spacing w:line="360" w:lineRule="auto"/>
        <w:ind w:left="420" w:firstLine="420"/>
        <w:rPr>
          <w:szCs w:val="21"/>
        </w:rPr>
      </w:pPr>
      <w:r w:rsidRPr="00E71489">
        <w:rPr>
          <w:szCs w:val="21"/>
        </w:rPr>
        <w:t>对于各种格式中出现的注释符号的说明，请参见</w:t>
      </w:r>
      <w:r w:rsidRPr="00E71489">
        <w:rPr>
          <w:rFonts w:hint="eastAsia"/>
          <w:szCs w:val="21"/>
        </w:rPr>
        <w:t>下</w:t>
      </w:r>
      <w:hyperlink w:anchor="tab_tl1_0010" w:tooltip=" " w:history="1">
        <w:r w:rsidRPr="00E71489">
          <w:rPr>
            <w:szCs w:val="21"/>
          </w:rPr>
          <w:t>表</w:t>
        </w:r>
      </w:hyperlink>
      <w:r w:rsidRPr="00E71489">
        <w:rPr>
          <w:szCs w:val="21"/>
        </w:rPr>
        <w:t>。</w:t>
      </w:r>
    </w:p>
    <w:tbl>
      <w:tblPr>
        <w:tblStyle w:val="afffffd"/>
        <w:tblW w:w="7954" w:type="dxa"/>
        <w:tblLayout w:type="fixed"/>
        <w:tblLook w:val="01E0"/>
      </w:tblPr>
      <w:tblGrid>
        <w:gridCol w:w="1750"/>
        <w:gridCol w:w="6204"/>
      </w:tblGrid>
      <w:tr w:rsidR="00331B80" w:rsidRPr="00E71489" w:rsidTr="00E71489">
        <w:trPr>
          <w:cnfStyle w:val="100000000000"/>
        </w:trPr>
        <w:tc>
          <w:tcPr>
            <w:tcW w:w="1100" w:type="pct"/>
          </w:tcPr>
          <w:p w:rsidR="00331B80" w:rsidRPr="00E71489" w:rsidRDefault="00331B80" w:rsidP="00E71489">
            <w:pPr>
              <w:pStyle w:val="aff8"/>
              <w:ind w:firstLineChars="95"/>
              <w:rPr>
                <w:rFonts w:ascii="Times New Roman"/>
                <w:szCs w:val="20"/>
              </w:rPr>
            </w:pPr>
            <w:bookmarkStart w:id="1082" w:name="tab_tl1_0010"/>
            <w:bookmarkEnd w:id="1082"/>
            <w:r w:rsidRPr="00E71489">
              <w:rPr>
                <w:rFonts w:ascii="Times New Roman"/>
                <w:szCs w:val="20"/>
              </w:rPr>
              <w:lastRenderedPageBreak/>
              <w:t>注释符号</w:t>
            </w:r>
          </w:p>
        </w:tc>
        <w:tc>
          <w:tcPr>
            <w:tcW w:w="3900" w:type="pct"/>
          </w:tcPr>
          <w:p w:rsidR="00331B80" w:rsidRPr="00E71489" w:rsidRDefault="00331B80" w:rsidP="00E71489">
            <w:pPr>
              <w:pStyle w:val="aff8"/>
              <w:ind w:firstLineChars="95"/>
              <w:rPr>
                <w:rFonts w:ascii="Times New Roman"/>
                <w:szCs w:val="20"/>
              </w:rPr>
            </w:pPr>
            <w:r w:rsidRPr="00E71489">
              <w:rPr>
                <w:rFonts w:ascii="Times New Roman" w:eastAsia="宋体" w:hAnsi="宋体"/>
                <w:szCs w:val="20"/>
              </w:rPr>
              <w:t>说明</w:t>
            </w:r>
          </w:p>
        </w:tc>
      </w:tr>
      <w:tr w:rsidR="00331B80" w:rsidRPr="00E71489" w:rsidTr="00E71489">
        <w:tc>
          <w:tcPr>
            <w:tcW w:w="1100" w:type="pct"/>
          </w:tcPr>
          <w:p w:rsidR="00331B80" w:rsidRPr="00E71489" w:rsidRDefault="00331B80" w:rsidP="00331B80">
            <w:pPr>
              <w:pStyle w:val="aff8"/>
              <w:ind w:firstLineChars="95" w:firstLine="199"/>
              <w:rPr>
                <w:rFonts w:ascii="Times New Roman"/>
                <w:szCs w:val="20"/>
              </w:rPr>
            </w:pPr>
            <w:r w:rsidRPr="00E71489">
              <w:rPr>
                <w:rFonts w:ascii="Times New Roman"/>
                <w:szCs w:val="20"/>
              </w:rPr>
              <w:t>&lt;&gt;</w:t>
            </w:r>
          </w:p>
        </w:tc>
        <w:tc>
          <w:tcPr>
            <w:tcW w:w="3900" w:type="pct"/>
          </w:tcPr>
          <w:p w:rsidR="00331B80" w:rsidRPr="00E71489" w:rsidRDefault="00331B80" w:rsidP="00331B80">
            <w:pPr>
              <w:pStyle w:val="aff8"/>
              <w:ind w:firstLineChars="95" w:firstLine="199"/>
              <w:rPr>
                <w:rFonts w:ascii="Times New Roman"/>
                <w:szCs w:val="20"/>
              </w:rPr>
            </w:pPr>
            <w:r w:rsidRPr="00E71489">
              <w:rPr>
                <w:rFonts w:ascii="Times New Roman" w:eastAsia="宋体" w:hAnsi="宋体"/>
                <w:szCs w:val="20"/>
              </w:rPr>
              <w:t>封装一个标识符，例如</w:t>
            </w:r>
            <w:r w:rsidRPr="00E71489">
              <w:rPr>
                <w:rFonts w:ascii="Times New Roman"/>
                <w:szCs w:val="20"/>
              </w:rPr>
              <w:t>&lt;int-num&gt;</w:t>
            </w:r>
            <w:r w:rsidRPr="00E71489">
              <w:rPr>
                <w:rFonts w:ascii="Times New Roman" w:eastAsia="宋体" w:hAnsi="宋体"/>
                <w:szCs w:val="20"/>
              </w:rPr>
              <w:t>可以表示任何一个整数。</w:t>
            </w:r>
          </w:p>
        </w:tc>
      </w:tr>
      <w:tr w:rsidR="00331B80" w:rsidRPr="00E71489" w:rsidTr="00E71489">
        <w:tc>
          <w:tcPr>
            <w:tcW w:w="1100" w:type="pct"/>
          </w:tcPr>
          <w:p w:rsidR="00331B80" w:rsidRPr="00E71489" w:rsidRDefault="00331B80" w:rsidP="00331B80">
            <w:pPr>
              <w:pStyle w:val="aff8"/>
              <w:ind w:firstLineChars="95" w:firstLine="199"/>
              <w:rPr>
                <w:rFonts w:ascii="Times New Roman"/>
                <w:szCs w:val="20"/>
              </w:rPr>
            </w:pPr>
            <w:r w:rsidRPr="00E71489">
              <w:rPr>
                <w:rFonts w:ascii="Times New Roman"/>
                <w:szCs w:val="20"/>
              </w:rPr>
              <w:t>[ ]</w:t>
            </w:r>
          </w:p>
        </w:tc>
        <w:tc>
          <w:tcPr>
            <w:tcW w:w="3900" w:type="pct"/>
          </w:tcPr>
          <w:p w:rsidR="00331B80" w:rsidRPr="00E71489" w:rsidRDefault="00331B80" w:rsidP="00331B80">
            <w:pPr>
              <w:pStyle w:val="aff8"/>
              <w:ind w:firstLineChars="95" w:firstLine="199"/>
              <w:rPr>
                <w:rFonts w:ascii="Times New Roman"/>
                <w:szCs w:val="20"/>
              </w:rPr>
            </w:pPr>
            <w:r w:rsidRPr="00E71489">
              <w:rPr>
                <w:rFonts w:ascii="Times New Roman" w:eastAsia="宋体" w:hAnsi="宋体"/>
                <w:szCs w:val="20"/>
              </w:rPr>
              <w:t>封装一个可选的符号或消息体。</w:t>
            </w:r>
          </w:p>
        </w:tc>
      </w:tr>
      <w:tr w:rsidR="00331B80" w:rsidRPr="00E71489" w:rsidTr="00E71489">
        <w:tc>
          <w:tcPr>
            <w:tcW w:w="1100" w:type="pct"/>
          </w:tcPr>
          <w:p w:rsidR="00331B80" w:rsidRPr="00E71489" w:rsidRDefault="00331B80" w:rsidP="00331B80">
            <w:pPr>
              <w:pStyle w:val="aff8"/>
              <w:ind w:firstLineChars="95" w:firstLine="199"/>
              <w:rPr>
                <w:rFonts w:ascii="Times New Roman"/>
                <w:szCs w:val="20"/>
              </w:rPr>
            </w:pPr>
            <w:r w:rsidRPr="00E71489">
              <w:rPr>
                <w:rFonts w:ascii="Times New Roman"/>
                <w:szCs w:val="20"/>
              </w:rPr>
              <w:t>' '</w:t>
            </w:r>
          </w:p>
        </w:tc>
        <w:tc>
          <w:tcPr>
            <w:tcW w:w="3900" w:type="pct"/>
          </w:tcPr>
          <w:p w:rsidR="00331B80" w:rsidRPr="00E71489" w:rsidRDefault="00331B80" w:rsidP="00331B80">
            <w:pPr>
              <w:pStyle w:val="aff8"/>
              <w:ind w:firstLineChars="95" w:firstLine="199"/>
              <w:rPr>
                <w:rFonts w:ascii="Times New Roman"/>
                <w:szCs w:val="20"/>
              </w:rPr>
            </w:pPr>
            <w:r w:rsidRPr="00E71489">
              <w:rPr>
                <w:rFonts w:ascii="Times New Roman" w:eastAsia="宋体" w:hAnsi="宋体"/>
                <w:szCs w:val="20"/>
              </w:rPr>
              <w:t>封装一个字母，例如</w:t>
            </w:r>
            <w:r w:rsidRPr="00E71489">
              <w:rPr>
                <w:rFonts w:ascii="Times New Roman"/>
                <w:szCs w:val="20"/>
              </w:rPr>
              <w:t xml:space="preserve"> 'a'</w:t>
            </w:r>
            <w:r w:rsidRPr="00E71489">
              <w:rPr>
                <w:rFonts w:ascii="Times New Roman" w:eastAsia="宋体" w:hAnsi="宋体"/>
                <w:szCs w:val="20"/>
              </w:rPr>
              <w:t>表示英文字母</w:t>
            </w:r>
            <w:r w:rsidRPr="00E71489">
              <w:rPr>
                <w:rFonts w:ascii="Times New Roman"/>
                <w:szCs w:val="20"/>
              </w:rPr>
              <w:t>a</w:t>
            </w:r>
            <w:r w:rsidRPr="00E71489">
              <w:rPr>
                <w:rFonts w:ascii="Times New Roman" w:eastAsia="宋体" w:hAnsi="宋体"/>
                <w:szCs w:val="20"/>
              </w:rPr>
              <w:t>，而不是一个变量标识符。</w:t>
            </w:r>
          </w:p>
        </w:tc>
      </w:tr>
      <w:tr w:rsidR="00331B80" w:rsidRPr="00E71489" w:rsidTr="00E71489">
        <w:tc>
          <w:tcPr>
            <w:tcW w:w="1100" w:type="pct"/>
          </w:tcPr>
          <w:p w:rsidR="00331B80" w:rsidRPr="00E71489" w:rsidRDefault="00331B80" w:rsidP="00331B80">
            <w:pPr>
              <w:pStyle w:val="aff8"/>
              <w:ind w:firstLineChars="95" w:firstLine="199"/>
              <w:rPr>
                <w:rFonts w:ascii="Times New Roman"/>
                <w:szCs w:val="20"/>
              </w:rPr>
            </w:pPr>
            <w:r w:rsidRPr="00E71489">
              <w:rPr>
                <w:rFonts w:ascii="Times New Roman"/>
                <w:szCs w:val="20"/>
              </w:rPr>
              <w:t>( )</w:t>
            </w:r>
          </w:p>
        </w:tc>
        <w:tc>
          <w:tcPr>
            <w:tcW w:w="3900" w:type="pct"/>
          </w:tcPr>
          <w:p w:rsidR="00331B80" w:rsidRPr="00E71489" w:rsidRDefault="00331B80" w:rsidP="00331B80">
            <w:pPr>
              <w:pStyle w:val="aff8"/>
              <w:ind w:firstLineChars="95" w:firstLine="199"/>
              <w:rPr>
                <w:rFonts w:ascii="Times New Roman"/>
                <w:szCs w:val="20"/>
              </w:rPr>
            </w:pPr>
            <w:r w:rsidRPr="00E71489">
              <w:rPr>
                <w:rFonts w:ascii="Times New Roman" w:eastAsia="宋体" w:hAnsi="宋体"/>
                <w:szCs w:val="20"/>
              </w:rPr>
              <w:t>封装了一组必选的符号或消息体。</w:t>
            </w:r>
          </w:p>
        </w:tc>
      </w:tr>
      <w:tr w:rsidR="00331B80" w:rsidRPr="00E71489" w:rsidTr="00E71489">
        <w:tc>
          <w:tcPr>
            <w:tcW w:w="1100" w:type="pct"/>
          </w:tcPr>
          <w:p w:rsidR="00331B80" w:rsidRPr="00E71489" w:rsidRDefault="00331B80" w:rsidP="00331B80">
            <w:pPr>
              <w:pStyle w:val="aff8"/>
              <w:ind w:firstLineChars="95" w:firstLine="199"/>
              <w:rPr>
                <w:rFonts w:ascii="Times New Roman"/>
                <w:szCs w:val="20"/>
              </w:rPr>
            </w:pPr>
            <w:r w:rsidRPr="00E71489">
              <w:rPr>
                <w:rFonts w:ascii="Times New Roman"/>
                <w:szCs w:val="20"/>
              </w:rPr>
              <w:t>*</w:t>
            </w:r>
          </w:p>
        </w:tc>
        <w:tc>
          <w:tcPr>
            <w:tcW w:w="3900" w:type="pct"/>
          </w:tcPr>
          <w:p w:rsidR="00331B80" w:rsidRPr="00E71489" w:rsidRDefault="00331B80" w:rsidP="00331B80">
            <w:pPr>
              <w:pStyle w:val="aff8"/>
              <w:ind w:firstLineChars="95" w:firstLine="199"/>
              <w:rPr>
                <w:rFonts w:ascii="Times New Roman"/>
                <w:szCs w:val="20"/>
              </w:rPr>
            </w:pPr>
            <w:r w:rsidRPr="00E71489">
              <w:rPr>
                <w:rFonts w:ascii="Times New Roman" w:eastAsia="宋体" w:hAnsi="宋体"/>
                <w:szCs w:val="20"/>
              </w:rPr>
              <w:t>后缀，表示当前符号或符号组出现</w:t>
            </w:r>
            <w:r w:rsidRPr="00E71489">
              <w:rPr>
                <w:rFonts w:ascii="Times New Roman"/>
                <w:szCs w:val="20"/>
              </w:rPr>
              <w:t>0</w:t>
            </w:r>
            <w:r w:rsidRPr="00E71489">
              <w:rPr>
                <w:rFonts w:ascii="Times New Roman" w:eastAsia="宋体" w:hAnsi="宋体"/>
                <w:szCs w:val="20"/>
              </w:rPr>
              <w:t>次或多次。</w:t>
            </w:r>
          </w:p>
        </w:tc>
      </w:tr>
      <w:tr w:rsidR="00331B80" w:rsidRPr="00E71489" w:rsidTr="00E71489">
        <w:tc>
          <w:tcPr>
            <w:tcW w:w="1100" w:type="pct"/>
          </w:tcPr>
          <w:p w:rsidR="00331B80" w:rsidRPr="00E71489" w:rsidRDefault="00331B80" w:rsidP="00331B80">
            <w:pPr>
              <w:pStyle w:val="aff8"/>
              <w:ind w:firstLineChars="95" w:firstLine="199"/>
              <w:rPr>
                <w:rFonts w:ascii="Times New Roman"/>
                <w:szCs w:val="20"/>
              </w:rPr>
            </w:pPr>
            <w:r w:rsidRPr="00E71489">
              <w:rPr>
                <w:rFonts w:ascii="Times New Roman"/>
                <w:szCs w:val="20"/>
              </w:rPr>
              <w:t>+</w:t>
            </w:r>
          </w:p>
        </w:tc>
        <w:tc>
          <w:tcPr>
            <w:tcW w:w="3900" w:type="pct"/>
          </w:tcPr>
          <w:p w:rsidR="00331B80" w:rsidRPr="00E71489" w:rsidRDefault="00331B80" w:rsidP="00331B80">
            <w:pPr>
              <w:pStyle w:val="aff8"/>
              <w:ind w:firstLineChars="95" w:firstLine="199"/>
              <w:rPr>
                <w:rFonts w:ascii="Times New Roman"/>
                <w:szCs w:val="20"/>
              </w:rPr>
            </w:pPr>
            <w:r w:rsidRPr="00E71489">
              <w:rPr>
                <w:rFonts w:ascii="Times New Roman" w:eastAsia="宋体" w:hAnsi="宋体"/>
                <w:szCs w:val="20"/>
              </w:rPr>
              <w:t>后缀，表示当前符号或符号组出现</w:t>
            </w:r>
            <w:r w:rsidRPr="00E71489">
              <w:rPr>
                <w:rFonts w:ascii="Times New Roman"/>
                <w:szCs w:val="20"/>
              </w:rPr>
              <w:t>1</w:t>
            </w:r>
            <w:r w:rsidRPr="00E71489">
              <w:rPr>
                <w:rFonts w:ascii="Times New Roman" w:eastAsia="宋体" w:hAnsi="宋体"/>
                <w:szCs w:val="20"/>
              </w:rPr>
              <w:t>次或多次。</w:t>
            </w:r>
          </w:p>
        </w:tc>
      </w:tr>
      <w:tr w:rsidR="00331B80" w:rsidRPr="00E71489" w:rsidTr="00E71489">
        <w:tc>
          <w:tcPr>
            <w:tcW w:w="1100" w:type="pct"/>
          </w:tcPr>
          <w:p w:rsidR="00331B80" w:rsidRPr="00E71489" w:rsidRDefault="00331B80" w:rsidP="00331B80">
            <w:pPr>
              <w:pStyle w:val="aff8"/>
              <w:ind w:firstLineChars="95" w:firstLine="199"/>
              <w:rPr>
                <w:rFonts w:ascii="Times New Roman"/>
                <w:szCs w:val="20"/>
              </w:rPr>
            </w:pPr>
            <w:r w:rsidRPr="00E71489">
              <w:rPr>
                <w:rFonts w:ascii="Times New Roman"/>
                <w:szCs w:val="20"/>
              </w:rPr>
              <w:t>^</w:t>
            </w:r>
          </w:p>
        </w:tc>
        <w:tc>
          <w:tcPr>
            <w:tcW w:w="3900" w:type="pct"/>
          </w:tcPr>
          <w:p w:rsidR="00331B80" w:rsidRPr="00E71489" w:rsidRDefault="00331B80" w:rsidP="00331B80">
            <w:pPr>
              <w:pStyle w:val="aff8"/>
              <w:ind w:firstLineChars="95" w:firstLine="199"/>
              <w:rPr>
                <w:rFonts w:ascii="Times New Roman"/>
                <w:szCs w:val="20"/>
              </w:rPr>
            </w:pPr>
            <w:r w:rsidRPr="00E71489">
              <w:rPr>
                <w:rFonts w:ascii="Times New Roman" w:eastAsia="宋体" w:hAnsi="宋体"/>
                <w:szCs w:val="20"/>
              </w:rPr>
              <w:t>空格。</w:t>
            </w:r>
          </w:p>
        </w:tc>
      </w:tr>
      <w:tr w:rsidR="00331B80" w:rsidRPr="00E71489" w:rsidTr="00E71489">
        <w:tc>
          <w:tcPr>
            <w:tcW w:w="1100" w:type="pct"/>
          </w:tcPr>
          <w:p w:rsidR="00331B80" w:rsidRPr="00E71489" w:rsidRDefault="00331B80" w:rsidP="00331B80">
            <w:pPr>
              <w:pStyle w:val="aff8"/>
              <w:ind w:firstLineChars="95" w:firstLine="199"/>
              <w:rPr>
                <w:rFonts w:ascii="Times New Roman"/>
                <w:szCs w:val="20"/>
              </w:rPr>
            </w:pPr>
            <w:r w:rsidRPr="00E71489">
              <w:rPr>
                <w:rFonts w:ascii="Times New Roman"/>
                <w:szCs w:val="20"/>
              </w:rPr>
              <w:t>Cr</w:t>
            </w:r>
          </w:p>
        </w:tc>
        <w:tc>
          <w:tcPr>
            <w:tcW w:w="3900" w:type="pct"/>
          </w:tcPr>
          <w:p w:rsidR="00331B80" w:rsidRPr="00E71489" w:rsidRDefault="00331B80" w:rsidP="00331B80">
            <w:pPr>
              <w:pStyle w:val="aff8"/>
              <w:ind w:firstLineChars="95" w:firstLine="199"/>
              <w:rPr>
                <w:rFonts w:ascii="Times New Roman"/>
                <w:szCs w:val="20"/>
              </w:rPr>
            </w:pPr>
            <w:r w:rsidRPr="00E71489">
              <w:rPr>
                <w:rFonts w:ascii="Times New Roman" w:eastAsia="宋体" w:hAnsi="宋体"/>
                <w:szCs w:val="20"/>
              </w:rPr>
              <w:t>回车。</w:t>
            </w:r>
          </w:p>
        </w:tc>
      </w:tr>
      <w:tr w:rsidR="00331B80" w:rsidRPr="00E71489" w:rsidTr="00E71489">
        <w:tc>
          <w:tcPr>
            <w:tcW w:w="1100" w:type="pct"/>
          </w:tcPr>
          <w:p w:rsidR="00331B80" w:rsidRPr="00E71489" w:rsidRDefault="00331B80" w:rsidP="00331B80">
            <w:pPr>
              <w:pStyle w:val="aff8"/>
              <w:ind w:firstLineChars="95" w:firstLine="199"/>
              <w:rPr>
                <w:rFonts w:ascii="Times New Roman"/>
                <w:szCs w:val="20"/>
              </w:rPr>
            </w:pPr>
            <w:r w:rsidRPr="00E71489">
              <w:rPr>
                <w:rFonts w:ascii="Times New Roman"/>
                <w:szCs w:val="20"/>
              </w:rPr>
              <w:t>Lf</w:t>
            </w:r>
          </w:p>
        </w:tc>
        <w:tc>
          <w:tcPr>
            <w:tcW w:w="3900" w:type="pct"/>
          </w:tcPr>
          <w:p w:rsidR="00331B80" w:rsidRPr="00E71489" w:rsidRDefault="00331B80" w:rsidP="00331B80">
            <w:pPr>
              <w:pStyle w:val="aff8"/>
              <w:ind w:firstLineChars="95" w:firstLine="199"/>
              <w:rPr>
                <w:rFonts w:ascii="Times New Roman"/>
                <w:szCs w:val="20"/>
              </w:rPr>
            </w:pPr>
            <w:r w:rsidRPr="00E71489">
              <w:rPr>
                <w:rFonts w:ascii="Times New Roman" w:eastAsia="宋体" w:hAnsi="宋体"/>
                <w:szCs w:val="20"/>
              </w:rPr>
              <w:t>换行。</w:t>
            </w:r>
          </w:p>
        </w:tc>
      </w:tr>
      <w:tr w:rsidR="00331B80" w:rsidRPr="00E71489" w:rsidTr="00E71489">
        <w:tc>
          <w:tcPr>
            <w:tcW w:w="1100" w:type="pct"/>
          </w:tcPr>
          <w:p w:rsidR="00331B80" w:rsidRPr="00E71489" w:rsidRDefault="00331B80" w:rsidP="00331B80">
            <w:pPr>
              <w:pStyle w:val="aff8"/>
              <w:ind w:firstLineChars="95" w:firstLine="199"/>
              <w:rPr>
                <w:rFonts w:ascii="Times New Roman"/>
                <w:szCs w:val="20"/>
              </w:rPr>
            </w:pPr>
            <w:r w:rsidRPr="00E71489">
              <w:rPr>
                <w:rFonts w:ascii="Times New Roman"/>
                <w:szCs w:val="20"/>
              </w:rPr>
              <w:t>|</w:t>
            </w:r>
          </w:p>
        </w:tc>
        <w:tc>
          <w:tcPr>
            <w:tcW w:w="3900" w:type="pct"/>
          </w:tcPr>
          <w:p w:rsidR="00331B80" w:rsidRPr="00E71489" w:rsidRDefault="00331B80" w:rsidP="00331B80">
            <w:pPr>
              <w:pStyle w:val="aff8"/>
              <w:ind w:firstLineChars="95" w:firstLine="199"/>
              <w:rPr>
                <w:rFonts w:ascii="Times New Roman"/>
                <w:szCs w:val="20"/>
              </w:rPr>
            </w:pPr>
            <w:r w:rsidRPr="00E71489">
              <w:rPr>
                <w:rFonts w:ascii="Times New Roman" w:eastAsia="宋体" w:hAnsi="宋体"/>
                <w:szCs w:val="20"/>
              </w:rPr>
              <w:t>用于隔开多个选项，表示只能在其中选择一项，例如</w:t>
            </w:r>
            <w:r w:rsidRPr="00E71489">
              <w:rPr>
                <w:rFonts w:ascii="Times New Roman"/>
                <w:szCs w:val="20"/>
              </w:rPr>
              <w:t>a|b|c</w:t>
            </w:r>
            <w:r w:rsidRPr="00E71489">
              <w:rPr>
                <w:rFonts w:ascii="Times New Roman" w:eastAsia="宋体" w:hAnsi="宋体"/>
                <w:szCs w:val="20"/>
              </w:rPr>
              <w:t>表示选择</w:t>
            </w:r>
            <w:r w:rsidRPr="00E71489">
              <w:rPr>
                <w:rFonts w:ascii="Times New Roman"/>
                <w:szCs w:val="20"/>
              </w:rPr>
              <w:t>a</w:t>
            </w:r>
            <w:r w:rsidRPr="00E71489">
              <w:rPr>
                <w:rFonts w:ascii="Times New Roman" w:eastAsia="宋体" w:hAnsi="宋体"/>
                <w:szCs w:val="20"/>
              </w:rPr>
              <w:t>或</w:t>
            </w:r>
            <w:r w:rsidRPr="00E71489">
              <w:rPr>
                <w:rFonts w:ascii="Times New Roman"/>
                <w:szCs w:val="20"/>
              </w:rPr>
              <w:t>b</w:t>
            </w:r>
            <w:r w:rsidRPr="00E71489">
              <w:rPr>
                <w:rFonts w:ascii="Times New Roman" w:eastAsia="宋体" w:hAnsi="宋体"/>
                <w:szCs w:val="20"/>
              </w:rPr>
              <w:t>或</w:t>
            </w:r>
            <w:r w:rsidRPr="00E71489">
              <w:rPr>
                <w:rFonts w:ascii="Times New Roman"/>
                <w:szCs w:val="20"/>
              </w:rPr>
              <w:t>c</w:t>
            </w:r>
            <w:r w:rsidRPr="00E71489">
              <w:rPr>
                <w:rFonts w:ascii="Times New Roman" w:eastAsia="宋体" w:hAnsi="宋体"/>
                <w:szCs w:val="20"/>
              </w:rPr>
              <w:t>。</w:t>
            </w:r>
          </w:p>
        </w:tc>
      </w:tr>
      <w:tr w:rsidR="00331B80" w:rsidRPr="00E71489" w:rsidTr="00E71489">
        <w:tc>
          <w:tcPr>
            <w:tcW w:w="1100" w:type="pct"/>
          </w:tcPr>
          <w:p w:rsidR="00331B80" w:rsidRPr="00E71489" w:rsidRDefault="00331B80" w:rsidP="00331B80">
            <w:pPr>
              <w:pStyle w:val="aff8"/>
              <w:ind w:firstLineChars="95" w:firstLine="199"/>
              <w:rPr>
                <w:rFonts w:ascii="Times New Roman"/>
                <w:szCs w:val="20"/>
              </w:rPr>
            </w:pPr>
            <w:r w:rsidRPr="00E71489">
              <w:rPr>
                <w:rFonts w:ascii="Times New Roman"/>
                <w:szCs w:val="20"/>
              </w:rPr>
              <w:t>::=</w:t>
            </w:r>
          </w:p>
        </w:tc>
        <w:tc>
          <w:tcPr>
            <w:tcW w:w="3900" w:type="pct"/>
          </w:tcPr>
          <w:p w:rsidR="00331B80" w:rsidRPr="00E71489" w:rsidRDefault="00331B80" w:rsidP="00331B80">
            <w:pPr>
              <w:pStyle w:val="aff8"/>
              <w:ind w:firstLineChars="95" w:firstLine="199"/>
              <w:rPr>
                <w:rFonts w:ascii="Times New Roman"/>
                <w:szCs w:val="20"/>
              </w:rPr>
            </w:pPr>
            <w:r w:rsidRPr="00E71489">
              <w:rPr>
                <w:rFonts w:ascii="Times New Roman" w:eastAsia="宋体" w:hAnsi="宋体"/>
                <w:szCs w:val="20"/>
              </w:rPr>
              <w:t>在一个语法规则里，将左右两边分开，例如</w:t>
            </w:r>
            <w:r w:rsidRPr="00E71489">
              <w:rPr>
                <w:rFonts w:ascii="Times New Roman"/>
                <w:szCs w:val="20"/>
              </w:rPr>
              <w:t>&lt;TESTit&gt; ::= (0|1|~|9)</w:t>
            </w:r>
            <w:r w:rsidRPr="00E71489">
              <w:rPr>
                <w:rFonts w:ascii="Times New Roman" w:eastAsia="宋体" w:hAnsi="宋体"/>
                <w:szCs w:val="20"/>
              </w:rPr>
              <w:t>，表示</w:t>
            </w:r>
            <w:r w:rsidRPr="00E71489">
              <w:rPr>
                <w:rFonts w:ascii="Times New Roman"/>
                <w:szCs w:val="20"/>
              </w:rPr>
              <w:t>&lt;TESTit&gt;</w:t>
            </w:r>
            <w:r w:rsidRPr="00E71489">
              <w:rPr>
                <w:rFonts w:ascii="Times New Roman" w:eastAsia="宋体" w:hAnsi="宋体"/>
                <w:szCs w:val="20"/>
              </w:rPr>
              <w:t>的值是从</w:t>
            </w:r>
            <w:r w:rsidRPr="00E71489">
              <w:rPr>
                <w:rFonts w:ascii="Times New Roman"/>
                <w:szCs w:val="20"/>
              </w:rPr>
              <w:t>0</w:t>
            </w:r>
            <w:r w:rsidRPr="00E71489">
              <w:rPr>
                <w:rFonts w:ascii="Times New Roman" w:eastAsia="宋体" w:hAnsi="宋体"/>
                <w:szCs w:val="20"/>
              </w:rPr>
              <w:t>到</w:t>
            </w:r>
            <w:r w:rsidRPr="00E71489">
              <w:rPr>
                <w:rFonts w:ascii="Times New Roman"/>
                <w:szCs w:val="20"/>
              </w:rPr>
              <w:t>9</w:t>
            </w:r>
            <w:r w:rsidRPr="00E71489">
              <w:rPr>
                <w:rFonts w:ascii="Times New Roman" w:eastAsia="宋体" w:hAnsi="宋体"/>
                <w:szCs w:val="20"/>
              </w:rPr>
              <w:t>（其中包括</w:t>
            </w:r>
            <w:r w:rsidRPr="00E71489">
              <w:rPr>
                <w:rFonts w:ascii="Times New Roman"/>
                <w:szCs w:val="20"/>
              </w:rPr>
              <w:t>0</w:t>
            </w:r>
            <w:r w:rsidRPr="00E71489">
              <w:rPr>
                <w:rFonts w:ascii="Times New Roman" w:eastAsia="宋体" w:hAnsi="宋体"/>
                <w:szCs w:val="20"/>
              </w:rPr>
              <w:t>和</w:t>
            </w:r>
            <w:r w:rsidRPr="00E71489">
              <w:rPr>
                <w:rFonts w:ascii="Times New Roman"/>
                <w:szCs w:val="20"/>
              </w:rPr>
              <w:t>9</w:t>
            </w:r>
            <w:r w:rsidRPr="00E71489">
              <w:rPr>
                <w:rFonts w:ascii="Times New Roman" w:eastAsia="宋体" w:hAnsi="宋体"/>
                <w:szCs w:val="20"/>
              </w:rPr>
              <w:t>）中的某一</w:t>
            </w:r>
            <w:r w:rsidRPr="00E71489">
              <w:rPr>
                <w:rFonts w:ascii="Times New Roman"/>
                <w:szCs w:val="20"/>
              </w:rPr>
              <w:t>个数字。</w:t>
            </w:r>
          </w:p>
        </w:tc>
      </w:tr>
    </w:tbl>
    <w:p w:rsidR="00331B80" w:rsidRPr="00331B80" w:rsidRDefault="00331B80" w:rsidP="00331B80">
      <w:pPr>
        <w:pStyle w:val="aff8"/>
        <w:ind w:firstLineChars="95" w:firstLine="199"/>
      </w:pPr>
    </w:p>
    <w:p w:rsidR="00000000" w:rsidRDefault="00331B80" w:rsidP="00CE4D8A">
      <w:pPr>
        <w:pStyle w:val="af3"/>
        <w:spacing w:before="156" w:afterLines="50"/>
        <w:ind w:left="0"/>
        <w:pPrChange w:id="1083" w:author="CMDI-LVLIANGDONG" w:date="2015-07-22T10:29:00Z">
          <w:pPr>
            <w:pStyle w:val="af3"/>
            <w:spacing w:before="156" w:afterLines="50"/>
            <w:ind w:left="0"/>
          </w:pPr>
        </w:pPrChange>
      </w:pPr>
      <w:bookmarkStart w:id="1084" w:name="c_tl1_0011"/>
      <w:bookmarkStart w:id="1085" w:name="gen-id1.9.6.1"/>
      <w:bookmarkStart w:id="1086" w:name="_Toc252789018"/>
      <w:bookmarkStart w:id="1087" w:name="_Toc253659117"/>
      <w:bookmarkStart w:id="1088" w:name="_Toc277862172"/>
      <w:bookmarkStart w:id="1089" w:name="_Toc313865993"/>
      <w:bookmarkStart w:id="1090" w:name="_Toc422211244"/>
      <w:bookmarkEnd w:id="1084"/>
      <w:bookmarkEnd w:id="1085"/>
      <w:r w:rsidRPr="00E71489">
        <w:rPr>
          <w:rFonts w:hint="eastAsia"/>
        </w:rPr>
        <w:t>输入命令消息的</w:t>
      </w:r>
      <w:r w:rsidRPr="00E71489">
        <w:t>格式说明</w:t>
      </w:r>
      <w:bookmarkEnd w:id="1086"/>
      <w:bookmarkEnd w:id="1087"/>
      <w:bookmarkEnd w:id="1088"/>
      <w:bookmarkEnd w:id="1089"/>
      <w:bookmarkEnd w:id="1090"/>
    </w:p>
    <w:p w:rsidR="00331B80" w:rsidRPr="00E71489" w:rsidRDefault="00E71489" w:rsidP="00E91B33">
      <w:pPr>
        <w:ind w:firstLine="199"/>
      </w:pPr>
      <w:bookmarkStart w:id="1091" w:name="gen-id1.9.6.2"/>
      <w:bookmarkStart w:id="1092" w:name="gen-id1.9.6.3.1"/>
      <w:bookmarkStart w:id="1093" w:name="gen-id1.9.6.3.1.1"/>
      <w:bookmarkEnd w:id="1091"/>
      <w:bookmarkEnd w:id="1092"/>
      <w:bookmarkEnd w:id="1093"/>
      <w:r>
        <w:rPr>
          <w:rFonts w:hint="eastAsia"/>
        </w:rPr>
        <w:t>输入命令消息的结构</w:t>
      </w:r>
    </w:p>
    <w:p w:rsidR="00331B80" w:rsidRPr="00331B80" w:rsidRDefault="00331B80" w:rsidP="00E91B33">
      <w:pPr>
        <w:pStyle w:val="aff8"/>
        <w:ind w:leftChars="200" w:left="420" w:firstLineChars="95" w:firstLine="199"/>
      </w:pPr>
      <w:r w:rsidRPr="00331B80">
        <w:t>&lt;command_code&gt;:&lt;staging_blocks&gt;:&lt;payload_block</w:t>
      </w:r>
      <w:r w:rsidRPr="00331B80">
        <w:rPr>
          <w:rFonts w:hint="eastAsia"/>
        </w:rPr>
        <w:t>s</w:t>
      </w:r>
      <w:r w:rsidRPr="00331B80">
        <w:t>&gt;;</w:t>
      </w:r>
    </w:p>
    <w:p w:rsidR="00331B80" w:rsidRPr="00331B80" w:rsidRDefault="00331B80" w:rsidP="00E91B33">
      <w:pPr>
        <w:pStyle w:val="aff8"/>
        <w:ind w:leftChars="200" w:left="420" w:firstLineChars="95" w:firstLine="199"/>
      </w:pPr>
      <w:r w:rsidRPr="00331B80">
        <w:t>&lt;command code&gt;::=&lt;verb&gt;[-&lt;modifier&gt;[-&lt;modifier&gt;]]</w:t>
      </w:r>
    </w:p>
    <w:p w:rsidR="00331B80" w:rsidRPr="00331B80" w:rsidRDefault="00331B80" w:rsidP="00E91B33">
      <w:pPr>
        <w:pStyle w:val="aff8"/>
        <w:ind w:leftChars="200" w:left="420" w:firstLineChars="95" w:firstLine="199"/>
      </w:pPr>
      <w:r w:rsidRPr="00331B80">
        <w:t>Staging Parameter Block::=[&lt;target identifier&gt;]:&lt;access identifier(s)&gt;:&lt;ctag&gt;:</w:t>
      </w:r>
    </w:p>
    <w:p w:rsidR="00E91B33" w:rsidRDefault="00E91B33" w:rsidP="00E91B33">
      <w:pPr>
        <w:ind w:firstLine="199"/>
      </w:pPr>
      <w:bookmarkStart w:id="1094" w:name="gen-id1.9.6.3.1.5"/>
      <w:bookmarkStart w:id="1095" w:name="gen-id1.9.6.3.2"/>
      <w:bookmarkStart w:id="1096" w:name="gen-id1.9.6.3.2.1"/>
      <w:bookmarkEnd w:id="1094"/>
      <w:bookmarkEnd w:id="1095"/>
      <w:bookmarkEnd w:id="1096"/>
    </w:p>
    <w:p w:rsidR="00331B80" w:rsidRPr="00E71489" w:rsidRDefault="00331B80" w:rsidP="00E91B33">
      <w:pPr>
        <w:ind w:firstLine="199"/>
      </w:pPr>
      <w:r w:rsidRPr="00E71489">
        <w:t>参数说明</w:t>
      </w:r>
    </w:p>
    <w:p w:rsidR="00331B80" w:rsidRPr="00E71489" w:rsidRDefault="00331B80" w:rsidP="00E91B33">
      <w:pPr>
        <w:spacing w:line="360" w:lineRule="auto"/>
        <w:ind w:left="420" w:firstLine="420"/>
        <w:rPr>
          <w:szCs w:val="21"/>
        </w:rPr>
      </w:pPr>
      <w:r w:rsidRPr="00E71489">
        <w:rPr>
          <w:szCs w:val="21"/>
        </w:rPr>
        <w:t>命令格式中的参数说明，请参见</w:t>
      </w:r>
      <w:r w:rsidRPr="00E71489">
        <w:rPr>
          <w:rFonts w:hint="eastAsia"/>
          <w:szCs w:val="21"/>
        </w:rPr>
        <w:t>下</w:t>
      </w:r>
      <w:hyperlink w:anchor="tab_tl1_0011" w:tooltip=" " w:history="1">
        <w:r w:rsidRPr="00E71489">
          <w:rPr>
            <w:szCs w:val="21"/>
          </w:rPr>
          <w:t>表</w:t>
        </w:r>
      </w:hyperlink>
      <w:r w:rsidRPr="00E71489">
        <w:rPr>
          <w:szCs w:val="21"/>
        </w:rPr>
        <w:t>。</w:t>
      </w:r>
    </w:p>
    <w:tbl>
      <w:tblPr>
        <w:tblStyle w:val="afffffd"/>
        <w:tblW w:w="7954" w:type="dxa"/>
        <w:tblLayout w:type="fixed"/>
        <w:tblLook w:val="01E0"/>
      </w:tblPr>
      <w:tblGrid>
        <w:gridCol w:w="2148"/>
        <w:gridCol w:w="5806"/>
      </w:tblGrid>
      <w:tr w:rsidR="00331B80" w:rsidRPr="00E71489" w:rsidTr="00E71489">
        <w:trPr>
          <w:cnfStyle w:val="100000000000"/>
        </w:trPr>
        <w:tc>
          <w:tcPr>
            <w:tcW w:w="1350" w:type="pct"/>
          </w:tcPr>
          <w:p w:rsidR="00331B80" w:rsidRPr="00E71489" w:rsidRDefault="00331B80" w:rsidP="00E71489">
            <w:pPr>
              <w:pStyle w:val="aff8"/>
              <w:ind w:firstLineChars="95"/>
              <w:rPr>
                <w:rFonts w:ascii="Times New Roman"/>
                <w:szCs w:val="20"/>
              </w:rPr>
            </w:pPr>
            <w:bookmarkStart w:id="1097" w:name="tab_tl1_0011"/>
            <w:bookmarkEnd w:id="1097"/>
            <w:r w:rsidRPr="00E71489">
              <w:rPr>
                <w:rFonts w:ascii="Times New Roman"/>
                <w:szCs w:val="20"/>
              </w:rPr>
              <w:t>参数名称</w:t>
            </w:r>
          </w:p>
        </w:tc>
        <w:tc>
          <w:tcPr>
            <w:tcW w:w="3650" w:type="pct"/>
          </w:tcPr>
          <w:p w:rsidR="00331B80" w:rsidRPr="00E71489" w:rsidRDefault="00331B80" w:rsidP="00E71489">
            <w:pPr>
              <w:pStyle w:val="aff8"/>
              <w:ind w:firstLineChars="95"/>
              <w:rPr>
                <w:rFonts w:ascii="Times New Roman"/>
                <w:szCs w:val="20"/>
              </w:rPr>
            </w:pPr>
            <w:r w:rsidRPr="00E71489">
              <w:rPr>
                <w:rFonts w:ascii="Times New Roman" w:eastAsia="宋体" w:hAnsi="宋体"/>
                <w:szCs w:val="20"/>
              </w:rPr>
              <w:t>参数说明</w:t>
            </w:r>
          </w:p>
        </w:tc>
      </w:tr>
      <w:tr w:rsidR="00331B80" w:rsidRPr="00E71489" w:rsidTr="00E71489">
        <w:tc>
          <w:tcPr>
            <w:tcW w:w="1350" w:type="pct"/>
          </w:tcPr>
          <w:p w:rsidR="00331B80" w:rsidRPr="00E71489" w:rsidRDefault="00331B80" w:rsidP="00331B80">
            <w:pPr>
              <w:pStyle w:val="aff8"/>
              <w:ind w:firstLineChars="95" w:firstLine="199"/>
              <w:rPr>
                <w:rFonts w:ascii="Times New Roman"/>
                <w:szCs w:val="20"/>
              </w:rPr>
            </w:pPr>
            <w:r w:rsidRPr="00E71489">
              <w:rPr>
                <w:rFonts w:ascii="Times New Roman"/>
                <w:szCs w:val="20"/>
              </w:rPr>
              <w:t>command_code</w:t>
            </w:r>
          </w:p>
        </w:tc>
        <w:tc>
          <w:tcPr>
            <w:tcW w:w="3650" w:type="pct"/>
          </w:tcPr>
          <w:p w:rsidR="00331B80" w:rsidRPr="00E71489" w:rsidRDefault="00331B80" w:rsidP="00331B80">
            <w:pPr>
              <w:pStyle w:val="aff8"/>
              <w:ind w:firstLineChars="95" w:firstLine="199"/>
              <w:rPr>
                <w:rFonts w:ascii="Times New Roman"/>
                <w:szCs w:val="20"/>
              </w:rPr>
            </w:pPr>
            <w:r w:rsidRPr="00E71489">
              <w:rPr>
                <w:rFonts w:ascii="Times New Roman" w:eastAsia="宋体" w:hAnsi="宋体"/>
                <w:szCs w:val="20"/>
              </w:rPr>
              <w:t>命令代码，表明要进行什么操作，一般遵循以下格式：</w:t>
            </w:r>
          </w:p>
          <w:p w:rsidR="00331B80" w:rsidRPr="00E71489" w:rsidRDefault="00331B80" w:rsidP="00331B80">
            <w:pPr>
              <w:pStyle w:val="aff8"/>
              <w:ind w:firstLineChars="95" w:firstLine="199"/>
              <w:rPr>
                <w:rFonts w:ascii="Times New Roman"/>
                <w:szCs w:val="20"/>
              </w:rPr>
            </w:pPr>
            <w:r w:rsidRPr="00E71489">
              <w:rPr>
                <w:rFonts w:ascii="Times New Roman"/>
                <w:szCs w:val="20"/>
              </w:rPr>
              <w:t>&lt;verb&gt;[-&lt;modifier&gt;[-&lt;modifier&gt;]]</w:t>
            </w:r>
          </w:p>
          <w:p w:rsidR="00331B80" w:rsidRPr="00E71489" w:rsidRDefault="00331B80" w:rsidP="00C9668C">
            <w:pPr>
              <w:pStyle w:val="aff8"/>
              <w:numPr>
                <w:ilvl w:val="0"/>
                <w:numId w:val="34"/>
              </w:numPr>
              <w:ind w:firstLineChars="95" w:firstLine="199"/>
              <w:rPr>
                <w:rFonts w:ascii="Times New Roman"/>
                <w:szCs w:val="20"/>
              </w:rPr>
            </w:pPr>
            <w:r w:rsidRPr="00E71489">
              <w:rPr>
                <w:rFonts w:ascii="Times New Roman"/>
                <w:szCs w:val="20"/>
              </w:rPr>
              <w:t>verb</w:t>
            </w:r>
            <w:r w:rsidRPr="00E71489">
              <w:rPr>
                <w:rFonts w:ascii="Times New Roman" w:eastAsia="宋体" w:hAnsi="宋体"/>
                <w:szCs w:val="20"/>
              </w:rPr>
              <w:t>：必选参数，标明了命令的名称，一般是简单易懂描述动作类型的词汇或缩写。</w:t>
            </w:r>
          </w:p>
          <w:p w:rsidR="00331B80" w:rsidRPr="00E71489" w:rsidRDefault="00331B80" w:rsidP="00C9668C">
            <w:pPr>
              <w:pStyle w:val="aff8"/>
              <w:numPr>
                <w:ilvl w:val="0"/>
                <w:numId w:val="34"/>
              </w:numPr>
              <w:ind w:firstLineChars="95" w:firstLine="199"/>
              <w:rPr>
                <w:rFonts w:ascii="Times New Roman"/>
                <w:szCs w:val="20"/>
              </w:rPr>
            </w:pPr>
            <w:r w:rsidRPr="00E71489">
              <w:rPr>
                <w:rFonts w:ascii="Times New Roman"/>
                <w:szCs w:val="20"/>
              </w:rPr>
              <w:t>modifier</w:t>
            </w:r>
            <w:r w:rsidRPr="00E71489">
              <w:rPr>
                <w:rFonts w:ascii="Times New Roman" w:eastAsia="宋体" w:hAnsi="宋体"/>
                <w:szCs w:val="20"/>
              </w:rPr>
              <w:t>：主要用于修饰输入命令，</w:t>
            </w:r>
            <w:r w:rsidRPr="00E71489">
              <w:rPr>
                <w:rFonts w:ascii="Times New Roman"/>
                <w:szCs w:val="20"/>
              </w:rPr>
              <w:t>verb</w:t>
            </w:r>
            <w:r w:rsidRPr="00E71489">
              <w:rPr>
                <w:rFonts w:ascii="Times New Roman" w:eastAsia="宋体" w:hAnsi="宋体"/>
                <w:szCs w:val="20"/>
              </w:rPr>
              <w:t>可以包含两个可选的</w:t>
            </w:r>
            <w:r w:rsidRPr="00E71489">
              <w:rPr>
                <w:rFonts w:ascii="Times New Roman"/>
                <w:szCs w:val="20"/>
              </w:rPr>
              <w:t>modifier</w:t>
            </w:r>
            <w:r w:rsidRPr="00E71489">
              <w:rPr>
                <w:rFonts w:ascii="Times New Roman" w:eastAsia="宋体" w:hAnsi="宋体"/>
                <w:szCs w:val="20"/>
              </w:rPr>
              <w:t>，并用</w:t>
            </w:r>
            <w:r w:rsidRPr="00E71489">
              <w:rPr>
                <w:rFonts w:ascii="Times New Roman"/>
                <w:szCs w:val="20"/>
              </w:rPr>
              <w:t>“-”</w:t>
            </w:r>
            <w:r w:rsidRPr="00E71489">
              <w:rPr>
                <w:rFonts w:ascii="Times New Roman" w:eastAsia="宋体" w:hAnsi="宋体"/>
                <w:szCs w:val="20"/>
              </w:rPr>
              <w:t>分开。</w:t>
            </w:r>
          </w:p>
        </w:tc>
      </w:tr>
      <w:tr w:rsidR="00331B80" w:rsidRPr="00E71489" w:rsidTr="00E71489">
        <w:tc>
          <w:tcPr>
            <w:tcW w:w="1350" w:type="pct"/>
          </w:tcPr>
          <w:p w:rsidR="00331B80" w:rsidRPr="00E71489" w:rsidRDefault="00331B80" w:rsidP="00331B80">
            <w:pPr>
              <w:pStyle w:val="aff8"/>
              <w:ind w:firstLineChars="95" w:firstLine="199"/>
              <w:rPr>
                <w:rFonts w:ascii="Times New Roman"/>
                <w:szCs w:val="20"/>
              </w:rPr>
            </w:pPr>
            <w:r w:rsidRPr="00E71489">
              <w:rPr>
                <w:rFonts w:ascii="Times New Roman"/>
                <w:szCs w:val="20"/>
              </w:rPr>
              <w:t>staging_blocks</w:t>
            </w:r>
          </w:p>
        </w:tc>
        <w:tc>
          <w:tcPr>
            <w:tcW w:w="3650" w:type="pct"/>
          </w:tcPr>
          <w:p w:rsidR="00331B80" w:rsidRPr="00E71489" w:rsidRDefault="00331B80" w:rsidP="00331B80">
            <w:pPr>
              <w:pStyle w:val="aff8"/>
              <w:ind w:firstLineChars="95" w:firstLine="199"/>
              <w:rPr>
                <w:rFonts w:ascii="Times New Roman"/>
                <w:szCs w:val="20"/>
              </w:rPr>
            </w:pPr>
            <w:r w:rsidRPr="00E71489">
              <w:rPr>
                <w:rFonts w:ascii="Times New Roman" w:eastAsia="宋体" w:hAnsi="宋体"/>
                <w:szCs w:val="20"/>
              </w:rPr>
              <w:t>任务标识块，一般遵循以下格式：</w:t>
            </w:r>
          </w:p>
          <w:p w:rsidR="00331B80" w:rsidRPr="00E71489" w:rsidRDefault="00331B80" w:rsidP="00331B80">
            <w:pPr>
              <w:pStyle w:val="aff8"/>
              <w:ind w:firstLineChars="95" w:firstLine="199"/>
              <w:rPr>
                <w:rFonts w:ascii="Times New Roman"/>
                <w:szCs w:val="20"/>
              </w:rPr>
            </w:pPr>
            <w:r w:rsidRPr="00E71489">
              <w:rPr>
                <w:rFonts w:ascii="Times New Roman"/>
                <w:szCs w:val="20"/>
              </w:rPr>
              <w:t>[&lt;target identifier&gt;]:&lt;access identifier(s)&gt;:&lt;ctag&gt;:</w:t>
            </w:r>
          </w:p>
          <w:p w:rsidR="00331B80" w:rsidRPr="00E71489" w:rsidRDefault="00331B80" w:rsidP="00C9668C">
            <w:pPr>
              <w:pStyle w:val="aff8"/>
              <w:numPr>
                <w:ilvl w:val="0"/>
                <w:numId w:val="34"/>
              </w:numPr>
              <w:ind w:firstLineChars="95" w:firstLine="199"/>
              <w:rPr>
                <w:rFonts w:ascii="Times New Roman"/>
                <w:szCs w:val="20"/>
              </w:rPr>
            </w:pPr>
            <w:r w:rsidRPr="00E71489">
              <w:rPr>
                <w:rFonts w:ascii="Times New Roman"/>
                <w:szCs w:val="20"/>
              </w:rPr>
              <w:t>target identifier</w:t>
            </w:r>
            <w:r w:rsidRPr="00E71489">
              <w:rPr>
                <w:rFonts w:ascii="Times New Roman" w:eastAsia="宋体" w:hAnsi="宋体"/>
                <w:szCs w:val="20"/>
              </w:rPr>
              <w:t>：这里不需要使用。</w:t>
            </w:r>
          </w:p>
          <w:p w:rsidR="00331B80" w:rsidRPr="00E71489" w:rsidRDefault="00331B80" w:rsidP="00C9668C">
            <w:pPr>
              <w:pStyle w:val="aff8"/>
              <w:numPr>
                <w:ilvl w:val="0"/>
                <w:numId w:val="34"/>
              </w:numPr>
              <w:ind w:firstLineChars="95" w:firstLine="199"/>
              <w:rPr>
                <w:rFonts w:ascii="Times New Roman"/>
                <w:szCs w:val="20"/>
              </w:rPr>
            </w:pPr>
            <w:r w:rsidRPr="00E71489">
              <w:rPr>
                <w:rFonts w:ascii="Times New Roman"/>
                <w:szCs w:val="20"/>
              </w:rPr>
              <w:t>access identifier</w:t>
            </w:r>
            <w:r w:rsidRPr="00E71489">
              <w:rPr>
                <w:rFonts w:ascii="Times New Roman" w:eastAsia="宋体" w:hAnsi="宋体"/>
                <w:szCs w:val="20"/>
              </w:rPr>
              <w:t>：定位信息，用于标识命令作用的具体对象。</w:t>
            </w:r>
          </w:p>
          <w:p w:rsidR="00331B80" w:rsidRPr="00E71489" w:rsidRDefault="00331B80" w:rsidP="00C9668C">
            <w:pPr>
              <w:pStyle w:val="aff8"/>
              <w:numPr>
                <w:ilvl w:val="0"/>
                <w:numId w:val="34"/>
              </w:numPr>
              <w:ind w:firstLineChars="95" w:firstLine="199"/>
              <w:rPr>
                <w:rFonts w:ascii="Times New Roman"/>
                <w:szCs w:val="20"/>
              </w:rPr>
            </w:pPr>
            <w:r w:rsidRPr="00E71489">
              <w:rPr>
                <w:rFonts w:ascii="Times New Roman"/>
                <w:szCs w:val="20"/>
              </w:rPr>
              <w:t>ctag</w:t>
            </w:r>
            <w:r w:rsidRPr="00E71489">
              <w:rPr>
                <w:rFonts w:ascii="Times New Roman" w:eastAsia="宋体" w:hAnsi="宋体"/>
                <w:szCs w:val="20"/>
              </w:rPr>
              <w:t>（</w:t>
            </w:r>
            <w:r w:rsidRPr="00E71489">
              <w:rPr>
                <w:rFonts w:ascii="Times New Roman"/>
                <w:szCs w:val="20"/>
              </w:rPr>
              <w:t>correlation tag</w:t>
            </w:r>
            <w:r w:rsidRPr="00E71489">
              <w:rPr>
                <w:rFonts w:ascii="Times New Roman" w:eastAsia="宋体" w:hAnsi="宋体"/>
                <w:szCs w:val="20"/>
              </w:rPr>
              <w:t>）：命令标识号，用于输入和输出命令的匹配，响应消息与输入消息中的该值相同。</w:t>
            </w:r>
          </w:p>
        </w:tc>
      </w:tr>
      <w:tr w:rsidR="00331B80" w:rsidRPr="00E71489" w:rsidTr="00E71489">
        <w:tc>
          <w:tcPr>
            <w:tcW w:w="1350" w:type="pct"/>
          </w:tcPr>
          <w:p w:rsidR="00331B80" w:rsidRPr="00E71489" w:rsidRDefault="00331B80" w:rsidP="00331B80">
            <w:pPr>
              <w:pStyle w:val="aff8"/>
              <w:ind w:firstLineChars="95" w:firstLine="199"/>
              <w:rPr>
                <w:rFonts w:ascii="Times New Roman"/>
                <w:szCs w:val="20"/>
              </w:rPr>
            </w:pPr>
            <w:r w:rsidRPr="00E71489">
              <w:rPr>
                <w:rFonts w:ascii="Times New Roman"/>
                <w:szCs w:val="20"/>
              </w:rPr>
              <w:t>payload_blocks</w:t>
            </w:r>
          </w:p>
        </w:tc>
        <w:tc>
          <w:tcPr>
            <w:tcW w:w="3650" w:type="pct"/>
          </w:tcPr>
          <w:p w:rsidR="00331B80" w:rsidRPr="00E71489" w:rsidRDefault="00331B80" w:rsidP="00331B80">
            <w:pPr>
              <w:pStyle w:val="aff8"/>
              <w:ind w:firstLineChars="95" w:firstLine="199"/>
              <w:rPr>
                <w:rFonts w:ascii="Times New Roman"/>
                <w:szCs w:val="20"/>
              </w:rPr>
            </w:pPr>
            <w:r w:rsidRPr="00E71489">
              <w:rPr>
                <w:rFonts w:ascii="Times New Roman" w:eastAsia="宋体" w:hAnsi="宋体"/>
                <w:szCs w:val="20"/>
              </w:rPr>
              <w:t>传递参数块，可为空，一般遵循以下格式：</w:t>
            </w:r>
          </w:p>
          <w:p w:rsidR="00331B80" w:rsidRPr="00E71489" w:rsidRDefault="00331B80" w:rsidP="00331B80">
            <w:pPr>
              <w:pStyle w:val="aff8"/>
              <w:ind w:firstLineChars="95" w:firstLine="199"/>
              <w:rPr>
                <w:rFonts w:ascii="Times New Roman"/>
                <w:szCs w:val="20"/>
              </w:rPr>
            </w:pPr>
            <w:r w:rsidRPr="00E71489">
              <w:rPr>
                <w:rFonts w:ascii="Times New Roman"/>
                <w:szCs w:val="20"/>
              </w:rPr>
              <w:t>datablock1,datablock2…</w:t>
            </w:r>
          </w:p>
          <w:p w:rsidR="00331B80" w:rsidRPr="00E71489" w:rsidRDefault="00331B80" w:rsidP="00331B80">
            <w:pPr>
              <w:pStyle w:val="aff8"/>
              <w:ind w:firstLineChars="95" w:firstLine="199"/>
              <w:rPr>
                <w:rFonts w:ascii="Times New Roman"/>
                <w:szCs w:val="20"/>
              </w:rPr>
            </w:pPr>
            <w:r w:rsidRPr="00E71489">
              <w:rPr>
                <w:rFonts w:ascii="Times New Roman" w:eastAsia="宋体" w:hAnsi="宋体"/>
                <w:szCs w:val="20"/>
              </w:rPr>
              <w:t>其中，每个参数块（</w:t>
            </w:r>
            <w:r w:rsidRPr="00E71489">
              <w:rPr>
                <w:rFonts w:ascii="Times New Roman"/>
                <w:szCs w:val="20"/>
              </w:rPr>
              <w:t>datablock</w:t>
            </w:r>
            <w:r w:rsidRPr="00E71489">
              <w:rPr>
                <w:rFonts w:ascii="Times New Roman" w:eastAsia="宋体" w:hAnsi="宋体"/>
                <w:szCs w:val="20"/>
              </w:rPr>
              <w:t>）格式为：参数名</w:t>
            </w:r>
            <w:r w:rsidRPr="00E71489">
              <w:rPr>
                <w:rFonts w:ascii="Times New Roman"/>
                <w:szCs w:val="20"/>
              </w:rPr>
              <w:t>=</w:t>
            </w:r>
            <w:r w:rsidRPr="00E71489">
              <w:rPr>
                <w:rFonts w:ascii="Times New Roman" w:eastAsia="宋体" w:hAnsi="宋体"/>
                <w:szCs w:val="20"/>
              </w:rPr>
              <w:t>参数值，采用</w:t>
            </w:r>
            <w:r w:rsidRPr="00E71489">
              <w:rPr>
                <w:rFonts w:ascii="Times New Roman"/>
                <w:szCs w:val="20"/>
              </w:rPr>
              <w:t>“,”</w:t>
            </w:r>
            <w:r w:rsidRPr="00E71489">
              <w:rPr>
                <w:rFonts w:ascii="Times New Roman" w:eastAsia="宋体" w:hAnsi="宋体"/>
                <w:szCs w:val="20"/>
              </w:rPr>
              <w:t>为</w:t>
            </w:r>
            <w:r w:rsidRPr="00E71489">
              <w:rPr>
                <w:rFonts w:ascii="Times New Roman"/>
                <w:szCs w:val="20"/>
              </w:rPr>
              <w:t>间隔符。</w:t>
            </w:r>
          </w:p>
        </w:tc>
      </w:tr>
    </w:tbl>
    <w:p w:rsidR="00331B80" w:rsidRPr="00331B80" w:rsidRDefault="00331B80" w:rsidP="00331B80">
      <w:pPr>
        <w:pStyle w:val="aff8"/>
        <w:ind w:firstLineChars="95" w:firstLine="199"/>
      </w:pPr>
    </w:p>
    <w:p w:rsidR="00000000" w:rsidRDefault="00331B80" w:rsidP="00CE4D8A">
      <w:pPr>
        <w:pStyle w:val="af3"/>
        <w:spacing w:before="156" w:afterLines="50"/>
        <w:ind w:left="0"/>
        <w:pPrChange w:id="1098" w:author="CMDI-LVLIANGDONG" w:date="2015-07-22T10:29:00Z">
          <w:pPr>
            <w:pStyle w:val="af3"/>
            <w:spacing w:before="156" w:afterLines="50"/>
            <w:ind w:left="0"/>
          </w:pPr>
        </w:pPrChange>
      </w:pPr>
      <w:bookmarkStart w:id="1099" w:name="_Toc49061338"/>
      <w:bookmarkStart w:id="1100" w:name="_Toc50354101"/>
      <w:bookmarkStart w:id="1101" w:name="_Toc52593306"/>
      <w:bookmarkStart w:id="1102" w:name="_Toc250549383"/>
      <w:bookmarkStart w:id="1103" w:name="_Toc251877074"/>
      <w:bookmarkStart w:id="1104" w:name="_Toc253659118"/>
      <w:bookmarkStart w:id="1105" w:name="_Toc277862173"/>
      <w:bookmarkStart w:id="1106" w:name="_Toc313865994"/>
      <w:bookmarkStart w:id="1107" w:name="_Toc422211245"/>
      <w:r w:rsidRPr="00E71489">
        <w:rPr>
          <w:rFonts w:hint="eastAsia"/>
        </w:rPr>
        <w:lastRenderedPageBreak/>
        <w:t>确认消息（</w:t>
      </w:r>
      <w:r w:rsidRPr="00E71489">
        <w:t>Acknowledgement Messages</w:t>
      </w:r>
      <w:r w:rsidRPr="00E71489">
        <w:rPr>
          <w:rFonts w:hint="eastAsia"/>
        </w:rPr>
        <w:t>）</w:t>
      </w:r>
      <w:bookmarkEnd w:id="1099"/>
      <w:bookmarkEnd w:id="1100"/>
      <w:bookmarkEnd w:id="1101"/>
      <w:bookmarkEnd w:id="1102"/>
      <w:bookmarkEnd w:id="1103"/>
      <w:bookmarkEnd w:id="1104"/>
      <w:bookmarkEnd w:id="1105"/>
      <w:bookmarkEnd w:id="1106"/>
      <w:bookmarkEnd w:id="1107"/>
    </w:p>
    <w:p w:rsidR="00331B80" w:rsidRPr="00331B80" w:rsidRDefault="00331B80" w:rsidP="00095CD7">
      <w:pPr>
        <w:pStyle w:val="aff8"/>
        <w:spacing w:line="360" w:lineRule="auto"/>
        <w:ind w:firstLine="420"/>
      </w:pPr>
      <w:r w:rsidRPr="00331B80">
        <w:rPr>
          <w:rFonts w:hint="eastAsia"/>
        </w:rPr>
        <w:t>确认消息格式如下：</w:t>
      </w:r>
    </w:p>
    <w:p w:rsidR="00331B80" w:rsidRPr="00331B80" w:rsidRDefault="00331B80" w:rsidP="00595960">
      <w:pPr>
        <w:pStyle w:val="aff8"/>
        <w:ind w:leftChars="200" w:left="420" w:firstLineChars="95" w:firstLine="199"/>
      </w:pPr>
      <w:r w:rsidRPr="00331B80">
        <w:t>acknowledgment_codectag</w:t>
      </w:r>
    </w:p>
    <w:p w:rsidR="00331B80" w:rsidRPr="00331B80" w:rsidRDefault="00331B80" w:rsidP="00595960">
      <w:pPr>
        <w:pStyle w:val="aff8"/>
        <w:ind w:leftChars="200" w:left="420" w:firstLineChars="95" w:firstLine="199"/>
      </w:pPr>
      <w:r w:rsidRPr="00331B80">
        <w:t>&lt;</w:t>
      </w:r>
    </w:p>
    <w:p w:rsidR="00331B80" w:rsidRPr="00331B80" w:rsidRDefault="00331B80" w:rsidP="00595960">
      <w:pPr>
        <w:pStyle w:val="aff8"/>
        <w:ind w:leftChars="200" w:left="420" w:firstLineChars="95" w:firstLine="199"/>
      </w:pPr>
      <w:r w:rsidRPr="00331B80">
        <w:t>acknowledgment_code</w:t>
      </w:r>
      <w:r w:rsidRPr="00331B80">
        <w:rPr>
          <w:rFonts w:hint="eastAsia"/>
        </w:rPr>
        <w:t>有：</w:t>
      </w:r>
    </w:p>
    <w:p w:rsidR="00331B80" w:rsidRPr="00331B80" w:rsidRDefault="00331B80" w:rsidP="00595960">
      <w:pPr>
        <w:pStyle w:val="aff8"/>
        <w:ind w:leftChars="200" w:left="420" w:firstLineChars="95" w:firstLine="199"/>
      </w:pPr>
      <w:r w:rsidRPr="00331B80">
        <w:t>IP</w:t>
      </w:r>
      <w:r w:rsidRPr="00331B80">
        <w:rPr>
          <w:rFonts w:hint="eastAsia"/>
        </w:rPr>
        <w:t>：</w:t>
      </w:r>
      <w:r w:rsidRPr="00331B80">
        <w:t>In Progress</w:t>
      </w:r>
    </w:p>
    <w:p w:rsidR="00331B80" w:rsidRPr="00331B80" w:rsidRDefault="00331B80" w:rsidP="00595960">
      <w:pPr>
        <w:pStyle w:val="aff8"/>
        <w:ind w:leftChars="200" w:left="420" w:firstLineChars="95" w:firstLine="199"/>
      </w:pPr>
      <w:r w:rsidRPr="00331B80">
        <w:t>NA</w:t>
      </w:r>
      <w:r w:rsidRPr="00331B80">
        <w:rPr>
          <w:rFonts w:hint="eastAsia"/>
          <w:lang w:val="en-GB"/>
        </w:rPr>
        <w:t>：</w:t>
      </w:r>
      <w:r w:rsidRPr="00331B80">
        <w:t xml:space="preserve">No acknowledgment </w:t>
      </w:r>
    </w:p>
    <w:p w:rsidR="00331B80" w:rsidRPr="00331B80" w:rsidRDefault="00331B80" w:rsidP="00595960">
      <w:pPr>
        <w:pStyle w:val="aff8"/>
        <w:ind w:leftChars="200" w:left="420" w:firstLineChars="95" w:firstLine="199"/>
      </w:pPr>
      <w:r w:rsidRPr="00331B80">
        <w:t>RL</w:t>
      </w:r>
      <w:r w:rsidRPr="00331B80">
        <w:rPr>
          <w:rFonts w:hint="eastAsia"/>
          <w:lang w:val="en-GB"/>
        </w:rPr>
        <w:t>：</w:t>
      </w:r>
      <w:r w:rsidRPr="00331B80">
        <w:t>Repeat Later system busy</w:t>
      </w:r>
    </w:p>
    <w:p w:rsidR="00331B80" w:rsidRPr="00331B80" w:rsidRDefault="00331B80" w:rsidP="00A04799">
      <w:pPr>
        <w:pStyle w:val="aff8"/>
        <w:spacing w:line="360" w:lineRule="auto"/>
        <w:ind w:firstLine="420"/>
      </w:pPr>
      <w:r w:rsidRPr="00331B80">
        <w:rPr>
          <w:rFonts w:hint="eastAsia"/>
        </w:rPr>
        <w:t>确认消息响应时间一般不能大于</w:t>
      </w:r>
      <w:r w:rsidRPr="00331B80">
        <w:t>2</w:t>
      </w:r>
      <w:r w:rsidRPr="00331B80">
        <w:rPr>
          <w:rFonts w:hint="eastAsia"/>
        </w:rPr>
        <w:t>秒，否则可认为传输错误或设备故障。另外，并不是任何命令都需要确认消息，能很快响应的命令直接给出响应消息，如设置命令，停止命令等。</w:t>
      </w:r>
    </w:p>
    <w:p w:rsidR="00000000" w:rsidRDefault="00331B80" w:rsidP="00CE4D8A">
      <w:pPr>
        <w:pStyle w:val="af3"/>
        <w:spacing w:before="156" w:afterLines="50"/>
        <w:ind w:left="0"/>
        <w:pPrChange w:id="1108" w:author="CMDI-LVLIANGDONG" w:date="2015-07-22T10:29:00Z">
          <w:pPr>
            <w:pStyle w:val="af3"/>
            <w:spacing w:before="156" w:afterLines="50"/>
            <w:ind w:left="0"/>
          </w:pPr>
        </w:pPrChange>
      </w:pPr>
      <w:bookmarkStart w:id="1109" w:name="c_tl1_0012"/>
      <w:bookmarkStart w:id="1110" w:name="gen-id1.9.7.1"/>
      <w:bookmarkStart w:id="1111" w:name="_Toc252789019"/>
      <w:bookmarkStart w:id="1112" w:name="_Toc253659119"/>
      <w:bookmarkStart w:id="1113" w:name="_Toc277862174"/>
      <w:bookmarkStart w:id="1114" w:name="_Toc313865995"/>
      <w:bookmarkStart w:id="1115" w:name="_Toc422211246"/>
      <w:bookmarkEnd w:id="1109"/>
      <w:bookmarkEnd w:id="1110"/>
      <w:r w:rsidRPr="00E71489">
        <w:t>响应</w:t>
      </w:r>
      <w:r w:rsidRPr="00E71489">
        <w:rPr>
          <w:rFonts w:hint="eastAsia"/>
        </w:rPr>
        <w:t>消息的</w:t>
      </w:r>
      <w:r w:rsidRPr="00E71489">
        <w:t>格式说明</w:t>
      </w:r>
      <w:bookmarkEnd w:id="1111"/>
      <w:bookmarkEnd w:id="1112"/>
      <w:bookmarkEnd w:id="1113"/>
      <w:bookmarkEnd w:id="1114"/>
      <w:bookmarkEnd w:id="1115"/>
    </w:p>
    <w:p w:rsidR="00331B80" w:rsidRDefault="00331B80" w:rsidP="00E91B33">
      <w:pPr>
        <w:ind w:firstLine="420"/>
      </w:pPr>
      <w:bookmarkStart w:id="1116" w:name="gen-id1.9.7.2"/>
      <w:bookmarkStart w:id="1117" w:name="gen-id1.9.7.3.1"/>
      <w:bookmarkStart w:id="1118" w:name="gen-id1.9.7.3.1.1"/>
      <w:bookmarkEnd w:id="1116"/>
      <w:bookmarkEnd w:id="1117"/>
      <w:bookmarkEnd w:id="1118"/>
      <w:r w:rsidRPr="00E71489">
        <w:t>响应</w:t>
      </w:r>
      <w:r w:rsidRPr="00E71489">
        <w:rPr>
          <w:rFonts w:hint="eastAsia"/>
        </w:rPr>
        <w:t>消息</w:t>
      </w:r>
      <w:r w:rsidR="00051790">
        <w:rPr>
          <w:rFonts w:hint="eastAsia"/>
        </w:rPr>
        <w:t>格式</w:t>
      </w:r>
    </w:p>
    <w:p w:rsidR="00115894" w:rsidRPr="00115894" w:rsidRDefault="00115894" w:rsidP="00115894">
      <w:pPr>
        <w:spacing w:line="360" w:lineRule="auto"/>
        <w:ind w:firstLine="420"/>
        <w:rPr>
          <w:szCs w:val="21"/>
        </w:rPr>
      </w:pPr>
      <w:r w:rsidRPr="00115894">
        <w:rPr>
          <w:szCs w:val="21"/>
        </w:rPr>
        <w:t>主要包括如下两类响应格式：</w:t>
      </w:r>
    </w:p>
    <w:p w:rsidR="00331B80" w:rsidRPr="00331B80" w:rsidRDefault="00331B80" w:rsidP="00C9668C">
      <w:pPr>
        <w:pStyle w:val="aff8"/>
        <w:numPr>
          <w:ilvl w:val="0"/>
          <w:numId w:val="36"/>
        </w:numPr>
        <w:spacing w:line="360" w:lineRule="auto"/>
        <w:ind w:firstLineChars="0"/>
      </w:pPr>
      <w:r w:rsidRPr="00331B80">
        <w:t>操作类命令响应格式：</w:t>
      </w:r>
    </w:p>
    <w:p w:rsidR="00331B80" w:rsidRPr="00331B80" w:rsidRDefault="00331B80" w:rsidP="00115894">
      <w:pPr>
        <w:pStyle w:val="aff8"/>
        <w:ind w:leftChars="300" w:left="630" w:firstLineChars="95" w:firstLine="199"/>
      </w:pPr>
      <w:r w:rsidRPr="00331B80">
        <w:t>&lt;header&gt;&lt;response_id&gt;</w:t>
      </w:r>
      <w:r w:rsidRPr="00331B80">
        <w:rPr>
          <w:rFonts w:hint="eastAsia"/>
        </w:rPr>
        <w:t>[</w:t>
      </w:r>
      <w:r w:rsidRPr="00331B80">
        <w:t>&lt;response_block&gt;</w:t>
      </w:r>
      <w:r w:rsidRPr="00331B80">
        <w:rPr>
          <w:rFonts w:hint="eastAsia"/>
        </w:rPr>
        <w:t>]</w:t>
      </w:r>
      <w:r w:rsidRPr="00331B80">
        <w:t>&lt;terminator&gt;</w:t>
      </w:r>
    </w:p>
    <w:p w:rsidR="00331B80" w:rsidRPr="00331B80" w:rsidRDefault="00331B80" w:rsidP="00115894">
      <w:pPr>
        <w:pStyle w:val="aff8"/>
        <w:ind w:leftChars="300" w:left="630" w:firstLineChars="95" w:firstLine="199"/>
      </w:pPr>
      <w:r w:rsidRPr="00331B80">
        <w:t>header::=&lt;cr&gt;&lt;lf&gt;&lt;lf&gt;^^^&lt;sid&gt;^&lt;year&gt;-&lt;month&gt;-&lt;day&gt;^&lt;hour&gt;:&lt;minute&gt;:&lt;second&gt;</w:t>
      </w:r>
    </w:p>
    <w:p w:rsidR="00331B80" w:rsidRPr="00331B80" w:rsidRDefault="00331B80" w:rsidP="00115894">
      <w:pPr>
        <w:pStyle w:val="aff8"/>
        <w:ind w:leftChars="300" w:left="630" w:firstLineChars="95" w:firstLine="199"/>
      </w:pPr>
      <w:r w:rsidRPr="00331B80">
        <w:t>response_</w:t>
      </w:r>
      <w:r w:rsidRPr="00331B80">
        <w:rPr>
          <w:rFonts w:hint="eastAsia"/>
        </w:rPr>
        <w:t>id</w:t>
      </w:r>
      <w:r w:rsidRPr="00331B80">
        <w:t>::=&lt;cr&gt;&lt;lf&gt;M^^&lt;ctag&gt;^&lt;completion code&gt;</w:t>
      </w:r>
    </w:p>
    <w:p w:rsidR="00331B80" w:rsidRPr="00331B80" w:rsidRDefault="00331B80" w:rsidP="00115894">
      <w:pPr>
        <w:pStyle w:val="aff8"/>
        <w:ind w:leftChars="300" w:left="630" w:firstLineChars="95" w:firstLine="199"/>
      </w:pPr>
      <w:r w:rsidRPr="00331B80">
        <w:rPr>
          <w:rFonts w:hint="eastAsia"/>
        </w:rPr>
        <w:t>response_b</w:t>
      </w:r>
      <w:r w:rsidRPr="00331B80">
        <w:t>lock::=((&lt;cr&gt;&lt;lf&gt;^^^&lt;EN=error-code&gt;^^^&lt;ENDESC=error-description&gt;)</w:t>
      </w:r>
    </w:p>
    <w:p w:rsidR="00331B80" w:rsidRDefault="00331B80" w:rsidP="00115894">
      <w:pPr>
        <w:pStyle w:val="aff8"/>
        <w:ind w:leftChars="300" w:left="630" w:firstLineChars="95" w:firstLine="199"/>
      </w:pPr>
      <w:r w:rsidRPr="00331B80">
        <w:t>terminator::=&lt;cr&gt;&lt;lf&gt;(;|&gt;)</w:t>
      </w:r>
    </w:p>
    <w:p w:rsidR="002924AB" w:rsidRPr="002924AB" w:rsidRDefault="002924AB" w:rsidP="00C9668C">
      <w:pPr>
        <w:pStyle w:val="aff8"/>
        <w:numPr>
          <w:ilvl w:val="0"/>
          <w:numId w:val="36"/>
        </w:numPr>
        <w:spacing w:line="360" w:lineRule="auto"/>
        <w:ind w:firstLineChars="0"/>
      </w:pPr>
      <w:r w:rsidRPr="002924AB">
        <w:t>查询类命令响应格式：</w:t>
      </w:r>
    </w:p>
    <w:p w:rsidR="002924AB" w:rsidRPr="002924AB" w:rsidRDefault="002924AB" w:rsidP="00115894">
      <w:pPr>
        <w:pStyle w:val="aff8"/>
        <w:ind w:leftChars="300" w:left="630" w:firstLineChars="95" w:firstLine="199"/>
      </w:pPr>
      <w:r w:rsidRPr="002924AB">
        <w:t>&lt;header&gt;&lt;response_id&gt;</w:t>
      </w:r>
      <w:r w:rsidRPr="002924AB">
        <w:rPr>
          <w:rFonts w:hint="eastAsia"/>
        </w:rPr>
        <w:t>[</w:t>
      </w:r>
      <w:r w:rsidRPr="002924AB">
        <w:t>&lt;response_block&gt;</w:t>
      </w:r>
      <w:r w:rsidRPr="002924AB">
        <w:rPr>
          <w:rFonts w:hint="eastAsia"/>
        </w:rPr>
        <w:t>]</w:t>
      </w:r>
      <w:r w:rsidRPr="002924AB">
        <w:t>&lt;terminator&gt;</w:t>
      </w:r>
    </w:p>
    <w:p w:rsidR="002924AB" w:rsidRPr="002924AB" w:rsidRDefault="002924AB" w:rsidP="00115894">
      <w:pPr>
        <w:pStyle w:val="aff8"/>
        <w:ind w:leftChars="300" w:left="630" w:firstLineChars="95" w:firstLine="199"/>
      </w:pPr>
      <w:r w:rsidRPr="002924AB">
        <w:t>header::=&lt;cr&gt;&lt;lf&gt;&lt;lf&gt;^^^&lt;sid&gt;^&lt;year&gt;-&lt;month&gt;-&lt;day&gt;^&lt;hour&gt;:&lt;minute&gt;:&lt;second&gt;</w:t>
      </w:r>
    </w:p>
    <w:p w:rsidR="002924AB" w:rsidRPr="002924AB" w:rsidRDefault="002924AB" w:rsidP="00115894">
      <w:pPr>
        <w:pStyle w:val="aff8"/>
        <w:ind w:leftChars="300" w:left="630" w:firstLineChars="95" w:firstLine="199"/>
      </w:pPr>
      <w:r w:rsidRPr="002924AB">
        <w:t>response</w:t>
      </w:r>
      <w:r w:rsidRPr="002924AB">
        <w:rPr>
          <w:rFonts w:hint="eastAsia"/>
        </w:rPr>
        <w:t>_id</w:t>
      </w:r>
      <w:r w:rsidRPr="002924AB">
        <w:t>::=&lt;cr&gt;&lt;lf&gt;M^^&lt;ctag&gt;^&lt;completion code&gt;</w:t>
      </w:r>
    </w:p>
    <w:p w:rsidR="002924AB" w:rsidRPr="002924AB" w:rsidRDefault="002924AB" w:rsidP="00115894">
      <w:pPr>
        <w:pStyle w:val="aff8"/>
        <w:ind w:leftChars="300" w:left="630" w:firstLineChars="95" w:firstLine="199"/>
      </w:pPr>
      <w:r w:rsidRPr="002924AB">
        <w:rPr>
          <w:rFonts w:hint="eastAsia"/>
        </w:rPr>
        <w:t>response_block</w:t>
      </w:r>
      <w:r w:rsidRPr="002924AB">
        <w:t>::=((&lt;cr&gt;&lt;lf&gt;^^^&lt;EN=error-code&gt;^^^&lt;ENDESC=error-description&gt;)</w:t>
      </w:r>
      <w:r w:rsidRPr="002924AB">
        <w:rPr>
          <w:rFonts w:hint="eastAsia"/>
        </w:rPr>
        <w:t>|</w:t>
      </w:r>
      <w:r w:rsidRPr="002924AB">
        <w:t>(&lt;cr&gt;&lt;lf&gt;^^^&lt;quoted line&gt;)</w:t>
      </w:r>
      <w:r w:rsidRPr="002924AB">
        <w:rPr>
          <w:rFonts w:hint="eastAsia"/>
        </w:rPr>
        <w:t>)</w:t>
      </w:r>
    </w:p>
    <w:p w:rsidR="002924AB" w:rsidRPr="002924AB" w:rsidRDefault="002924AB" w:rsidP="00115894">
      <w:pPr>
        <w:pStyle w:val="aff8"/>
        <w:ind w:leftChars="300" w:left="630" w:firstLineChars="95" w:firstLine="199"/>
      </w:pPr>
      <w:r w:rsidRPr="002924AB">
        <w:t>quoted line::=</w:t>
      </w:r>
    </w:p>
    <w:p w:rsidR="002924AB" w:rsidRPr="002924AB" w:rsidRDefault="002924AB" w:rsidP="00115894">
      <w:pPr>
        <w:pStyle w:val="aff8"/>
        <w:ind w:leftChars="300" w:left="630" w:firstLineChars="95" w:firstLine="199"/>
      </w:pPr>
      <w:r w:rsidRPr="002924AB">
        <w:t>&lt;total</w:t>
      </w:r>
      <w:r w:rsidRPr="002924AB">
        <w:rPr>
          <w:rFonts w:hint="eastAsia"/>
        </w:rPr>
        <w:t>_blocks</w:t>
      </w:r>
      <w:r w:rsidRPr="002924AB">
        <w:t>=total-count&gt;&lt;cr&gt;&lt;lf&gt;</w:t>
      </w:r>
      <w:r w:rsidRPr="002924AB">
        <w:rPr>
          <w:rFonts w:hint="eastAsia"/>
        </w:rPr>
        <w:t>^^^</w:t>
      </w:r>
      <w:r w:rsidRPr="002924AB">
        <w:t>&lt;b</w:t>
      </w:r>
      <w:r w:rsidRPr="002924AB">
        <w:rPr>
          <w:rFonts w:hint="eastAsia"/>
        </w:rPr>
        <w:t>lock_number</w:t>
      </w:r>
      <w:r w:rsidRPr="002924AB">
        <w:t>=block-</w:t>
      </w:r>
      <w:r w:rsidRPr="002924AB">
        <w:rPr>
          <w:rFonts w:hint="eastAsia"/>
        </w:rPr>
        <w:t>num</w:t>
      </w:r>
      <w:r w:rsidRPr="002924AB">
        <w:t>&gt;&lt;cr&gt;&lt;lf&gt;^^^&lt;b</w:t>
      </w:r>
      <w:r w:rsidRPr="002924AB">
        <w:rPr>
          <w:rFonts w:hint="eastAsia"/>
        </w:rPr>
        <w:t>lock_records</w:t>
      </w:r>
      <w:r w:rsidRPr="002924AB">
        <w:t>=current</w:t>
      </w:r>
      <w:r w:rsidRPr="002924AB">
        <w:rPr>
          <w:rFonts w:hint="eastAsia"/>
        </w:rPr>
        <w:t>-record</w:t>
      </w:r>
      <w:r w:rsidRPr="002924AB">
        <w:t>-count&gt;&lt;cr&gt;&lt;lf&gt;&lt;result&gt;</w:t>
      </w:r>
    </w:p>
    <w:p w:rsidR="002924AB" w:rsidRPr="002924AB" w:rsidRDefault="002924AB" w:rsidP="00115894">
      <w:pPr>
        <w:pStyle w:val="aff8"/>
        <w:ind w:leftChars="300" w:left="630" w:firstLineChars="95" w:firstLine="199"/>
      </w:pPr>
      <w:r w:rsidRPr="002924AB">
        <w:t>result::=&lt;cr&gt;&lt;lf&gt;&lt;title&gt;&lt;cr&gt;&lt;lf&gt;(&lt;-&gt;*)&lt;cr&gt;&lt;lf&gt;(&lt;attribs&gt;((&lt;values&gt;)*))(&lt;-&gt;*)&lt;cr&gt;&lt;lf&gt;&lt;cr&gt;&lt;lf&gt;</w:t>
      </w:r>
    </w:p>
    <w:p w:rsidR="002924AB" w:rsidRPr="002924AB" w:rsidRDefault="002924AB" w:rsidP="00115894">
      <w:pPr>
        <w:pStyle w:val="aff8"/>
        <w:ind w:leftChars="300" w:left="630" w:firstLineChars="95" w:firstLine="199"/>
      </w:pPr>
      <w:r w:rsidRPr="002924AB">
        <w:t>attribs::=&lt;attrib&gt;((&lt;tab&gt;&lt;attrib&gt;)*)&lt;cr&gt;&lt;lf&gt;</w:t>
      </w:r>
    </w:p>
    <w:p w:rsidR="002924AB" w:rsidRPr="002924AB" w:rsidRDefault="002924AB" w:rsidP="00115894">
      <w:pPr>
        <w:pStyle w:val="aff8"/>
        <w:ind w:leftChars="300" w:left="630" w:firstLineChars="95" w:firstLine="199"/>
      </w:pPr>
      <w:r w:rsidRPr="002924AB">
        <w:t>values::=&lt;value&gt;((&lt;tab&gt;&lt;value&gt;)*)&lt;cr&gt;&lt;lf&gt;</w:t>
      </w:r>
    </w:p>
    <w:p w:rsidR="002924AB" w:rsidRPr="002924AB" w:rsidRDefault="002924AB" w:rsidP="00115894">
      <w:pPr>
        <w:pStyle w:val="aff8"/>
        <w:ind w:leftChars="300" w:left="630" w:firstLineChars="95" w:firstLine="199"/>
      </w:pPr>
      <w:r w:rsidRPr="002924AB">
        <w:t>terminator::=&lt;cr&gt;&lt;lf&gt;(;|&gt;)</w:t>
      </w:r>
    </w:p>
    <w:p w:rsidR="002924AB" w:rsidRPr="00331B80" w:rsidRDefault="002924AB" w:rsidP="00331B80">
      <w:pPr>
        <w:pStyle w:val="aff8"/>
        <w:ind w:firstLineChars="95" w:firstLine="199"/>
      </w:pPr>
    </w:p>
    <w:p w:rsidR="00331B80" w:rsidRPr="00E71489" w:rsidRDefault="00331B80" w:rsidP="00E91B33">
      <w:pPr>
        <w:ind w:firstLine="420"/>
      </w:pPr>
      <w:bookmarkStart w:id="1119" w:name="gen-id1.9.7.3.2"/>
      <w:bookmarkStart w:id="1120" w:name="gen-id1.9.7.3.2.1"/>
      <w:bookmarkEnd w:id="1119"/>
      <w:bookmarkEnd w:id="1120"/>
      <w:r w:rsidRPr="00E71489">
        <w:t>参数说明</w:t>
      </w:r>
    </w:p>
    <w:p w:rsidR="00331B80" w:rsidRPr="00331B80" w:rsidRDefault="00331B80" w:rsidP="00E91B33">
      <w:pPr>
        <w:pStyle w:val="aff8"/>
        <w:spacing w:line="360" w:lineRule="auto"/>
        <w:ind w:left="420" w:firstLine="420"/>
      </w:pPr>
      <w:r w:rsidRPr="00331B80">
        <w:t>命令响应结果中的参数说明，请参见</w:t>
      </w:r>
      <w:r w:rsidRPr="00331B80">
        <w:rPr>
          <w:rFonts w:hint="eastAsia"/>
        </w:rPr>
        <w:t>下</w:t>
      </w:r>
      <w:hyperlink w:anchor="tab_tl1_0012" w:tooltip=" " w:history="1">
        <w:r w:rsidRPr="0099680C">
          <w:t>表</w:t>
        </w:r>
      </w:hyperlink>
      <w:r w:rsidRPr="00331B80">
        <w:t>。</w:t>
      </w:r>
    </w:p>
    <w:tbl>
      <w:tblPr>
        <w:tblStyle w:val="afffffd"/>
        <w:tblW w:w="7954" w:type="dxa"/>
        <w:tblLayout w:type="fixed"/>
        <w:tblLook w:val="01E0"/>
      </w:tblPr>
      <w:tblGrid>
        <w:gridCol w:w="2148"/>
        <w:gridCol w:w="5806"/>
      </w:tblGrid>
      <w:tr w:rsidR="00331B80" w:rsidRPr="0099680C" w:rsidTr="0099680C">
        <w:trPr>
          <w:cnfStyle w:val="100000000000"/>
        </w:trPr>
        <w:tc>
          <w:tcPr>
            <w:tcW w:w="1350" w:type="pct"/>
          </w:tcPr>
          <w:p w:rsidR="00331B80" w:rsidRPr="0099680C" w:rsidRDefault="00331B80" w:rsidP="0099680C">
            <w:pPr>
              <w:pStyle w:val="aff8"/>
              <w:ind w:firstLineChars="95" w:firstLine="172"/>
              <w:rPr>
                <w:rFonts w:ascii="Times New Roman"/>
                <w:sz w:val="18"/>
                <w:szCs w:val="18"/>
              </w:rPr>
            </w:pPr>
            <w:bookmarkStart w:id="1121" w:name="tab_tl1_0012"/>
            <w:bookmarkEnd w:id="1121"/>
            <w:r w:rsidRPr="0099680C">
              <w:rPr>
                <w:rFonts w:ascii="Times New Roman"/>
                <w:sz w:val="18"/>
                <w:szCs w:val="18"/>
              </w:rPr>
              <w:t>参数名称</w:t>
            </w:r>
          </w:p>
        </w:tc>
        <w:tc>
          <w:tcPr>
            <w:tcW w:w="3650" w:type="pct"/>
          </w:tcPr>
          <w:p w:rsidR="00331B80" w:rsidRPr="0099680C" w:rsidRDefault="00331B80" w:rsidP="0099680C">
            <w:pPr>
              <w:pStyle w:val="aff8"/>
              <w:ind w:firstLineChars="95" w:firstLine="172"/>
              <w:rPr>
                <w:rFonts w:ascii="Times New Roman"/>
                <w:sz w:val="18"/>
                <w:szCs w:val="18"/>
              </w:rPr>
            </w:pPr>
            <w:r w:rsidRPr="0099680C">
              <w:rPr>
                <w:rFonts w:ascii="Times New Roman" w:eastAsia="宋体" w:hAnsi="宋体"/>
                <w:sz w:val="18"/>
                <w:szCs w:val="18"/>
              </w:rPr>
              <w:t>参数说明</w:t>
            </w:r>
          </w:p>
        </w:tc>
      </w:tr>
      <w:tr w:rsidR="00331B80" w:rsidRPr="0099680C" w:rsidTr="0099680C">
        <w:tc>
          <w:tcPr>
            <w:tcW w:w="1350" w:type="pct"/>
          </w:tcPr>
          <w:p w:rsidR="00331B80" w:rsidRPr="0099680C" w:rsidRDefault="0099680C" w:rsidP="0099680C">
            <w:pPr>
              <w:pStyle w:val="aff8"/>
              <w:ind w:firstLineChars="95" w:firstLine="171"/>
              <w:rPr>
                <w:rFonts w:ascii="Times New Roman"/>
                <w:sz w:val="18"/>
                <w:szCs w:val="18"/>
              </w:rPr>
            </w:pPr>
            <w:r w:rsidRPr="0099680C">
              <w:rPr>
                <w:rFonts w:ascii="Times New Roman"/>
                <w:sz w:val="18"/>
                <w:szCs w:val="18"/>
              </w:rPr>
              <w:t>header</w:t>
            </w:r>
          </w:p>
        </w:tc>
        <w:tc>
          <w:tcPr>
            <w:tcW w:w="3650" w:type="pct"/>
          </w:tcPr>
          <w:p w:rsidR="00331B80" w:rsidRPr="0099680C" w:rsidRDefault="00331B80" w:rsidP="0099680C">
            <w:pPr>
              <w:pStyle w:val="aff8"/>
              <w:ind w:firstLineChars="95" w:firstLine="171"/>
              <w:rPr>
                <w:rFonts w:ascii="Times New Roman"/>
                <w:sz w:val="18"/>
                <w:szCs w:val="18"/>
              </w:rPr>
            </w:pPr>
            <w:r w:rsidRPr="0099680C">
              <w:rPr>
                <w:rFonts w:ascii="Times New Roman" w:eastAsia="宋体" w:hAnsi="宋体"/>
                <w:sz w:val="18"/>
                <w:szCs w:val="18"/>
              </w:rPr>
              <w:t>消息头，所有响应消息和自动上报消息的公共部分，包括设备</w:t>
            </w:r>
            <w:r w:rsidRPr="0099680C">
              <w:rPr>
                <w:rFonts w:ascii="Times New Roman"/>
                <w:sz w:val="18"/>
                <w:szCs w:val="18"/>
              </w:rPr>
              <w:t>ID</w:t>
            </w:r>
            <w:r w:rsidRPr="0099680C">
              <w:rPr>
                <w:rFonts w:ascii="Times New Roman" w:eastAsia="宋体" w:hAnsi="宋体"/>
                <w:sz w:val="18"/>
                <w:szCs w:val="18"/>
              </w:rPr>
              <w:t>（</w:t>
            </w:r>
            <w:r w:rsidRPr="0099680C">
              <w:rPr>
                <w:rFonts w:ascii="Times New Roman"/>
                <w:sz w:val="18"/>
                <w:szCs w:val="18"/>
              </w:rPr>
              <w:t>sid</w:t>
            </w:r>
            <w:r w:rsidRPr="0099680C">
              <w:rPr>
                <w:rFonts w:ascii="Times New Roman" w:eastAsia="宋体" w:hAnsi="宋体"/>
                <w:sz w:val="18"/>
                <w:szCs w:val="18"/>
              </w:rPr>
              <w:t>）、日期和时间，一般遵循以下格式：</w:t>
            </w:r>
          </w:p>
          <w:p w:rsidR="00331B80" w:rsidRPr="0099680C" w:rsidRDefault="00331B80" w:rsidP="0099680C">
            <w:pPr>
              <w:pStyle w:val="aff8"/>
              <w:ind w:firstLineChars="95" w:firstLine="171"/>
              <w:rPr>
                <w:rFonts w:ascii="Times New Roman"/>
                <w:sz w:val="18"/>
                <w:szCs w:val="18"/>
              </w:rPr>
            </w:pPr>
            <w:r w:rsidRPr="0099680C">
              <w:rPr>
                <w:rFonts w:ascii="Times New Roman"/>
                <w:sz w:val="18"/>
                <w:szCs w:val="18"/>
              </w:rPr>
              <w:t>&lt;cr&gt;&lt;lf&gt;&lt;lf&gt;^^^&lt;sid&gt;^&lt;year&gt;-&lt;month&gt;-&lt;day&gt;^&lt;hour&gt;:&lt;minute&gt;:&lt;secon</w:t>
            </w:r>
            <w:r w:rsidRPr="0099680C">
              <w:rPr>
                <w:rFonts w:ascii="Times New Roman"/>
                <w:sz w:val="18"/>
                <w:szCs w:val="18"/>
              </w:rPr>
              <w:lastRenderedPageBreak/>
              <w:t>d&gt;</w:t>
            </w:r>
          </w:p>
          <w:p w:rsidR="00331B80" w:rsidRPr="004A192F" w:rsidRDefault="00331B80" w:rsidP="004A192F">
            <w:pPr>
              <w:pStyle w:val="aff8"/>
              <w:ind w:firstLineChars="95" w:firstLine="171"/>
              <w:rPr>
                <w:rFonts w:ascii="Times New Roman" w:eastAsiaTheme="minorEastAsia"/>
                <w:sz w:val="18"/>
                <w:szCs w:val="18"/>
              </w:rPr>
            </w:pPr>
            <w:r w:rsidRPr="0099680C">
              <w:rPr>
                <w:rFonts w:ascii="Times New Roman"/>
                <w:sz w:val="18"/>
                <w:szCs w:val="18"/>
              </w:rPr>
              <w:t xml:space="preserve">sid: </w:t>
            </w:r>
            <w:r w:rsidRPr="0099680C">
              <w:rPr>
                <w:rFonts w:ascii="Times New Roman" w:eastAsia="宋体" w:hAnsi="宋体"/>
                <w:sz w:val="18"/>
                <w:szCs w:val="18"/>
              </w:rPr>
              <w:t>厂家名缩写</w:t>
            </w:r>
            <w:r w:rsidRPr="0099680C">
              <w:rPr>
                <w:rFonts w:ascii="Times New Roman"/>
                <w:sz w:val="18"/>
                <w:szCs w:val="18"/>
              </w:rPr>
              <w:t>_</w:t>
            </w:r>
            <w:r w:rsidRPr="0099680C">
              <w:rPr>
                <w:rFonts w:ascii="Times New Roman" w:eastAsia="宋体" w:hAnsi="宋体"/>
                <w:sz w:val="18"/>
                <w:szCs w:val="18"/>
              </w:rPr>
              <w:t>网管服务器</w:t>
            </w:r>
            <w:r w:rsidRPr="0099680C">
              <w:rPr>
                <w:rFonts w:ascii="Times New Roman"/>
                <w:sz w:val="18"/>
                <w:szCs w:val="18"/>
              </w:rPr>
              <w:t>IP</w:t>
            </w:r>
          </w:p>
        </w:tc>
      </w:tr>
      <w:tr w:rsidR="00331B80" w:rsidRPr="0099680C" w:rsidTr="0099680C">
        <w:tc>
          <w:tcPr>
            <w:tcW w:w="1350" w:type="pct"/>
          </w:tcPr>
          <w:p w:rsidR="00331B80" w:rsidRPr="0099680C" w:rsidRDefault="00331B80" w:rsidP="0099680C">
            <w:pPr>
              <w:pStyle w:val="aff8"/>
              <w:ind w:firstLineChars="95" w:firstLine="171"/>
              <w:rPr>
                <w:rFonts w:ascii="Times New Roman"/>
                <w:sz w:val="18"/>
                <w:szCs w:val="18"/>
              </w:rPr>
            </w:pPr>
            <w:r w:rsidRPr="0099680C">
              <w:rPr>
                <w:rFonts w:ascii="Times New Roman"/>
                <w:sz w:val="18"/>
                <w:szCs w:val="18"/>
              </w:rPr>
              <w:lastRenderedPageBreak/>
              <w:t>response_id</w:t>
            </w:r>
          </w:p>
        </w:tc>
        <w:tc>
          <w:tcPr>
            <w:tcW w:w="3650" w:type="pct"/>
          </w:tcPr>
          <w:p w:rsidR="00331B80" w:rsidRPr="0099680C" w:rsidRDefault="00331B80" w:rsidP="0099680C">
            <w:pPr>
              <w:pStyle w:val="aff8"/>
              <w:ind w:firstLineChars="95" w:firstLine="171"/>
              <w:rPr>
                <w:rFonts w:ascii="Times New Roman"/>
                <w:sz w:val="18"/>
                <w:szCs w:val="18"/>
              </w:rPr>
            </w:pPr>
            <w:r w:rsidRPr="0099680C">
              <w:rPr>
                <w:rFonts w:ascii="Times New Roman" w:eastAsia="宋体" w:hAnsi="宋体"/>
                <w:sz w:val="18"/>
                <w:szCs w:val="18"/>
              </w:rPr>
              <w:t>响应标识，一般遵循以下格式：</w:t>
            </w:r>
          </w:p>
          <w:p w:rsidR="00331B80" w:rsidRPr="0099680C" w:rsidRDefault="00331B80" w:rsidP="0099680C">
            <w:pPr>
              <w:pStyle w:val="aff8"/>
              <w:ind w:firstLineChars="95" w:firstLine="171"/>
              <w:rPr>
                <w:rFonts w:ascii="Times New Roman"/>
                <w:sz w:val="18"/>
                <w:szCs w:val="18"/>
              </w:rPr>
            </w:pPr>
            <w:r w:rsidRPr="0099680C">
              <w:rPr>
                <w:rFonts w:ascii="Times New Roman"/>
                <w:sz w:val="18"/>
                <w:szCs w:val="18"/>
              </w:rPr>
              <w:t>&lt;cr&gt;&lt;lf&gt;M^^&lt;ctag&gt;^&lt;completion code&gt;</w:t>
            </w:r>
          </w:p>
          <w:p w:rsidR="00331B80" w:rsidRPr="0099680C" w:rsidRDefault="00331B80" w:rsidP="00C9668C">
            <w:pPr>
              <w:pStyle w:val="aff8"/>
              <w:numPr>
                <w:ilvl w:val="0"/>
                <w:numId w:val="34"/>
              </w:numPr>
              <w:ind w:firstLineChars="95" w:firstLine="171"/>
              <w:rPr>
                <w:rFonts w:ascii="Times New Roman"/>
                <w:sz w:val="18"/>
                <w:szCs w:val="18"/>
              </w:rPr>
            </w:pPr>
            <w:r w:rsidRPr="0099680C">
              <w:rPr>
                <w:rFonts w:ascii="Times New Roman"/>
                <w:sz w:val="18"/>
                <w:szCs w:val="18"/>
              </w:rPr>
              <w:t>ctag</w:t>
            </w:r>
            <w:r w:rsidRPr="0099680C">
              <w:rPr>
                <w:rFonts w:ascii="Times New Roman" w:eastAsia="宋体" w:hAnsi="宋体"/>
                <w:sz w:val="18"/>
                <w:szCs w:val="18"/>
              </w:rPr>
              <w:t>：命令标识号，用于输入和输出命令的匹配，响应消息与输入消息中的该值相同。</w:t>
            </w:r>
          </w:p>
          <w:p w:rsidR="00331B80" w:rsidRPr="0099680C" w:rsidRDefault="00331B80" w:rsidP="00C9668C">
            <w:pPr>
              <w:pStyle w:val="aff8"/>
              <w:numPr>
                <w:ilvl w:val="0"/>
                <w:numId w:val="34"/>
              </w:numPr>
              <w:ind w:firstLineChars="95" w:firstLine="171"/>
              <w:rPr>
                <w:rFonts w:ascii="Times New Roman"/>
                <w:sz w:val="18"/>
                <w:szCs w:val="18"/>
              </w:rPr>
            </w:pPr>
            <w:r w:rsidRPr="0099680C">
              <w:rPr>
                <w:rFonts w:ascii="Times New Roman"/>
                <w:sz w:val="18"/>
                <w:szCs w:val="18"/>
              </w:rPr>
              <w:t>completion code</w:t>
            </w:r>
            <w:r w:rsidRPr="0099680C">
              <w:rPr>
                <w:rFonts w:ascii="Times New Roman" w:eastAsia="宋体" w:hAnsi="宋体"/>
                <w:sz w:val="18"/>
                <w:szCs w:val="18"/>
              </w:rPr>
              <w:t>：响应完成的标识符，取值范围：</w:t>
            </w:r>
          </w:p>
          <w:p w:rsidR="00331B80" w:rsidRPr="0099680C" w:rsidRDefault="00331B80" w:rsidP="0099680C">
            <w:pPr>
              <w:pStyle w:val="aff8"/>
              <w:ind w:firstLineChars="95" w:firstLine="171"/>
              <w:rPr>
                <w:rFonts w:ascii="Times New Roman"/>
                <w:sz w:val="18"/>
                <w:szCs w:val="18"/>
              </w:rPr>
            </w:pPr>
            <w:r w:rsidRPr="0099680C">
              <w:rPr>
                <w:rFonts w:ascii="Times New Roman"/>
                <w:sz w:val="18"/>
                <w:szCs w:val="18"/>
              </w:rPr>
              <w:t>COMPLD</w:t>
            </w:r>
            <w:r w:rsidRPr="0099680C">
              <w:rPr>
                <w:rFonts w:ascii="Times New Roman" w:eastAsia="宋体" w:hAnsi="宋体"/>
                <w:sz w:val="18"/>
                <w:szCs w:val="18"/>
              </w:rPr>
              <w:t>：命令执行正确；</w:t>
            </w:r>
          </w:p>
          <w:p w:rsidR="00331B80" w:rsidRPr="0099680C" w:rsidRDefault="00331B80" w:rsidP="0099680C">
            <w:pPr>
              <w:pStyle w:val="aff8"/>
              <w:ind w:firstLineChars="95" w:firstLine="171"/>
              <w:rPr>
                <w:rFonts w:ascii="Times New Roman"/>
                <w:sz w:val="18"/>
                <w:szCs w:val="18"/>
              </w:rPr>
            </w:pPr>
            <w:r w:rsidRPr="0099680C">
              <w:rPr>
                <w:rFonts w:ascii="Times New Roman"/>
                <w:sz w:val="18"/>
                <w:szCs w:val="18"/>
              </w:rPr>
              <w:t>DELAY</w:t>
            </w:r>
            <w:r w:rsidRPr="0099680C">
              <w:rPr>
                <w:rFonts w:ascii="Times New Roman" w:eastAsia="宋体" w:hAnsi="宋体"/>
                <w:sz w:val="18"/>
                <w:szCs w:val="18"/>
              </w:rPr>
              <w:t>：命令被延迟执行；</w:t>
            </w:r>
          </w:p>
          <w:p w:rsidR="00331B80" w:rsidRPr="0099680C" w:rsidRDefault="00331B80" w:rsidP="0099680C">
            <w:pPr>
              <w:pStyle w:val="aff8"/>
              <w:ind w:firstLineChars="95" w:firstLine="171"/>
              <w:rPr>
                <w:rFonts w:ascii="Times New Roman"/>
                <w:sz w:val="18"/>
                <w:szCs w:val="18"/>
              </w:rPr>
            </w:pPr>
            <w:r w:rsidRPr="0099680C">
              <w:rPr>
                <w:rFonts w:ascii="Times New Roman"/>
                <w:sz w:val="18"/>
                <w:szCs w:val="18"/>
              </w:rPr>
              <w:t>DENY</w:t>
            </w:r>
            <w:r w:rsidRPr="0099680C">
              <w:rPr>
                <w:rFonts w:ascii="Times New Roman" w:eastAsia="宋体" w:hAnsi="宋体"/>
                <w:sz w:val="18"/>
                <w:szCs w:val="18"/>
              </w:rPr>
              <w:t>：命令执行失败；</w:t>
            </w:r>
          </w:p>
          <w:p w:rsidR="00331B80" w:rsidRPr="0099680C" w:rsidRDefault="00331B80" w:rsidP="0099680C">
            <w:pPr>
              <w:pStyle w:val="aff8"/>
              <w:ind w:firstLineChars="95" w:firstLine="171"/>
              <w:rPr>
                <w:rFonts w:ascii="Times New Roman"/>
                <w:sz w:val="18"/>
                <w:szCs w:val="18"/>
              </w:rPr>
            </w:pPr>
            <w:r w:rsidRPr="0099680C">
              <w:rPr>
                <w:rFonts w:ascii="Times New Roman"/>
                <w:sz w:val="18"/>
                <w:szCs w:val="18"/>
              </w:rPr>
              <w:t>PRTL</w:t>
            </w:r>
            <w:r w:rsidRPr="0099680C">
              <w:rPr>
                <w:rFonts w:ascii="Times New Roman" w:eastAsia="宋体" w:hAnsi="宋体"/>
                <w:sz w:val="18"/>
                <w:szCs w:val="18"/>
              </w:rPr>
              <w:t>：命令被部分执行；</w:t>
            </w:r>
          </w:p>
          <w:p w:rsidR="00331B80" w:rsidRPr="0099680C" w:rsidRDefault="00331B80" w:rsidP="0099680C">
            <w:pPr>
              <w:pStyle w:val="aff8"/>
              <w:ind w:firstLineChars="95" w:firstLine="171"/>
              <w:rPr>
                <w:rFonts w:ascii="Times New Roman"/>
                <w:sz w:val="18"/>
                <w:szCs w:val="18"/>
              </w:rPr>
            </w:pPr>
            <w:r w:rsidRPr="0099680C">
              <w:rPr>
                <w:rFonts w:ascii="Times New Roman"/>
                <w:sz w:val="18"/>
                <w:szCs w:val="18"/>
              </w:rPr>
              <w:t>RTRV</w:t>
            </w:r>
            <w:r w:rsidRPr="0099680C">
              <w:rPr>
                <w:rFonts w:ascii="Times New Roman" w:eastAsia="宋体" w:hAnsi="宋体"/>
                <w:sz w:val="18"/>
                <w:szCs w:val="18"/>
              </w:rPr>
              <w:t>：返回命令中已测试的测试结果，其他项目正在测试。</w:t>
            </w:r>
          </w:p>
        </w:tc>
      </w:tr>
      <w:tr w:rsidR="00331B80" w:rsidRPr="0099680C" w:rsidTr="0099680C">
        <w:tc>
          <w:tcPr>
            <w:tcW w:w="1350" w:type="pct"/>
          </w:tcPr>
          <w:p w:rsidR="00331B80" w:rsidRPr="0099680C" w:rsidRDefault="00331B80" w:rsidP="0099680C">
            <w:pPr>
              <w:pStyle w:val="aff8"/>
              <w:ind w:firstLineChars="95" w:firstLine="171"/>
              <w:rPr>
                <w:rFonts w:ascii="Times New Roman"/>
                <w:sz w:val="18"/>
                <w:szCs w:val="18"/>
              </w:rPr>
            </w:pPr>
            <w:r w:rsidRPr="0099680C">
              <w:rPr>
                <w:rFonts w:ascii="Times New Roman"/>
                <w:sz w:val="18"/>
                <w:szCs w:val="18"/>
              </w:rPr>
              <w:t>response_block</w:t>
            </w:r>
          </w:p>
        </w:tc>
        <w:tc>
          <w:tcPr>
            <w:tcW w:w="3650" w:type="pct"/>
          </w:tcPr>
          <w:p w:rsidR="00331B80" w:rsidRPr="0099680C" w:rsidRDefault="00331B80" w:rsidP="0099680C">
            <w:pPr>
              <w:pStyle w:val="aff8"/>
              <w:ind w:firstLineChars="95" w:firstLine="171"/>
              <w:rPr>
                <w:rFonts w:ascii="Times New Roman"/>
                <w:sz w:val="18"/>
                <w:szCs w:val="18"/>
              </w:rPr>
            </w:pPr>
            <w:r w:rsidRPr="0099680C">
              <w:rPr>
                <w:rFonts w:ascii="Times New Roman" w:eastAsia="宋体" w:hAnsi="宋体"/>
                <w:sz w:val="18"/>
                <w:szCs w:val="18"/>
              </w:rPr>
              <w:t>响应消息的正文。</w:t>
            </w:r>
          </w:p>
          <w:p w:rsidR="00331B80" w:rsidRPr="0099680C" w:rsidRDefault="00331B80" w:rsidP="00C9668C">
            <w:pPr>
              <w:pStyle w:val="aff8"/>
              <w:numPr>
                <w:ilvl w:val="0"/>
                <w:numId w:val="34"/>
              </w:numPr>
              <w:ind w:firstLineChars="95" w:firstLine="171"/>
              <w:rPr>
                <w:rFonts w:ascii="Times New Roman"/>
                <w:sz w:val="18"/>
                <w:szCs w:val="18"/>
              </w:rPr>
            </w:pPr>
            <w:r w:rsidRPr="0099680C">
              <w:rPr>
                <w:rFonts w:ascii="Times New Roman"/>
                <w:sz w:val="18"/>
                <w:szCs w:val="18"/>
              </w:rPr>
              <w:t>EN</w:t>
            </w:r>
            <w:r w:rsidRPr="0099680C">
              <w:rPr>
                <w:rFonts w:ascii="Times New Roman" w:eastAsia="宋体" w:hAnsi="宋体"/>
                <w:sz w:val="18"/>
                <w:szCs w:val="18"/>
              </w:rPr>
              <w:t>：错误码。</w:t>
            </w:r>
          </w:p>
          <w:p w:rsidR="00331B80" w:rsidRPr="0099680C" w:rsidRDefault="00331B80" w:rsidP="00C9668C">
            <w:pPr>
              <w:pStyle w:val="aff8"/>
              <w:numPr>
                <w:ilvl w:val="0"/>
                <w:numId w:val="34"/>
              </w:numPr>
              <w:ind w:firstLineChars="95" w:firstLine="171"/>
              <w:rPr>
                <w:rFonts w:ascii="Times New Roman"/>
                <w:sz w:val="18"/>
                <w:szCs w:val="18"/>
              </w:rPr>
            </w:pPr>
            <w:r w:rsidRPr="0099680C">
              <w:rPr>
                <w:rFonts w:ascii="Times New Roman"/>
                <w:sz w:val="18"/>
                <w:szCs w:val="18"/>
              </w:rPr>
              <w:t>ENDESC</w:t>
            </w:r>
            <w:r w:rsidRPr="0099680C">
              <w:rPr>
                <w:rFonts w:ascii="Times New Roman" w:eastAsia="宋体" w:hAnsi="宋体"/>
                <w:sz w:val="18"/>
                <w:szCs w:val="18"/>
              </w:rPr>
              <w:t>：错误码描述。</w:t>
            </w:r>
          </w:p>
          <w:p w:rsidR="00331B80" w:rsidRPr="0099680C" w:rsidRDefault="00331B80" w:rsidP="00C9668C">
            <w:pPr>
              <w:pStyle w:val="aff8"/>
              <w:numPr>
                <w:ilvl w:val="0"/>
                <w:numId w:val="34"/>
              </w:numPr>
              <w:ind w:firstLineChars="95" w:firstLine="171"/>
              <w:rPr>
                <w:rFonts w:ascii="Times New Roman"/>
                <w:sz w:val="18"/>
                <w:szCs w:val="18"/>
              </w:rPr>
            </w:pPr>
            <w:r w:rsidRPr="0099680C">
              <w:rPr>
                <w:rFonts w:ascii="Times New Roman"/>
                <w:sz w:val="18"/>
                <w:szCs w:val="18"/>
              </w:rPr>
              <w:t>EADD</w:t>
            </w:r>
            <w:r w:rsidRPr="0099680C">
              <w:rPr>
                <w:rFonts w:ascii="Times New Roman" w:eastAsia="宋体" w:hAnsi="宋体"/>
                <w:sz w:val="18"/>
                <w:szCs w:val="18"/>
              </w:rPr>
              <w:t>：错误描述，对错误进一步具体描述，由各厂家自定义。</w:t>
            </w:r>
          </w:p>
          <w:p w:rsidR="00331B80" w:rsidRPr="0099680C" w:rsidRDefault="00331B80" w:rsidP="00C9668C">
            <w:pPr>
              <w:pStyle w:val="aff8"/>
              <w:numPr>
                <w:ilvl w:val="0"/>
                <w:numId w:val="34"/>
              </w:numPr>
              <w:ind w:firstLineChars="95" w:firstLine="171"/>
              <w:rPr>
                <w:rFonts w:ascii="Times New Roman"/>
                <w:sz w:val="18"/>
                <w:szCs w:val="18"/>
              </w:rPr>
            </w:pPr>
            <w:r w:rsidRPr="0099680C">
              <w:rPr>
                <w:rFonts w:ascii="Times New Roman"/>
                <w:sz w:val="18"/>
                <w:szCs w:val="18"/>
              </w:rPr>
              <w:t>quoted line</w:t>
            </w:r>
            <w:r w:rsidRPr="0099680C">
              <w:rPr>
                <w:rFonts w:ascii="Times New Roman" w:eastAsia="宋体" w:hAnsi="宋体"/>
                <w:sz w:val="18"/>
                <w:szCs w:val="18"/>
              </w:rPr>
              <w:t>：返回参数，当查询信息数据量过大时，北向接口将查询数据分包发送给客户端。</w:t>
            </w:r>
            <w:r w:rsidRPr="0099680C">
              <w:rPr>
                <w:rFonts w:ascii="Times New Roman"/>
                <w:sz w:val="18"/>
                <w:szCs w:val="18"/>
              </w:rPr>
              <w:t>total_blocks</w:t>
            </w:r>
            <w:r w:rsidRPr="0099680C">
              <w:rPr>
                <w:rFonts w:ascii="Times New Roman" w:eastAsia="宋体" w:hAnsi="宋体"/>
                <w:sz w:val="18"/>
                <w:szCs w:val="18"/>
              </w:rPr>
              <w:t>表示总共有多少个数据包，</w:t>
            </w:r>
            <w:r w:rsidRPr="0099680C">
              <w:rPr>
                <w:rFonts w:ascii="Times New Roman"/>
                <w:sz w:val="18"/>
                <w:szCs w:val="18"/>
              </w:rPr>
              <w:t>block_number</w:t>
            </w:r>
            <w:r w:rsidRPr="0099680C">
              <w:rPr>
                <w:rFonts w:ascii="Times New Roman" w:eastAsia="宋体" w:hAnsi="宋体"/>
                <w:sz w:val="18"/>
                <w:szCs w:val="18"/>
              </w:rPr>
              <w:t>表示当前包是第几个数据包，</w:t>
            </w:r>
            <w:r w:rsidRPr="0099680C">
              <w:rPr>
                <w:rFonts w:ascii="Times New Roman"/>
                <w:sz w:val="18"/>
                <w:szCs w:val="18"/>
              </w:rPr>
              <w:t>block_records</w:t>
            </w:r>
            <w:r w:rsidRPr="0099680C">
              <w:rPr>
                <w:rFonts w:ascii="Times New Roman" w:eastAsia="宋体" w:hAnsi="宋体"/>
                <w:sz w:val="18"/>
                <w:szCs w:val="18"/>
              </w:rPr>
              <w:t>表示当前包包含多少条数据。</w:t>
            </w:r>
          </w:p>
          <w:p w:rsidR="00331B80" w:rsidRPr="0099680C" w:rsidRDefault="00331B80" w:rsidP="00C9668C">
            <w:pPr>
              <w:pStyle w:val="aff8"/>
              <w:numPr>
                <w:ilvl w:val="0"/>
                <w:numId w:val="34"/>
              </w:numPr>
              <w:ind w:firstLineChars="95" w:firstLine="171"/>
              <w:rPr>
                <w:rFonts w:ascii="Times New Roman"/>
                <w:sz w:val="18"/>
                <w:szCs w:val="18"/>
              </w:rPr>
            </w:pPr>
            <w:r w:rsidRPr="0099680C">
              <w:rPr>
                <w:rFonts w:ascii="Times New Roman"/>
                <w:sz w:val="18"/>
                <w:szCs w:val="18"/>
              </w:rPr>
              <w:t>title</w:t>
            </w:r>
            <w:r w:rsidRPr="0099680C">
              <w:rPr>
                <w:rFonts w:ascii="Times New Roman" w:eastAsia="宋体" w:hAnsi="宋体"/>
                <w:sz w:val="18"/>
                <w:szCs w:val="18"/>
              </w:rPr>
              <w:t>：字符串，结果的标题信息。</w:t>
            </w:r>
          </w:p>
          <w:p w:rsidR="00331B80" w:rsidRPr="0099680C" w:rsidRDefault="00331B80" w:rsidP="00C9668C">
            <w:pPr>
              <w:pStyle w:val="aff8"/>
              <w:numPr>
                <w:ilvl w:val="0"/>
                <w:numId w:val="34"/>
              </w:numPr>
              <w:ind w:firstLineChars="95" w:firstLine="171"/>
              <w:rPr>
                <w:rFonts w:ascii="Times New Roman"/>
                <w:sz w:val="18"/>
                <w:szCs w:val="18"/>
              </w:rPr>
            </w:pPr>
            <w:r w:rsidRPr="0099680C">
              <w:rPr>
                <w:rFonts w:ascii="Times New Roman"/>
                <w:sz w:val="18"/>
                <w:szCs w:val="18"/>
              </w:rPr>
              <w:t>attrib</w:t>
            </w:r>
            <w:r w:rsidRPr="0099680C">
              <w:rPr>
                <w:rFonts w:ascii="Times New Roman" w:eastAsia="宋体" w:hAnsi="宋体"/>
                <w:sz w:val="18"/>
                <w:szCs w:val="18"/>
              </w:rPr>
              <w:t>：字符串，属性名称。</w:t>
            </w:r>
          </w:p>
          <w:p w:rsidR="00331B80" w:rsidRPr="0099680C" w:rsidRDefault="00331B80" w:rsidP="00C9668C">
            <w:pPr>
              <w:pStyle w:val="aff8"/>
              <w:numPr>
                <w:ilvl w:val="0"/>
                <w:numId w:val="34"/>
              </w:numPr>
              <w:ind w:firstLineChars="95" w:firstLine="171"/>
              <w:rPr>
                <w:rFonts w:ascii="Times New Roman"/>
                <w:sz w:val="18"/>
                <w:szCs w:val="18"/>
              </w:rPr>
            </w:pPr>
            <w:r w:rsidRPr="0099680C">
              <w:rPr>
                <w:rFonts w:ascii="Times New Roman"/>
                <w:sz w:val="18"/>
                <w:szCs w:val="18"/>
              </w:rPr>
              <w:t>value</w:t>
            </w:r>
            <w:r w:rsidRPr="0099680C">
              <w:rPr>
                <w:rFonts w:ascii="Times New Roman" w:eastAsia="宋体" w:hAnsi="宋体"/>
                <w:sz w:val="18"/>
                <w:szCs w:val="18"/>
              </w:rPr>
              <w:t>：字符串，属性值。如果不支持，返回</w:t>
            </w:r>
            <w:r w:rsidRPr="0099680C">
              <w:rPr>
                <w:rFonts w:ascii="Times New Roman"/>
                <w:sz w:val="18"/>
                <w:szCs w:val="18"/>
              </w:rPr>
              <w:t>’--’</w:t>
            </w:r>
            <w:r w:rsidRPr="0099680C">
              <w:rPr>
                <w:rFonts w:ascii="Times New Roman" w:eastAsia="宋体" w:hAnsi="宋体"/>
                <w:sz w:val="18"/>
                <w:szCs w:val="18"/>
              </w:rPr>
              <w:t>。</w:t>
            </w:r>
          </w:p>
        </w:tc>
      </w:tr>
      <w:tr w:rsidR="00331B80" w:rsidRPr="0099680C" w:rsidTr="0099680C">
        <w:tc>
          <w:tcPr>
            <w:tcW w:w="1350" w:type="pct"/>
          </w:tcPr>
          <w:p w:rsidR="00331B80" w:rsidRPr="0099680C" w:rsidRDefault="00E71489" w:rsidP="0099680C">
            <w:pPr>
              <w:pStyle w:val="aff8"/>
              <w:ind w:firstLineChars="95" w:firstLine="171"/>
              <w:rPr>
                <w:rFonts w:ascii="Times New Roman"/>
                <w:sz w:val="18"/>
                <w:szCs w:val="18"/>
              </w:rPr>
            </w:pPr>
            <w:r w:rsidRPr="0099680C">
              <w:rPr>
                <w:rFonts w:ascii="Times New Roman"/>
                <w:sz w:val="18"/>
                <w:szCs w:val="18"/>
              </w:rPr>
              <w:t>T</w:t>
            </w:r>
            <w:r w:rsidR="00331B80" w:rsidRPr="0099680C">
              <w:rPr>
                <w:rFonts w:ascii="Times New Roman"/>
                <w:sz w:val="18"/>
                <w:szCs w:val="18"/>
              </w:rPr>
              <w:t>erminator</w:t>
            </w:r>
          </w:p>
        </w:tc>
        <w:tc>
          <w:tcPr>
            <w:tcW w:w="3650" w:type="pct"/>
          </w:tcPr>
          <w:p w:rsidR="00331B80" w:rsidRPr="0099680C" w:rsidRDefault="00331B80" w:rsidP="0099680C">
            <w:pPr>
              <w:pStyle w:val="aff8"/>
              <w:ind w:firstLineChars="95" w:firstLine="171"/>
              <w:rPr>
                <w:rFonts w:ascii="Times New Roman"/>
                <w:sz w:val="18"/>
                <w:szCs w:val="18"/>
              </w:rPr>
            </w:pPr>
            <w:r w:rsidRPr="0099680C">
              <w:rPr>
                <w:rFonts w:ascii="Times New Roman" w:eastAsia="宋体" w:hAnsi="宋体"/>
                <w:sz w:val="18"/>
                <w:szCs w:val="18"/>
              </w:rPr>
              <w:t>用</w:t>
            </w:r>
            <w:r w:rsidRPr="0099680C">
              <w:rPr>
                <w:rFonts w:ascii="Times New Roman"/>
                <w:sz w:val="18"/>
                <w:szCs w:val="18"/>
              </w:rPr>
              <w:t>“&gt;”</w:t>
            </w:r>
            <w:r w:rsidRPr="0099680C">
              <w:rPr>
                <w:rFonts w:ascii="Times New Roman" w:eastAsia="宋体" w:hAnsi="宋体"/>
                <w:sz w:val="18"/>
                <w:szCs w:val="18"/>
              </w:rPr>
              <w:t>或</w:t>
            </w:r>
            <w:r w:rsidRPr="0099680C">
              <w:rPr>
                <w:rFonts w:ascii="Times New Roman"/>
                <w:sz w:val="18"/>
                <w:szCs w:val="18"/>
              </w:rPr>
              <w:t>“;”</w:t>
            </w:r>
            <w:r w:rsidRPr="0099680C">
              <w:rPr>
                <w:rFonts w:ascii="Times New Roman" w:eastAsia="宋体" w:hAnsi="宋体"/>
                <w:sz w:val="18"/>
                <w:szCs w:val="18"/>
              </w:rPr>
              <w:t>表示。</w:t>
            </w:r>
          </w:p>
          <w:p w:rsidR="00331B80" w:rsidRPr="0099680C" w:rsidRDefault="00331B80" w:rsidP="0099680C">
            <w:pPr>
              <w:pStyle w:val="aff8"/>
              <w:ind w:firstLineChars="95" w:firstLine="171"/>
              <w:rPr>
                <w:rFonts w:ascii="Times New Roman"/>
                <w:sz w:val="18"/>
                <w:szCs w:val="18"/>
              </w:rPr>
            </w:pPr>
            <w:r w:rsidRPr="0099680C">
              <w:rPr>
                <w:rFonts w:ascii="Times New Roman"/>
                <w:sz w:val="18"/>
                <w:szCs w:val="18"/>
              </w:rPr>
              <w:t>“&gt;”</w:t>
            </w:r>
            <w:r w:rsidRPr="0099680C">
              <w:rPr>
                <w:rFonts w:ascii="Times New Roman" w:eastAsia="宋体" w:hAnsi="宋体"/>
                <w:sz w:val="18"/>
                <w:szCs w:val="18"/>
              </w:rPr>
              <w:t>表示数据没有结束，还有下一个数据包，等待接收；</w:t>
            </w:r>
          </w:p>
          <w:p w:rsidR="00331B80" w:rsidRPr="0099680C" w:rsidRDefault="00331B80" w:rsidP="0099680C">
            <w:pPr>
              <w:pStyle w:val="aff8"/>
              <w:ind w:firstLineChars="95" w:firstLine="171"/>
              <w:rPr>
                <w:rFonts w:ascii="Times New Roman"/>
                <w:sz w:val="18"/>
                <w:szCs w:val="18"/>
              </w:rPr>
            </w:pPr>
            <w:r w:rsidRPr="0099680C">
              <w:rPr>
                <w:rFonts w:ascii="Times New Roman"/>
                <w:sz w:val="18"/>
                <w:szCs w:val="18"/>
              </w:rPr>
              <w:t>“;”</w:t>
            </w:r>
            <w:r w:rsidRPr="0099680C">
              <w:rPr>
                <w:rFonts w:ascii="Times New Roman" w:eastAsia="宋体" w:hAnsi="宋体"/>
                <w:sz w:val="18"/>
                <w:szCs w:val="18"/>
              </w:rPr>
              <w:t>表示数据全部发送结束，返回数据中只能有一</w:t>
            </w:r>
            <w:r w:rsidRPr="0099680C">
              <w:rPr>
                <w:rFonts w:ascii="Times New Roman"/>
                <w:sz w:val="18"/>
                <w:szCs w:val="18"/>
              </w:rPr>
              <w:t>个“;”</w:t>
            </w:r>
          </w:p>
        </w:tc>
      </w:tr>
    </w:tbl>
    <w:p w:rsidR="0079524B" w:rsidRPr="009E44FF" w:rsidRDefault="0079524B" w:rsidP="0079524B">
      <w:pPr>
        <w:pStyle w:val="aff8"/>
        <w:ind w:firstLineChars="0"/>
        <w:rPr>
          <w:rFonts w:ascii="Times New Roman"/>
        </w:rPr>
      </w:pPr>
    </w:p>
    <w:p w:rsidR="0079524B" w:rsidRDefault="0079524B" w:rsidP="0079524B">
      <w:pPr>
        <w:pStyle w:val="TimesNewRoman0505"/>
      </w:pPr>
      <w:bookmarkStart w:id="1122" w:name="_Toc421958896"/>
      <w:bookmarkStart w:id="1123" w:name="_Toc422211247"/>
      <w:r>
        <w:rPr>
          <w:rFonts w:hint="eastAsia"/>
        </w:rPr>
        <w:t>修订历史</w:t>
      </w:r>
      <w:bookmarkEnd w:id="1122"/>
      <w:bookmarkEnd w:id="1123"/>
    </w:p>
    <w:tbl>
      <w:tblPr>
        <w:tblW w:w="820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3"/>
        <w:gridCol w:w="1134"/>
        <w:gridCol w:w="1261"/>
        <w:gridCol w:w="2160"/>
        <w:gridCol w:w="1260"/>
        <w:gridCol w:w="1260"/>
      </w:tblGrid>
      <w:tr w:rsidR="0079524B" w:rsidTr="00AC29C8">
        <w:tc>
          <w:tcPr>
            <w:tcW w:w="1133" w:type="dxa"/>
          </w:tcPr>
          <w:p w:rsidR="0079524B" w:rsidRPr="00C66B71" w:rsidRDefault="0079524B" w:rsidP="00AC29C8">
            <w:pPr>
              <w:rPr>
                <w:rFonts w:ascii="宋体" w:hAnsi="宋体"/>
                <w:sz w:val="18"/>
                <w:szCs w:val="18"/>
              </w:rPr>
            </w:pPr>
            <w:r w:rsidRPr="00C66B71">
              <w:rPr>
                <w:rFonts w:ascii="宋体" w:hAnsi="宋体" w:hint="eastAsia"/>
                <w:sz w:val="18"/>
                <w:szCs w:val="18"/>
              </w:rPr>
              <w:t>旧版本号</w:t>
            </w:r>
          </w:p>
        </w:tc>
        <w:tc>
          <w:tcPr>
            <w:tcW w:w="1134" w:type="dxa"/>
          </w:tcPr>
          <w:p w:rsidR="0079524B" w:rsidRPr="00C66B71" w:rsidRDefault="0079524B" w:rsidP="00AC29C8">
            <w:pPr>
              <w:rPr>
                <w:rFonts w:ascii="宋体" w:hAnsi="宋体"/>
                <w:sz w:val="18"/>
                <w:szCs w:val="18"/>
              </w:rPr>
            </w:pPr>
            <w:r w:rsidRPr="00C66B71">
              <w:rPr>
                <w:rFonts w:ascii="宋体" w:hAnsi="宋体" w:hint="eastAsia"/>
                <w:sz w:val="18"/>
                <w:szCs w:val="18"/>
              </w:rPr>
              <w:t>新版本号</w:t>
            </w:r>
          </w:p>
        </w:tc>
        <w:tc>
          <w:tcPr>
            <w:tcW w:w="1261" w:type="dxa"/>
          </w:tcPr>
          <w:p w:rsidR="0079524B" w:rsidRPr="00C66B71" w:rsidRDefault="0079524B" w:rsidP="00AC29C8">
            <w:pPr>
              <w:rPr>
                <w:rFonts w:ascii="宋体" w:hAnsi="宋体"/>
                <w:sz w:val="18"/>
                <w:szCs w:val="18"/>
              </w:rPr>
            </w:pPr>
            <w:r w:rsidRPr="00C66B71">
              <w:rPr>
                <w:rFonts w:ascii="宋体" w:hAnsi="宋体" w:hint="eastAsia"/>
                <w:sz w:val="18"/>
                <w:szCs w:val="18"/>
              </w:rPr>
              <w:t>日期</w:t>
            </w:r>
          </w:p>
        </w:tc>
        <w:tc>
          <w:tcPr>
            <w:tcW w:w="2160" w:type="dxa"/>
          </w:tcPr>
          <w:p w:rsidR="0079524B" w:rsidRPr="00C66B71" w:rsidRDefault="0079524B" w:rsidP="00AC29C8">
            <w:pPr>
              <w:rPr>
                <w:rFonts w:ascii="宋体" w:hAnsi="宋体"/>
                <w:sz w:val="18"/>
                <w:szCs w:val="18"/>
              </w:rPr>
            </w:pPr>
            <w:r w:rsidRPr="00C66B71">
              <w:rPr>
                <w:rFonts w:ascii="宋体" w:hAnsi="宋体" w:hint="eastAsia"/>
                <w:sz w:val="18"/>
                <w:szCs w:val="18"/>
              </w:rPr>
              <w:t>修订内容</w:t>
            </w:r>
          </w:p>
        </w:tc>
        <w:tc>
          <w:tcPr>
            <w:tcW w:w="1260" w:type="dxa"/>
          </w:tcPr>
          <w:p w:rsidR="0079524B" w:rsidRPr="00C66B71" w:rsidRDefault="0079524B" w:rsidP="00AC29C8">
            <w:pPr>
              <w:rPr>
                <w:rFonts w:ascii="宋体" w:hAnsi="宋体"/>
                <w:sz w:val="18"/>
                <w:szCs w:val="18"/>
              </w:rPr>
            </w:pPr>
            <w:r w:rsidRPr="00C66B71">
              <w:rPr>
                <w:rFonts w:ascii="宋体" w:hAnsi="宋体" w:hint="eastAsia"/>
                <w:sz w:val="18"/>
                <w:szCs w:val="18"/>
              </w:rPr>
              <w:t>修订执笔人</w:t>
            </w:r>
          </w:p>
        </w:tc>
        <w:tc>
          <w:tcPr>
            <w:tcW w:w="1260" w:type="dxa"/>
          </w:tcPr>
          <w:p w:rsidR="0079524B" w:rsidRPr="00C66B71" w:rsidRDefault="0079524B" w:rsidP="00AC29C8">
            <w:pPr>
              <w:rPr>
                <w:rFonts w:ascii="宋体" w:hAnsi="宋体"/>
                <w:sz w:val="18"/>
                <w:szCs w:val="18"/>
              </w:rPr>
            </w:pPr>
            <w:r w:rsidRPr="00C66B71">
              <w:rPr>
                <w:rFonts w:ascii="宋体" w:hAnsi="宋体" w:hint="eastAsia"/>
                <w:sz w:val="18"/>
                <w:szCs w:val="18"/>
              </w:rPr>
              <w:t>审核人</w:t>
            </w:r>
          </w:p>
        </w:tc>
      </w:tr>
      <w:tr w:rsidR="0079524B" w:rsidTr="00AC29C8">
        <w:tc>
          <w:tcPr>
            <w:tcW w:w="1133" w:type="dxa"/>
          </w:tcPr>
          <w:p w:rsidR="0079524B" w:rsidRPr="00EF6C5F" w:rsidRDefault="0079524B" w:rsidP="00AC29C8">
            <w:pPr>
              <w:rPr>
                <w:rFonts w:ascii="宋体" w:hAnsi="宋体"/>
                <w:sz w:val="18"/>
                <w:szCs w:val="18"/>
              </w:rPr>
            </w:pPr>
            <w:r w:rsidRPr="00EF6C5F">
              <w:rPr>
                <w:rFonts w:ascii="宋体" w:hAnsi="宋体" w:hint="eastAsia"/>
                <w:sz w:val="18"/>
                <w:szCs w:val="18"/>
              </w:rPr>
              <w:t>V0.7.0</w:t>
            </w:r>
          </w:p>
        </w:tc>
        <w:tc>
          <w:tcPr>
            <w:tcW w:w="1134" w:type="dxa"/>
          </w:tcPr>
          <w:p w:rsidR="0079524B" w:rsidRPr="00EF6C5F" w:rsidRDefault="0079524B" w:rsidP="00AC29C8">
            <w:pPr>
              <w:rPr>
                <w:rFonts w:ascii="宋体" w:hAnsi="宋体"/>
                <w:sz w:val="18"/>
                <w:szCs w:val="18"/>
              </w:rPr>
            </w:pPr>
            <w:r w:rsidRPr="00EF6C5F">
              <w:rPr>
                <w:rFonts w:ascii="宋体" w:hAnsi="宋体" w:hint="eastAsia"/>
                <w:sz w:val="18"/>
                <w:szCs w:val="18"/>
              </w:rPr>
              <w:t>V</w:t>
            </w:r>
            <w:smartTag w:uri="urn:schemas-microsoft-com:office:smarttags" w:element="chsdate">
              <w:smartTagPr>
                <w:attr w:name="Year" w:val="1899"/>
                <w:attr w:name="Month" w:val="12"/>
                <w:attr w:name="Day" w:val="30"/>
                <w:attr w:name="IsLunarDate" w:val="False"/>
                <w:attr w:name="IsROCDate" w:val="False"/>
              </w:smartTagPr>
              <w:r w:rsidRPr="00EF6C5F">
                <w:rPr>
                  <w:rFonts w:ascii="宋体" w:hAnsi="宋体" w:hint="eastAsia"/>
                  <w:sz w:val="18"/>
                  <w:szCs w:val="18"/>
                </w:rPr>
                <w:t>1.</w:t>
              </w:r>
              <w:r w:rsidRPr="00EF6C5F">
                <w:rPr>
                  <w:rFonts w:ascii="宋体" w:hAnsi="宋体"/>
                  <w:sz w:val="18"/>
                  <w:szCs w:val="18"/>
                </w:rPr>
                <w:t>0</w:t>
              </w:r>
              <w:r w:rsidRPr="00EF6C5F">
                <w:rPr>
                  <w:rFonts w:ascii="宋体" w:hAnsi="宋体" w:hint="eastAsia"/>
                  <w:sz w:val="18"/>
                  <w:szCs w:val="18"/>
                </w:rPr>
                <w:t>.0</w:t>
              </w:r>
            </w:smartTag>
          </w:p>
        </w:tc>
        <w:tc>
          <w:tcPr>
            <w:tcW w:w="1261" w:type="dxa"/>
          </w:tcPr>
          <w:p w:rsidR="0079524B" w:rsidRPr="00EF6C5F" w:rsidRDefault="0079524B" w:rsidP="00AC29C8">
            <w:pPr>
              <w:rPr>
                <w:rFonts w:ascii="宋体" w:hAnsi="宋体"/>
                <w:sz w:val="18"/>
                <w:szCs w:val="18"/>
              </w:rPr>
            </w:pPr>
            <w:r w:rsidRPr="00EF6C5F">
              <w:rPr>
                <w:rFonts w:ascii="宋体" w:hAnsi="宋体" w:hint="eastAsia"/>
                <w:sz w:val="18"/>
                <w:szCs w:val="18"/>
              </w:rPr>
              <w:t>2015年6月</w:t>
            </w:r>
          </w:p>
        </w:tc>
        <w:tc>
          <w:tcPr>
            <w:tcW w:w="2160" w:type="dxa"/>
          </w:tcPr>
          <w:p w:rsidR="0079524B" w:rsidRPr="00EF6C5F" w:rsidRDefault="003A2A70" w:rsidP="00AC29C8">
            <w:pPr>
              <w:rPr>
                <w:rFonts w:ascii="宋体" w:hAnsi="宋体"/>
                <w:sz w:val="18"/>
                <w:szCs w:val="18"/>
              </w:rPr>
            </w:pPr>
            <w:r w:rsidRPr="00ED2D7D">
              <w:rPr>
                <w:rFonts w:ascii="宋体" w:hAnsi="宋体"/>
                <w:sz w:val="18"/>
                <w:szCs w:val="18"/>
              </w:rPr>
              <w:t>基于</w:t>
            </w:r>
            <w:r>
              <w:rPr>
                <w:rFonts w:ascii="宋体" w:hAnsi="宋体" w:hint="eastAsia"/>
                <w:sz w:val="18"/>
                <w:szCs w:val="18"/>
              </w:rPr>
              <w:t>《</w:t>
            </w:r>
            <w:r w:rsidRPr="00BA3447">
              <w:rPr>
                <w:rFonts w:ascii="宋体" w:hAnsi="宋体" w:hint="eastAsia"/>
                <w:sz w:val="18"/>
                <w:szCs w:val="18"/>
              </w:rPr>
              <w:t>中国移动传输厂商网管系统北向接口技术规范(无源光网络分册)V0.7.0</w:t>
            </w:r>
            <w:r>
              <w:rPr>
                <w:rFonts w:ascii="宋体" w:hAnsi="宋体" w:hint="eastAsia"/>
                <w:sz w:val="18"/>
                <w:szCs w:val="18"/>
              </w:rPr>
              <w:t>》</w:t>
            </w:r>
            <w:r w:rsidRPr="00ED2D7D">
              <w:rPr>
                <w:rFonts w:ascii="宋体" w:hAnsi="宋体"/>
                <w:sz w:val="18"/>
                <w:szCs w:val="18"/>
              </w:rPr>
              <w:t>，参考CCSA《无源光网络（PON）网参络管理技术要求》系列规范，借鉴TMF建模思路，结合中国移动现网需求，形成新版PON北向接口规范，含技术规范1-4部分，附件</w:t>
            </w:r>
            <w:r>
              <w:rPr>
                <w:rFonts w:ascii="宋体" w:hAnsi="宋体" w:hint="eastAsia"/>
                <w:sz w:val="18"/>
                <w:szCs w:val="18"/>
              </w:rPr>
              <w:t>5个</w:t>
            </w:r>
            <w:r w:rsidRPr="00ED2D7D">
              <w:rPr>
                <w:rFonts w:ascii="宋体" w:hAnsi="宋体"/>
                <w:sz w:val="18"/>
                <w:szCs w:val="18"/>
              </w:rPr>
              <w:t>。</w:t>
            </w:r>
          </w:p>
        </w:tc>
        <w:tc>
          <w:tcPr>
            <w:tcW w:w="1260" w:type="dxa"/>
          </w:tcPr>
          <w:p w:rsidR="0079524B" w:rsidRPr="00C66B71" w:rsidRDefault="0079524B" w:rsidP="00AC29C8">
            <w:pPr>
              <w:rPr>
                <w:rFonts w:ascii="宋体" w:hAnsi="宋体"/>
                <w:sz w:val="18"/>
                <w:szCs w:val="18"/>
              </w:rPr>
            </w:pPr>
            <w:r>
              <w:rPr>
                <w:rFonts w:ascii="宋体" w:hAnsi="宋体" w:hint="eastAsia"/>
                <w:sz w:val="18"/>
                <w:szCs w:val="18"/>
              </w:rPr>
              <w:t>吕良栋</w:t>
            </w:r>
          </w:p>
        </w:tc>
        <w:tc>
          <w:tcPr>
            <w:tcW w:w="1260" w:type="dxa"/>
          </w:tcPr>
          <w:p w:rsidR="0079524B" w:rsidRPr="00C66B71" w:rsidRDefault="0079524B" w:rsidP="00AC29C8">
            <w:pPr>
              <w:rPr>
                <w:rFonts w:ascii="宋体" w:hAnsi="宋体"/>
                <w:sz w:val="18"/>
                <w:szCs w:val="18"/>
              </w:rPr>
            </w:pPr>
            <w:r>
              <w:rPr>
                <w:rFonts w:ascii="宋体" w:hAnsi="宋体" w:hint="eastAsia"/>
                <w:sz w:val="18"/>
                <w:szCs w:val="18"/>
              </w:rPr>
              <w:t>成梦虹</w:t>
            </w:r>
          </w:p>
        </w:tc>
      </w:tr>
    </w:tbl>
    <w:p w:rsidR="0079524B" w:rsidRPr="00831FBE" w:rsidRDefault="0079524B" w:rsidP="0079524B">
      <w:pPr>
        <w:pStyle w:val="TimesNewRoman05050"/>
        <w:numPr>
          <w:ilvl w:val="0"/>
          <w:numId w:val="0"/>
        </w:numPr>
      </w:pPr>
      <w:bookmarkStart w:id="1124" w:name="_Toc422211248"/>
      <w:r>
        <w:rPr>
          <w:rFonts w:hint="eastAsia"/>
        </w:rPr>
        <w:t>附录</w:t>
      </w:r>
      <w:r>
        <w:rPr>
          <w:rFonts w:hint="eastAsia"/>
        </w:rPr>
        <w:t xml:space="preserve">A </w:t>
      </w:r>
      <w:r>
        <w:rPr>
          <w:rFonts w:hint="eastAsia"/>
        </w:rPr>
        <w:t>错误码定义</w:t>
      </w:r>
      <w:bookmarkEnd w:id="1124"/>
    </w:p>
    <w:p w:rsidR="0079524B" w:rsidRPr="009E44FF" w:rsidRDefault="0079524B" w:rsidP="0079524B">
      <w:pPr>
        <w:ind w:firstLine="420"/>
        <w:rPr>
          <w:lang w:val="en-GB"/>
        </w:rPr>
      </w:pPr>
      <w:r w:rsidRPr="009E44FF">
        <w:rPr>
          <w:lang w:val="en-GB"/>
        </w:rPr>
        <w:t>错误码定义见下表：</w:t>
      </w:r>
    </w:p>
    <w:p w:rsidR="0079524B" w:rsidRPr="00D46B5E" w:rsidRDefault="0079524B" w:rsidP="0079524B">
      <w:pPr>
        <w:pStyle w:val="a9"/>
        <w:widowControl w:val="0"/>
        <w:numPr>
          <w:ilvl w:val="0"/>
          <w:numId w:val="0"/>
        </w:numPr>
        <w:ind w:left="420"/>
      </w:pPr>
      <w:r>
        <w:rPr>
          <w:rFonts w:hint="eastAsia"/>
        </w:rPr>
        <w:lastRenderedPageBreak/>
        <w:t>表A.1 错误码定义</w:t>
      </w:r>
    </w:p>
    <w:tbl>
      <w:tblPr>
        <w:tblW w:w="7605" w:type="dxa"/>
        <w:tblInd w:w="108" w:type="dxa"/>
        <w:tblLook w:val="0000"/>
      </w:tblPr>
      <w:tblGrid>
        <w:gridCol w:w="4126"/>
        <w:gridCol w:w="1182"/>
        <w:gridCol w:w="4155"/>
      </w:tblGrid>
      <w:tr w:rsidR="0079524B" w:rsidRPr="00A6569A" w:rsidTr="00AC29C8">
        <w:trPr>
          <w:trHeight w:val="630"/>
        </w:trPr>
        <w:tc>
          <w:tcPr>
            <w:tcW w:w="2268" w:type="dxa"/>
            <w:tcBorders>
              <w:top w:val="single" w:sz="4" w:space="0" w:color="auto"/>
              <w:left w:val="single" w:sz="4" w:space="0" w:color="auto"/>
              <w:bottom w:val="single" w:sz="4" w:space="0" w:color="auto"/>
              <w:right w:val="single" w:sz="4" w:space="0" w:color="auto"/>
            </w:tcBorders>
            <w:shd w:val="clear" w:color="auto" w:fill="D9D9D9"/>
            <w:vAlign w:val="center"/>
          </w:tcPr>
          <w:p w:rsidR="0079524B" w:rsidRPr="00A6569A" w:rsidRDefault="0079524B" w:rsidP="00AC29C8">
            <w:r w:rsidRPr="00A6569A">
              <w:t>E</w:t>
            </w:r>
            <w:r w:rsidRPr="00A6569A">
              <w:rPr>
                <w:rFonts w:hint="eastAsia"/>
              </w:rPr>
              <w:t>N</w:t>
            </w:r>
          </w:p>
          <w:p w:rsidR="0079524B" w:rsidRPr="00A6569A" w:rsidRDefault="0079524B" w:rsidP="00AC29C8">
            <w:r w:rsidRPr="00A6569A">
              <w:rPr>
                <w:rFonts w:hint="eastAsia"/>
              </w:rPr>
              <w:t>(e</w:t>
            </w:r>
            <w:r w:rsidRPr="00A6569A">
              <w:t>rror</w:t>
            </w:r>
            <w:r w:rsidRPr="00A6569A">
              <w:rPr>
                <w:rFonts w:hint="eastAsia"/>
              </w:rPr>
              <w:t>-</w:t>
            </w:r>
            <w:r w:rsidRPr="00A6569A">
              <w:t xml:space="preserve"> </w:t>
            </w:r>
            <w:r w:rsidRPr="00A6569A">
              <w:rPr>
                <w:rFonts w:hint="eastAsia"/>
              </w:rPr>
              <w:t>c</w:t>
            </w:r>
            <w:r w:rsidRPr="00A6569A">
              <w:t>ode</w:t>
            </w:r>
            <w:r w:rsidRPr="00A6569A">
              <w:rPr>
                <w:rFonts w:hint="eastAsia"/>
              </w:rPr>
              <w:t>)</w:t>
            </w:r>
          </w:p>
        </w:tc>
        <w:tc>
          <w:tcPr>
            <w:tcW w:w="1182" w:type="dxa"/>
            <w:tcBorders>
              <w:top w:val="single" w:sz="4" w:space="0" w:color="auto"/>
              <w:left w:val="nil"/>
              <w:bottom w:val="single" w:sz="4" w:space="0" w:color="auto"/>
              <w:right w:val="single" w:sz="4" w:space="0" w:color="auto"/>
            </w:tcBorders>
            <w:shd w:val="clear" w:color="auto" w:fill="D9D9D9"/>
            <w:vAlign w:val="center"/>
          </w:tcPr>
          <w:p w:rsidR="0079524B" w:rsidRPr="00A6569A" w:rsidRDefault="0079524B" w:rsidP="00AC29C8">
            <w:r w:rsidRPr="00A6569A">
              <w:t>Error Type</w:t>
            </w:r>
          </w:p>
        </w:tc>
        <w:tc>
          <w:tcPr>
            <w:tcW w:w="4155" w:type="dxa"/>
            <w:tcBorders>
              <w:top w:val="single" w:sz="4" w:space="0" w:color="auto"/>
              <w:left w:val="nil"/>
              <w:bottom w:val="single" w:sz="4" w:space="0" w:color="auto"/>
              <w:right w:val="single" w:sz="4" w:space="0" w:color="auto"/>
            </w:tcBorders>
            <w:shd w:val="clear" w:color="auto" w:fill="D9D9D9"/>
            <w:vAlign w:val="center"/>
          </w:tcPr>
          <w:p w:rsidR="0079524B" w:rsidRPr="00A6569A" w:rsidRDefault="0079524B" w:rsidP="00AC29C8">
            <w:r w:rsidRPr="00A6569A">
              <w:t>E</w:t>
            </w:r>
            <w:r w:rsidRPr="00A6569A">
              <w:rPr>
                <w:rFonts w:hint="eastAsia"/>
              </w:rPr>
              <w:t>NDESC</w:t>
            </w:r>
            <w:r w:rsidRPr="00A6569A">
              <w:t xml:space="preserve"> (error-description)</w:t>
            </w:r>
          </w:p>
        </w:tc>
      </w:tr>
      <w:tr w:rsidR="0079524B" w:rsidRPr="00A6569A" w:rsidTr="00AC29C8">
        <w:trPr>
          <w:trHeight w:val="315"/>
        </w:trPr>
        <w:tc>
          <w:tcPr>
            <w:tcW w:w="2268" w:type="dxa"/>
            <w:tcBorders>
              <w:top w:val="nil"/>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r w:rsidRPr="00A6569A">
              <w:t>IRNE</w:t>
            </w:r>
          </w:p>
        </w:tc>
        <w:tc>
          <w:tcPr>
            <w:tcW w:w="1182"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INPUT</w:t>
            </w:r>
          </w:p>
        </w:tc>
        <w:tc>
          <w:tcPr>
            <w:tcW w:w="4155"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resource does not exist</w:t>
            </w:r>
          </w:p>
        </w:tc>
      </w:tr>
      <w:tr w:rsidR="0079524B" w:rsidRPr="00A6569A" w:rsidTr="00AC29C8">
        <w:trPr>
          <w:trHeight w:val="315"/>
        </w:trPr>
        <w:tc>
          <w:tcPr>
            <w:tcW w:w="2268" w:type="dxa"/>
            <w:tcBorders>
              <w:top w:val="nil"/>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r w:rsidRPr="00A6569A">
              <w:rPr>
                <w:rFonts w:hint="eastAsia"/>
              </w:rPr>
              <w:t>IRAE</w:t>
            </w:r>
          </w:p>
        </w:tc>
        <w:tc>
          <w:tcPr>
            <w:tcW w:w="1182"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rPr>
                <w:rFonts w:hint="eastAsia"/>
              </w:rPr>
              <w:t>INPUT</w:t>
            </w:r>
          </w:p>
        </w:tc>
        <w:tc>
          <w:tcPr>
            <w:tcW w:w="4155"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 xml:space="preserve">resource </w:t>
            </w:r>
            <w:r w:rsidRPr="00A6569A">
              <w:rPr>
                <w:rFonts w:hint="eastAsia"/>
              </w:rPr>
              <w:t>already</w:t>
            </w:r>
            <w:r w:rsidRPr="00A6569A">
              <w:t xml:space="preserve"> exist</w:t>
            </w:r>
          </w:p>
        </w:tc>
      </w:tr>
      <w:tr w:rsidR="0079524B" w:rsidRPr="00A6569A" w:rsidTr="00AC29C8">
        <w:trPr>
          <w:trHeight w:val="315"/>
        </w:trPr>
        <w:tc>
          <w:tcPr>
            <w:tcW w:w="2268" w:type="dxa"/>
            <w:tcBorders>
              <w:top w:val="nil"/>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r w:rsidRPr="00A6569A">
              <w:rPr>
                <w:rFonts w:hint="eastAsia"/>
              </w:rPr>
              <w:t>IRC(ONUID/ONUNO/NAME/PWD/SVLAN/CVLAN)</w:t>
            </w:r>
          </w:p>
        </w:tc>
        <w:tc>
          <w:tcPr>
            <w:tcW w:w="1182"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rPr>
                <w:rFonts w:hint="eastAsia"/>
              </w:rPr>
              <w:t>INPUT</w:t>
            </w:r>
          </w:p>
        </w:tc>
        <w:tc>
          <w:tcPr>
            <w:tcW w:w="4155"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rPr>
                <w:rFonts w:hint="eastAsia"/>
              </w:rPr>
              <w:t>resource conflict</w:t>
            </w:r>
            <w:r w:rsidRPr="00A6569A">
              <w:rPr>
                <w:rFonts w:hint="eastAsia"/>
              </w:rPr>
              <w:t>（</w:t>
            </w:r>
            <w:r w:rsidRPr="00A6569A">
              <w:rPr>
                <w:rFonts w:hint="eastAsia"/>
              </w:rPr>
              <w:t>ONUID/ONUNO/NAME/PWD/SVLAN/CVLAN</w:t>
            </w:r>
            <w:r w:rsidRPr="00A6569A">
              <w:rPr>
                <w:rFonts w:hint="eastAsia"/>
              </w:rPr>
              <w:t>），括号中包括具体发生冲突的项</w:t>
            </w:r>
          </w:p>
        </w:tc>
      </w:tr>
      <w:tr w:rsidR="0079524B" w:rsidRPr="00A6569A" w:rsidTr="00AC29C8">
        <w:trPr>
          <w:trHeight w:val="315"/>
        </w:trPr>
        <w:tc>
          <w:tcPr>
            <w:tcW w:w="2268" w:type="dxa"/>
            <w:tcBorders>
              <w:top w:val="nil"/>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r w:rsidRPr="00A6569A">
              <w:t>IANE</w:t>
            </w:r>
          </w:p>
        </w:tc>
        <w:tc>
          <w:tcPr>
            <w:tcW w:w="1182"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INPUT</w:t>
            </w:r>
          </w:p>
        </w:tc>
        <w:tc>
          <w:tcPr>
            <w:tcW w:w="4155"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the alarm does not exist</w:t>
            </w:r>
          </w:p>
        </w:tc>
      </w:tr>
      <w:tr w:rsidR="0079524B" w:rsidRPr="00A6569A" w:rsidTr="00AC29C8">
        <w:trPr>
          <w:trHeight w:val="315"/>
        </w:trPr>
        <w:tc>
          <w:tcPr>
            <w:tcW w:w="2268" w:type="dxa"/>
            <w:tcBorders>
              <w:top w:val="nil"/>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r w:rsidRPr="00A6569A">
              <w:t>IMP</w:t>
            </w:r>
          </w:p>
        </w:tc>
        <w:tc>
          <w:tcPr>
            <w:tcW w:w="1182"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INPUT</w:t>
            </w:r>
          </w:p>
        </w:tc>
        <w:tc>
          <w:tcPr>
            <w:tcW w:w="4155"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missing parameter</w:t>
            </w:r>
          </w:p>
        </w:tc>
      </w:tr>
      <w:tr w:rsidR="0079524B" w:rsidRPr="00A6569A" w:rsidTr="00AC29C8">
        <w:trPr>
          <w:trHeight w:val="315"/>
        </w:trPr>
        <w:tc>
          <w:tcPr>
            <w:tcW w:w="2268" w:type="dxa"/>
            <w:tcBorders>
              <w:top w:val="nil"/>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r w:rsidRPr="00A6569A">
              <w:t>IIPF</w:t>
            </w:r>
          </w:p>
        </w:tc>
        <w:tc>
          <w:tcPr>
            <w:tcW w:w="1182"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INPUT</w:t>
            </w:r>
          </w:p>
        </w:tc>
        <w:tc>
          <w:tcPr>
            <w:tcW w:w="4155"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invalid parameter format</w:t>
            </w:r>
          </w:p>
        </w:tc>
      </w:tr>
      <w:tr w:rsidR="0079524B" w:rsidRPr="00A6569A" w:rsidTr="00AC29C8">
        <w:trPr>
          <w:trHeight w:val="315"/>
        </w:trPr>
        <w:tc>
          <w:tcPr>
            <w:tcW w:w="2268" w:type="dxa"/>
            <w:tcBorders>
              <w:top w:val="nil"/>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r w:rsidRPr="00A6569A">
              <w:t>IIPE</w:t>
            </w:r>
          </w:p>
        </w:tc>
        <w:tc>
          <w:tcPr>
            <w:tcW w:w="1182"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INPUT</w:t>
            </w:r>
          </w:p>
        </w:tc>
        <w:tc>
          <w:tcPr>
            <w:tcW w:w="4155"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input parameter error</w:t>
            </w:r>
          </w:p>
        </w:tc>
      </w:tr>
      <w:tr w:rsidR="0079524B" w:rsidRPr="00A6569A" w:rsidTr="00AC29C8">
        <w:trPr>
          <w:trHeight w:val="315"/>
        </w:trPr>
        <w:tc>
          <w:tcPr>
            <w:tcW w:w="2268" w:type="dxa"/>
            <w:tcBorders>
              <w:top w:val="nil"/>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r w:rsidRPr="00A6569A">
              <w:t>DDNS</w:t>
            </w:r>
          </w:p>
        </w:tc>
        <w:tc>
          <w:tcPr>
            <w:tcW w:w="1182"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DEVICE</w:t>
            </w:r>
          </w:p>
        </w:tc>
        <w:tc>
          <w:tcPr>
            <w:tcW w:w="4155"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 xml:space="preserve">device may not support this operation </w:t>
            </w:r>
          </w:p>
        </w:tc>
      </w:tr>
      <w:tr w:rsidR="0079524B" w:rsidRPr="00A6569A" w:rsidTr="00AC29C8">
        <w:trPr>
          <w:trHeight w:val="315"/>
        </w:trPr>
        <w:tc>
          <w:tcPr>
            <w:tcW w:w="2268" w:type="dxa"/>
            <w:tcBorders>
              <w:top w:val="nil"/>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r w:rsidRPr="00A6569A">
              <w:t>DDOF</w:t>
            </w:r>
          </w:p>
        </w:tc>
        <w:tc>
          <w:tcPr>
            <w:tcW w:w="1182"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DEVICE</w:t>
            </w:r>
          </w:p>
        </w:tc>
        <w:tc>
          <w:tcPr>
            <w:tcW w:w="4155"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device operation failed</w:t>
            </w:r>
          </w:p>
        </w:tc>
      </w:tr>
      <w:tr w:rsidR="0079524B" w:rsidRPr="00A6569A" w:rsidTr="00AC29C8">
        <w:trPr>
          <w:trHeight w:val="315"/>
        </w:trPr>
        <w:tc>
          <w:tcPr>
            <w:tcW w:w="2268" w:type="dxa"/>
            <w:tcBorders>
              <w:top w:val="nil"/>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r w:rsidRPr="00A6569A">
              <w:t>DDB</w:t>
            </w:r>
          </w:p>
        </w:tc>
        <w:tc>
          <w:tcPr>
            <w:tcW w:w="1182"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DEVICE</w:t>
            </w:r>
          </w:p>
        </w:tc>
        <w:tc>
          <w:tcPr>
            <w:tcW w:w="4155"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device is busy</w:t>
            </w:r>
          </w:p>
        </w:tc>
      </w:tr>
      <w:tr w:rsidR="0079524B" w:rsidRPr="00A6569A" w:rsidTr="00AC29C8">
        <w:trPr>
          <w:trHeight w:val="315"/>
        </w:trPr>
        <w:tc>
          <w:tcPr>
            <w:tcW w:w="2268" w:type="dxa"/>
            <w:tcBorders>
              <w:top w:val="nil"/>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r w:rsidRPr="00A6569A">
              <w:t>SENS</w:t>
            </w:r>
          </w:p>
        </w:tc>
        <w:tc>
          <w:tcPr>
            <w:tcW w:w="1182"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SYSTEM</w:t>
            </w:r>
          </w:p>
        </w:tc>
        <w:tc>
          <w:tcPr>
            <w:tcW w:w="4155"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 xml:space="preserve">EMS may not support this operation </w:t>
            </w:r>
          </w:p>
        </w:tc>
      </w:tr>
      <w:tr w:rsidR="0079524B" w:rsidRPr="00A6569A" w:rsidTr="00AC29C8">
        <w:trPr>
          <w:trHeight w:val="315"/>
        </w:trPr>
        <w:tc>
          <w:tcPr>
            <w:tcW w:w="2268" w:type="dxa"/>
            <w:tcBorders>
              <w:top w:val="nil"/>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r w:rsidRPr="00A6569A">
              <w:t>SEOF</w:t>
            </w:r>
          </w:p>
        </w:tc>
        <w:tc>
          <w:tcPr>
            <w:tcW w:w="1182"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SYSTEM</w:t>
            </w:r>
          </w:p>
        </w:tc>
        <w:tc>
          <w:tcPr>
            <w:tcW w:w="4155"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EMS operation failed</w:t>
            </w:r>
          </w:p>
        </w:tc>
      </w:tr>
      <w:tr w:rsidR="0079524B" w:rsidRPr="00A6569A" w:rsidTr="00AC29C8">
        <w:trPr>
          <w:trHeight w:val="315"/>
        </w:trPr>
        <w:tc>
          <w:tcPr>
            <w:tcW w:w="2268" w:type="dxa"/>
            <w:tcBorders>
              <w:top w:val="nil"/>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r w:rsidRPr="00A6569A">
              <w:t>EEEH</w:t>
            </w:r>
          </w:p>
        </w:tc>
        <w:tc>
          <w:tcPr>
            <w:tcW w:w="1182"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EXCEPTION</w:t>
            </w:r>
          </w:p>
        </w:tc>
        <w:tc>
          <w:tcPr>
            <w:tcW w:w="4155"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EMS exception happens</w:t>
            </w:r>
          </w:p>
        </w:tc>
      </w:tr>
      <w:tr w:rsidR="0079524B" w:rsidRPr="00A6569A" w:rsidTr="00AC29C8">
        <w:trPr>
          <w:trHeight w:val="315"/>
        </w:trPr>
        <w:tc>
          <w:tcPr>
            <w:tcW w:w="2268" w:type="dxa"/>
            <w:tcBorders>
              <w:top w:val="nil"/>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r w:rsidRPr="00A6569A">
              <w:t>TUB</w:t>
            </w:r>
          </w:p>
        </w:tc>
        <w:tc>
          <w:tcPr>
            <w:tcW w:w="1182"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TEST</w:t>
            </w:r>
          </w:p>
        </w:tc>
        <w:tc>
          <w:tcPr>
            <w:tcW w:w="4155"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user is busy</w:t>
            </w:r>
          </w:p>
        </w:tc>
      </w:tr>
      <w:tr w:rsidR="0079524B" w:rsidRPr="00A6569A" w:rsidTr="00AC29C8">
        <w:trPr>
          <w:trHeight w:val="315"/>
        </w:trPr>
        <w:tc>
          <w:tcPr>
            <w:tcW w:w="2268" w:type="dxa"/>
            <w:tcBorders>
              <w:top w:val="nil"/>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r w:rsidRPr="00A6569A">
              <w:t>TUT</w:t>
            </w:r>
          </w:p>
        </w:tc>
        <w:tc>
          <w:tcPr>
            <w:tcW w:w="1182"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TEST</w:t>
            </w:r>
          </w:p>
        </w:tc>
        <w:tc>
          <w:tcPr>
            <w:tcW w:w="4155"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user is testing</w:t>
            </w:r>
          </w:p>
        </w:tc>
      </w:tr>
      <w:tr w:rsidR="0079524B" w:rsidRPr="00A6569A" w:rsidTr="00AC29C8">
        <w:trPr>
          <w:trHeight w:val="315"/>
        </w:trPr>
        <w:tc>
          <w:tcPr>
            <w:tcW w:w="2268" w:type="dxa"/>
            <w:tcBorders>
              <w:top w:val="nil"/>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r w:rsidRPr="00A6569A">
              <w:t>TTMB</w:t>
            </w:r>
          </w:p>
        </w:tc>
        <w:tc>
          <w:tcPr>
            <w:tcW w:w="1182"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TEST</w:t>
            </w:r>
          </w:p>
        </w:tc>
        <w:tc>
          <w:tcPr>
            <w:tcW w:w="4155" w:type="dxa"/>
            <w:tcBorders>
              <w:top w:val="nil"/>
              <w:left w:val="nil"/>
              <w:bottom w:val="single" w:sz="4" w:space="0" w:color="auto"/>
              <w:right w:val="single" w:sz="4" w:space="0" w:color="auto"/>
            </w:tcBorders>
            <w:shd w:val="clear" w:color="auto" w:fill="auto"/>
            <w:noWrap/>
            <w:vAlign w:val="center"/>
          </w:tcPr>
          <w:p w:rsidR="0079524B" w:rsidRPr="00A6569A" w:rsidRDefault="0079524B" w:rsidP="00AC29C8">
            <w:r w:rsidRPr="00A6569A">
              <w:t>test module is busy</w:t>
            </w:r>
          </w:p>
        </w:tc>
      </w:tr>
    </w:tbl>
    <w:p w:rsidR="0079524B" w:rsidRPr="00334700" w:rsidRDefault="0079524B" w:rsidP="0079524B">
      <w:pPr>
        <w:sectPr w:rsidR="0079524B" w:rsidRPr="00334700">
          <w:footerReference w:type="default" r:id="rId28"/>
          <w:pgSz w:w="11907" w:h="16839"/>
          <w:pgMar w:top="1418" w:right="1134" w:bottom="1134" w:left="1418" w:header="1021" w:footer="851" w:gutter="0"/>
          <w:pgNumType w:start="1"/>
          <w:cols w:space="425"/>
          <w:docGrid w:type="lines" w:linePitch="312"/>
        </w:sectPr>
      </w:pPr>
    </w:p>
    <w:p w:rsidR="0079524B" w:rsidRDefault="0079524B" w:rsidP="0079524B">
      <w:pPr>
        <w:pStyle w:val="TimesNewRoman05050"/>
        <w:numPr>
          <w:ilvl w:val="0"/>
          <w:numId w:val="0"/>
        </w:numPr>
      </w:pPr>
      <w:bookmarkStart w:id="1125" w:name="_Toc388975694"/>
      <w:bookmarkStart w:id="1126" w:name="_Toc421775032"/>
      <w:bookmarkStart w:id="1127" w:name="_Toc422211249"/>
      <w:r>
        <w:rPr>
          <w:rFonts w:hint="eastAsia"/>
        </w:rPr>
        <w:lastRenderedPageBreak/>
        <w:t>附录</w:t>
      </w:r>
      <w:r>
        <w:rPr>
          <w:rFonts w:hint="eastAsia"/>
        </w:rPr>
        <w:t xml:space="preserve">B </w:t>
      </w:r>
      <w:r>
        <w:rPr>
          <w:rFonts w:hint="eastAsia"/>
        </w:rPr>
        <w:t>文件接口命名规则</w:t>
      </w:r>
      <w:bookmarkEnd w:id="1125"/>
      <w:bookmarkEnd w:id="1126"/>
      <w:bookmarkEnd w:id="1127"/>
    </w:p>
    <w:p w:rsidR="0079524B" w:rsidRDefault="0079524B" w:rsidP="0079524B">
      <w:pPr>
        <w:rPr>
          <w:b/>
          <w:color w:val="000000"/>
        </w:rPr>
      </w:pPr>
      <w:bookmarkStart w:id="1128" w:name="_Toc324261995"/>
      <w:r w:rsidRPr="001E4C65">
        <w:rPr>
          <w:rFonts w:hint="eastAsia"/>
          <w:b/>
          <w:color w:val="000000"/>
        </w:rPr>
        <w:t>文件的命名</w:t>
      </w:r>
      <w:bookmarkEnd w:id="1128"/>
    </w:p>
    <w:p w:rsidR="0079524B" w:rsidRDefault="0079524B" w:rsidP="0079524B">
      <w:pPr>
        <w:pStyle w:val="QB"/>
      </w:pPr>
      <w:r>
        <w:rPr>
          <w:rFonts w:hint="eastAsia"/>
        </w:rPr>
        <w:t>文件的命名规则为：</w:t>
      </w:r>
    </w:p>
    <w:p w:rsidR="0079524B" w:rsidRDefault="0079524B" w:rsidP="0079524B">
      <w:pPr>
        <w:pStyle w:val="QB"/>
      </w:pPr>
      <w:r>
        <w:rPr>
          <w:rFonts w:hint="eastAsia"/>
        </w:rPr>
        <w:t>原始的文件命名：</w:t>
      </w:r>
      <w:r>
        <w:t>&lt;</w:t>
      </w:r>
      <w:r>
        <w:rPr>
          <w:rFonts w:hint="eastAsia"/>
        </w:rPr>
        <w:t>参考模型</w:t>
      </w:r>
      <w:r>
        <w:t>&gt;</w:t>
      </w:r>
      <w:r>
        <w:rPr>
          <w:rFonts w:hint="eastAsia"/>
        </w:rPr>
        <w:t>-</w:t>
      </w:r>
      <w:r>
        <w:t>&lt;</w:t>
      </w:r>
      <w:r>
        <w:rPr>
          <w:rFonts w:hint="eastAsia"/>
        </w:rPr>
        <w:t>日期与时间</w:t>
      </w:r>
      <w:r>
        <w:t>&gt;[</w:t>
      </w:r>
      <w:r>
        <w:rPr>
          <w:rFonts w:hint="eastAsia"/>
        </w:rPr>
        <w:t>-</w:t>
      </w:r>
      <w:r>
        <w:t>P&lt;ii&gt;].xml</w:t>
      </w:r>
      <w:r>
        <w:rPr>
          <w:rFonts w:hint="eastAsia"/>
        </w:rPr>
        <w:t>或者</w:t>
      </w:r>
      <w:r>
        <w:t>&lt;</w:t>
      </w:r>
      <w:r>
        <w:rPr>
          <w:rFonts w:hint="eastAsia"/>
        </w:rPr>
        <w:t>参考模型</w:t>
      </w:r>
      <w:r>
        <w:t>&gt;</w:t>
      </w:r>
      <w:r>
        <w:rPr>
          <w:rFonts w:hint="eastAsia"/>
        </w:rPr>
        <w:t>-</w:t>
      </w:r>
      <w:r>
        <w:t>&lt;</w:t>
      </w:r>
      <w:r>
        <w:rPr>
          <w:rFonts w:hint="eastAsia"/>
        </w:rPr>
        <w:t>日期与时间</w:t>
      </w:r>
      <w:r>
        <w:t>&gt;[P&lt;ii&gt;].</w:t>
      </w:r>
      <w:r>
        <w:rPr>
          <w:rFonts w:hint="eastAsia"/>
        </w:rPr>
        <w:t>csv</w:t>
      </w:r>
    </w:p>
    <w:p w:rsidR="0079524B" w:rsidRDefault="0079524B" w:rsidP="0079524B">
      <w:pPr>
        <w:pStyle w:val="QB"/>
      </w:pPr>
      <w:r>
        <w:rPr>
          <w:rFonts w:hint="eastAsia"/>
        </w:rPr>
        <w:t>打包压缩后的文件命名：</w:t>
      </w:r>
      <w:r>
        <w:t>&lt;</w:t>
      </w:r>
      <w:r>
        <w:rPr>
          <w:rFonts w:hint="eastAsia"/>
        </w:rPr>
        <w:t>参考模型</w:t>
      </w:r>
      <w:r>
        <w:t>&gt;</w:t>
      </w:r>
      <w:r>
        <w:rPr>
          <w:rFonts w:hint="eastAsia"/>
        </w:rPr>
        <w:t>-</w:t>
      </w:r>
      <w:r>
        <w:t>&lt;</w:t>
      </w:r>
      <w:r>
        <w:rPr>
          <w:rFonts w:hint="eastAsia"/>
        </w:rPr>
        <w:t>日期与时间</w:t>
      </w:r>
      <w:r>
        <w:t>&gt;[</w:t>
      </w:r>
      <w:r>
        <w:rPr>
          <w:rFonts w:hint="eastAsia"/>
        </w:rPr>
        <w:t>-</w:t>
      </w:r>
      <w:r>
        <w:t>P&lt;ii&gt;].xml</w:t>
      </w:r>
      <w:r>
        <w:rPr>
          <w:rFonts w:hint="eastAsia"/>
        </w:rPr>
        <w:t>.[tar/zip].[gz]</w:t>
      </w:r>
      <w:r w:rsidRPr="004E4761">
        <w:rPr>
          <w:rFonts w:hint="eastAsia"/>
        </w:rPr>
        <w:t xml:space="preserve"> </w:t>
      </w:r>
      <w:r>
        <w:rPr>
          <w:rFonts w:hint="eastAsia"/>
        </w:rPr>
        <w:t>或者</w:t>
      </w:r>
      <w:r>
        <w:t>&lt;</w:t>
      </w:r>
      <w:r>
        <w:rPr>
          <w:rFonts w:hint="eastAsia"/>
        </w:rPr>
        <w:t>参考模型</w:t>
      </w:r>
      <w:r>
        <w:t>&gt;</w:t>
      </w:r>
      <w:r>
        <w:rPr>
          <w:rFonts w:hint="eastAsia"/>
        </w:rPr>
        <w:t>-</w:t>
      </w:r>
      <w:r>
        <w:t>&lt;</w:t>
      </w:r>
      <w:r>
        <w:rPr>
          <w:rFonts w:hint="eastAsia"/>
        </w:rPr>
        <w:t>日期与时间</w:t>
      </w:r>
      <w:r>
        <w:t>&gt;[</w:t>
      </w:r>
      <w:r>
        <w:rPr>
          <w:rFonts w:hint="eastAsia"/>
        </w:rPr>
        <w:t>-</w:t>
      </w:r>
      <w:r>
        <w:t>P&lt;ii&gt;].</w:t>
      </w:r>
      <w:r>
        <w:rPr>
          <w:rFonts w:hint="eastAsia"/>
        </w:rPr>
        <w:t>csv.[tar/zip].[gz]</w:t>
      </w:r>
    </w:p>
    <w:p w:rsidR="0079524B" w:rsidRDefault="0079524B" w:rsidP="0079524B">
      <w:pPr>
        <w:pStyle w:val="QB"/>
      </w:pPr>
      <w:r>
        <w:rPr>
          <w:rFonts w:hint="eastAsia"/>
        </w:rPr>
        <w:t>文件名中各部分的取值说明如下：</w:t>
      </w:r>
    </w:p>
    <w:p w:rsidR="0079524B" w:rsidRDefault="0079524B" w:rsidP="0079524B">
      <w:pPr>
        <w:pStyle w:val="afffff9"/>
        <w:numPr>
          <w:ilvl w:val="0"/>
          <w:numId w:val="27"/>
        </w:numPr>
        <w:adjustRightInd w:val="0"/>
        <w:ind w:firstLineChars="0"/>
        <w:jc w:val="left"/>
        <w:textAlignment w:val="baseline"/>
      </w:pPr>
      <w:r>
        <w:t>&lt;</w:t>
      </w:r>
      <w:r>
        <w:rPr>
          <w:rFonts w:hint="eastAsia"/>
        </w:rPr>
        <w:t>参考模型</w:t>
      </w:r>
      <w:r>
        <w:t>&gt;</w:t>
      </w:r>
      <w:r>
        <w:rPr>
          <w:rFonts w:hint="eastAsia"/>
        </w:rPr>
        <w:t>：必选字段，标识配置文件遵循的网络资源模型标准。它可以进一步分解为：</w:t>
      </w:r>
      <w:r>
        <w:t>[&lt;</w:t>
      </w:r>
      <w:r>
        <w:rPr>
          <w:rFonts w:hint="eastAsia"/>
        </w:rPr>
        <w:t>网络资源模型发布方</w:t>
      </w:r>
      <w:r>
        <w:t>&gt;</w:t>
      </w:r>
      <w:r>
        <w:rPr>
          <w:rFonts w:hint="eastAsia"/>
        </w:rPr>
        <w:t>-</w:t>
      </w:r>
      <w:r>
        <w:t>]&lt;</w:t>
      </w:r>
      <w:r>
        <w:rPr>
          <w:rFonts w:hint="eastAsia"/>
        </w:rPr>
        <w:t>网元类型</w:t>
      </w:r>
      <w:r>
        <w:t>&gt;-&lt;</w:t>
      </w:r>
      <w:r>
        <w:rPr>
          <w:rFonts w:hint="eastAsia"/>
        </w:rPr>
        <w:t>网络资源模型类型</w:t>
      </w:r>
      <w:r>
        <w:t>&gt;-&lt;</w:t>
      </w:r>
      <w:r>
        <w:rPr>
          <w:rFonts w:hint="eastAsia"/>
        </w:rPr>
        <w:t>版本</w:t>
      </w:r>
      <w:r>
        <w:t>&gt;</w:t>
      </w:r>
    </w:p>
    <w:p w:rsidR="0079524B" w:rsidRDefault="0079524B" w:rsidP="0079524B">
      <w:pPr>
        <w:pStyle w:val="afffff9"/>
        <w:numPr>
          <w:ilvl w:val="1"/>
          <w:numId w:val="27"/>
        </w:numPr>
        <w:adjustRightInd w:val="0"/>
        <w:ind w:firstLineChars="0"/>
        <w:jc w:val="left"/>
        <w:textAlignment w:val="baseline"/>
      </w:pPr>
      <w:r>
        <w:t>[&lt;</w:t>
      </w:r>
      <w:r>
        <w:rPr>
          <w:rFonts w:hint="eastAsia"/>
        </w:rPr>
        <w:t>网络资源模型发布方</w:t>
      </w:r>
      <w:r>
        <w:t>&gt;-]</w:t>
      </w:r>
      <w:r>
        <w:rPr>
          <w:rFonts w:hint="eastAsia"/>
        </w:rPr>
        <w:t>：可选字段，用于标识发布网络资源模型标准的单位，如“</w:t>
      </w:r>
      <w:r>
        <w:rPr>
          <w:rFonts w:hint="eastAsia"/>
        </w:rPr>
        <w:t>CMCC</w:t>
      </w:r>
      <w:r>
        <w:t>-</w:t>
      </w:r>
      <w:r>
        <w:rPr>
          <w:rFonts w:hint="eastAsia"/>
        </w:rPr>
        <w:t>”等。当要同时启用不同来源的网络资源模型标准时，用此字段来区分文件。</w:t>
      </w:r>
    </w:p>
    <w:p w:rsidR="0079524B" w:rsidRDefault="0079524B" w:rsidP="0079524B">
      <w:pPr>
        <w:pStyle w:val="afffff9"/>
        <w:numPr>
          <w:ilvl w:val="1"/>
          <w:numId w:val="27"/>
        </w:numPr>
        <w:adjustRightInd w:val="0"/>
        <w:ind w:firstLineChars="0"/>
        <w:jc w:val="left"/>
        <w:textAlignment w:val="baseline"/>
      </w:pPr>
      <w:r>
        <w:t>&lt;</w:t>
      </w:r>
      <w:r>
        <w:rPr>
          <w:rFonts w:hint="eastAsia"/>
        </w:rPr>
        <w:t>网元类型</w:t>
      </w:r>
      <w:r>
        <w:t>&gt;</w:t>
      </w:r>
      <w:r>
        <w:rPr>
          <w:rFonts w:hint="eastAsia"/>
        </w:rPr>
        <w:t>：标识配置文件适用的网元类型，</w:t>
      </w:r>
      <w:r w:rsidRPr="008C4635">
        <w:rPr>
          <w:rFonts w:hint="eastAsia"/>
        </w:rPr>
        <w:t>按照</w:t>
      </w:r>
      <w:r w:rsidRPr="008C4635">
        <w:t>EMS</w:t>
      </w:r>
      <w:r>
        <w:rPr>
          <w:rFonts w:hint="eastAsia"/>
        </w:rPr>
        <w:t>所管理的网元类型来填写。如“</w:t>
      </w:r>
      <w:r>
        <w:rPr>
          <w:rFonts w:hint="eastAsia"/>
        </w:rPr>
        <w:t>OTN</w:t>
      </w:r>
      <w:r>
        <w:rPr>
          <w:rFonts w:hint="eastAsia"/>
        </w:rPr>
        <w:t>”、“</w:t>
      </w:r>
      <w:r>
        <w:rPr>
          <w:rFonts w:hint="eastAsia"/>
        </w:rPr>
        <w:t>PTN</w:t>
      </w:r>
      <w:r>
        <w:rPr>
          <w:rFonts w:hint="eastAsia"/>
        </w:rPr>
        <w:t>”、“</w:t>
      </w:r>
      <w:r>
        <w:rPr>
          <w:rFonts w:hint="eastAsia"/>
        </w:rPr>
        <w:t>WDM</w:t>
      </w:r>
      <w:r>
        <w:rPr>
          <w:rFonts w:hint="eastAsia"/>
        </w:rPr>
        <w:t>”、“</w:t>
      </w:r>
      <w:r>
        <w:rPr>
          <w:rFonts w:hint="eastAsia"/>
        </w:rPr>
        <w:t>SDH</w:t>
      </w:r>
      <w:r>
        <w:rPr>
          <w:rFonts w:hint="eastAsia"/>
        </w:rPr>
        <w:t>”、“</w:t>
      </w:r>
      <w:r>
        <w:rPr>
          <w:rFonts w:hint="eastAsia"/>
        </w:rPr>
        <w:t>PON</w:t>
      </w:r>
      <w:r>
        <w:rPr>
          <w:rFonts w:hint="eastAsia"/>
        </w:rPr>
        <w:t>”，以上五类任意两类及以上混合组网取值为“</w:t>
      </w:r>
      <w:r>
        <w:rPr>
          <w:rFonts w:hint="eastAsia"/>
        </w:rPr>
        <w:t>MIX</w:t>
      </w:r>
      <w:r>
        <w:rPr>
          <w:rFonts w:hint="eastAsia"/>
        </w:rPr>
        <w:t>”。</w:t>
      </w:r>
    </w:p>
    <w:p w:rsidR="0079524B" w:rsidRDefault="0079524B" w:rsidP="0079524B">
      <w:pPr>
        <w:pStyle w:val="afffff9"/>
        <w:numPr>
          <w:ilvl w:val="1"/>
          <w:numId w:val="27"/>
        </w:numPr>
        <w:adjustRightInd w:val="0"/>
        <w:ind w:firstLineChars="0"/>
        <w:jc w:val="left"/>
        <w:textAlignment w:val="baseline"/>
      </w:pPr>
      <w:r>
        <w:rPr>
          <w:rFonts w:hint="eastAsia"/>
        </w:rPr>
        <w:t>&lt;</w:t>
      </w:r>
      <w:r>
        <w:rPr>
          <w:rFonts w:hint="eastAsia"/>
        </w:rPr>
        <w:t>网络资源模型类型</w:t>
      </w:r>
      <w:r>
        <w:rPr>
          <w:rFonts w:hint="eastAsia"/>
        </w:rPr>
        <w:t>&gt;</w:t>
      </w:r>
      <w:r>
        <w:rPr>
          <w:rFonts w:hint="eastAsia"/>
        </w:rPr>
        <w:t>：取值为“</w:t>
      </w:r>
      <w:r>
        <w:t>NRM</w:t>
      </w:r>
      <w:r>
        <w:rPr>
          <w:rFonts w:hint="eastAsia"/>
        </w:rPr>
        <w:t>_&lt;</w:t>
      </w:r>
      <w:r>
        <w:rPr>
          <w:rFonts w:hint="eastAsia"/>
        </w:rPr>
        <w:t>对象类型</w:t>
      </w:r>
      <w:r>
        <w:rPr>
          <w:rFonts w:hint="eastAsia"/>
        </w:rPr>
        <w:t>&gt;</w:t>
      </w:r>
      <w:r>
        <w:rPr>
          <w:rFonts w:hint="eastAsia"/>
        </w:rPr>
        <w:t>”、“</w:t>
      </w:r>
      <w:r>
        <w:rPr>
          <w:rFonts w:hint="eastAsia"/>
        </w:rPr>
        <w:t>PM</w:t>
      </w:r>
      <w:r>
        <w:rPr>
          <w:rFonts w:hint="eastAsia"/>
        </w:rPr>
        <w:t>”或“</w:t>
      </w:r>
      <w:r>
        <w:rPr>
          <w:rFonts w:hint="eastAsia"/>
        </w:rPr>
        <w:t>FM</w:t>
      </w:r>
      <w:r>
        <w:rPr>
          <w:rFonts w:hint="eastAsia"/>
        </w:rPr>
        <w:t>”，对于配置文件仅可取</w:t>
      </w:r>
      <w:r>
        <w:rPr>
          <w:rFonts w:hint="eastAsia"/>
        </w:rPr>
        <w:t>NRM_&lt;</w:t>
      </w:r>
      <w:r>
        <w:rPr>
          <w:rFonts w:hint="eastAsia"/>
        </w:rPr>
        <w:t>对象类型</w:t>
      </w:r>
      <w:r>
        <w:rPr>
          <w:rFonts w:hint="eastAsia"/>
        </w:rPr>
        <w:t>&gt;</w:t>
      </w:r>
      <w:r>
        <w:rPr>
          <w:rFonts w:hint="eastAsia"/>
        </w:rPr>
        <w:t>，对于性能文件仅可取</w:t>
      </w:r>
      <w:r>
        <w:rPr>
          <w:rFonts w:hint="eastAsia"/>
        </w:rPr>
        <w:t>PM</w:t>
      </w:r>
      <w:r>
        <w:rPr>
          <w:rFonts w:hint="eastAsia"/>
        </w:rPr>
        <w:t>，对于告警文件仅可取</w:t>
      </w:r>
      <w:r>
        <w:rPr>
          <w:rFonts w:hint="eastAsia"/>
        </w:rPr>
        <w:t>FM</w:t>
      </w:r>
      <w:r>
        <w:rPr>
          <w:rFonts w:hint="eastAsia"/>
        </w:rPr>
        <w:t>。</w:t>
      </w:r>
    </w:p>
    <w:p w:rsidR="0079524B" w:rsidRDefault="0079524B" w:rsidP="0079524B">
      <w:pPr>
        <w:pStyle w:val="afffff9"/>
        <w:numPr>
          <w:ilvl w:val="2"/>
          <w:numId w:val="27"/>
        </w:numPr>
        <w:adjustRightInd w:val="0"/>
        <w:ind w:firstLineChars="0"/>
        <w:jc w:val="left"/>
        <w:textAlignment w:val="baseline"/>
      </w:pPr>
      <w:r>
        <w:rPr>
          <w:rFonts w:hint="eastAsia"/>
        </w:rPr>
        <w:t>&lt;</w:t>
      </w:r>
      <w:r>
        <w:rPr>
          <w:rFonts w:hint="eastAsia"/>
        </w:rPr>
        <w:t>对象类型</w:t>
      </w:r>
      <w:r>
        <w:rPr>
          <w:rFonts w:hint="eastAsia"/>
        </w:rPr>
        <w:t>&gt;</w:t>
      </w:r>
      <w:r>
        <w:rPr>
          <w:rFonts w:hint="eastAsia"/>
        </w:rPr>
        <w:t>：取值参见《</w:t>
      </w:r>
      <w:r w:rsidRPr="00352DED">
        <w:rPr>
          <w:rFonts w:hint="eastAsia"/>
        </w:rPr>
        <w:t>附件</w:t>
      </w:r>
      <w:r w:rsidRPr="00352DED">
        <w:rPr>
          <w:rFonts w:hint="eastAsia"/>
        </w:rPr>
        <w:t>1-</w:t>
      </w:r>
      <w:r w:rsidRPr="00352DED">
        <w:rPr>
          <w:rFonts w:hint="eastAsia"/>
        </w:rPr>
        <w:t>中国移动</w:t>
      </w:r>
      <w:r w:rsidRPr="00352DED">
        <w:rPr>
          <w:rFonts w:hint="eastAsia"/>
        </w:rPr>
        <w:t>PON</w:t>
      </w:r>
      <w:r w:rsidRPr="00352DED">
        <w:rPr>
          <w:rFonts w:hint="eastAsia"/>
        </w:rPr>
        <w:t>全量配置数据采集对象列表</w:t>
      </w:r>
      <w:r>
        <w:rPr>
          <w:rFonts w:hint="eastAsia"/>
        </w:rPr>
        <w:t>》中的采集对象名称</w:t>
      </w:r>
      <w:r>
        <w:t xml:space="preserve"> </w:t>
      </w:r>
      <w:r>
        <w:rPr>
          <w:rFonts w:hint="eastAsia"/>
        </w:rPr>
        <w:t>。</w:t>
      </w:r>
    </w:p>
    <w:p w:rsidR="0079524B" w:rsidRDefault="0079524B" w:rsidP="0079524B">
      <w:pPr>
        <w:pStyle w:val="afffff9"/>
        <w:numPr>
          <w:ilvl w:val="2"/>
          <w:numId w:val="27"/>
        </w:numPr>
        <w:adjustRightInd w:val="0"/>
        <w:ind w:firstLineChars="0"/>
        <w:jc w:val="left"/>
        <w:textAlignment w:val="baseline"/>
      </w:pPr>
      <w:r>
        <w:rPr>
          <w:rFonts w:hint="eastAsia"/>
        </w:rPr>
        <w:t>历史</w:t>
      </w:r>
      <w:r w:rsidRPr="00E4542B">
        <w:rPr>
          <w:rFonts w:hint="eastAsia"/>
        </w:rPr>
        <w:t>性能文件</w:t>
      </w:r>
      <w:r>
        <w:rPr>
          <w:rFonts w:hint="eastAsia"/>
        </w:rPr>
        <w:t>，若按对象生成，文件名能反映性能的对象。若不按对象生成，则统一为“</w:t>
      </w:r>
      <w:r>
        <w:rPr>
          <w:rFonts w:hint="eastAsia"/>
        </w:rPr>
        <w:t>MIX</w:t>
      </w:r>
      <w:r>
        <w:rPr>
          <w:rFonts w:hint="eastAsia"/>
        </w:rPr>
        <w:t>”</w:t>
      </w:r>
      <w:r w:rsidRPr="00E4542B">
        <w:rPr>
          <w:rFonts w:hint="eastAsia"/>
        </w:rPr>
        <w:t>。</w:t>
      </w:r>
    </w:p>
    <w:p w:rsidR="0079524B" w:rsidRDefault="0079524B" w:rsidP="0079524B">
      <w:pPr>
        <w:pStyle w:val="afffff9"/>
        <w:numPr>
          <w:ilvl w:val="1"/>
          <w:numId w:val="27"/>
        </w:numPr>
        <w:adjustRightInd w:val="0"/>
        <w:ind w:firstLineChars="0"/>
        <w:jc w:val="left"/>
        <w:textAlignment w:val="baseline"/>
      </w:pPr>
      <w:r>
        <w:t>&lt;</w:t>
      </w:r>
      <w:r>
        <w:rPr>
          <w:rFonts w:hint="eastAsia"/>
        </w:rPr>
        <w:t>版本</w:t>
      </w:r>
      <w:r>
        <w:t>&gt;</w:t>
      </w:r>
      <w:r>
        <w:rPr>
          <w:rFonts w:hint="eastAsia"/>
        </w:rPr>
        <w:t>：标识文件遵循的信息模型的规范版本，允许在同一个目录下存放不同版本的信息模型规范的文件。</w:t>
      </w:r>
    </w:p>
    <w:p w:rsidR="0079524B" w:rsidRDefault="0079524B" w:rsidP="0079524B">
      <w:pPr>
        <w:pStyle w:val="afffff9"/>
        <w:numPr>
          <w:ilvl w:val="0"/>
          <w:numId w:val="27"/>
        </w:numPr>
        <w:adjustRightInd w:val="0"/>
        <w:ind w:firstLineChars="0"/>
        <w:jc w:val="left"/>
        <w:textAlignment w:val="baseline"/>
      </w:pPr>
      <w:r>
        <w:t>&lt;</w:t>
      </w:r>
      <w:r>
        <w:rPr>
          <w:rFonts w:hint="eastAsia"/>
        </w:rPr>
        <w:t>日期与时间</w:t>
      </w:r>
      <w:r>
        <w:t>&gt;</w:t>
      </w:r>
      <w:r>
        <w:rPr>
          <w:rFonts w:hint="eastAsia"/>
        </w:rPr>
        <w:t>：必选字段，格式为“</w:t>
      </w:r>
      <w:r>
        <w:t>YYYYMMDD-HHMM</w:t>
      </w:r>
      <w:r>
        <w:rPr>
          <w:rFonts w:hint="eastAsia"/>
        </w:rPr>
        <w:t>”，指示数据的本地时间时间戳（注：此处不用指明时区）。性能文件以结束时间为准（例，</w:t>
      </w:r>
      <w:r>
        <w:rPr>
          <w:rFonts w:hint="eastAsia"/>
        </w:rPr>
        <w:t>10:00</w:t>
      </w:r>
      <w:r>
        <w:rPr>
          <w:rFonts w:hint="eastAsia"/>
        </w:rPr>
        <w:t>到</w:t>
      </w:r>
      <w:r>
        <w:rPr>
          <w:rFonts w:hint="eastAsia"/>
        </w:rPr>
        <w:t>10:15</w:t>
      </w:r>
      <w:r>
        <w:rPr>
          <w:rFonts w:hint="eastAsia"/>
        </w:rPr>
        <w:t>的</w:t>
      </w:r>
      <w:r>
        <w:rPr>
          <w:rFonts w:hint="eastAsia"/>
        </w:rPr>
        <w:t>15</w:t>
      </w:r>
      <w:r>
        <w:rPr>
          <w:rFonts w:hint="eastAsia"/>
        </w:rPr>
        <w:t>分钟性能文件，时间为</w:t>
      </w:r>
      <w:r>
        <w:rPr>
          <w:rFonts w:hint="eastAsia"/>
        </w:rPr>
        <w:t>1015</w:t>
      </w:r>
      <w:r>
        <w:rPr>
          <w:rFonts w:hint="eastAsia"/>
        </w:rPr>
        <w:t>）。</w:t>
      </w:r>
    </w:p>
    <w:p w:rsidR="0079524B" w:rsidRDefault="0079524B" w:rsidP="0079524B">
      <w:pPr>
        <w:pStyle w:val="afffff9"/>
        <w:numPr>
          <w:ilvl w:val="0"/>
          <w:numId w:val="27"/>
        </w:numPr>
        <w:adjustRightInd w:val="0"/>
        <w:ind w:firstLineChars="0"/>
        <w:jc w:val="left"/>
        <w:textAlignment w:val="baseline"/>
      </w:pPr>
      <w:r>
        <w:t>[P&lt;ii&gt;]</w:t>
      </w:r>
      <w:r>
        <w:rPr>
          <w:rFonts w:hint="eastAsia"/>
        </w:rPr>
        <w:t>：可选字段，当文件名指定的信息模型内容被分割存放到多个文件中时，第一部分为“</w:t>
      </w:r>
      <w:r>
        <w:t>P00</w:t>
      </w:r>
      <w:r>
        <w:rPr>
          <w:rFonts w:hint="eastAsia"/>
        </w:rPr>
        <w:t>”、第二部分为“</w:t>
      </w:r>
      <w:r>
        <w:rPr>
          <w:rFonts w:hint="eastAsia"/>
        </w:rPr>
        <w:t>P01</w:t>
      </w:r>
      <w:r>
        <w:rPr>
          <w:rFonts w:hint="eastAsia"/>
        </w:rPr>
        <w:t>”，以此类推。分割后的每个</w:t>
      </w:r>
      <w:r>
        <w:rPr>
          <w:rFonts w:hint="eastAsia"/>
        </w:rPr>
        <w:t>XML</w:t>
      </w:r>
      <w:r>
        <w:rPr>
          <w:rFonts w:hint="eastAsia"/>
        </w:rPr>
        <w:t>子文件也必须符本标准约定的文件格式要求。文件的分割可能是因为文件超过预设的大小（建议</w:t>
      </w:r>
      <w:r>
        <w:rPr>
          <w:rFonts w:hint="eastAsia"/>
        </w:rPr>
        <w:t>100M</w:t>
      </w:r>
      <w:r>
        <w:rPr>
          <w:rFonts w:hint="eastAsia"/>
        </w:rPr>
        <w:t>，可配置）。当出现文件分割时，</w:t>
      </w:r>
      <w:r>
        <w:rPr>
          <w:rFonts w:hint="eastAsia"/>
        </w:rPr>
        <w:t xml:space="preserve"> NMS</w:t>
      </w:r>
      <w:r>
        <w:rPr>
          <w:rFonts w:hint="eastAsia"/>
        </w:rPr>
        <w:t>需要采集所有子文件的数据才能保障数据完整性。</w:t>
      </w:r>
    </w:p>
    <w:p w:rsidR="0079524B" w:rsidRDefault="0079524B" w:rsidP="0079524B">
      <w:pPr>
        <w:rPr>
          <w:b/>
          <w:color w:val="000000"/>
        </w:rPr>
      </w:pPr>
      <w:r>
        <w:rPr>
          <w:rFonts w:hint="eastAsia"/>
          <w:b/>
          <w:color w:val="000000"/>
        </w:rPr>
        <w:t>文件的打包</w:t>
      </w:r>
    </w:p>
    <w:p w:rsidR="0079524B" w:rsidRPr="00352DED" w:rsidRDefault="0079524B" w:rsidP="0079524B">
      <w:pPr>
        <w:pStyle w:val="afffff9"/>
        <w:numPr>
          <w:ilvl w:val="0"/>
          <w:numId w:val="41"/>
        </w:numPr>
        <w:adjustRightInd w:val="0"/>
        <w:ind w:firstLineChars="0"/>
        <w:jc w:val="left"/>
        <w:textAlignment w:val="baseline"/>
        <w:rPr>
          <w:b/>
          <w:color w:val="000000"/>
        </w:rPr>
      </w:pPr>
      <w:r w:rsidRPr="00352DED">
        <w:rPr>
          <w:rFonts w:hint="eastAsia"/>
        </w:rPr>
        <w:t>配置文件</w:t>
      </w:r>
      <w:r>
        <w:rPr>
          <w:rFonts w:hint="eastAsia"/>
        </w:rPr>
        <w:t>。按照《</w:t>
      </w:r>
      <w:r w:rsidRPr="00352DED">
        <w:rPr>
          <w:rFonts w:hint="eastAsia"/>
        </w:rPr>
        <w:t>附件</w:t>
      </w:r>
      <w:r w:rsidRPr="00352DED">
        <w:rPr>
          <w:rFonts w:hint="eastAsia"/>
        </w:rPr>
        <w:t>1-</w:t>
      </w:r>
      <w:r w:rsidRPr="00352DED">
        <w:rPr>
          <w:rFonts w:hint="eastAsia"/>
        </w:rPr>
        <w:t>中国移动</w:t>
      </w:r>
      <w:r w:rsidRPr="00352DED">
        <w:rPr>
          <w:rFonts w:hint="eastAsia"/>
        </w:rPr>
        <w:t>PON</w:t>
      </w:r>
      <w:r w:rsidRPr="00352DED">
        <w:rPr>
          <w:rFonts w:hint="eastAsia"/>
        </w:rPr>
        <w:t>全量配置数据采集对象列表</w:t>
      </w:r>
      <w:r>
        <w:rPr>
          <w:rFonts w:hint="eastAsia"/>
        </w:rPr>
        <w:t>》中的采集对象必须分别进行打包。打包后的文件名由原</w:t>
      </w:r>
      <w:r>
        <w:t>XM</w:t>
      </w:r>
      <w:r>
        <w:rPr>
          <w:rFonts w:hint="eastAsia"/>
        </w:rPr>
        <w:t>L</w:t>
      </w:r>
      <w:r>
        <w:rPr>
          <w:rFonts w:hint="eastAsia"/>
        </w:rPr>
        <w:t>文件名后增加相应的打包文件后缀名构成。</w:t>
      </w:r>
    </w:p>
    <w:p w:rsidR="0079524B" w:rsidRPr="00352DED" w:rsidRDefault="0079524B" w:rsidP="0079524B">
      <w:pPr>
        <w:pStyle w:val="afffff9"/>
        <w:numPr>
          <w:ilvl w:val="0"/>
          <w:numId w:val="41"/>
        </w:numPr>
        <w:adjustRightInd w:val="0"/>
        <w:ind w:firstLineChars="0"/>
        <w:jc w:val="left"/>
        <w:textAlignment w:val="baseline"/>
        <w:rPr>
          <w:b/>
          <w:color w:val="000000"/>
        </w:rPr>
      </w:pPr>
      <w:r>
        <w:rPr>
          <w:rFonts w:hint="eastAsia"/>
        </w:rPr>
        <w:t>告警文件。不区分对象，无论是否分卷均打成一个包。</w:t>
      </w:r>
    </w:p>
    <w:p w:rsidR="0079524B" w:rsidRPr="00E4542B" w:rsidRDefault="0079524B" w:rsidP="0079524B">
      <w:pPr>
        <w:pStyle w:val="afffff9"/>
        <w:numPr>
          <w:ilvl w:val="0"/>
          <w:numId w:val="41"/>
        </w:numPr>
        <w:adjustRightInd w:val="0"/>
        <w:ind w:firstLineChars="0"/>
        <w:jc w:val="left"/>
        <w:textAlignment w:val="baseline"/>
      </w:pPr>
      <w:r w:rsidRPr="00E4542B">
        <w:rPr>
          <w:rFonts w:hint="eastAsia"/>
        </w:rPr>
        <w:t>性能文件。</w:t>
      </w:r>
      <w:r>
        <w:rPr>
          <w:rFonts w:hint="eastAsia"/>
        </w:rPr>
        <w:t>无论是否区分对象和是否分卷，均打成一个包。</w:t>
      </w:r>
      <w:r w:rsidR="00F960B5">
        <w:rPr>
          <w:rFonts w:hint="eastAsia"/>
        </w:rPr>
        <w:t>区分对象时文件名加对象名，如</w:t>
      </w:r>
      <w:r w:rsidR="00F960B5">
        <w:rPr>
          <w:rFonts w:hint="eastAsia"/>
        </w:rPr>
        <w:t>POTS</w:t>
      </w:r>
      <w:r w:rsidR="00F960B5">
        <w:rPr>
          <w:rFonts w:hint="eastAsia"/>
        </w:rPr>
        <w:t>，不区分对象时加</w:t>
      </w:r>
      <w:r w:rsidR="00F960B5">
        <w:rPr>
          <w:rFonts w:hint="eastAsia"/>
        </w:rPr>
        <w:t>MIX</w:t>
      </w:r>
      <w:r w:rsidR="00F960B5">
        <w:rPr>
          <w:rFonts w:hint="eastAsia"/>
        </w:rPr>
        <w:t>。</w:t>
      </w:r>
    </w:p>
    <w:p w:rsidR="0079524B" w:rsidRDefault="0079524B" w:rsidP="0079524B">
      <w:pPr>
        <w:rPr>
          <w:b/>
          <w:color w:val="000000"/>
        </w:rPr>
      </w:pPr>
      <w:bookmarkStart w:id="1129" w:name="_Toc324261996"/>
      <w:r w:rsidRPr="001E4C65">
        <w:rPr>
          <w:rFonts w:hint="eastAsia"/>
          <w:b/>
          <w:color w:val="000000"/>
        </w:rPr>
        <w:t>文件的压缩</w:t>
      </w:r>
      <w:bookmarkEnd w:id="1129"/>
    </w:p>
    <w:p w:rsidR="0079524B" w:rsidRPr="001E4C65" w:rsidRDefault="0079524B" w:rsidP="0079524B">
      <w:pPr>
        <w:rPr>
          <w:b/>
          <w:color w:val="000000"/>
        </w:rPr>
      </w:pPr>
    </w:p>
    <w:p w:rsidR="0079524B" w:rsidRDefault="0079524B" w:rsidP="0079524B">
      <w:pPr>
        <w:pStyle w:val="QB"/>
      </w:pPr>
      <w:r>
        <w:rPr>
          <w:rFonts w:hint="eastAsia"/>
        </w:rPr>
        <w:lastRenderedPageBreak/>
        <w:t>为了提升接口数据传输效率，缺省应将</w:t>
      </w:r>
      <w:r>
        <w:t>NRM</w:t>
      </w:r>
      <w:r>
        <w:rPr>
          <w:rFonts w:hint="eastAsia"/>
        </w:rPr>
        <w:t>文件压缩后传输。</w:t>
      </w:r>
      <w:r>
        <w:rPr>
          <w:rFonts w:hint="eastAsia"/>
        </w:rPr>
        <w:t>OMC</w:t>
      </w:r>
      <w:r>
        <w:rPr>
          <w:rFonts w:hint="eastAsia"/>
        </w:rPr>
        <w:t>应使用</w:t>
      </w:r>
      <w:r>
        <w:t>zip</w:t>
      </w:r>
      <w:r>
        <w:rPr>
          <w:rFonts w:hint="eastAsia"/>
        </w:rPr>
        <w:t>或</w:t>
      </w:r>
      <w:r>
        <w:t>gzip</w:t>
      </w:r>
      <w:r>
        <w:rPr>
          <w:rFonts w:hint="eastAsia"/>
        </w:rPr>
        <w:t>压缩格式对</w:t>
      </w:r>
      <w:r>
        <w:rPr>
          <w:rFonts w:hint="eastAsia"/>
        </w:rPr>
        <w:t>NRM</w:t>
      </w:r>
      <w:r>
        <w:rPr>
          <w:rFonts w:hint="eastAsia"/>
        </w:rPr>
        <w:t>文件进行压缩，压缩文件时不再分卷，压缩后的文件名由原</w:t>
      </w:r>
      <w:r>
        <w:t>XM</w:t>
      </w:r>
      <w:r>
        <w:rPr>
          <w:rFonts w:hint="eastAsia"/>
        </w:rPr>
        <w:t>L</w:t>
      </w:r>
      <w:r>
        <w:rPr>
          <w:rFonts w:hint="eastAsia"/>
        </w:rPr>
        <w:t>文件名或者打包文件名之后增加相应的压缩文件后缀名构成。配置数据的打包文件必须分别进行压缩。</w:t>
      </w:r>
    </w:p>
    <w:p w:rsidR="0079524B" w:rsidRDefault="0079524B" w:rsidP="0079524B">
      <w:pPr>
        <w:rPr>
          <w:b/>
          <w:color w:val="000000"/>
        </w:rPr>
      </w:pPr>
      <w:r>
        <w:rPr>
          <w:rFonts w:hint="eastAsia"/>
          <w:b/>
          <w:color w:val="000000"/>
        </w:rPr>
        <w:t>文件处理举例：</w:t>
      </w:r>
    </w:p>
    <w:tbl>
      <w:tblPr>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7"/>
        <w:gridCol w:w="2584"/>
        <w:gridCol w:w="2835"/>
        <w:gridCol w:w="3367"/>
      </w:tblGrid>
      <w:tr w:rsidR="0079524B" w:rsidRPr="00B32D33" w:rsidTr="00AC29C8">
        <w:tc>
          <w:tcPr>
            <w:tcW w:w="677" w:type="dxa"/>
          </w:tcPr>
          <w:p w:rsidR="0079524B" w:rsidRPr="00B32D33" w:rsidRDefault="0079524B" w:rsidP="00AC29C8">
            <w:pPr>
              <w:rPr>
                <w:sz w:val="18"/>
                <w:szCs w:val="18"/>
              </w:rPr>
            </w:pPr>
            <w:r>
              <w:rPr>
                <w:rFonts w:hint="eastAsia"/>
                <w:sz w:val="18"/>
                <w:szCs w:val="18"/>
              </w:rPr>
              <w:t>文件类型</w:t>
            </w:r>
          </w:p>
        </w:tc>
        <w:tc>
          <w:tcPr>
            <w:tcW w:w="2584" w:type="dxa"/>
          </w:tcPr>
          <w:p w:rsidR="0079524B" w:rsidRPr="00B32D33" w:rsidRDefault="0079524B" w:rsidP="00AC29C8">
            <w:pPr>
              <w:rPr>
                <w:sz w:val="18"/>
                <w:szCs w:val="18"/>
              </w:rPr>
            </w:pPr>
            <w:r>
              <w:rPr>
                <w:rFonts w:hint="eastAsia"/>
                <w:sz w:val="18"/>
                <w:szCs w:val="18"/>
              </w:rPr>
              <w:t>原始文件名</w:t>
            </w:r>
          </w:p>
        </w:tc>
        <w:tc>
          <w:tcPr>
            <w:tcW w:w="2835" w:type="dxa"/>
          </w:tcPr>
          <w:p w:rsidR="0079524B" w:rsidRPr="00B32D33" w:rsidRDefault="0079524B" w:rsidP="00AC29C8">
            <w:pPr>
              <w:rPr>
                <w:sz w:val="18"/>
                <w:szCs w:val="18"/>
              </w:rPr>
            </w:pPr>
            <w:r>
              <w:rPr>
                <w:rFonts w:hint="eastAsia"/>
                <w:sz w:val="18"/>
                <w:szCs w:val="18"/>
              </w:rPr>
              <w:t>打包后文件名</w:t>
            </w:r>
          </w:p>
        </w:tc>
        <w:tc>
          <w:tcPr>
            <w:tcW w:w="3367" w:type="dxa"/>
          </w:tcPr>
          <w:p w:rsidR="0079524B" w:rsidRPr="00B32D33" w:rsidRDefault="0079524B" w:rsidP="00AC29C8">
            <w:pPr>
              <w:rPr>
                <w:sz w:val="18"/>
                <w:szCs w:val="18"/>
              </w:rPr>
            </w:pPr>
            <w:r>
              <w:rPr>
                <w:rFonts w:hint="eastAsia"/>
                <w:sz w:val="18"/>
                <w:szCs w:val="18"/>
              </w:rPr>
              <w:t>压缩后文件名</w:t>
            </w:r>
          </w:p>
        </w:tc>
      </w:tr>
      <w:tr w:rsidR="0079524B" w:rsidRPr="00B32D33" w:rsidTr="00AC29C8">
        <w:tc>
          <w:tcPr>
            <w:tcW w:w="677" w:type="dxa"/>
          </w:tcPr>
          <w:p w:rsidR="0079524B" w:rsidRPr="00B32D33" w:rsidRDefault="0079524B" w:rsidP="00AC29C8">
            <w:pPr>
              <w:rPr>
                <w:sz w:val="18"/>
                <w:szCs w:val="18"/>
              </w:rPr>
            </w:pPr>
            <w:r>
              <w:rPr>
                <w:rFonts w:hint="eastAsia"/>
                <w:sz w:val="18"/>
                <w:szCs w:val="18"/>
              </w:rPr>
              <w:t>配置数据</w:t>
            </w:r>
          </w:p>
        </w:tc>
        <w:tc>
          <w:tcPr>
            <w:tcW w:w="2584" w:type="dxa"/>
          </w:tcPr>
          <w:p w:rsidR="0079524B" w:rsidRPr="00626DB9" w:rsidRDefault="0079524B" w:rsidP="00AC29C8">
            <w:r>
              <w:rPr>
                <w:rFonts w:hint="eastAsia"/>
              </w:rPr>
              <w:t>CMCC-PON-NRM-</w:t>
            </w:r>
            <w:r>
              <w:t xml:space="preserve"> </w:t>
            </w:r>
            <w:r w:rsidRPr="00626DB9">
              <w:t>OLT</w:t>
            </w:r>
            <w:r>
              <w:rPr>
                <w:rFonts w:hint="eastAsia"/>
              </w:rPr>
              <w:t>-V1.0.0-20140411-1602-P00</w:t>
            </w:r>
            <w:r>
              <w:t>.xml</w:t>
            </w:r>
          </w:p>
        </w:tc>
        <w:tc>
          <w:tcPr>
            <w:tcW w:w="2835" w:type="dxa"/>
          </w:tcPr>
          <w:p w:rsidR="0079524B" w:rsidRPr="00B32D33" w:rsidRDefault="0079524B" w:rsidP="00AC29C8">
            <w:pPr>
              <w:rPr>
                <w:sz w:val="18"/>
                <w:szCs w:val="18"/>
              </w:rPr>
            </w:pPr>
            <w:r>
              <w:rPr>
                <w:rFonts w:hint="eastAsia"/>
              </w:rPr>
              <w:t>CMCC-PON-NRM-OLT-V1.0.0-20140411-1602</w:t>
            </w:r>
            <w:r>
              <w:t>.xml</w:t>
            </w:r>
            <w:r>
              <w:rPr>
                <w:rFonts w:hint="eastAsia"/>
              </w:rPr>
              <w:t>.tar/zip</w:t>
            </w:r>
          </w:p>
        </w:tc>
        <w:tc>
          <w:tcPr>
            <w:tcW w:w="3367" w:type="dxa"/>
          </w:tcPr>
          <w:p w:rsidR="0079524B" w:rsidRPr="00B32D33" w:rsidRDefault="0079524B" w:rsidP="00AC29C8">
            <w:r>
              <w:rPr>
                <w:rFonts w:hint="eastAsia"/>
              </w:rPr>
              <w:t>CMCC-PON-NRM-OLT-V1.0.0-20140411-1602</w:t>
            </w:r>
            <w:r>
              <w:t>.xml</w:t>
            </w:r>
            <w:r>
              <w:rPr>
                <w:rFonts w:hint="eastAsia"/>
              </w:rPr>
              <w:t>.tar/zip.gz</w:t>
            </w:r>
          </w:p>
        </w:tc>
      </w:tr>
      <w:tr w:rsidR="0079524B" w:rsidRPr="00B32D33" w:rsidTr="00AC29C8">
        <w:tc>
          <w:tcPr>
            <w:tcW w:w="677" w:type="dxa"/>
          </w:tcPr>
          <w:p w:rsidR="0079524B" w:rsidRPr="00B32D33" w:rsidRDefault="0079524B" w:rsidP="00AC29C8">
            <w:pPr>
              <w:rPr>
                <w:sz w:val="18"/>
                <w:szCs w:val="18"/>
              </w:rPr>
            </w:pPr>
            <w:r>
              <w:rPr>
                <w:rFonts w:hint="eastAsia"/>
                <w:sz w:val="18"/>
                <w:szCs w:val="18"/>
              </w:rPr>
              <w:t>历史告警</w:t>
            </w:r>
          </w:p>
        </w:tc>
        <w:tc>
          <w:tcPr>
            <w:tcW w:w="2584" w:type="dxa"/>
          </w:tcPr>
          <w:p w:rsidR="0079524B" w:rsidRPr="00B32D33" w:rsidRDefault="0079524B" w:rsidP="00AC29C8">
            <w:pPr>
              <w:rPr>
                <w:sz w:val="18"/>
                <w:szCs w:val="18"/>
              </w:rPr>
            </w:pPr>
            <w:r>
              <w:rPr>
                <w:rFonts w:hint="eastAsia"/>
              </w:rPr>
              <w:t>CMCC-PON-FM-V1.0.0-20140411-1602-P00</w:t>
            </w:r>
            <w:r>
              <w:t>.</w:t>
            </w:r>
            <w:r>
              <w:rPr>
                <w:rFonts w:hint="eastAsia"/>
              </w:rPr>
              <w:t>csv</w:t>
            </w:r>
          </w:p>
        </w:tc>
        <w:tc>
          <w:tcPr>
            <w:tcW w:w="2835" w:type="dxa"/>
          </w:tcPr>
          <w:p w:rsidR="0079524B" w:rsidRPr="00FB1755" w:rsidRDefault="0079524B" w:rsidP="00AC29C8">
            <w:pPr>
              <w:rPr>
                <w:sz w:val="18"/>
                <w:szCs w:val="18"/>
              </w:rPr>
            </w:pPr>
            <w:r>
              <w:rPr>
                <w:rFonts w:hint="eastAsia"/>
              </w:rPr>
              <w:t>CMCC-PON-FM-V1.0.0-20140411-1602</w:t>
            </w:r>
            <w:r>
              <w:t>.</w:t>
            </w:r>
            <w:r>
              <w:rPr>
                <w:rFonts w:hint="eastAsia"/>
              </w:rPr>
              <w:t>csv.tar/zip</w:t>
            </w:r>
          </w:p>
        </w:tc>
        <w:tc>
          <w:tcPr>
            <w:tcW w:w="3367" w:type="dxa"/>
          </w:tcPr>
          <w:p w:rsidR="0079524B" w:rsidRPr="00FB1755" w:rsidRDefault="0079524B" w:rsidP="00AC29C8">
            <w:r>
              <w:rPr>
                <w:rFonts w:hint="eastAsia"/>
              </w:rPr>
              <w:t>CMCC-PON-FM-V1.0.0-20140411-1602</w:t>
            </w:r>
            <w:r>
              <w:t>.</w:t>
            </w:r>
            <w:r>
              <w:rPr>
                <w:rFonts w:hint="eastAsia"/>
              </w:rPr>
              <w:t>csv.tar/zip.gz</w:t>
            </w:r>
          </w:p>
        </w:tc>
      </w:tr>
      <w:tr w:rsidR="0079524B" w:rsidRPr="00B32D33" w:rsidTr="00AC29C8">
        <w:tc>
          <w:tcPr>
            <w:tcW w:w="677" w:type="dxa"/>
          </w:tcPr>
          <w:p w:rsidR="0079524B" w:rsidRDefault="0079524B" w:rsidP="00AC29C8">
            <w:pPr>
              <w:rPr>
                <w:sz w:val="18"/>
                <w:szCs w:val="18"/>
              </w:rPr>
            </w:pPr>
            <w:r>
              <w:rPr>
                <w:rFonts w:hint="eastAsia"/>
                <w:sz w:val="18"/>
                <w:szCs w:val="18"/>
              </w:rPr>
              <w:t>历史性能</w:t>
            </w:r>
          </w:p>
        </w:tc>
        <w:tc>
          <w:tcPr>
            <w:tcW w:w="2584" w:type="dxa"/>
          </w:tcPr>
          <w:p w:rsidR="0079524B" w:rsidRDefault="009A04CC" w:rsidP="00AC29C8">
            <w:r>
              <w:rPr>
                <w:rFonts w:hint="eastAsia"/>
              </w:rPr>
              <w:t>CMCC-PON-PM-POTS</w:t>
            </w:r>
            <w:r w:rsidR="0079524B">
              <w:rPr>
                <w:rFonts w:hint="eastAsia"/>
              </w:rPr>
              <w:t>-V1.0.0-20140411-1615-P00</w:t>
            </w:r>
            <w:r w:rsidR="0079524B">
              <w:t>.</w:t>
            </w:r>
            <w:r w:rsidR="0079524B">
              <w:rPr>
                <w:rFonts w:hint="eastAsia"/>
              </w:rPr>
              <w:t>csv</w:t>
            </w:r>
          </w:p>
          <w:p w:rsidR="0079524B" w:rsidRPr="006A7E07" w:rsidRDefault="0079524B" w:rsidP="00AC29C8">
            <w:pPr>
              <w:rPr>
                <w:sz w:val="18"/>
                <w:szCs w:val="18"/>
              </w:rPr>
            </w:pPr>
            <w:r>
              <w:rPr>
                <w:rFonts w:hint="eastAsia"/>
              </w:rPr>
              <w:t>CMCC-PON-PM-MIX-V1.0.0-20140411-1615-P00</w:t>
            </w:r>
            <w:r>
              <w:t>.</w:t>
            </w:r>
            <w:r>
              <w:rPr>
                <w:rFonts w:hint="eastAsia"/>
              </w:rPr>
              <w:t>csv</w:t>
            </w:r>
          </w:p>
        </w:tc>
        <w:tc>
          <w:tcPr>
            <w:tcW w:w="2835" w:type="dxa"/>
          </w:tcPr>
          <w:p w:rsidR="0079524B" w:rsidRPr="00984AEF" w:rsidRDefault="009A04CC" w:rsidP="009A04CC">
            <w:pPr>
              <w:rPr>
                <w:sz w:val="18"/>
                <w:szCs w:val="18"/>
              </w:rPr>
            </w:pPr>
            <w:r>
              <w:rPr>
                <w:rFonts w:hint="eastAsia"/>
              </w:rPr>
              <w:t>CMCC-PON-PM-POTS</w:t>
            </w:r>
            <w:r w:rsidR="0079524B">
              <w:rPr>
                <w:rFonts w:hint="eastAsia"/>
              </w:rPr>
              <w:t xml:space="preserve"> -V1.0.0-20140411-1615</w:t>
            </w:r>
            <w:r w:rsidR="0079524B">
              <w:t>.</w:t>
            </w:r>
            <w:r w:rsidR="0079524B">
              <w:rPr>
                <w:rFonts w:hint="eastAsia"/>
              </w:rPr>
              <w:t>csv.tar/zip</w:t>
            </w:r>
          </w:p>
        </w:tc>
        <w:tc>
          <w:tcPr>
            <w:tcW w:w="3367" w:type="dxa"/>
          </w:tcPr>
          <w:p w:rsidR="0079524B" w:rsidRPr="00B32D33" w:rsidRDefault="0079524B" w:rsidP="00AC29C8">
            <w:r>
              <w:rPr>
                <w:rFonts w:hint="eastAsia"/>
              </w:rPr>
              <w:t>CMCC-PON-PM-</w:t>
            </w:r>
            <w:r w:rsidR="009A04CC">
              <w:rPr>
                <w:rFonts w:hint="eastAsia"/>
              </w:rPr>
              <w:t>POTS</w:t>
            </w:r>
            <w:r>
              <w:rPr>
                <w:rFonts w:hint="eastAsia"/>
              </w:rPr>
              <w:t xml:space="preserve"> -V1.0.0-20140411-1615</w:t>
            </w:r>
            <w:r>
              <w:t>.</w:t>
            </w:r>
            <w:r>
              <w:rPr>
                <w:rFonts w:hint="eastAsia"/>
              </w:rPr>
              <w:t>csv.tar/zip.gz</w:t>
            </w:r>
          </w:p>
        </w:tc>
      </w:tr>
    </w:tbl>
    <w:p w:rsidR="0079524B" w:rsidRDefault="0079524B" w:rsidP="0079524B">
      <w:pPr>
        <w:pStyle w:val="aff8"/>
        <w:ind w:left="2100" w:firstLineChars="0" w:firstLine="420"/>
        <w:rPr>
          <w:rFonts w:ascii="Times New Roman"/>
        </w:rPr>
        <w:sectPr w:rsidR="0079524B" w:rsidSect="00D564CA">
          <w:headerReference w:type="even" r:id="rId29"/>
          <w:headerReference w:type="default" r:id="rId30"/>
          <w:footerReference w:type="even" r:id="rId31"/>
          <w:footerReference w:type="default" r:id="rId32"/>
          <w:pgSz w:w="11907" w:h="16839"/>
          <w:pgMar w:top="1418" w:right="1134" w:bottom="1134" w:left="1418" w:header="1021" w:footer="851" w:gutter="0"/>
          <w:pgNumType w:start="1"/>
          <w:cols w:space="425"/>
          <w:docGrid w:type="lines" w:linePitch="312"/>
        </w:sectPr>
      </w:pPr>
    </w:p>
    <w:p w:rsidR="0079524B" w:rsidRDefault="0079524B" w:rsidP="0079524B">
      <w:pPr>
        <w:pStyle w:val="TimesNewRoman05050"/>
        <w:numPr>
          <w:ilvl w:val="0"/>
          <w:numId w:val="0"/>
        </w:numPr>
      </w:pPr>
      <w:bookmarkStart w:id="1130" w:name="_Toc422211250"/>
      <w:r>
        <w:rPr>
          <w:rFonts w:hint="eastAsia"/>
        </w:rPr>
        <w:lastRenderedPageBreak/>
        <w:t>附录</w:t>
      </w:r>
      <w:r>
        <w:rPr>
          <w:rFonts w:hint="eastAsia"/>
        </w:rPr>
        <w:t xml:space="preserve">C </w:t>
      </w:r>
      <w:r>
        <w:rPr>
          <w:rFonts w:hint="eastAsia"/>
        </w:rPr>
        <w:t>历史性能各对象采集指标</w:t>
      </w:r>
      <w:bookmarkEnd w:id="1130"/>
    </w:p>
    <w:p w:rsidR="0079524B" w:rsidRPr="00D46B5E" w:rsidRDefault="0079524B" w:rsidP="0079524B">
      <w:pPr>
        <w:pStyle w:val="a9"/>
        <w:widowControl w:val="0"/>
        <w:numPr>
          <w:ilvl w:val="0"/>
          <w:numId w:val="0"/>
        </w:numPr>
        <w:ind w:left="420"/>
      </w:pPr>
      <w:r>
        <w:rPr>
          <w:rFonts w:hint="eastAsia"/>
        </w:rPr>
        <w:t>表C.1</w:t>
      </w:r>
      <w:r w:rsidR="008B4190">
        <w:rPr>
          <w:rFonts w:hint="eastAsia"/>
        </w:rPr>
        <w:t>历史性能各对象采集指标</w:t>
      </w:r>
    </w:p>
    <w:tbl>
      <w:tblPr>
        <w:tblW w:w="9037" w:type="dxa"/>
        <w:tblInd w:w="534" w:type="dxa"/>
        <w:tblLook w:val="0000"/>
      </w:tblPr>
      <w:tblGrid>
        <w:gridCol w:w="2977"/>
        <w:gridCol w:w="6060"/>
      </w:tblGrid>
      <w:tr w:rsidR="0079524B" w:rsidRPr="00A6569A" w:rsidTr="00AC29C8">
        <w:trPr>
          <w:trHeight w:val="630"/>
        </w:trPr>
        <w:tc>
          <w:tcPr>
            <w:tcW w:w="2977" w:type="dxa"/>
            <w:tcBorders>
              <w:top w:val="single" w:sz="4" w:space="0" w:color="auto"/>
              <w:left w:val="single" w:sz="4" w:space="0" w:color="auto"/>
              <w:bottom w:val="single" w:sz="4" w:space="0" w:color="auto"/>
              <w:right w:val="single" w:sz="4" w:space="0" w:color="auto"/>
            </w:tcBorders>
            <w:shd w:val="clear" w:color="auto" w:fill="D9D9D9"/>
            <w:vAlign w:val="center"/>
          </w:tcPr>
          <w:p w:rsidR="0079524B" w:rsidRPr="00A6569A" w:rsidRDefault="0079524B" w:rsidP="00AC29C8">
            <w:r>
              <w:rPr>
                <w:rFonts w:hint="eastAsia"/>
              </w:rPr>
              <w:t>对象</w:t>
            </w:r>
          </w:p>
        </w:tc>
        <w:tc>
          <w:tcPr>
            <w:tcW w:w="6060" w:type="dxa"/>
            <w:tcBorders>
              <w:top w:val="single" w:sz="4" w:space="0" w:color="auto"/>
              <w:left w:val="nil"/>
              <w:bottom w:val="single" w:sz="4" w:space="0" w:color="auto"/>
              <w:right w:val="single" w:sz="4" w:space="0" w:color="auto"/>
            </w:tcBorders>
            <w:shd w:val="clear" w:color="auto" w:fill="D9D9D9"/>
            <w:vAlign w:val="center"/>
          </w:tcPr>
          <w:p w:rsidR="0079524B" w:rsidRDefault="0079524B" w:rsidP="00AC29C8">
            <w:r>
              <w:rPr>
                <w:rFonts w:hint="eastAsia"/>
              </w:rPr>
              <w:t>性能指标</w:t>
            </w:r>
          </w:p>
          <w:p w:rsidR="0079524B" w:rsidRPr="00A6569A" w:rsidRDefault="0079524B" w:rsidP="00AC29C8">
            <w:r>
              <w:rPr>
                <w:rFonts w:hint="eastAsia"/>
              </w:rPr>
              <w:t>注：英文名称与当前性能的英文名称一致</w:t>
            </w:r>
          </w:p>
        </w:tc>
      </w:tr>
      <w:tr w:rsidR="0079524B" w:rsidRPr="00A6569A" w:rsidTr="00AC29C8">
        <w:trPr>
          <w:trHeight w:val="315"/>
        </w:trPr>
        <w:tc>
          <w:tcPr>
            <w:tcW w:w="2977" w:type="dxa"/>
            <w:vMerge w:val="restart"/>
            <w:tcBorders>
              <w:top w:val="nil"/>
              <w:left w:val="single" w:sz="4" w:space="0" w:color="auto"/>
              <w:right w:val="single" w:sz="4" w:space="0" w:color="auto"/>
            </w:tcBorders>
            <w:shd w:val="clear" w:color="auto" w:fill="auto"/>
            <w:noWrap/>
            <w:vAlign w:val="center"/>
          </w:tcPr>
          <w:p w:rsidR="00B84114" w:rsidRDefault="00B84114" w:rsidP="00AC29C8">
            <w:r>
              <w:rPr>
                <w:rFonts w:hint="eastAsia"/>
              </w:rPr>
              <w:t>DEVPERF</w:t>
            </w:r>
          </w:p>
          <w:p w:rsidR="0079524B" w:rsidRPr="00A6569A" w:rsidRDefault="00B84114" w:rsidP="00AC29C8">
            <w:r>
              <w:rPr>
                <w:rFonts w:hint="eastAsia"/>
              </w:rPr>
              <w:t>（含</w:t>
            </w:r>
            <w:r>
              <w:rPr>
                <w:rFonts w:hint="eastAsia"/>
              </w:rPr>
              <w:t>OLT</w:t>
            </w:r>
            <w:r>
              <w:rPr>
                <w:rFonts w:hint="eastAsia"/>
              </w:rPr>
              <w:t>和</w:t>
            </w:r>
            <w:r>
              <w:rPr>
                <w:rFonts w:hint="eastAsia"/>
              </w:rPr>
              <w:t>ONU</w:t>
            </w:r>
            <w:r>
              <w:rPr>
                <w:rFonts w:hint="eastAsia"/>
              </w:rPr>
              <w:t>）</w:t>
            </w:r>
          </w:p>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内存利用率</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CPU</w:t>
            </w:r>
            <w:r>
              <w:rPr>
                <w:rFonts w:hint="eastAsia"/>
                <w:color w:val="000000"/>
                <w:sz w:val="22"/>
                <w:szCs w:val="22"/>
              </w:rPr>
              <w:t>利用率</w:t>
            </w:r>
          </w:p>
        </w:tc>
      </w:tr>
      <w:tr w:rsidR="0079524B" w:rsidRPr="00A6569A" w:rsidTr="00AC29C8">
        <w:trPr>
          <w:trHeight w:val="315"/>
        </w:trPr>
        <w:tc>
          <w:tcPr>
            <w:tcW w:w="2977" w:type="dxa"/>
            <w:vMerge/>
            <w:tcBorders>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温度</w:t>
            </w:r>
          </w:p>
        </w:tc>
      </w:tr>
      <w:tr w:rsidR="0079524B" w:rsidRPr="00A6569A" w:rsidTr="00AC29C8">
        <w:trPr>
          <w:trHeight w:val="315"/>
        </w:trPr>
        <w:tc>
          <w:tcPr>
            <w:tcW w:w="2977" w:type="dxa"/>
            <w:vMerge w:val="restart"/>
            <w:tcBorders>
              <w:top w:val="nil"/>
              <w:left w:val="single" w:sz="4" w:space="0" w:color="auto"/>
              <w:right w:val="single" w:sz="4" w:space="0" w:color="auto"/>
            </w:tcBorders>
            <w:shd w:val="clear" w:color="auto" w:fill="auto"/>
            <w:noWrap/>
            <w:vAlign w:val="center"/>
          </w:tcPr>
          <w:p w:rsidR="0079524B" w:rsidRDefault="00B84114" w:rsidP="00AC29C8">
            <w:r>
              <w:rPr>
                <w:rFonts w:hint="eastAsia"/>
              </w:rPr>
              <w:t>BOARDPERF</w:t>
            </w:r>
          </w:p>
          <w:p w:rsidR="00B84114" w:rsidRPr="00A6569A" w:rsidRDefault="00B84114" w:rsidP="00AC29C8">
            <w:r>
              <w:rPr>
                <w:rFonts w:hint="eastAsia"/>
              </w:rPr>
              <w:t>（单元盘）</w:t>
            </w:r>
          </w:p>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内存利用率</w:t>
            </w:r>
          </w:p>
        </w:tc>
      </w:tr>
      <w:tr w:rsidR="0079524B" w:rsidRPr="00A6569A" w:rsidTr="00AC29C8">
        <w:trPr>
          <w:trHeight w:val="315"/>
        </w:trPr>
        <w:tc>
          <w:tcPr>
            <w:tcW w:w="2977" w:type="dxa"/>
            <w:vMerge/>
            <w:tcBorders>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CPU</w:t>
            </w:r>
            <w:r>
              <w:rPr>
                <w:rFonts w:hint="eastAsia"/>
                <w:color w:val="000000"/>
                <w:sz w:val="22"/>
                <w:szCs w:val="22"/>
              </w:rPr>
              <w:t>利用率</w:t>
            </w:r>
          </w:p>
        </w:tc>
      </w:tr>
      <w:tr w:rsidR="0079524B" w:rsidRPr="00A6569A" w:rsidTr="00AC29C8">
        <w:trPr>
          <w:trHeight w:val="315"/>
        </w:trPr>
        <w:tc>
          <w:tcPr>
            <w:tcW w:w="2977" w:type="dxa"/>
            <w:vMerge w:val="restart"/>
            <w:tcBorders>
              <w:top w:val="nil"/>
              <w:left w:val="single" w:sz="4" w:space="0" w:color="auto"/>
              <w:right w:val="single" w:sz="4" w:space="0" w:color="auto"/>
            </w:tcBorders>
            <w:shd w:val="clear" w:color="auto" w:fill="auto"/>
            <w:noWrap/>
            <w:vAlign w:val="center"/>
          </w:tcPr>
          <w:p w:rsidR="00B84114" w:rsidRDefault="00B84114" w:rsidP="00AC29C8">
            <w:r>
              <w:rPr>
                <w:rFonts w:hint="eastAsia"/>
              </w:rPr>
              <w:t>PONPERF</w:t>
            </w:r>
          </w:p>
          <w:p w:rsidR="0079524B" w:rsidRDefault="00B84114" w:rsidP="00AC29C8">
            <w:r>
              <w:rPr>
                <w:rFonts w:hint="eastAsia"/>
              </w:rPr>
              <w:t>（含</w:t>
            </w:r>
            <w:r w:rsidR="0079524B">
              <w:rPr>
                <w:rFonts w:hint="eastAsia"/>
              </w:rPr>
              <w:t>OLT</w:t>
            </w:r>
            <w:r w:rsidR="0079524B">
              <w:rPr>
                <w:rFonts w:hint="eastAsia"/>
              </w:rPr>
              <w:t>的</w:t>
            </w:r>
            <w:r w:rsidR="0079524B">
              <w:rPr>
                <w:rFonts w:hint="eastAsia"/>
              </w:rPr>
              <w:t>PON</w:t>
            </w:r>
            <w:r w:rsidR="0079524B">
              <w:rPr>
                <w:rFonts w:hint="eastAsia"/>
              </w:rPr>
              <w:t>口</w:t>
            </w:r>
          </w:p>
          <w:p w:rsidR="0079524B" w:rsidRPr="00A6569A" w:rsidRDefault="00B84114" w:rsidP="00AC29C8">
            <w:r>
              <w:rPr>
                <w:rFonts w:hint="eastAsia"/>
              </w:rPr>
              <w:t>和</w:t>
            </w:r>
            <w:r w:rsidR="0079524B">
              <w:rPr>
                <w:rFonts w:hint="eastAsia"/>
              </w:rPr>
              <w:t>ONU</w:t>
            </w:r>
            <w:r w:rsidR="0079524B">
              <w:rPr>
                <w:rFonts w:hint="eastAsia"/>
              </w:rPr>
              <w:t>的</w:t>
            </w:r>
            <w:r w:rsidR="0079524B">
              <w:rPr>
                <w:rFonts w:hint="eastAsia"/>
              </w:rPr>
              <w:t>PON</w:t>
            </w:r>
            <w:r w:rsidR="0079524B">
              <w:rPr>
                <w:rFonts w:hint="eastAsia"/>
              </w:rPr>
              <w:t>口</w:t>
            </w:r>
            <w:r>
              <w:rPr>
                <w:rFonts w:hint="eastAsia"/>
              </w:rPr>
              <w:t>）</w:t>
            </w:r>
          </w:p>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发送光功率</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接收光功率</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偏置电流</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温度</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电压</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对端发送光功率</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对端接收光功率</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发送报文数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发送字节数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接收字节数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接收到的超长报文数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接收到的超短报文数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接收到的</w:t>
            </w:r>
            <w:r>
              <w:rPr>
                <w:rFonts w:hint="eastAsia"/>
                <w:color w:val="000000"/>
                <w:sz w:val="22"/>
                <w:szCs w:val="22"/>
              </w:rPr>
              <w:t>CRC</w:t>
            </w:r>
            <w:r>
              <w:rPr>
                <w:rFonts w:hint="eastAsia"/>
                <w:color w:val="000000"/>
                <w:sz w:val="22"/>
                <w:szCs w:val="22"/>
              </w:rPr>
              <w:t>错误报文数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丢弃的接收报文数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丢弃的发送报文数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未发送的错误报文数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接收到的错误报文数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接收到的单播包数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接收到的组播包数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接收到的广播包数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发送的单播包数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发送的组播包数</w:t>
            </w:r>
          </w:p>
        </w:tc>
      </w:tr>
      <w:tr w:rsidR="0079524B" w:rsidRPr="00A6569A" w:rsidTr="00AC29C8">
        <w:trPr>
          <w:trHeight w:val="315"/>
        </w:trPr>
        <w:tc>
          <w:tcPr>
            <w:tcW w:w="2977" w:type="dxa"/>
            <w:vMerge/>
            <w:tcBorders>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发送到的广播包数</w:t>
            </w:r>
          </w:p>
        </w:tc>
      </w:tr>
      <w:tr w:rsidR="0079524B" w:rsidRPr="00A6569A" w:rsidTr="00AC29C8">
        <w:trPr>
          <w:trHeight w:val="315"/>
        </w:trPr>
        <w:tc>
          <w:tcPr>
            <w:tcW w:w="2977" w:type="dxa"/>
            <w:vMerge w:val="restart"/>
            <w:tcBorders>
              <w:top w:val="nil"/>
              <w:left w:val="single" w:sz="4" w:space="0" w:color="auto"/>
              <w:right w:val="single" w:sz="4" w:space="0" w:color="auto"/>
            </w:tcBorders>
            <w:shd w:val="clear" w:color="auto" w:fill="auto"/>
            <w:noWrap/>
            <w:vAlign w:val="center"/>
          </w:tcPr>
          <w:p w:rsidR="00B84114" w:rsidRDefault="00B84114" w:rsidP="00AC29C8">
            <w:r>
              <w:rPr>
                <w:rFonts w:hint="eastAsia"/>
              </w:rPr>
              <w:t>LANPERF</w:t>
            </w:r>
            <w:r w:rsidRPr="00AA7B83">
              <w:rPr>
                <w:rFonts w:hint="eastAsia"/>
              </w:rPr>
              <w:t xml:space="preserve"> </w:t>
            </w:r>
          </w:p>
          <w:p w:rsidR="0079524B" w:rsidRPr="00A6569A" w:rsidRDefault="00B84114" w:rsidP="00B84114">
            <w:r>
              <w:rPr>
                <w:rFonts w:hint="eastAsia"/>
              </w:rPr>
              <w:t>（含</w:t>
            </w:r>
            <w:r w:rsidR="0079524B" w:rsidRPr="00AA7B83">
              <w:rPr>
                <w:rFonts w:hint="eastAsia"/>
              </w:rPr>
              <w:t>OLT</w:t>
            </w:r>
            <w:r w:rsidR="0079524B" w:rsidRPr="00AA7B83">
              <w:rPr>
                <w:rFonts w:hint="eastAsia"/>
              </w:rPr>
              <w:t>上联口</w:t>
            </w:r>
            <w:r>
              <w:rPr>
                <w:rFonts w:hint="eastAsia"/>
              </w:rPr>
              <w:t>和</w:t>
            </w:r>
            <w:r w:rsidR="0079524B" w:rsidRPr="00AA7B83">
              <w:rPr>
                <w:rFonts w:hint="eastAsia"/>
              </w:rPr>
              <w:t>ONU</w:t>
            </w:r>
            <w:r w:rsidR="0079524B" w:rsidRPr="00AA7B83">
              <w:rPr>
                <w:rFonts w:hint="eastAsia"/>
              </w:rPr>
              <w:t>的</w:t>
            </w:r>
            <w:r w:rsidR="0079524B" w:rsidRPr="00AA7B83">
              <w:rPr>
                <w:rFonts w:hint="eastAsia"/>
              </w:rPr>
              <w:t>LAN</w:t>
            </w:r>
            <w:r w:rsidR="0079524B" w:rsidRPr="00AA7B83">
              <w:rPr>
                <w:rFonts w:hint="eastAsia"/>
              </w:rPr>
              <w:t>口</w:t>
            </w:r>
            <w:r>
              <w:rPr>
                <w:rFonts w:hint="eastAsia"/>
              </w:rPr>
              <w:t>）</w:t>
            </w:r>
          </w:p>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发送报文数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发送字节数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接收字节数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接收到的超长报文数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接收到的超短报文数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接收到的</w:t>
            </w:r>
            <w:r>
              <w:rPr>
                <w:rFonts w:hint="eastAsia"/>
                <w:color w:val="000000"/>
                <w:sz w:val="22"/>
                <w:szCs w:val="22"/>
              </w:rPr>
              <w:t>CRC</w:t>
            </w:r>
            <w:r>
              <w:rPr>
                <w:rFonts w:hint="eastAsia"/>
                <w:color w:val="000000"/>
                <w:sz w:val="22"/>
                <w:szCs w:val="22"/>
              </w:rPr>
              <w:t>错误报文数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丢弃的接收报文数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丢弃的发送报文数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未发送的错误报文数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接收到的错误报文数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接收到的单播包数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接收到的组播包数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接收到的广播包数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发送的单播包数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发送的组播包数</w:t>
            </w:r>
          </w:p>
        </w:tc>
      </w:tr>
      <w:tr w:rsidR="0079524B" w:rsidRPr="00A6569A" w:rsidTr="00AC29C8">
        <w:trPr>
          <w:trHeight w:val="315"/>
        </w:trPr>
        <w:tc>
          <w:tcPr>
            <w:tcW w:w="2977" w:type="dxa"/>
            <w:vMerge/>
            <w:tcBorders>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发送到的广播包数</w:t>
            </w:r>
          </w:p>
        </w:tc>
      </w:tr>
      <w:tr w:rsidR="0079524B" w:rsidRPr="00A6569A" w:rsidTr="00AC29C8">
        <w:trPr>
          <w:trHeight w:val="315"/>
        </w:trPr>
        <w:tc>
          <w:tcPr>
            <w:tcW w:w="2977" w:type="dxa"/>
            <w:vMerge w:val="restart"/>
            <w:tcBorders>
              <w:top w:val="nil"/>
              <w:left w:val="single" w:sz="4" w:space="0" w:color="auto"/>
              <w:right w:val="single" w:sz="4" w:space="0" w:color="auto"/>
            </w:tcBorders>
            <w:shd w:val="clear" w:color="auto" w:fill="auto"/>
            <w:noWrap/>
            <w:vAlign w:val="center"/>
          </w:tcPr>
          <w:p w:rsidR="0079524B" w:rsidRDefault="00B84114" w:rsidP="00AC29C8">
            <w:r>
              <w:rPr>
                <w:rFonts w:hint="eastAsia"/>
              </w:rPr>
              <w:t>POTSPERF</w:t>
            </w:r>
          </w:p>
          <w:p w:rsidR="00B84114" w:rsidRPr="00A6569A" w:rsidRDefault="00B84114" w:rsidP="00AC29C8">
            <w:r>
              <w:rPr>
                <w:rFonts w:hint="eastAsia"/>
              </w:rPr>
              <w:t>（</w:t>
            </w:r>
            <w:r>
              <w:rPr>
                <w:rFonts w:hint="eastAsia"/>
              </w:rPr>
              <w:t>ONU</w:t>
            </w:r>
            <w:r>
              <w:rPr>
                <w:rFonts w:hint="eastAsia"/>
              </w:rPr>
              <w:t>的</w:t>
            </w:r>
            <w:r>
              <w:rPr>
                <w:rFonts w:hint="eastAsia"/>
              </w:rPr>
              <w:t>POTS</w:t>
            </w:r>
            <w:r>
              <w:rPr>
                <w:rFonts w:hint="eastAsia"/>
              </w:rPr>
              <w:t>口）</w:t>
            </w:r>
          </w:p>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发送包数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接收包数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平均时延</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平均抖动</w:t>
            </w:r>
          </w:p>
        </w:tc>
      </w:tr>
      <w:tr w:rsidR="0079524B" w:rsidRPr="00A6569A" w:rsidTr="00AC29C8">
        <w:trPr>
          <w:trHeight w:val="315"/>
        </w:trPr>
        <w:tc>
          <w:tcPr>
            <w:tcW w:w="2977" w:type="dxa"/>
            <w:vMerge/>
            <w:tcBorders>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丢包率</w:t>
            </w:r>
          </w:p>
        </w:tc>
      </w:tr>
      <w:tr w:rsidR="0079524B" w:rsidRPr="00A6569A" w:rsidTr="00AC29C8">
        <w:trPr>
          <w:trHeight w:val="315"/>
        </w:trPr>
        <w:tc>
          <w:tcPr>
            <w:tcW w:w="2977" w:type="dxa"/>
            <w:vMerge w:val="restart"/>
            <w:tcBorders>
              <w:top w:val="nil"/>
              <w:left w:val="single" w:sz="4" w:space="0" w:color="auto"/>
              <w:right w:val="single" w:sz="4" w:space="0" w:color="auto"/>
            </w:tcBorders>
            <w:shd w:val="clear" w:color="auto" w:fill="auto"/>
            <w:noWrap/>
            <w:vAlign w:val="center"/>
          </w:tcPr>
          <w:p w:rsidR="009A04CC" w:rsidRDefault="009A04CC" w:rsidP="00AC29C8">
            <w:r>
              <w:rPr>
                <w:rFonts w:hint="eastAsia"/>
              </w:rPr>
              <w:t>DSLPERF</w:t>
            </w:r>
          </w:p>
          <w:p w:rsidR="0079524B" w:rsidRPr="00A6569A" w:rsidRDefault="009A04CC" w:rsidP="00AC29C8">
            <w:r>
              <w:rPr>
                <w:rFonts w:hint="eastAsia"/>
              </w:rPr>
              <w:t>（</w:t>
            </w:r>
            <w:r w:rsidR="0079524B" w:rsidRPr="00C83C17">
              <w:rPr>
                <w:rFonts w:hint="eastAsia"/>
              </w:rPr>
              <w:t>ONU</w:t>
            </w:r>
            <w:r w:rsidR="0079524B" w:rsidRPr="00C83C17">
              <w:rPr>
                <w:rFonts w:hint="eastAsia"/>
              </w:rPr>
              <w:t>的</w:t>
            </w:r>
            <w:r w:rsidR="0079524B" w:rsidRPr="00C83C17">
              <w:rPr>
                <w:rFonts w:hint="eastAsia"/>
              </w:rPr>
              <w:t>AD</w:t>
            </w:r>
            <w:r w:rsidR="0079524B" w:rsidRPr="00C83C17">
              <w:rPr>
                <w:rFonts w:hint="eastAsia"/>
              </w:rPr>
              <w:t>口</w:t>
            </w:r>
            <w:r>
              <w:rPr>
                <w:rFonts w:hint="eastAsia"/>
              </w:rPr>
              <w:t>）</w:t>
            </w:r>
          </w:p>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接收字节数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发送字节数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下行噪声容限</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上行噪声容限</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下行功率衰减</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上行功率衰减</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下行输出功率</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上行输出功率</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下行通道发送速率</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上行通道发送速率</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下行当前最大可达速率</w:t>
            </w:r>
          </w:p>
        </w:tc>
      </w:tr>
      <w:tr w:rsidR="0079524B" w:rsidRPr="00A6569A" w:rsidTr="00AC29C8">
        <w:trPr>
          <w:trHeight w:val="315"/>
        </w:trPr>
        <w:tc>
          <w:tcPr>
            <w:tcW w:w="2977" w:type="dxa"/>
            <w:vMerge/>
            <w:tcBorders>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color w:val="000000"/>
                <w:sz w:val="22"/>
                <w:szCs w:val="22"/>
              </w:rPr>
            </w:pPr>
            <w:r>
              <w:rPr>
                <w:rFonts w:hint="eastAsia"/>
                <w:color w:val="000000"/>
                <w:sz w:val="22"/>
                <w:szCs w:val="22"/>
              </w:rPr>
              <w:t>上行当前最大可达速率</w:t>
            </w:r>
          </w:p>
        </w:tc>
      </w:tr>
      <w:tr w:rsidR="0079524B" w:rsidRPr="00A6569A" w:rsidTr="00AC29C8">
        <w:trPr>
          <w:trHeight w:val="315"/>
        </w:trPr>
        <w:tc>
          <w:tcPr>
            <w:tcW w:w="2977" w:type="dxa"/>
            <w:vMerge w:val="restart"/>
            <w:tcBorders>
              <w:top w:val="nil"/>
              <w:left w:val="single" w:sz="4" w:space="0" w:color="auto"/>
              <w:right w:val="single" w:sz="4" w:space="0" w:color="auto"/>
            </w:tcBorders>
            <w:shd w:val="clear" w:color="auto" w:fill="auto"/>
            <w:noWrap/>
            <w:vAlign w:val="center"/>
          </w:tcPr>
          <w:p w:rsidR="009A04CC" w:rsidRDefault="009A04CC" w:rsidP="00AC29C8">
            <w:r>
              <w:rPr>
                <w:rFonts w:hint="eastAsia"/>
              </w:rPr>
              <w:t>DSLPERF</w:t>
            </w:r>
          </w:p>
          <w:p w:rsidR="0079524B" w:rsidRPr="00A6569A" w:rsidRDefault="009A04CC" w:rsidP="00AC29C8">
            <w:r>
              <w:rPr>
                <w:rFonts w:hint="eastAsia"/>
              </w:rPr>
              <w:t>（</w:t>
            </w:r>
            <w:r w:rsidR="0079524B" w:rsidRPr="00C83C17">
              <w:rPr>
                <w:rFonts w:hint="eastAsia"/>
              </w:rPr>
              <w:t>ONU</w:t>
            </w:r>
            <w:r w:rsidR="0079524B" w:rsidRPr="00C83C17">
              <w:rPr>
                <w:rFonts w:hint="eastAsia"/>
              </w:rPr>
              <w:t>的</w:t>
            </w:r>
            <w:r w:rsidR="0079524B" w:rsidRPr="00C83C17">
              <w:rPr>
                <w:rFonts w:hint="eastAsia"/>
              </w:rPr>
              <w:t>VD</w:t>
            </w:r>
            <w:r w:rsidR="0079524B" w:rsidRPr="00C83C17">
              <w:rPr>
                <w:rFonts w:hint="eastAsia"/>
              </w:rPr>
              <w:t>口</w:t>
            </w:r>
            <w:r>
              <w:rPr>
                <w:rFonts w:hint="eastAsia"/>
              </w:rPr>
              <w:t>）</w:t>
            </w:r>
          </w:p>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接收字节数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发送字节数</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下行噪声容限</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上行噪声容限</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下行功率衰减</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上行功率衰减</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下行输出功率</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上行输出功率</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信道一下行速率</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信道一下行延迟</w:t>
            </w:r>
          </w:p>
        </w:tc>
      </w:tr>
      <w:tr w:rsidR="0079524B" w:rsidRPr="00A6569A" w:rsidTr="00AC29C8">
        <w:trPr>
          <w:trHeight w:val="315"/>
        </w:trPr>
        <w:tc>
          <w:tcPr>
            <w:tcW w:w="2977" w:type="dxa"/>
            <w:vMerge/>
            <w:tcBorders>
              <w:left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信道一上行速率</w:t>
            </w:r>
          </w:p>
        </w:tc>
      </w:tr>
      <w:tr w:rsidR="0079524B" w:rsidRPr="00A6569A" w:rsidTr="00AC29C8">
        <w:trPr>
          <w:trHeight w:val="315"/>
        </w:trPr>
        <w:tc>
          <w:tcPr>
            <w:tcW w:w="2977" w:type="dxa"/>
            <w:vMerge/>
            <w:tcBorders>
              <w:left w:val="single" w:sz="4" w:space="0" w:color="auto"/>
              <w:bottom w:val="single" w:sz="4" w:space="0" w:color="auto"/>
              <w:right w:val="single" w:sz="4" w:space="0" w:color="auto"/>
            </w:tcBorders>
            <w:shd w:val="clear" w:color="auto" w:fill="auto"/>
            <w:noWrap/>
            <w:vAlign w:val="center"/>
          </w:tcPr>
          <w:p w:rsidR="0079524B" w:rsidRPr="00A6569A" w:rsidRDefault="0079524B" w:rsidP="00AC29C8"/>
        </w:tc>
        <w:tc>
          <w:tcPr>
            <w:tcW w:w="6060" w:type="dxa"/>
            <w:tcBorders>
              <w:top w:val="nil"/>
              <w:left w:val="nil"/>
              <w:bottom w:val="single" w:sz="4" w:space="0" w:color="auto"/>
              <w:right w:val="single" w:sz="4" w:space="0" w:color="auto"/>
            </w:tcBorders>
            <w:shd w:val="clear" w:color="auto" w:fill="auto"/>
            <w:noWrap/>
            <w:vAlign w:val="bottom"/>
          </w:tcPr>
          <w:p w:rsidR="0079524B" w:rsidRDefault="0079524B" w:rsidP="00AC29C8">
            <w:pPr>
              <w:rPr>
                <w:rFonts w:ascii="宋体" w:hAnsi="宋体" w:cs="宋体"/>
                <w:color w:val="000000"/>
                <w:sz w:val="22"/>
                <w:szCs w:val="22"/>
              </w:rPr>
            </w:pPr>
            <w:r>
              <w:rPr>
                <w:rFonts w:hint="eastAsia"/>
                <w:color w:val="000000"/>
                <w:sz w:val="22"/>
                <w:szCs w:val="22"/>
              </w:rPr>
              <w:t>信道一上行延迟</w:t>
            </w:r>
          </w:p>
        </w:tc>
      </w:tr>
    </w:tbl>
    <w:p w:rsidR="00331B80" w:rsidRPr="00331B80" w:rsidRDefault="00331B80" w:rsidP="00331B80">
      <w:pPr>
        <w:pStyle w:val="aff8"/>
        <w:ind w:firstLineChars="95" w:firstLine="199"/>
      </w:pPr>
    </w:p>
    <w:bookmarkEnd w:id="1029"/>
    <w:bookmarkEnd w:id="1067"/>
    <w:bookmarkEnd w:id="1068"/>
    <w:p w:rsidR="000C3360" w:rsidRDefault="000C3360" w:rsidP="00CD6B42">
      <w:pPr>
        <w:pStyle w:val="aff8"/>
        <w:ind w:firstLineChars="0"/>
        <w:rPr>
          <w:rFonts w:ascii="Times New Roman"/>
        </w:rPr>
      </w:pPr>
    </w:p>
    <w:p w:rsidR="00B35826" w:rsidRDefault="00B35826" w:rsidP="00B5002B">
      <w:pPr>
        <w:pStyle w:val="TimesNewRoman05050"/>
        <w:numPr>
          <w:ilvl w:val="0"/>
          <w:numId w:val="0"/>
        </w:numPr>
        <w:sectPr w:rsidR="00B35826">
          <w:pgSz w:w="11907" w:h="16839"/>
          <w:pgMar w:top="1418" w:right="1134" w:bottom="1134" w:left="1418" w:header="1021" w:footer="851" w:gutter="0"/>
          <w:pgNumType w:start="1"/>
          <w:cols w:space="425"/>
          <w:docGrid w:type="lines" w:linePitch="312"/>
        </w:sectPr>
      </w:pPr>
    </w:p>
    <w:p w:rsidR="00146247" w:rsidRPr="00146247" w:rsidRDefault="00146247" w:rsidP="0079524B">
      <w:pPr>
        <w:pStyle w:val="TimesNewRoman05050"/>
        <w:numPr>
          <w:ilvl w:val="0"/>
          <w:numId w:val="0"/>
        </w:numPr>
      </w:pPr>
    </w:p>
    <w:sectPr w:rsidR="00146247" w:rsidRPr="00146247" w:rsidSect="00D564CA">
      <w:headerReference w:type="even" r:id="rId33"/>
      <w:headerReference w:type="default" r:id="rId34"/>
      <w:footerReference w:type="even" r:id="rId35"/>
      <w:footerReference w:type="default" r:id="rId36"/>
      <w:pgSz w:w="11907" w:h="16839"/>
      <w:pgMar w:top="1418" w:right="1134" w:bottom="1134" w:left="1418" w:header="1021" w:footer="851"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822" w:rsidRDefault="00E86822">
      <w:r>
        <w:separator/>
      </w:r>
    </w:p>
  </w:endnote>
  <w:endnote w:type="continuationSeparator" w:id="1">
    <w:p w:rsidR="00E86822" w:rsidRDefault="00E868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Univers (WN)">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楷体_GB2312">
    <w:altName w:val="Arial Unicode MS"/>
    <w:charset w:val="86"/>
    <w:family w:val="modern"/>
    <w:pitch w:val="fixed"/>
    <w:sig w:usb0="00000000"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ˎ̥">
    <w:altName w:val="Times New Roman"/>
    <w:panose1 w:val="00000000000000000000"/>
    <w:charset w:val="00"/>
    <w:family w:val="roman"/>
    <w:notTrueType/>
    <w:pitch w:val="default"/>
    <w:sig w:usb0="00000000" w:usb1="00000000" w:usb2="00000000" w:usb3="00000000" w:csb0="00000000" w:csb1="00000000"/>
  </w:font>
  <w:font w:name="PMingLiU-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1F5639">
    <w:pPr>
      <w:pStyle w:val="aff1"/>
      <w:rPr>
        <w:rStyle w:val="affff2"/>
      </w:rPr>
    </w:pPr>
    <w:r>
      <w:rPr>
        <w:rStyle w:val="affff2"/>
      </w:rPr>
      <w:fldChar w:fldCharType="begin"/>
    </w:r>
    <w:r w:rsidR="006F6E2B">
      <w:rPr>
        <w:rStyle w:val="affff2"/>
      </w:rPr>
      <w:instrText xml:space="preserve">PAGE  </w:instrText>
    </w:r>
    <w:r>
      <w:rPr>
        <w:rStyle w:val="affff2"/>
      </w:rPr>
      <w:fldChar w:fldCharType="separate"/>
    </w:r>
    <w:r w:rsidR="006F6E2B">
      <w:rPr>
        <w:rStyle w:val="affff2"/>
        <w:noProof/>
      </w:rPr>
      <w:t>2</w:t>
    </w:r>
    <w:r>
      <w:rPr>
        <w:rStyle w:val="affff2"/>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6F6E2B">
    <w:pPr>
      <w:pStyle w:val="aff2"/>
      <w:rPr>
        <w:rStyle w:val="affff2"/>
      </w:rPr>
    </w:pPr>
    <w:r>
      <w:rPr>
        <w:rStyle w:val="affff2"/>
        <w:rFonts w:hint="eastAsia"/>
      </w:rPr>
      <w:t>111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1F5639">
    <w:pPr>
      <w:pStyle w:val="aff2"/>
      <w:rPr>
        <w:rStyle w:val="affff2"/>
      </w:rPr>
    </w:pPr>
    <w:r>
      <w:rPr>
        <w:rStyle w:val="affff2"/>
      </w:rPr>
      <w:fldChar w:fldCharType="begin"/>
    </w:r>
    <w:r w:rsidR="006F6E2B">
      <w:rPr>
        <w:rStyle w:val="affff2"/>
      </w:rPr>
      <w:instrText xml:space="preserve">PAGE  </w:instrText>
    </w:r>
    <w:r>
      <w:rPr>
        <w:rStyle w:val="affff2"/>
      </w:rPr>
      <w:fldChar w:fldCharType="separate"/>
    </w:r>
    <w:r w:rsidR="006F6E2B">
      <w:rPr>
        <w:rStyle w:val="affff2"/>
        <w:noProof/>
      </w:rPr>
      <w:t>1</w:t>
    </w:r>
    <w:r>
      <w:rPr>
        <w:rStyle w:val="affff2"/>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6F6E2B">
    <w:pPr>
      <w:pStyle w:val="affff1"/>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1F5639">
    <w:pPr>
      <w:pStyle w:val="aff1"/>
      <w:rPr>
        <w:rStyle w:val="affff2"/>
      </w:rPr>
    </w:pPr>
    <w:r>
      <w:rPr>
        <w:rStyle w:val="affff2"/>
      </w:rPr>
      <w:fldChar w:fldCharType="begin"/>
    </w:r>
    <w:r w:rsidR="006F6E2B">
      <w:rPr>
        <w:rStyle w:val="affff2"/>
      </w:rPr>
      <w:instrText xml:space="preserve">PAGE  </w:instrText>
    </w:r>
    <w:r>
      <w:rPr>
        <w:rStyle w:val="affff2"/>
      </w:rPr>
      <w:fldChar w:fldCharType="separate"/>
    </w:r>
    <w:r w:rsidR="00CE4D8A">
      <w:rPr>
        <w:rStyle w:val="affff2"/>
        <w:noProof/>
      </w:rPr>
      <w:t>6</w:t>
    </w:r>
    <w:r>
      <w:rPr>
        <w:rStyle w:val="affff2"/>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1F5639">
    <w:pPr>
      <w:pStyle w:val="aff2"/>
      <w:rPr>
        <w:rStyle w:val="affff2"/>
      </w:rPr>
    </w:pPr>
    <w:r>
      <w:rPr>
        <w:rStyle w:val="affff2"/>
      </w:rPr>
      <w:fldChar w:fldCharType="begin"/>
    </w:r>
    <w:r w:rsidR="006F6E2B">
      <w:rPr>
        <w:rStyle w:val="affff2"/>
      </w:rPr>
      <w:instrText xml:space="preserve">PAGE  </w:instrText>
    </w:r>
    <w:r>
      <w:rPr>
        <w:rStyle w:val="affff2"/>
      </w:rPr>
      <w:fldChar w:fldCharType="separate"/>
    </w:r>
    <w:r w:rsidR="00CE4D8A">
      <w:rPr>
        <w:rStyle w:val="affff2"/>
        <w:noProof/>
      </w:rPr>
      <w:t>I</w:t>
    </w:r>
    <w:r>
      <w:rPr>
        <w:rStyle w:val="affff2"/>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Pr="0079524B" w:rsidRDefault="006F6E2B" w:rsidP="0079524B">
    <w:pPr>
      <w:pStyle w:val="affff1"/>
      <w:rPr>
        <w:rStyle w:val="affff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1F5639">
    <w:pPr>
      <w:pStyle w:val="aff1"/>
      <w:rPr>
        <w:rStyle w:val="affff2"/>
      </w:rPr>
    </w:pPr>
    <w:r>
      <w:rPr>
        <w:rStyle w:val="affff2"/>
      </w:rPr>
      <w:fldChar w:fldCharType="begin"/>
    </w:r>
    <w:r w:rsidR="006F6E2B">
      <w:rPr>
        <w:rStyle w:val="affff2"/>
      </w:rPr>
      <w:instrText xml:space="preserve">PAGE  </w:instrText>
    </w:r>
    <w:r>
      <w:rPr>
        <w:rStyle w:val="affff2"/>
      </w:rPr>
      <w:fldChar w:fldCharType="separate"/>
    </w:r>
    <w:r w:rsidR="00CE4D8A">
      <w:rPr>
        <w:rStyle w:val="affff2"/>
        <w:noProof/>
      </w:rPr>
      <w:t>2</w:t>
    </w:r>
    <w:r>
      <w:rPr>
        <w:rStyle w:val="affff2"/>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6F6E2B">
    <w:pPr>
      <w:pStyle w:val="aff2"/>
      <w:rPr>
        <w:rStyle w:val="affff2"/>
      </w:rPr>
    </w:pPr>
    <w:r>
      <w:rPr>
        <w:rStyle w:val="affff2"/>
        <w:rFonts w:hint="eastAsia"/>
      </w:rPr>
      <w:t>111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1F5639">
    <w:pPr>
      <w:pStyle w:val="aff1"/>
      <w:rPr>
        <w:rStyle w:val="affff2"/>
      </w:rPr>
    </w:pPr>
    <w:r>
      <w:rPr>
        <w:rStyle w:val="affff2"/>
      </w:rPr>
      <w:fldChar w:fldCharType="begin"/>
    </w:r>
    <w:r w:rsidR="006F6E2B">
      <w:rPr>
        <w:rStyle w:val="affff2"/>
      </w:rPr>
      <w:instrText xml:space="preserve">PAGE  </w:instrText>
    </w:r>
    <w:r>
      <w:rPr>
        <w:rStyle w:val="affff2"/>
      </w:rPr>
      <w:fldChar w:fldCharType="separate"/>
    </w:r>
    <w:r w:rsidR="006F6E2B">
      <w:rPr>
        <w:rStyle w:val="affff2"/>
        <w:noProof/>
      </w:rPr>
      <w:t>2</w:t>
    </w:r>
    <w:r>
      <w:rPr>
        <w:rStyle w:val="affff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822" w:rsidRDefault="00E86822">
      <w:r>
        <w:separator/>
      </w:r>
    </w:p>
  </w:footnote>
  <w:footnote w:type="continuationSeparator" w:id="1">
    <w:p w:rsidR="00E86822" w:rsidRDefault="00E868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6F6E2B">
    <w:pPr>
      <w:pStyle w:val="aff4"/>
    </w:pPr>
    <w:r>
      <w:t>YD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6F6E2B">
    <w:pPr>
      <w:pStyle w:val="aff3"/>
    </w:pPr>
    <w:r>
      <w:t>YD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6F6E2B">
    <w:pPr>
      <w:pStyle w:val="affff3"/>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6F6E2B" w:rsidP="00A8239E">
    <w:pPr>
      <w:pStyle w:val="aff3"/>
      <w:jc w:val="both"/>
    </w:pPr>
    <w:r>
      <w:rPr>
        <w:rFonts w:hint="eastAsia"/>
      </w:rPr>
      <w:t>中国移动</w:t>
    </w:r>
    <w:r>
      <w:rPr>
        <w:rFonts w:hint="eastAsia"/>
      </w:rPr>
      <w:t>PON</w:t>
    </w:r>
    <w:r>
      <w:rPr>
        <w:rFonts w:hint="eastAsia"/>
      </w:rPr>
      <w:t>北向接口技术规范</w:t>
    </w:r>
    <w:r>
      <w:rPr>
        <w:rFonts w:hint="eastAsia"/>
      </w:rPr>
      <w:t xml:space="preserve"> </w:t>
    </w:r>
    <w:r>
      <w:rPr>
        <w:rFonts w:hint="eastAsia"/>
      </w:rPr>
      <w:t>接口协议定义</w:t>
    </w:r>
  </w:p>
  <w:p w:rsidR="006F6E2B" w:rsidRPr="0079524B" w:rsidRDefault="006F6E2B" w:rsidP="0079524B"/>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6F6E2B">
    <w:pPr>
      <w:pStyle w:val="aff3"/>
      <w:wordWrap w:val="0"/>
    </w:pPr>
    <w:r>
      <w:rPr>
        <w:rFonts w:hint="eastAsia"/>
      </w:rPr>
      <w:t>中国移动</w:t>
    </w:r>
    <w:r>
      <w:rPr>
        <w:rFonts w:hint="eastAsia"/>
      </w:rPr>
      <w:t>PON</w:t>
    </w:r>
    <w:r>
      <w:rPr>
        <w:rFonts w:hint="eastAsia"/>
      </w:rPr>
      <w:t>北向接口技术规范</w:t>
    </w:r>
    <w:bookmarkStart w:id="8" w:name="_Toc277862166"/>
    <w:bookmarkStart w:id="9" w:name="_Toc313865987"/>
    <w:r>
      <w:rPr>
        <w:rFonts w:hint="eastAsia"/>
      </w:rPr>
      <w:t xml:space="preserve"> </w:t>
    </w:r>
    <w:r w:rsidRPr="002E5B09">
      <w:rPr>
        <w:rFonts w:ascii="宋体" w:hAnsi="宋体" w:hint="eastAsia"/>
        <w:szCs w:val="21"/>
      </w:rPr>
      <w:t>接口协议定义</w:t>
    </w:r>
    <w:bookmarkEnd w:id="8"/>
    <w:bookmarkEnd w:id="9"/>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6F6E2B" w:rsidP="00B35826">
    <w:pPr>
      <w:pStyle w:val="aff3"/>
      <w:wordWrap w:val="0"/>
    </w:pPr>
    <w:r>
      <w:rPr>
        <w:rFonts w:hint="eastAsia"/>
      </w:rPr>
      <w:t>中国移动</w:t>
    </w:r>
    <w:r>
      <w:rPr>
        <w:rFonts w:hint="eastAsia"/>
      </w:rPr>
      <w:t>PON</w:t>
    </w:r>
    <w:r>
      <w:rPr>
        <w:rFonts w:hint="eastAsia"/>
      </w:rPr>
      <w:t>北向接口技术规范</w:t>
    </w:r>
    <w:r>
      <w:rPr>
        <w:rFonts w:hint="eastAsia"/>
      </w:rPr>
      <w:t xml:space="preserve"> </w:t>
    </w:r>
    <w:r w:rsidRPr="002E5B09">
      <w:rPr>
        <w:rFonts w:ascii="宋体" w:hAnsi="宋体" w:hint="eastAsia"/>
        <w:szCs w:val="21"/>
      </w:rPr>
      <w:t>接口协议定义</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6F6E2B" w:rsidP="00B35826">
    <w:pPr>
      <w:pStyle w:val="aff3"/>
      <w:wordWrap w:val="0"/>
    </w:pPr>
    <w:r>
      <w:rPr>
        <w:rFonts w:hint="eastAsia"/>
      </w:rPr>
      <w:t>中国移动</w:t>
    </w:r>
    <w:r>
      <w:rPr>
        <w:rFonts w:hint="eastAsia"/>
      </w:rPr>
      <w:t>PON</w:t>
    </w:r>
    <w:r>
      <w:rPr>
        <w:rFonts w:hint="eastAsia"/>
      </w:rPr>
      <w:t>北向接口技术规范</w:t>
    </w:r>
    <w:r>
      <w:rPr>
        <w:rFonts w:hint="eastAsia"/>
      </w:rPr>
      <w:t xml:space="preserve"> </w:t>
    </w:r>
    <w:r w:rsidRPr="002E5B09">
      <w:rPr>
        <w:rFonts w:ascii="宋体" w:hAnsi="宋体" w:hint="eastAsia"/>
        <w:szCs w:val="21"/>
      </w:rPr>
      <w:t>接口协议定义</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6F6E2B" w:rsidP="00B35826">
    <w:pPr>
      <w:pStyle w:val="aff3"/>
      <w:wordWrap w:val="0"/>
    </w:pPr>
    <w:r>
      <w:rPr>
        <w:rFonts w:hint="eastAsia"/>
      </w:rPr>
      <w:t>中国移动</w:t>
    </w:r>
    <w:r>
      <w:rPr>
        <w:rFonts w:hint="eastAsia"/>
      </w:rPr>
      <w:t>PON</w:t>
    </w:r>
    <w:r>
      <w:rPr>
        <w:rFonts w:hint="eastAsia"/>
      </w:rPr>
      <w:t>北向接口技术规范</w:t>
    </w:r>
    <w:r>
      <w:rPr>
        <w:rFonts w:hint="eastAsia"/>
      </w:rPr>
      <w:t xml:space="preserve"> </w:t>
    </w:r>
    <w:r w:rsidRPr="002E5B09">
      <w:rPr>
        <w:rFonts w:ascii="宋体" w:hAnsi="宋体" w:hint="eastAsia"/>
        <w:szCs w:val="21"/>
      </w:rPr>
      <w:t>接口协议定义</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E2B" w:rsidRDefault="006F6E2B" w:rsidP="00B35826">
    <w:pPr>
      <w:pStyle w:val="aff3"/>
      <w:wordWrap w:val="0"/>
    </w:pPr>
    <w:r>
      <w:rPr>
        <w:rFonts w:hint="eastAsia"/>
      </w:rPr>
      <w:t>中国移动</w:t>
    </w:r>
    <w:r>
      <w:rPr>
        <w:rFonts w:hint="eastAsia"/>
      </w:rPr>
      <w:t>PON</w:t>
    </w:r>
    <w:r>
      <w:rPr>
        <w:rFonts w:hint="eastAsia"/>
      </w:rPr>
      <w:t>北向接口技术规范</w:t>
    </w:r>
    <w:r>
      <w:rPr>
        <w:rFonts w:hint="eastAsia"/>
      </w:rPr>
      <w:t xml:space="preserve"> </w:t>
    </w:r>
    <w:r w:rsidRPr="002E5B09">
      <w:rPr>
        <w:rFonts w:ascii="宋体" w:hAnsi="宋体" w:hint="eastAsia"/>
        <w:szCs w:val="21"/>
      </w:rPr>
      <w:t>接口协议定义</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2680348"/>
    <w:lvl w:ilvl="0">
      <w:start w:val="1"/>
      <w:numFmt w:val="decimal"/>
      <w:lvlText w:val="%1"/>
      <w:lvlJc w:val="left"/>
      <w:pPr>
        <w:tabs>
          <w:tab w:val="num" w:pos="432"/>
        </w:tabs>
        <w:ind w:left="432" w:hanging="432"/>
      </w:pPr>
      <w:rPr>
        <w:b/>
        <w:i w:val="0"/>
        <w:sz w:val="36"/>
      </w:rPr>
    </w:lvl>
    <w:lvl w:ilvl="1">
      <w:start w:val="1"/>
      <w:numFmt w:val="none"/>
      <w:lvlRestart w:val="0"/>
      <w:pStyle w:val="2"/>
      <w:lvlText w:val="3.2"/>
      <w:lvlJc w:val="left"/>
      <w:pPr>
        <w:tabs>
          <w:tab w:val="num" w:pos="576"/>
        </w:tabs>
        <w:ind w:left="576" w:hanging="576"/>
      </w:pPr>
      <w:rPr>
        <w:b/>
        <w:i w:val="0"/>
        <w:sz w:val="24"/>
        <w:szCs w:val="24"/>
      </w:rPr>
    </w:lvl>
    <w:lvl w:ilvl="2">
      <w:start w:val="1"/>
      <w:numFmt w:val="decimal"/>
      <w:lvlText w:val="%1.%2.%3"/>
      <w:lvlJc w:val="left"/>
      <w:pPr>
        <w:tabs>
          <w:tab w:val="num" w:pos="720"/>
        </w:tabs>
        <w:ind w:left="720" w:hanging="720"/>
      </w:pPr>
      <w:rPr>
        <w:b/>
        <w:i w:val="0"/>
        <w:color w:val="auto"/>
        <w:sz w:val="24"/>
      </w:rPr>
    </w:lvl>
    <w:lvl w:ilvl="3">
      <w:start w:val="1"/>
      <w:numFmt w:val="decimal"/>
      <w:lvlText w:val="2.2.%3.%4"/>
      <w:lvlJc w:val="left"/>
      <w:pPr>
        <w:tabs>
          <w:tab w:val="num" w:pos="864"/>
        </w:tabs>
        <w:ind w:left="864" w:hanging="864"/>
      </w:pPr>
      <w:rPr>
        <w:b/>
        <w:i w:val="0"/>
        <w:color w:val="auto"/>
        <w:sz w:val="21"/>
      </w:rPr>
    </w:lvl>
    <w:lvl w:ilvl="4">
      <w:start w:val="1"/>
      <w:numFmt w:val="decimal"/>
      <w:lvlText w:val="%1.%2.%3.%4.%5"/>
      <w:lvlJc w:val="left"/>
      <w:pPr>
        <w:tabs>
          <w:tab w:val="num" w:pos="1008"/>
        </w:tabs>
        <w:ind w:left="1008" w:hanging="1008"/>
      </w:pPr>
      <w:rPr>
        <w:strike w:val="0"/>
        <w:dstrike w:val="0"/>
        <w:color w:val="0000FF"/>
        <w:spacing w:val="0"/>
        <w:w w:val="100"/>
        <w:position w:val="0"/>
        <w:sz w:val="21"/>
        <w:u w:val="none"/>
        <w:effect w:val="none"/>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AE367E9"/>
    <w:multiLevelType w:val="hybridMultilevel"/>
    <w:tmpl w:val="A3685DAA"/>
    <w:lvl w:ilvl="0" w:tplc="62CC9F74">
      <w:start w:val="1"/>
      <w:numFmt w:val="none"/>
      <w:pStyle w:val="a4"/>
      <w:lvlText w:val="%1示例"/>
      <w:lvlJc w:val="left"/>
      <w:pPr>
        <w:tabs>
          <w:tab w:val="num" w:pos="1120"/>
        </w:tabs>
        <w:ind w:left="0" w:firstLine="400"/>
      </w:pPr>
      <w:rPr>
        <w:rFonts w:ascii="宋体" w:eastAsia="宋体"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CE15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1DD7A7C"/>
    <w:multiLevelType w:val="hybridMultilevel"/>
    <w:tmpl w:val="8C08919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1B763EA8"/>
    <w:multiLevelType w:val="multilevel"/>
    <w:tmpl w:val="0204CF3A"/>
    <w:lvl w:ilvl="0">
      <w:start w:val="1"/>
      <w:numFmt w:val="bullet"/>
      <w:pStyle w:val="Bullet"/>
      <w:lvlText w:val=""/>
      <w:lvlJc w:val="left"/>
      <w:pPr>
        <w:tabs>
          <w:tab w:val="num" w:pos="1667"/>
        </w:tabs>
        <w:ind w:left="1667" w:hanging="420"/>
      </w:pPr>
      <w:rPr>
        <w:rFonts w:ascii="Symbol" w:hAnsi="Symbol" w:hint="default"/>
      </w:rPr>
    </w:lvl>
    <w:lvl w:ilvl="1">
      <w:start w:val="1"/>
      <w:numFmt w:val="decimal"/>
      <w:lvlText w:val="%1.%2."/>
      <w:lvlJc w:val="left"/>
      <w:pPr>
        <w:tabs>
          <w:tab w:val="num" w:pos="497"/>
        </w:tabs>
        <w:ind w:left="497" w:hanging="432"/>
      </w:pPr>
    </w:lvl>
    <w:lvl w:ilvl="2">
      <w:start w:val="1"/>
      <w:numFmt w:val="decimal"/>
      <w:lvlText w:val="%1.%2.%3."/>
      <w:lvlJc w:val="left"/>
      <w:pPr>
        <w:tabs>
          <w:tab w:val="num" w:pos="929"/>
        </w:tabs>
        <w:ind w:left="929" w:hanging="504"/>
      </w:pPr>
    </w:lvl>
    <w:lvl w:ilvl="3">
      <w:start w:val="1"/>
      <w:numFmt w:val="decimal"/>
      <w:lvlText w:val="%1.%2.%3.%4."/>
      <w:lvlJc w:val="left"/>
      <w:pPr>
        <w:tabs>
          <w:tab w:val="num" w:pos="1433"/>
        </w:tabs>
        <w:ind w:left="1433" w:hanging="648"/>
      </w:pPr>
    </w:lvl>
    <w:lvl w:ilvl="4">
      <w:start w:val="1"/>
      <w:numFmt w:val="decimal"/>
      <w:lvlText w:val="%1.%2.%3.%4.%5."/>
      <w:lvlJc w:val="left"/>
      <w:pPr>
        <w:tabs>
          <w:tab w:val="num" w:pos="1937"/>
        </w:tabs>
        <w:ind w:left="1937" w:hanging="792"/>
      </w:pPr>
    </w:lvl>
    <w:lvl w:ilvl="5">
      <w:start w:val="1"/>
      <w:numFmt w:val="decimal"/>
      <w:lvlText w:val="%1.%2.%3.%4.%5.%6."/>
      <w:lvlJc w:val="left"/>
      <w:pPr>
        <w:tabs>
          <w:tab w:val="num" w:pos="2441"/>
        </w:tabs>
        <w:ind w:left="2441" w:hanging="936"/>
      </w:pPr>
    </w:lvl>
    <w:lvl w:ilvl="6">
      <w:start w:val="1"/>
      <w:numFmt w:val="decimal"/>
      <w:lvlText w:val="%1.%2.%3.%4.%5.%6.%7."/>
      <w:lvlJc w:val="left"/>
      <w:pPr>
        <w:tabs>
          <w:tab w:val="num" w:pos="2945"/>
        </w:tabs>
        <w:ind w:left="2945" w:hanging="1080"/>
      </w:pPr>
    </w:lvl>
    <w:lvl w:ilvl="7">
      <w:start w:val="1"/>
      <w:numFmt w:val="decimal"/>
      <w:lvlText w:val="%1.%2.%3.%4.%5.%6.%7.%8."/>
      <w:lvlJc w:val="left"/>
      <w:pPr>
        <w:tabs>
          <w:tab w:val="num" w:pos="3449"/>
        </w:tabs>
        <w:ind w:left="3449" w:hanging="1224"/>
      </w:pPr>
    </w:lvl>
    <w:lvl w:ilvl="8">
      <w:start w:val="1"/>
      <w:numFmt w:val="decimal"/>
      <w:lvlText w:val="%1.%2.%3.%4.%5.%6.%7.%8.%9."/>
      <w:lvlJc w:val="left"/>
      <w:pPr>
        <w:tabs>
          <w:tab w:val="num" w:pos="4025"/>
        </w:tabs>
        <w:ind w:left="4025" w:hanging="1440"/>
      </w:pPr>
    </w:lvl>
  </w:abstractNum>
  <w:abstractNum w:abstractNumId="6">
    <w:nsid w:val="1D5755D3"/>
    <w:multiLevelType w:val="hybridMultilevel"/>
    <w:tmpl w:val="4BEE7E38"/>
    <w:lvl w:ilvl="0" w:tplc="FFFFFFFF">
      <w:start w:val="1"/>
      <w:numFmt w:val="bullet"/>
      <w:pStyle w:val="ItemList"/>
      <w:lvlText w:val=""/>
      <w:lvlJc w:val="left"/>
      <w:pPr>
        <w:tabs>
          <w:tab w:val="num" w:pos="782"/>
        </w:tabs>
        <w:ind w:left="782" w:hanging="425"/>
      </w:pPr>
      <w:rPr>
        <w:rFonts w:ascii="Wingdings" w:hAnsi="Wingdings" w:cs="Wingdings" w:hint="default"/>
        <w:b w:val="0"/>
        <w:bCs w:val="0"/>
        <w:i w:val="0"/>
        <w:iCs w:val="0"/>
        <w:caps w:val="0"/>
        <w:strike w:val="0"/>
        <w:dstrike w:val="0"/>
        <w:vanish w:val="0"/>
        <w:webHidden w:val="0"/>
        <w:color w:val="000000"/>
        <w:spacing w:val="0"/>
        <w:w w:val="100"/>
        <w:position w:val="2"/>
        <w:sz w:val="16"/>
        <w:szCs w:val="16"/>
        <w:u w:val="none"/>
        <w:effect w:val="none"/>
        <w:vertAlign w:val="baseline"/>
        <w:specVanish w:val="0"/>
      </w:rPr>
    </w:lvl>
    <w:lvl w:ilvl="1" w:tplc="FFFFFFFF">
      <w:start w:val="1"/>
      <w:numFmt w:val="decimal"/>
      <w:lvlText w:val="%2."/>
      <w:lvlJc w:val="left"/>
      <w:pPr>
        <w:tabs>
          <w:tab w:val="num" w:pos="96"/>
        </w:tabs>
        <w:ind w:left="96" w:hanging="360"/>
      </w:pPr>
    </w:lvl>
    <w:lvl w:ilvl="2" w:tplc="FFFFFFFF">
      <w:start w:val="1"/>
      <w:numFmt w:val="decimal"/>
      <w:lvlText w:val="%3."/>
      <w:lvlJc w:val="left"/>
      <w:pPr>
        <w:tabs>
          <w:tab w:val="num" w:pos="816"/>
        </w:tabs>
        <w:ind w:left="816" w:hanging="360"/>
      </w:pPr>
    </w:lvl>
    <w:lvl w:ilvl="3" w:tplc="FFFFFFFF">
      <w:start w:val="1"/>
      <w:numFmt w:val="bullet"/>
      <w:lvlText w:val=""/>
      <w:lvlJc w:val="left"/>
      <w:pPr>
        <w:tabs>
          <w:tab w:val="num" w:pos="336"/>
        </w:tabs>
        <w:ind w:left="336" w:hanging="420"/>
      </w:pPr>
      <w:rPr>
        <w:rFonts w:ascii="Wingdings" w:hAnsi="Wingdings" w:hint="default"/>
      </w:rPr>
    </w:lvl>
    <w:lvl w:ilvl="4" w:tplc="FFFFFFFF">
      <w:start w:val="1"/>
      <w:numFmt w:val="decimal"/>
      <w:lvlText w:val="%5."/>
      <w:lvlJc w:val="left"/>
      <w:pPr>
        <w:tabs>
          <w:tab w:val="num" w:pos="2256"/>
        </w:tabs>
        <w:ind w:left="2256" w:hanging="360"/>
      </w:pPr>
    </w:lvl>
    <w:lvl w:ilvl="5" w:tplc="FFFFFFFF">
      <w:start w:val="1"/>
      <w:numFmt w:val="decimal"/>
      <w:lvlText w:val="%6."/>
      <w:lvlJc w:val="left"/>
      <w:pPr>
        <w:tabs>
          <w:tab w:val="num" w:pos="2976"/>
        </w:tabs>
        <w:ind w:left="2976" w:hanging="360"/>
      </w:pPr>
    </w:lvl>
    <w:lvl w:ilvl="6" w:tplc="FFFFFFFF">
      <w:start w:val="1"/>
      <w:numFmt w:val="decimal"/>
      <w:lvlText w:val="%7."/>
      <w:lvlJc w:val="left"/>
      <w:pPr>
        <w:tabs>
          <w:tab w:val="num" w:pos="3696"/>
        </w:tabs>
        <w:ind w:left="3696" w:hanging="360"/>
      </w:pPr>
    </w:lvl>
    <w:lvl w:ilvl="7" w:tplc="FFFFFFFF">
      <w:start w:val="1"/>
      <w:numFmt w:val="bullet"/>
      <w:lvlText w:val=""/>
      <w:lvlJc w:val="left"/>
      <w:pPr>
        <w:tabs>
          <w:tab w:val="num" w:pos="2016"/>
        </w:tabs>
        <w:ind w:left="2016" w:hanging="420"/>
      </w:pPr>
      <w:rPr>
        <w:rFonts w:ascii="Wingdings" w:hAnsi="Wingdings" w:hint="default"/>
      </w:rPr>
    </w:lvl>
    <w:lvl w:ilvl="8" w:tplc="FFFFFFFF">
      <w:start w:val="1"/>
      <w:numFmt w:val="decimal"/>
      <w:lvlText w:val="%9."/>
      <w:lvlJc w:val="left"/>
      <w:pPr>
        <w:tabs>
          <w:tab w:val="num" w:pos="5136"/>
        </w:tabs>
        <w:ind w:left="5136" w:hanging="360"/>
      </w:pPr>
    </w:lvl>
  </w:abstractNum>
  <w:abstractNum w:abstractNumId="7">
    <w:nsid w:val="202906E5"/>
    <w:multiLevelType w:val="multilevel"/>
    <w:tmpl w:val="F44A6858"/>
    <w:lvl w:ilvl="0">
      <w:start w:val="1"/>
      <w:numFmt w:val="decimal"/>
      <w:lvlText w:val="%1）"/>
      <w:lvlJc w:val="left"/>
      <w:pPr>
        <w:tabs>
          <w:tab w:val="num" w:pos="785"/>
        </w:tabs>
        <w:ind w:left="785" w:hanging="360"/>
      </w:pPr>
      <w:rPr>
        <w:rFonts w:hint="eastAsia"/>
      </w:rPr>
    </w:lvl>
    <w:lvl w:ilvl="1" w:tentative="1">
      <w:start w:val="1"/>
      <w:numFmt w:val="lowerLetter"/>
      <w:lvlText w:val="%2)"/>
      <w:lvlJc w:val="left"/>
      <w:pPr>
        <w:tabs>
          <w:tab w:val="num" w:pos="1265"/>
        </w:tabs>
        <w:ind w:left="1265" w:hanging="420"/>
      </w:pPr>
    </w:lvl>
    <w:lvl w:ilvl="2" w:tentative="1">
      <w:start w:val="1"/>
      <w:numFmt w:val="lowerRoman"/>
      <w:lvlText w:val="%3."/>
      <w:lvlJc w:val="right"/>
      <w:pPr>
        <w:tabs>
          <w:tab w:val="num" w:pos="1685"/>
        </w:tabs>
        <w:ind w:left="1685" w:hanging="420"/>
      </w:pPr>
    </w:lvl>
    <w:lvl w:ilvl="3" w:tentative="1">
      <w:start w:val="1"/>
      <w:numFmt w:val="decimal"/>
      <w:lvlText w:val="%4."/>
      <w:lvlJc w:val="left"/>
      <w:pPr>
        <w:tabs>
          <w:tab w:val="num" w:pos="2105"/>
        </w:tabs>
        <w:ind w:left="2105" w:hanging="420"/>
      </w:pPr>
    </w:lvl>
    <w:lvl w:ilvl="4" w:tentative="1">
      <w:start w:val="1"/>
      <w:numFmt w:val="lowerLetter"/>
      <w:lvlText w:val="%5)"/>
      <w:lvlJc w:val="left"/>
      <w:pPr>
        <w:tabs>
          <w:tab w:val="num" w:pos="2525"/>
        </w:tabs>
        <w:ind w:left="2525" w:hanging="420"/>
      </w:pPr>
    </w:lvl>
    <w:lvl w:ilvl="5" w:tentative="1">
      <w:start w:val="1"/>
      <w:numFmt w:val="lowerRoman"/>
      <w:lvlText w:val="%6."/>
      <w:lvlJc w:val="right"/>
      <w:pPr>
        <w:tabs>
          <w:tab w:val="num" w:pos="2945"/>
        </w:tabs>
        <w:ind w:left="2945" w:hanging="420"/>
      </w:pPr>
    </w:lvl>
    <w:lvl w:ilvl="6" w:tentative="1">
      <w:start w:val="1"/>
      <w:numFmt w:val="decimal"/>
      <w:lvlText w:val="%7."/>
      <w:lvlJc w:val="left"/>
      <w:pPr>
        <w:tabs>
          <w:tab w:val="num" w:pos="3365"/>
        </w:tabs>
        <w:ind w:left="3365" w:hanging="420"/>
      </w:pPr>
    </w:lvl>
    <w:lvl w:ilvl="7" w:tentative="1">
      <w:start w:val="1"/>
      <w:numFmt w:val="lowerLetter"/>
      <w:lvlText w:val="%8)"/>
      <w:lvlJc w:val="left"/>
      <w:pPr>
        <w:tabs>
          <w:tab w:val="num" w:pos="3785"/>
        </w:tabs>
        <w:ind w:left="3785" w:hanging="420"/>
      </w:pPr>
    </w:lvl>
    <w:lvl w:ilvl="8" w:tentative="1">
      <w:start w:val="1"/>
      <w:numFmt w:val="lowerRoman"/>
      <w:lvlText w:val="%9."/>
      <w:lvlJc w:val="right"/>
      <w:pPr>
        <w:tabs>
          <w:tab w:val="num" w:pos="4205"/>
        </w:tabs>
        <w:ind w:left="4205" w:hanging="420"/>
      </w:pPr>
    </w:lvl>
  </w:abstractNum>
  <w:abstractNum w:abstractNumId="8">
    <w:nsid w:val="34A442D5"/>
    <w:multiLevelType w:val="hybridMultilevel"/>
    <w:tmpl w:val="F8BE2534"/>
    <w:lvl w:ilvl="0" w:tplc="9B6C13E2">
      <w:start w:val="1"/>
      <w:numFmt w:val="decimal"/>
      <w:lvlText w:val="%1）"/>
      <w:lvlJc w:val="left"/>
      <w:pPr>
        <w:ind w:left="1665" w:hanging="825"/>
      </w:pPr>
      <w:rPr>
        <w:rFonts w:hint="default"/>
        <w:b w:val="0"/>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3C0D11A3"/>
    <w:multiLevelType w:val="multilevel"/>
    <w:tmpl w:val="92B25C78"/>
    <w:lvl w:ilvl="0">
      <w:start w:val="1"/>
      <w:numFmt w:val="lowerLetter"/>
      <w:pStyle w:val="a5"/>
      <w:lvlText w:val="%1)"/>
      <w:lvlJc w:val="left"/>
      <w:pPr>
        <w:tabs>
          <w:tab w:val="num" w:pos="709"/>
        </w:tabs>
        <w:ind w:left="0" w:firstLine="420"/>
      </w:pPr>
      <w:rPr>
        <w:rFonts w:hint="eastAsia"/>
      </w:rPr>
    </w:lvl>
    <w:lvl w:ilvl="1">
      <w:start w:val="1"/>
      <w:numFmt w:val="upperLetter"/>
      <w:lvlText w:val="%2."/>
      <w:lvlJc w:val="left"/>
      <w:pPr>
        <w:tabs>
          <w:tab w:val="num" w:pos="850"/>
        </w:tabs>
        <w:ind w:left="850" w:hanging="425"/>
      </w:pPr>
      <w:rPr>
        <w:rFonts w:hint="eastAsia"/>
      </w:rPr>
    </w:lvl>
    <w:lvl w:ilvl="2">
      <w:start w:val="1"/>
      <w:numFmt w:val="decimal"/>
      <w:lvlText w:val="%3."/>
      <w:lvlJc w:val="left"/>
      <w:pPr>
        <w:tabs>
          <w:tab w:val="num" w:pos="1276"/>
        </w:tabs>
        <w:ind w:left="1276" w:hanging="426"/>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0">
    <w:nsid w:val="407E65F9"/>
    <w:multiLevelType w:val="hybridMultilevel"/>
    <w:tmpl w:val="9912EF6C"/>
    <w:lvl w:ilvl="0" w:tplc="FFFFFFFF">
      <w:start w:val="1"/>
      <w:numFmt w:val="none"/>
      <w:pStyle w:val="a6"/>
      <w:lvlText w:val="%1·　"/>
      <w:lvlJc w:val="left"/>
      <w:pPr>
        <w:tabs>
          <w:tab w:val="num" w:pos="1140"/>
        </w:tabs>
        <w:ind w:left="737" w:hanging="317"/>
      </w:pPr>
      <w:rPr>
        <w:rFonts w:ascii="宋体" w:eastAsia="宋体" w:hAnsi="Times New Roman" w:hint="eastAsia"/>
        <w:b w:val="0"/>
        <w:i w:val="0"/>
        <w:sz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457F5B5D"/>
    <w:multiLevelType w:val="hybridMultilevel"/>
    <w:tmpl w:val="989ADEE4"/>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496E4D7B"/>
    <w:multiLevelType w:val="hybridMultilevel"/>
    <w:tmpl w:val="5C22195E"/>
    <w:lvl w:ilvl="0" w:tplc="EED02802">
      <w:start w:val="1"/>
      <w:numFmt w:val="none"/>
      <w:pStyle w:val="a7"/>
      <w:lvlText w:val="%1注"/>
      <w:lvlJc w:val="left"/>
      <w:pPr>
        <w:tabs>
          <w:tab w:val="num" w:pos="900"/>
        </w:tabs>
        <w:ind w:left="900" w:hanging="500"/>
      </w:pPr>
      <w:rPr>
        <w:rFonts w:ascii="宋体" w:eastAsia="宋体" w:hAnsi="Times New Roman"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BBE0D6E"/>
    <w:multiLevelType w:val="hybridMultilevel"/>
    <w:tmpl w:val="7CC2B84A"/>
    <w:lvl w:ilvl="0" w:tplc="CF92CDE6">
      <w:start w:val="1"/>
      <w:numFmt w:val="decimal"/>
      <w:lvlText w:val="表%1"/>
      <w:lvlJc w:val="center"/>
      <w:pPr>
        <w:ind w:left="420" w:hanging="42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A8286F8A">
      <w:start w:val="1"/>
      <w:numFmt w:val="lowerLetter"/>
      <w:lvlText w:val="%2)"/>
      <w:lvlJc w:val="left"/>
      <w:pPr>
        <w:ind w:left="1260" w:hanging="420"/>
      </w:pPr>
    </w:lvl>
    <w:lvl w:ilvl="2" w:tplc="A0463672" w:tentative="1">
      <w:start w:val="1"/>
      <w:numFmt w:val="lowerRoman"/>
      <w:lvlText w:val="%3."/>
      <w:lvlJc w:val="right"/>
      <w:pPr>
        <w:ind w:left="1680" w:hanging="420"/>
      </w:pPr>
    </w:lvl>
    <w:lvl w:ilvl="3" w:tplc="40406A2C" w:tentative="1">
      <w:start w:val="1"/>
      <w:numFmt w:val="decimal"/>
      <w:lvlText w:val="%4."/>
      <w:lvlJc w:val="left"/>
      <w:pPr>
        <w:ind w:left="2100" w:hanging="420"/>
      </w:pPr>
    </w:lvl>
    <w:lvl w:ilvl="4" w:tplc="9EB2B5A0" w:tentative="1">
      <w:start w:val="1"/>
      <w:numFmt w:val="lowerLetter"/>
      <w:lvlText w:val="%5)"/>
      <w:lvlJc w:val="left"/>
      <w:pPr>
        <w:ind w:left="2520" w:hanging="420"/>
      </w:pPr>
    </w:lvl>
    <w:lvl w:ilvl="5" w:tplc="60645CB8" w:tentative="1">
      <w:start w:val="1"/>
      <w:numFmt w:val="lowerRoman"/>
      <w:lvlText w:val="%6."/>
      <w:lvlJc w:val="right"/>
      <w:pPr>
        <w:ind w:left="2940" w:hanging="420"/>
      </w:pPr>
    </w:lvl>
    <w:lvl w:ilvl="6" w:tplc="6ED079EC" w:tentative="1">
      <w:start w:val="1"/>
      <w:numFmt w:val="decimal"/>
      <w:lvlText w:val="%7."/>
      <w:lvlJc w:val="left"/>
      <w:pPr>
        <w:ind w:left="3360" w:hanging="420"/>
      </w:pPr>
    </w:lvl>
    <w:lvl w:ilvl="7" w:tplc="E0A837F4" w:tentative="1">
      <w:start w:val="1"/>
      <w:numFmt w:val="lowerLetter"/>
      <w:lvlText w:val="%8)"/>
      <w:lvlJc w:val="left"/>
      <w:pPr>
        <w:ind w:left="3780" w:hanging="420"/>
      </w:pPr>
    </w:lvl>
    <w:lvl w:ilvl="8" w:tplc="ED961206" w:tentative="1">
      <w:start w:val="1"/>
      <w:numFmt w:val="lowerRoman"/>
      <w:lvlText w:val="%9."/>
      <w:lvlJc w:val="right"/>
      <w:pPr>
        <w:ind w:left="4200" w:hanging="420"/>
      </w:pPr>
    </w:lvl>
  </w:abstractNum>
  <w:abstractNum w:abstractNumId="14">
    <w:nsid w:val="51056EE7"/>
    <w:multiLevelType w:val="hybridMultilevel"/>
    <w:tmpl w:val="DD9432C2"/>
    <w:lvl w:ilvl="0" w:tplc="04090001">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15">
    <w:nsid w:val="557412C8"/>
    <w:multiLevelType w:val="hybridMultilevel"/>
    <w:tmpl w:val="82267DB4"/>
    <w:lvl w:ilvl="0" w:tplc="5E1262F4">
      <w:start w:val="1"/>
      <w:numFmt w:val="bullet"/>
      <w:lvlText w:val=""/>
      <w:lvlJc w:val="left"/>
      <w:pPr>
        <w:tabs>
          <w:tab w:val="num" w:pos="420"/>
        </w:tabs>
        <w:ind w:left="420" w:hanging="420"/>
      </w:pPr>
      <w:rPr>
        <w:rFonts w:ascii="Wingdings" w:hAnsi="Wingdings" w:hint="default"/>
        <w:sz w:val="11"/>
        <w:szCs w:val="1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557C2AF5"/>
    <w:multiLevelType w:val="multilevel"/>
    <w:tmpl w:val="762E551E"/>
    <w:lvl w:ilvl="0">
      <w:start w:val="1"/>
      <w:numFmt w:val="decimal"/>
      <w:pStyle w:val="a8"/>
      <w:suff w:val="nothing"/>
      <w:lvlText w:val="图%1　"/>
      <w:lvlJc w:val="left"/>
      <w:pPr>
        <w:ind w:left="3261"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nsid w:val="598332D1"/>
    <w:multiLevelType w:val="hybridMultilevel"/>
    <w:tmpl w:val="B054F59A"/>
    <w:lvl w:ilvl="0" w:tplc="AFFE4F10">
      <w:start w:val="1"/>
      <w:numFmt w:val="decimal"/>
      <w:lvlText w:val="%1）"/>
      <w:lvlJc w:val="left"/>
      <w:pPr>
        <w:ind w:left="1665" w:hanging="825"/>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646260FA"/>
    <w:multiLevelType w:val="multilevel"/>
    <w:tmpl w:val="A328A62C"/>
    <w:lvl w:ilvl="0">
      <w:start w:val="1"/>
      <w:numFmt w:val="decimal"/>
      <w:pStyle w:val="a9"/>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nsid w:val="657D3FBC"/>
    <w:multiLevelType w:val="multilevel"/>
    <w:tmpl w:val="381E3EE6"/>
    <w:lvl w:ilvl="0">
      <w:start w:val="1"/>
      <w:numFmt w:val="upperLetter"/>
      <w:pStyle w:val="aa"/>
      <w:suff w:val="nothing"/>
      <w:lvlText w:val="附　录　%1"/>
      <w:lvlJc w:val="left"/>
      <w:pPr>
        <w:ind w:left="0" w:firstLine="0"/>
      </w:pPr>
      <w:rPr>
        <w:rFonts w:ascii="黑体" w:eastAsia="黑体" w:hAnsi="Times New Roman" w:hint="eastAsia"/>
        <w:b w:val="0"/>
        <w:i w:val="0"/>
        <w:sz w:val="21"/>
      </w:rPr>
    </w:lvl>
    <w:lvl w:ilvl="1">
      <w:start w:val="1"/>
      <w:numFmt w:val="decimal"/>
      <w:pStyle w:val="ab"/>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c"/>
      <w:suff w:val="nothing"/>
      <w:lvlText w:val="%1.%2.%3　"/>
      <w:lvlJc w:val="left"/>
      <w:pPr>
        <w:ind w:left="0" w:firstLine="0"/>
      </w:pPr>
      <w:rPr>
        <w:rFonts w:ascii="黑体" w:eastAsia="黑体" w:hAnsi="Times New Roman" w:hint="eastAsia"/>
        <w:b w:val="0"/>
        <w:i w:val="0"/>
        <w:sz w:val="21"/>
      </w:rPr>
    </w:lvl>
    <w:lvl w:ilvl="3">
      <w:start w:val="1"/>
      <w:numFmt w:val="decimal"/>
      <w:pStyle w:val="ad"/>
      <w:suff w:val="nothing"/>
      <w:lvlText w:val="%1.%2.%3.%4　"/>
      <w:lvlJc w:val="left"/>
      <w:pPr>
        <w:ind w:left="0" w:firstLine="0"/>
      </w:pPr>
      <w:rPr>
        <w:rFonts w:ascii="黑体" w:eastAsia="黑体" w:hAnsi="Times New Roman" w:hint="eastAsia"/>
        <w:b w:val="0"/>
        <w:i w:val="0"/>
        <w:sz w:val="21"/>
      </w:rPr>
    </w:lvl>
    <w:lvl w:ilvl="4">
      <w:start w:val="1"/>
      <w:numFmt w:val="decimal"/>
      <w:pStyle w:val="ae"/>
      <w:suff w:val="nothing"/>
      <w:lvlText w:val="%1.%2.%3.%4.%5　"/>
      <w:lvlJc w:val="left"/>
      <w:pPr>
        <w:ind w:left="0" w:firstLine="0"/>
      </w:pPr>
      <w:rPr>
        <w:rFonts w:ascii="黑体" w:eastAsia="黑体" w:hAnsi="Times New Roman" w:hint="eastAsia"/>
        <w:b w:val="0"/>
        <w:i w:val="0"/>
        <w:sz w:val="21"/>
      </w:rPr>
    </w:lvl>
    <w:lvl w:ilvl="5">
      <w:start w:val="1"/>
      <w:numFmt w:val="decimal"/>
      <w:pStyle w:val="af"/>
      <w:suff w:val="nothing"/>
      <w:lvlText w:val="%1.%2.%3.%4.%5.%6　"/>
      <w:lvlJc w:val="left"/>
      <w:pPr>
        <w:ind w:left="0" w:firstLine="0"/>
      </w:pPr>
      <w:rPr>
        <w:rFonts w:ascii="黑体" w:eastAsia="黑体" w:hAnsi="Times New Roman" w:hint="eastAsia"/>
        <w:b w:val="0"/>
        <w:i w:val="0"/>
        <w:sz w:val="21"/>
      </w:rPr>
    </w:lvl>
    <w:lvl w:ilvl="6">
      <w:start w:val="1"/>
      <w:numFmt w:val="decimal"/>
      <w:pStyle w:val="af0"/>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nsid w:val="6CEA2025"/>
    <w:multiLevelType w:val="multilevel"/>
    <w:tmpl w:val="8C2E409A"/>
    <w:lvl w:ilvl="0">
      <w:start w:val="1"/>
      <w:numFmt w:val="none"/>
      <w:pStyle w:val="af1"/>
      <w:suff w:val="nothing"/>
      <w:lvlText w:val="%1"/>
      <w:lvlJc w:val="left"/>
      <w:pPr>
        <w:ind w:left="0" w:firstLine="0"/>
      </w:pPr>
      <w:rPr>
        <w:rFonts w:ascii="Times New Roman" w:hAnsi="Times New Roman" w:hint="default"/>
        <w:b/>
        <w:i w:val="0"/>
        <w:sz w:val="21"/>
      </w:rPr>
    </w:lvl>
    <w:lvl w:ilvl="1">
      <w:start w:val="1"/>
      <w:numFmt w:val="decimal"/>
      <w:pStyle w:val="af2"/>
      <w:suff w:val="nothing"/>
      <w:lvlText w:val="%1%2　"/>
      <w:lvlJc w:val="left"/>
      <w:pPr>
        <w:ind w:left="0" w:firstLine="0"/>
      </w:pPr>
      <w:rPr>
        <w:rFonts w:ascii="黑体" w:eastAsia="黑体" w:hAnsi="Times New Roman" w:hint="eastAsia"/>
        <w:b w:val="0"/>
        <w:i w:val="0"/>
        <w:sz w:val="21"/>
      </w:rPr>
    </w:lvl>
    <w:lvl w:ilvl="2">
      <w:start w:val="1"/>
      <w:numFmt w:val="decimal"/>
      <w:pStyle w:val="af3"/>
      <w:suff w:val="nothing"/>
      <w:lvlText w:val="%1%2.%3　"/>
      <w:lvlJc w:val="left"/>
      <w:pPr>
        <w:ind w:left="284" w:firstLine="0"/>
      </w:pPr>
      <w:rPr>
        <w:rFonts w:ascii="黑体" w:eastAsia="黑体" w:hAnsi="Times New Roman" w:hint="eastAsia"/>
        <w:b w:val="0"/>
        <w:i w:val="0"/>
        <w:sz w:val="21"/>
      </w:rPr>
    </w:lvl>
    <w:lvl w:ilvl="3">
      <w:start w:val="1"/>
      <w:numFmt w:val="decimal"/>
      <w:pStyle w:val="af4"/>
      <w:suff w:val="nothing"/>
      <w:lvlText w:val="%1%2.%3.%4　"/>
      <w:lvlJc w:val="left"/>
      <w:pPr>
        <w:ind w:left="1418" w:firstLine="0"/>
      </w:pPr>
      <w:rPr>
        <w:rFonts w:ascii="黑体" w:eastAsia="黑体" w:hAnsi="Times New Roman" w:hint="eastAsia"/>
        <w:b w:val="0"/>
        <w:i w:val="0"/>
        <w:sz w:val="21"/>
      </w:rPr>
    </w:lvl>
    <w:lvl w:ilvl="4">
      <w:start w:val="1"/>
      <w:numFmt w:val="decimal"/>
      <w:pStyle w:val="af5"/>
      <w:suff w:val="nothing"/>
      <w:lvlText w:val="%1%2.%3.%4.%5　"/>
      <w:lvlJc w:val="left"/>
      <w:pPr>
        <w:ind w:left="993" w:firstLine="0"/>
      </w:pPr>
      <w:rPr>
        <w:rFonts w:ascii="黑体" w:eastAsia="黑体" w:hAnsi="Times New Roman" w:hint="eastAsia"/>
        <w:b w:val="0"/>
        <w:i w:val="0"/>
        <w:sz w:val="21"/>
      </w:rPr>
    </w:lvl>
    <w:lvl w:ilvl="5">
      <w:start w:val="1"/>
      <w:numFmt w:val="decimal"/>
      <w:pStyle w:val="af6"/>
      <w:suff w:val="nothing"/>
      <w:lvlText w:val="%1%2.%3.%4.%5.%6　"/>
      <w:lvlJc w:val="left"/>
      <w:pPr>
        <w:ind w:left="0" w:firstLine="0"/>
      </w:pPr>
      <w:rPr>
        <w:rFonts w:ascii="黑体" w:eastAsia="黑体" w:hAnsi="Times New Roman" w:hint="eastAsia"/>
        <w:b w:val="0"/>
        <w:i w:val="0"/>
        <w:sz w:val="21"/>
      </w:rPr>
    </w:lvl>
    <w:lvl w:ilvl="6">
      <w:start w:val="1"/>
      <w:numFmt w:val="decimal"/>
      <w:pStyle w:val="af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1">
    <w:nsid w:val="6DBF04F4"/>
    <w:multiLevelType w:val="hybridMultilevel"/>
    <w:tmpl w:val="D8CC93BC"/>
    <w:lvl w:ilvl="0" w:tplc="3926B92C">
      <w:start w:val="1"/>
      <w:numFmt w:val="none"/>
      <w:pStyle w:val="af8"/>
      <w:lvlText w:val="%1注："/>
      <w:lvlJc w:val="left"/>
      <w:pPr>
        <w:tabs>
          <w:tab w:val="num" w:pos="1140"/>
        </w:tabs>
        <w:ind w:left="840" w:hanging="420"/>
      </w:pPr>
      <w:rPr>
        <w:rFonts w:ascii="宋体" w:eastAsia="宋体" w:hAnsi="Times New Roman" w:hint="eastAsia"/>
        <w:b w:val="0"/>
        <w:i w:val="0"/>
        <w:sz w:val="18"/>
      </w:rPr>
    </w:lvl>
    <w:lvl w:ilvl="1" w:tplc="572CA802">
      <w:start w:val="1"/>
      <w:numFmt w:val="lowerLetter"/>
      <w:lvlText w:val="%2)"/>
      <w:lvlJc w:val="left"/>
      <w:pPr>
        <w:tabs>
          <w:tab w:val="num" w:pos="840"/>
        </w:tabs>
        <w:ind w:left="840" w:hanging="420"/>
      </w:pPr>
    </w:lvl>
    <w:lvl w:ilvl="2" w:tplc="BF5C9D32">
      <w:start w:val="1"/>
      <w:numFmt w:val="decimal"/>
      <w:lvlText w:val="%3．"/>
      <w:lvlJc w:val="left"/>
      <w:pPr>
        <w:tabs>
          <w:tab w:val="num" w:pos="1200"/>
        </w:tabs>
        <w:ind w:left="1200" w:hanging="360"/>
      </w:pPr>
      <w:rPr>
        <w:rFonts w:hint="eastAsia"/>
      </w:rPr>
    </w:lvl>
    <w:lvl w:ilvl="3" w:tplc="FC9699B0" w:tentative="1">
      <w:start w:val="1"/>
      <w:numFmt w:val="decimal"/>
      <w:lvlText w:val="%4."/>
      <w:lvlJc w:val="left"/>
      <w:pPr>
        <w:tabs>
          <w:tab w:val="num" w:pos="1680"/>
        </w:tabs>
        <w:ind w:left="1680" w:hanging="420"/>
      </w:pPr>
    </w:lvl>
    <w:lvl w:ilvl="4" w:tplc="8738D1E2" w:tentative="1">
      <w:start w:val="1"/>
      <w:numFmt w:val="lowerLetter"/>
      <w:lvlText w:val="%5)"/>
      <w:lvlJc w:val="left"/>
      <w:pPr>
        <w:tabs>
          <w:tab w:val="num" w:pos="2100"/>
        </w:tabs>
        <w:ind w:left="2100" w:hanging="420"/>
      </w:pPr>
    </w:lvl>
    <w:lvl w:ilvl="5" w:tplc="552A801A" w:tentative="1">
      <w:start w:val="1"/>
      <w:numFmt w:val="lowerRoman"/>
      <w:lvlText w:val="%6."/>
      <w:lvlJc w:val="right"/>
      <w:pPr>
        <w:tabs>
          <w:tab w:val="num" w:pos="2520"/>
        </w:tabs>
        <w:ind w:left="2520" w:hanging="420"/>
      </w:pPr>
    </w:lvl>
    <w:lvl w:ilvl="6" w:tplc="E2486976" w:tentative="1">
      <w:start w:val="1"/>
      <w:numFmt w:val="decimal"/>
      <w:lvlText w:val="%7."/>
      <w:lvlJc w:val="left"/>
      <w:pPr>
        <w:tabs>
          <w:tab w:val="num" w:pos="2940"/>
        </w:tabs>
        <w:ind w:left="2940" w:hanging="420"/>
      </w:pPr>
    </w:lvl>
    <w:lvl w:ilvl="7" w:tplc="3D543DEC" w:tentative="1">
      <w:start w:val="1"/>
      <w:numFmt w:val="lowerLetter"/>
      <w:lvlText w:val="%8)"/>
      <w:lvlJc w:val="left"/>
      <w:pPr>
        <w:tabs>
          <w:tab w:val="num" w:pos="3360"/>
        </w:tabs>
        <w:ind w:left="3360" w:hanging="420"/>
      </w:pPr>
    </w:lvl>
    <w:lvl w:ilvl="8" w:tplc="F9ACD3FA" w:tentative="1">
      <w:start w:val="1"/>
      <w:numFmt w:val="lowerRoman"/>
      <w:lvlText w:val="%9."/>
      <w:lvlJc w:val="right"/>
      <w:pPr>
        <w:tabs>
          <w:tab w:val="num" w:pos="3780"/>
        </w:tabs>
        <w:ind w:left="3780" w:hanging="420"/>
      </w:pPr>
    </w:lvl>
  </w:abstractNum>
  <w:abstractNum w:abstractNumId="22">
    <w:nsid w:val="76933334"/>
    <w:multiLevelType w:val="hybridMultilevel"/>
    <w:tmpl w:val="622C9802"/>
    <w:lvl w:ilvl="0" w:tplc="E8FCB938">
      <w:start w:val="1"/>
      <w:numFmt w:val="none"/>
      <w:pStyle w:val="af9"/>
      <w:lvlText w:val="%1——"/>
      <w:lvlJc w:val="left"/>
      <w:pPr>
        <w:tabs>
          <w:tab w:val="num" w:pos="1140"/>
        </w:tabs>
        <w:ind w:left="840" w:hanging="420"/>
      </w:pPr>
      <w:rPr>
        <w:rFonts w:hint="eastAsia"/>
      </w:rPr>
    </w:lvl>
    <w:lvl w:ilvl="1" w:tplc="1F2657F2">
      <w:start w:val="1"/>
      <w:numFmt w:val="decimal"/>
      <w:lvlText w:val="%2．"/>
      <w:lvlJc w:val="left"/>
      <w:pPr>
        <w:tabs>
          <w:tab w:val="num" w:pos="780"/>
        </w:tabs>
        <w:ind w:left="780" w:hanging="360"/>
      </w:pPr>
      <w:rPr>
        <w:rFonts w:hint="eastAsia"/>
      </w:rPr>
    </w:lvl>
    <w:lvl w:ilvl="2" w:tplc="61602EBE" w:tentative="1">
      <w:start w:val="1"/>
      <w:numFmt w:val="lowerRoman"/>
      <w:lvlText w:val="%3."/>
      <w:lvlJc w:val="right"/>
      <w:pPr>
        <w:tabs>
          <w:tab w:val="num" w:pos="1260"/>
        </w:tabs>
        <w:ind w:left="1260" w:hanging="420"/>
      </w:pPr>
    </w:lvl>
    <w:lvl w:ilvl="3" w:tplc="8A8A70AA" w:tentative="1">
      <w:start w:val="1"/>
      <w:numFmt w:val="decimal"/>
      <w:lvlText w:val="%4."/>
      <w:lvlJc w:val="left"/>
      <w:pPr>
        <w:tabs>
          <w:tab w:val="num" w:pos="1680"/>
        </w:tabs>
        <w:ind w:left="1680" w:hanging="420"/>
      </w:pPr>
    </w:lvl>
    <w:lvl w:ilvl="4" w:tplc="A6FA4042" w:tentative="1">
      <w:start w:val="1"/>
      <w:numFmt w:val="lowerLetter"/>
      <w:lvlText w:val="%5)"/>
      <w:lvlJc w:val="left"/>
      <w:pPr>
        <w:tabs>
          <w:tab w:val="num" w:pos="2100"/>
        </w:tabs>
        <w:ind w:left="2100" w:hanging="420"/>
      </w:pPr>
    </w:lvl>
    <w:lvl w:ilvl="5" w:tplc="85A0E4EE" w:tentative="1">
      <w:start w:val="1"/>
      <w:numFmt w:val="lowerRoman"/>
      <w:lvlText w:val="%6."/>
      <w:lvlJc w:val="right"/>
      <w:pPr>
        <w:tabs>
          <w:tab w:val="num" w:pos="2520"/>
        </w:tabs>
        <w:ind w:left="2520" w:hanging="420"/>
      </w:pPr>
    </w:lvl>
    <w:lvl w:ilvl="6" w:tplc="34D43B30" w:tentative="1">
      <w:start w:val="1"/>
      <w:numFmt w:val="decimal"/>
      <w:lvlText w:val="%7."/>
      <w:lvlJc w:val="left"/>
      <w:pPr>
        <w:tabs>
          <w:tab w:val="num" w:pos="2940"/>
        </w:tabs>
        <w:ind w:left="2940" w:hanging="420"/>
      </w:pPr>
    </w:lvl>
    <w:lvl w:ilvl="7" w:tplc="1BA60830" w:tentative="1">
      <w:start w:val="1"/>
      <w:numFmt w:val="lowerLetter"/>
      <w:lvlText w:val="%8)"/>
      <w:lvlJc w:val="left"/>
      <w:pPr>
        <w:tabs>
          <w:tab w:val="num" w:pos="3360"/>
        </w:tabs>
        <w:ind w:left="3360" w:hanging="420"/>
      </w:pPr>
    </w:lvl>
    <w:lvl w:ilvl="8" w:tplc="79CCE5F2" w:tentative="1">
      <w:start w:val="1"/>
      <w:numFmt w:val="lowerRoman"/>
      <w:lvlText w:val="%9."/>
      <w:lvlJc w:val="right"/>
      <w:pPr>
        <w:tabs>
          <w:tab w:val="num" w:pos="3780"/>
        </w:tabs>
        <w:ind w:left="3780" w:hanging="420"/>
      </w:pPr>
    </w:lvl>
  </w:abstractNum>
  <w:abstractNum w:abstractNumId="23">
    <w:nsid w:val="77EF69C3"/>
    <w:multiLevelType w:val="singleLevel"/>
    <w:tmpl w:val="917A7944"/>
    <w:lvl w:ilvl="0">
      <w:start w:val="1"/>
      <w:numFmt w:val="bullet"/>
      <w:pStyle w:val="dot"/>
      <w:lvlText w:val=""/>
      <w:lvlJc w:val="left"/>
      <w:pPr>
        <w:tabs>
          <w:tab w:val="num" w:pos="425"/>
        </w:tabs>
        <w:ind w:left="425" w:hanging="425"/>
      </w:pPr>
      <w:rPr>
        <w:rFonts w:ascii="Wingdings" w:hAnsi="Wingdings" w:hint="default"/>
      </w:rPr>
    </w:lvl>
  </w:abstractNum>
  <w:abstractNum w:abstractNumId="24">
    <w:nsid w:val="7B5C3E28"/>
    <w:multiLevelType w:val="hybridMultilevel"/>
    <w:tmpl w:val="8274172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7F773C35"/>
    <w:multiLevelType w:val="hybridMultilevel"/>
    <w:tmpl w:val="4008D49C"/>
    <w:lvl w:ilvl="0" w:tplc="FFFFFFFF">
      <w:start w:val="1"/>
      <w:numFmt w:val="bullet"/>
      <w:lvlText w:val=""/>
      <w:lvlJc w:val="left"/>
      <w:pPr>
        <w:tabs>
          <w:tab w:val="num" w:pos="840"/>
        </w:tabs>
        <w:ind w:left="840" w:hanging="42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2126"/>
        </w:tabs>
        <w:ind w:left="2126" w:hanging="425"/>
      </w:pPr>
      <w:rPr>
        <w:rFonts w:ascii="Times New Roman" w:hAnsi="Times New Roman" w:cs="Book Antiqua" w:hint="default"/>
        <w:b w:val="0"/>
        <w:bCs/>
        <w:i w:val="0"/>
        <w:iCs w:val="0"/>
        <w:strike w:val="0"/>
        <w:dstrike w:val="0"/>
        <w:sz w:val="21"/>
        <w:szCs w:val="21"/>
        <w:u w:val="none"/>
        <w:effect w:val="none"/>
      </w:rPr>
    </w:lvl>
    <w:lvl w:ilvl="7" w:tplc="FFFFFFFF">
      <w:start w:val="1"/>
      <w:numFmt w:val="decimal"/>
      <w:lvlText w:val="%8."/>
      <w:lvlJc w:val="left"/>
      <w:pPr>
        <w:tabs>
          <w:tab w:val="num" w:pos="2126"/>
        </w:tabs>
        <w:ind w:left="2526" w:hanging="425"/>
      </w:pPr>
      <w:rPr>
        <w:rFonts w:ascii="Times New Roman" w:hAnsi="Times New Roman" w:cs="Book Antiqua" w:hint="default"/>
        <w:b w:val="0"/>
        <w:bCs/>
        <w:i w:val="0"/>
        <w:iCs w:val="0"/>
        <w:strike w:val="0"/>
        <w:dstrike w:val="0"/>
        <w:sz w:val="21"/>
        <w:szCs w:val="21"/>
        <w:u w:val="none"/>
        <w:effect w:val="none"/>
      </w:rPr>
    </w:lvl>
    <w:lvl w:ilvl="8"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1"/>
        <w:szCs w:val="11"/>
      </w:rPr>
    </w:lvl>
  </w:abstractNum>
  <w:abstractNum w:abstractNumId="26">
    <w:nsid w:val="7FBB6BBD"/>
    <w:multiLevelType w:val="hybridMultilevel"/>
    <w:tmpl w:val="2A8230B2"/>
    <w:lvl w:ilvl="0" w:tplc="7E4CCE34">
      <w:start w:val="1"/>
      <w:numFmt w:val="decimal"/>
      <w:pStyle w:val="20"/>
      <w:lvlText w:val="表%1"/>
      <w:lvlJc w:val="left"/>
      <w:pPr>
        <w:tabs>
          <w:tab w:val="num" w:pos="1617"/>
        </w:tabs>
        <w:ind w:left="1617" w:hanging="340"/>
      </w:pPr>
      <w:rPr>
        <w:rFonts w:eastAsia="宋体" w:hint="eastAsia"/>
        <w:b w:val="0"/>
        <w:i w:val="0"/>
        <w:sz w:val="18"/>
        <w:szCs w:val="20"/>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
  </w:num>
  <w:num w:numId="2">
    <w:abstractNumId w:val="1"/>
  </w:num>
  <w:num w:numId="3">
    <w:abstractNumId w:val="1"/>
  </w:num>
  <w:num w:numId="4">
    <w:abstractNumId w:val="1"/>
  </w:num>
  <w:num w:numId="5">
    <w:abstractNumId w:val="1"/>
  </w:num>
  <w:num w:numId="6">
    <w:abstractNumId w:val="20"/>
  </w:num>
  <w:num w:numId="7">
    <w:abstractNumId w:val="20"/>
  </w:num>
  <w:num w:numId="8">
    <w:abstractNumId w:val="22"/>
  </w:num>
  <w:num w:numId="9">
    <w:abstractNumId w:val="10"/>
  </w:num>
  <w:num w:numId="10">
    <w:abstractNumId w:val="2"/>
  </w:num>
  <w:num w:numId="11">
    <w:abstractNumId w:val="21"/>
  </w:num>
  <w:num w:numId="12">
    <w:abstractNumId w:val="12"/>
  </w:num>
  <w:num w:numId="13">
    <w:abstractNumId w:val="18"/>
  </w:num>
  <w:num w:numId="14">
    <w:abstractNumId w:val="16"/>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9"/>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5">
    <w:abstractNumId w:val="6"/>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lvlOverride w:ilvl="8">
      <w:startOverride w:val="1"/>
    </w:lvlOverride>
  </w:num>
  <w:num w:numId="26">
    <w:abstractNumId w:val="13"/>
  </w:num>
  <w:num w:numId="27">
    <w:abstractNumId w:val="17"/>
  </w:num>
  <w:num w:numId="28">
    <w:abstractNumId w:val="23"/>
  </w:num>
  <w:num w:numId="29">
    <w:abstractNumId w:val="3"/>
  </w:num>
  <w:num w:numId="3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11"/>
  </w:num>
  <w:num w:numId="33">
    <w:abstractNumId w:val="26"/>
  </w:num>
  <w:num w:numId="34">
    <w:abstractNumId w:val="15"/>
  </w:num>
  <w:num w:numId="35">
    <w:abstractNumId w:val="14"/>
  </w:num>
  <w:num w:numId="36">
    <w:abstractNumId w:val="24"/>
  </w:num>
  <w:num w:numId="37">
    <w:abstractNumId w:val="6"/>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lvlOverride w:ilvl="8">
      <w:startOverride w:val="1"/>
    </w:lvlOverride>
  </w:num>
  <w:num w:numId="38">
    <w:abstractNumId w:val="7"/>
  </w:num>
  <w:num w:numId="39">
    <w:abstractNumId w:val="20"/>
  </w:num>
  <w:num w:numId="40">
    <w:abstractNumId w:val="20"/>
  </w:num>
  <w:num w:numId="41">
    <w:abstractNumId w:val="8"/>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attachedTemplate r:id="rId1"/>
  <w:stylePaneFormatFilter w:val="3F01"/>
  <w:trackRevision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04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DocType" w:val="0"/>
    <w:docVar w:name="WordTag" w:val="0|||0|||0|||0||||||0|||0||||||0"/>
  </w:docVars>
  <w:rsids>
    <w:rsidRoot w:val="00F62130"/>
    <w:rsid w:val="000042CE"/>
    <w:rsid w:val="000129A0"/>
    <w:rsid w:val="00012C75"/>
    <w:rsid w:val="00016CDD"/>
    <w:rsid w:val="00016D47"/>
    <w:rsid w:val="00017379"/>
    <w:rsid w:val="00021CBE"/>
    <w:rsid w:val="000228FC"/>
    <w:rsid w:val="000232FA"/>
    <w:rsid w:val="00023845"/>
    <w:rsid w:val="00025DEC"/>
    <w:rsid w:val="00027ACC"/>
    <w:rsid w:val="00030910"/>
    <w:rsid w:val="0003118F"/>
    <w:rsid w:val="000315FE"/>
    <w:rsid w:val="00032C34"/>
    <w:rsid w:val="000349AB"/>
    <w:rsid w:val="00037C23"/>
    <w:rsid w:val="0004103F"/>
    <w:rsid w:val="000410F4"/>
    <w:rsid w:val="00044597"/>
    <w:rsid w:val="00046CF4"/>
    <w:rsid w:val="0004785D"/>
    <w:rsid w:val="00050CA7"/>
    <w:rsid w:val="0005174D"/>
    <w:rsid w:val="00051790"/>
    <w:rsid w:val="00052D0E"/>
    <w:rsid w:val="000534FC"/>
    <w:rsid w:val="00056743"/>
    <w:rsid w:val="00057940"/>
    <w:rsid w:val="00061D9D"/>
    <w:rsid w:val="0006712D"/>
    <w:rsid w:val="00067907"/>
    <w:rsid w:val="00071123"/>
    <w:rsid w:val="000729DE"/>
    <w:rsid w:val="000740A6"/>
    <w:rsid w:val="00074C3B"/>
    <w:rsid w:val="00075A8B"/>
    <w:rsid w:val="000809F4"/>
    <w:rsid w:val="00086017"/>
    <w:rsid w:val="0008641E"/>
    <w:rsid w:val="000870DD"/>
    <w:rsid w:val="0008720E"/>
    <w:rsid w:val="00087ED6"/>
    <w:rsid w:val="00090F3C"/>
    <w:rsid w:val="00090F49"/>
    <w:rsid w:val="000913FF"/>
    <w:rsid w:val="00094611"/>
    <w:rsid w:val="0009567A"/>
    <w:rsid w:val="00095CD7"/>
    <w:rsid w:val="000A3CD4"/>
    <w:rsid w:val="000A4B6B"/>
    <w:rsid w:val="000A5FAC"/>
    <w:rsid w:val="000A7BC6"/>
    <w:rsid w:val="000B16BC"/>
    <w:rsid w:val="000B2D2C"/>
    <w:rsid w:val="000B3A1D"/>
    <w:rsid w:val="000B7335"/>
    <w:rsid w:val="000B74D6"/>
    <w:rsid w:val="000C1C70"/>
    <w:rsid w:val="000C3360"/>
    <w:rsid w:val="000C3BCF"/>
    <w:rsid w:val="000C3F1D"/>
    <w:rsid w:val="000C56F7"/>
    <w:rsid w:val="000C642F"/>
    <w:rsid w:val="000C6BE5"/>
    <w:rsid w:val="000D11A5"/>
    <w:rsid w:val="000D217D"/>
    <w:rsid w:val="000D3107"/>
    <w:rsid w:val="000D3D76"/>
    <w:rsid w:val="000D6488"/>
    <w:rsid w:val="000D6C0E"/>
    <w:rsid w:val="000D6D85"/>
    <w:rsid w:val="000E0681"/>
    <w:rsid w:val="000E3229"/>
    <w:rsid w:val="000E52DB"/>
    <w:rsid w:val="000E5B9F"/>
    <w:rsid w:val="000F1986"/>
    <w:rsid w:val="000F4487"/>
    <w:rsid w:val="000F53EF"/>
    <w:rsid w:val="000F5C0F"/>
    <w:rsid w:val="000F7659"/>
    <w:rsid w:val="00103627"/>
    <w:rsid w:val="001044FC"/>
    <w:rsid w:val="001107B4"/>
    <w:rsid w:val="00111B97"/>
    <w:rsid w:val="001125D9"/>
    <w:rsid w:val="00113F8F"/>
    <w:rsid w:val="00115894"/>
    <w:rsid w:val="00117CF1"/>
    <w:rsid w:val="00121F01"/>
    <w:rsid w:val="0012219D"/>
    <w:rsid w:val="001222FE"/>
    <w:rsid w:val="001266D7"/>
    <w:rsid w:val="0013052E"/>
    <w:rsid w:val="00131D6F"/>
    <w:rsid w:val="00133761"/>
    <w:rsid w:val="00136173"/>
    <w:rsid w:val="00136209"/>
    <w:rsid w:val="00144469"/>
    <w:rsid w:val="00144C7E"/>
    <w:rsid w:val="00146247"/>
    <w:rsid w:val="001462E2"/>
    <w:rsid w:val="00146A55"/>
    <w:rsid w:val="00146E6F"/>
    <w:rsid w:val="00150006"/>
    <w:rsid w:val="001517A1"/>
    <w:rsid w:val="00152AA0"/>
    <w:rsid w:val="001539F5"/>
    <w:rsid w:val="001545A1"/>
    <w:rsid w:val="00154FAC"/>
    <w:rsid w:val="001679F4"/>
    <w:rsid w:val="00167EFD"/>
    <w:rsid w:val="00171424"/>
    <w:rsid w:val="00172BDF"/>
    <w:rsid w:val="00175881"/>
    <w:rsid w:val="00176CD3"/>
    <w:rsid w:val="001770EC"/>
    <w:rsid w:val="00182A81"/>
    <w:rsid w:val="00184779"/>
    <w:rsid w:val="00185B78"/>
    <w:rsid w:val="00187B44"/>
    <w:rsid w:val="00190942"/>
    <w:rsid w:val="00190B32"/>
    <w:rsid w:val="00190C77"/>
    <w:rsid w:val="0019327F"/>
    <w:rsid w:val="00193723"/>
    <w:rsid w:val="001A0468"/>
    <w:rsid w:val="001A145E"/>
    <w:rsid w:val="001A2B29"/>
    <w:rsid w:val="001A2C13"/>
    <w:rsid w:val="001A4F93"/>
    <w:rsid w:val="001A63D8"/>
    <w:rsid w:val="001B0505"/>
    <w:rsid w:val="001B14FB"/>
    <w:rsid w:val="001B3BBB"/>
    <w:rsid w:val="001B4276"/>
    <w:rsid w:val="001B4ECA"/>
    <w:rsid w:val="001B6FD9"/>
    <w:rsid w:val="001B7BD3"/>
    <w:rsid w:val="001B7E4B"/>
    <w:rsid w:val="001C387C"/>
    <w:rsid w:val="001C434D"/>
    <w:rsid w:val="001C48E3"/>
    <w:rsid w:val="001C5BE4"/>
    <w:rsid w:val="001C6C08"/>
    <w:rsid w:val="001C7EA7"/>
    <w:rsid w:val="001D1657"/>
    <w:rsid w:val="001D364B"/>
    <w:rsid w:val="001D38AD"/>
    <w:rsid w:val="001D5B7B"/>
    <w:rsid w:val="001D6482"/>
    <w:rsid w:val="001E251C"/>
    <w:rsid w:val="001E309C"/>
    <w:rsid w:val="001E39F5"/>
    <w:rsid w:val="001E4096"/>
    <w:rsid w:val="001E61E1"/>
    <w:rsid w:val="001F0E44"/>
    <w:rsid w:val="001F1B8F"/>
    <w:rsid w:val="001F3121"/>
    <w:rsid w:val="001F4639"/>
    <w:rsid w:val="001F489B"/>
    <w:rsid w:val="001F5639"/>
    <w:rsid w:val="0020302B"/>
    <w:rsid w:val="00204474"/>
    <w:rsid w:val="00207C07"/>
    <w:rsid w:val="00211011"/>
    <w:rsid w:val="002120C9"/>
    <w:rsid w:val="00215655"/>
    <w:rsid w:val="002168C2"/>
    <w:rsid w:val="00223468"/>
    <w:rsid w:val="002254A9"/>
    <w:rsid w:val="00225EC6"/>
    <w:rsid w:val="002264E2"/>
    <w:rsid w:val="00227746"/>
    <w:rsid w:val="002279ED"/>
    <w:rsid w:val="00233BF6"/>
    <w:rsid w:val="00235088"/>
    <w:rsid w:val="00235C61"/>
    <w:rsid w:val="0024143A"/>
    <w:rsid w:val="00243C6F"/>
    <w:rsid w:val="00245E9C"/>
    <w:rsid w:val="00245EC5"/>
    <w:rsid w:val="002478ED"/>
    <w:rsid w:val="00252FBF"/>
    <w:rsid w:val="00256176"/>
    <w:rsid w:val="00256E01"/>
    <w:rsid w:val="002602DE"/>
    <w:rsid w:val="00263754"/>
    <w:rsid w:val="00264D64"/>
    <w:rsid w:val="0026509C"/>
    <w:rsid w:val="00265CD4"/>
    <w:rsid w:val="002669E6"/>
    <w:rsid w:val="00267687"/>
    <w:rsid w:val="002704D0"/>
    <w:rsid w:val="002706F1"/>
    <w:rsid w:val="00272013"/>
    <w:rsid w:val="00273885"/>
    <w:rsid w:val="00275928"/>
    <w:rsid w:val="00275FCB"/>
    <w:rsid w:val="00276F05"/>
    <w:rsid w:val="00277537"/>
    <w:rsid w:val="00280FE6"/>
    <w:rsid w:val="002810DA"/>
    <w:rsid w:val="00284206"/>
    <w:rsid w:val="002843ED"/>
    <w:rsid w:val="00285F80"/>
    <w:rsid w:val="0028626A"/>
    <w:rsid w:val="002912D2"/>
    <w:rsid w:val="002924AB"/>
    <w:rsid w:val="0029308F"/>
    <w:rsid w:val="0029506D"/>
    <w:rsid w:val="002A3D27"/>
    <w:rsid w:val="002A401E"/>
    <w:rsid w:val="002A41B1"/>
    <w:rsid w:val="002A545B"/>
    <w:rsid w:val="002A5F02"/>
    <w:rsid w:val="002B16B4"/>
    <w:rsid w:val="002B299B"/>
    <w:rsid w:val="002B39BB"/>
    <w:rsid w:val="002B3E8C"/>
    <w:rsid w:val="002B5568"/>
    <w:rsid w:val="002B630E"/>
    <w:rsid w:val="002C4D82"/>
    <w:rsid w:val="002C596E"/>
    <w:rsid w:val="002C6236"/>
    <w:rsid w:val="002D258E"/>
    <w:rsid w:val="002D2BC3"/>
    <w:rsid w:val="002D32DC"/>
    <w:rsid w:val="002E2C31"/>
    <w:rsid w:val="002E5B09"/>
    <w:rsid w:val="002E6F90"/>
    <w:rsid w:val="002E705D"/>
    <w:rsid w:val="002F0B1E"/>
    <w:rsid w:val="002F1052"/>
    <w:rsid w:val="002F1FA7"/>
    <w:rsid w:val="002F3AA7"/>
    <w:rsid w:val="002F4BA4"/>
    <w:rsid w:val="002F71B6"/>
    <w:rsid w:val="0030011A"/>
    <w:rsid w:val="00300822"/>
    <w:rsid w:val="00300E1F"/>
    <w:rsid w:val="00301521"/>
    <w:rsid w:val="003029DD"/>
    <w:rsid w:val="0030406D"/>
    <w:rsid w:val="003076EC"/>
    <w:rsid w:val="00310CC6"/>
    <w:rsid w:val="00311494"/>
    <w:rsid w:val="00312848"/>
    <w:rsid w:val="00312BD5"/>
    <w:rsid w:val="0031440F"/>
    <w:rsid w:val="0031697A"/>
    <w:rsid w:val="003216D1"/>
    <w:rsid w:val="00322266"/>
    <w:rsid w:val="00327424"/>
    <w:rsid w:val="00331B80"/>
    <w:rsid w:val="003330C9"/>
    <w:rsid w:val="00334011"/>
    <w:rsid w:val="00334700"/>
    <w:rsid w:val="00334CBA"/>
    <w:rsid w:val="00334E54"/>
    <w:rsid w:val="00334F57"/>
    <w:rsid w:val="00335BD9"/>
    <w:rsid w:val="00342840"/>
    <w:rsid w:val="00347E30"/>
    <w:rsid w:val="00351022"/>
    <w:rsid w:val="00352831"/>
    <w:rsid w:val="00352DED"/>
    <w:rsid w:val="0035343D"/>
    <w:rsid w:val="00354042"/>
    <w:rsid w:val="00354958"/>
    <w:rsid w:val="00355E55"/>
    <w:rsid w:val="00360138"/>
    <w:rsid w:val="0036140B"/>
    <w:rsid w:val="00361576"/>
    <w:rsid w:val="00362710"/>
    <w:rsid w:val="00362DB0"/>
    <w:rsid w:val="00362F5A"/>
    <w:rsid w:val="0036435E"/>
    <w:rsid w:val="0036687F"/>
    <w:rsid w:val="00366C9A"/>
    <w:rsid w:val="00367290"/>
    <w:rsid w:val="0036766D"/>
    <w:rsid w:val="0037262A"/>
    <w:rsid w:val="003855EF"/>
    <w:rsid w:val="00386616"/>
    <w:rsid w:val="00390103"/>
    <w:rsid w:val="00393B26"/>
    <w:rsid w:val="0039445B"/>
    <w:rsid w:val="0039598E"/>
    <w:rsid w:val="003970EC"/>
    <w:rsid w:val="00397F14"/>
    <w:rsid w:val="003A0AC2"/>
    <w:rsid w:val="003A0CDD"/>
    <w:rsid w:val="003A1A2E"/>
    <w:rsid w:val="003A2012"/>
    <w:rsid w:val="003A2A70"/>
    <w:rsid w:val="003A56D2"/>
    <w:rsid w:val="003A6583"/>
    <w:rsid w:val="003A782E"/>
    <w:rsid w:val="003B0F81"/>
    <w:rsid w:val="003B2175"/>
    <w:rsid w:val="003B4E3B"/>
    <w:rsid w:val="003B56FD"/>
    <w:rsid w:val="003B5C5B"/>
    <w:rsid w:val="003C03E3"/>
    <w:rsid w:val="003C0529"/>
    <w:rsid w:val="003C0A49"/>
    <w:rsid w:val="003C251E"/>
    <w:rsid w:val="003C3A45"/>
    <w:rsid w:val="003C5D2B"/>
    <w:rsid w:val="003C6041"/>
    <w:rsid w:val="003C67D8"/>
    <w:rsid w:val="003C6B97"/>
    <w:rsid w:val="003C7ADE"/>
    <w:rsid w:val="003D34ED"/>
    <w:rsid w:val="003D5616"/>
    <w:rsid w:val="003D63EE"/>
    <w:rsid w:val="003D6ABF"/>
    <w:rsid w:val="003D7368"/>
    <w:rsid w:val="003D7E0E"/>
    <w:rsid w:val="003E0C56"/>
    <w:rsid w:val="003E2B01"/>
    <w:rsid w:val="003E2C05"/>
    <w:rsid w:val="003E424B"/>
    <w:rsid w:val="003E6FD7"/>
    <w:rsid w:val="003F0B54"/>
    <w:rsid w:val="003F2FCE"/>
    <w:rsid w:val="003F4F12"/>
    <w:rsid w:val="003F76D5"/>
    <w:rsid w:val="003F77E1"/>
    <w:rsid w:val="004028E4"/>
    <w:rsid w:val="00410E41"/>
    <w:rsid w:val="00411365"/>
    <w:rsid w:val="00411FC1"/>
    <w:rsid w:val="004138CB"/>
    <w:rsid w:val="00415CAA"/>
    <w:rsid w:val="00425278"/>
    <w:rsid w:val="00426ED9"/>
    <w:rsid w:val="00426F22"/>
    <w:rsid w:val="004279EC"/>
    <w:rsid w:val="00430D4E"/>
    <w:rsid w:val="0043224F"/>
    <w:rsid w:val="004343D2"/>
    <w:rsid w:val="004370CC"/>
    <w:rsid w:val="00437B6F"/>
    <w:rsid w:val="004429F3"/>
    <w:rsid w:val="004439AA"/>
    <w:rsid w:val="00444BA6"/>
    <w:rsid w:val="0044795C"/>
    <w:rsid w:val="004502C0"/>
    <w:rsid w:val="004534A3"/>
    <w:rsid w:val="00453993"/>
    <w:rsid w:val="0045465B"/>
    <w:rsid w:val="00456161"/>
    <w:rsid w:val="00457D54"/>
    <w:rsid w:val="0046007C"/>
    <w:rsid w:val="00462D8E"/>
    <w:rsid w:val="00463560"/>
    <w:rsid w:val="004657D0"/>
    <w:rsid w:val="00466A5E"/>
    <w:rsid w:val="00475371"/>
    <w:rsid w:val="00475EC4"/>
    <w:rsid w:val="004767ED"/>
    <w:rsid w:val="00477196"/>
    <w:rsid w:val="00477AF3"/>
    <w:rsid w:val="004848E9"/>
    <w:rsid w:val="004853DF"/>
    <w:rsid w:val="00485C92"/>
    <w:rsid w:val="00487662"/>
    <w:rsid w:val="004876C6"/>
    <w:rsid w:val="00490374"/>
    <w:rsid w:val="004905B5"/>
    <w:rsid w:val="00492A0C"/>
    <w:rsid w:val="00492BD1"/>
    <w:rsid w:val="00495149"/>
    <w:rsid w:val="004A192F"/>
    <w:rsid w:val="004A1A99"/>
    <w:rsid w:val="004A67B6"/>
    <w:rsid w:val="004B44B8"/>
    <w:rsid w:val="004C1A54"/>
    <w:rsid w:val="004C6773"/>
    <w:rsid w:val="004D4653"/>
    <w:rsid w:val="004D7F8A"/>
    <w:rsid w:val="004E100A"/>
    <w:rsid w:val="004E1166"/>
    <w:rsid w:val="004E2385"/>
    <w:rsid w:val="004E56CE"/>
    <w:rsid w:val="004F0AEB"/>
    <w:rsid w:val="004F19E6"/>
    <w:rsid w:val="004F1CA9"/>
    <w:rsid w:val="004F1E36"/>
    <w:rsid w:val="004F2DFD"/>
    <w:rsid w:val="004F50C7"/>
    <w:rsid w:val="004F7E6F"/>
    <w:rsid w:val="00500364"/>
    <w:rsid w:val="00504B7B"/>
    <w:rsid w:val="00507B65"/>
    <w:rsid w:val="005104E1"/>
    <w:rsid w:val="00510BA8"/>
    <w:rsid w:val="00511AFA"/>
    <w:rsid w:val="00511B63"/>
    <w:rsid w:val="0051747E"/>
    <w:rsid w:val="0052026A"/>
    <w:rsid w:val="00520FD9"/>
    <w:rsid w:val="00521C3A"/>
    <w:rsid w:val="005250DC"/>
    <w:rsid w:val="00527DAE"/>
    <w:rsid w:val="00534B0C"/>
    <w:rsid w:val="00534F18"/>
    <w:rsid w:val="005367EC"/>
    <w:rsid w:val="00541BE1"/>
    <w:rsid w:val="00543CF4"/>
    <w:rsid w:val="005445B2"/>
    <w:rsid w:val="0054541C"/>
    <w:rsid w:val="005465E9"/>
    <w:rsid w:val="005504E1"/>
    <w:rsid w:val="005512C4"/>
    <w:rsid w:val="005536F8"/>
    <w:rsid w:val="005541E5"/>
    <w:rsid w:val="00554D26"/>
    <w:rsid w:val="0056296C"/>
    <w:rsid w:val="00563534"/>
    <w:rsid w:val="00564493"/>
    <w:rsid w:val="005652E6"/>
    <w:rsid w:val="0056557D"/>
    <w:rsid w:val="00570B2C"/>
    <w:rsid w:val="005711DD"/>
    <w:rsid w:val="00571D0A"/>
    <w:rsid w:val="00572F41"/>
    <w:rsid w:val="00576D06"/>
    <w:rsid w:val="00583B00"/>
    <w:rsid w:val="00583CE8"/>
    <w:rsid w:val="005867C3"/>
    <w:rsid w:val="00587D61"/>
    <w:rsid w:val="00593926"/>
    <w:rsid w:val="00595960"/>
    <w:rsid w:val="00596454"/>
    <w:rsid w:val="005A042E"/>
    <w:rsid w:val="005A12A2"/>
    <w:rsid w:val="005A4117"/>
    <w:rsid w:val="005B07A4"/>
    <w:rsid w:val="005B0FE7"/>
    <w:rsid w:val="005B35D2"/>
    <w:rsid w:val="005B625D"/>
    <w:rsid w:val="005B6B49"/>
    <w:rsid w:val="005B6ED6"/>
    <w:rsid w:val="005B6F85"/>
    <w:rsid w:val="005C2D5C"/>
    <w:rsid w:val="005C6A05"/>
    <w:rsid w:val="005C74BE"/>
    <w:rsid w:val="005C76DA"/>
    <w:rsid w:val="005D21F7"/>
    <w:rsid w:val="005D4068"/>
    <w:rsid w:val="005D5F12"/>
    <w:rsid w:val="005E198C"/>
    <w:rsid w:val="005E4EDE"/>
    <w:rsid w:val="005E7B8D"/>
    <w:rsid w:val="005F008D"/>
    <w:rsid w:val="005F09AB"/>
    <w:rsid w:val="005F2364"/>
    <w:rsid w:val="005F292A"/>
    <w:rsid w:val="005F2E08"/>
    <w:rsid w:val="005F40F3"/>
    <w:rsid w:val="005F4455"/>
    <w:rsid w:val="005F4661"/>
    <w:rsid w:val="005F5EC2"/>
    <w:rsid w:val="005F7FD3"/>
    <w:rsid w:val="006010FB"/>
    <w:rsid w:val="0060359A"/>
    <w:rsid w:val="0060517C"/>
    <w:rsid w:val="006068EA"/>
    <w:rsid w:val="006100D7"/>
    <w:rsid w:val="0061061D"/>
    <w:rsid w:val="00614C74"/>
    <w:rsid w:val="00616822"/>
    <w:rsid w:val="00616C96"/>
    <w:rsid w:val="00620C44"/>
    <w:rsid w:val="00621416"/>
    <w:rsid w:val="006222F1"/>
    <w:rsid w:val="00622CB0"/>
    <w:rsid w:val="00623911"/>
    <w:rsid w:val="00626DB9"/>
    <w:rsid w:val="00627F49"/>
    <w:rsid w:val="00632932"/>
    <w:rsid w:val="006331BA"/>
    <w:rsid w:val="0063632C"/>
    <w:rsid w:val="00636855"/>
    <w:rsid w:val="00636BE7"/>
    <w:rsid w:val="00641762"/>
    <w:rsid w:val="00643362"/>
    <w:rsid w:val="00644111"/>
    <w:rsid w:val="006451F2"/>
    <w:rsid w:val="00651F2A"/>
    <w:rsid w:val="00654871"/>
    <w:rsid w:val="006550FD"/>
    <w:rsid w:val="0066046F"/>
    <w:rsid w:val="00660E8F"/>
    <w:rsid w:val="0066208F"/>
    <w:rsid w:val="0066305E"/>
    <w:rsid w:val="006633C3"/>
    <w:rsid w:val="006637AF"/>
    <w:rsid w:val="00664C29"/>
    <w:rsid w:val="0067148F"/>
    <w:rsid w:val="00675C5B"/>
    <w:rsid w:val="00680BFB"/>
    <w:rsid w:val="00694B03"/>
    <w:rsid w:val="0069608E"/>
    <w:rsid w:val="006A0FEE"/>
    <w:rsid w:val="006A1900"/>
    <w:rsid w:val="006A5301"/>
    <w:rsid w:val="006A7523"/>
    <w:rsid w:val="006A7E07"/>
    <w:rsid w:val="006B0648"/>
    <w:rsid w:val="006B064D"/>
    <w:rsid w:val="006B095A"/>
    <w:rsid w:val="006B1427"/>
    <w:rsid w:val="006B19F0"/>
    <w:rsid w:val="006B2246"/>
    <w:rsid w:val="006B2700"/>
    <w:rsid w:val="006B321C"/>
    <w:rsid w:val="006B32E2"/>
    <w:rsid w:val="006B4236"/>
    <w:rsid w:val="006B5772"/>
    <w:rsid w:val="006B594E"/>
    <w:rsid w:val="006B6E70"/>
    <w:rsid w:val="006B7799"/>
    <w:rsid w:val="006C11F8"/>
    <w:rsid w:val="006C1FD0"/>
    <w:rsid w:val="006C5CDA"/>
    <w:rsid w:val="006D0256"/>
    <w:rsid w:val="006D0440"/>
    <w:rsid w:val="006D4B59"/>
    <w:rsid w:val="006D511D"/>
    <w:rsid w:val="006D559D"/>
    <w:rsid w:val="006D5CA4"/>
    <w:rsid w:val="006E3475"/>
    <w:rsid w:val="006E5510"/>
    <w:rsid w:val="006E7DB3"/>
    <w:rsid w:val="006F0FBD"/>
    <w:rsid w:val="006F29C5"/>
    <w:rsid w:val="006F336B"/>
    <w:rsid w:val="006F4D28"/>
    <w:rsid w:val="006F6E2B"/>
    <w:rsid w:val="006F6E4E"/>
    <w:rsid w:val="00702273"/>
    <w:rsid w:val="0070264F"/>
    <w:rsid w:val="0070370F"/>
    <w:rsid w:val="00704BFD"/>
    <w:rsid w:val="00707472"/>
    <w:rsid w:val="00707D54"/>
    <w:rsid w:val="00711126"/>
    <w:rsid w:val="00713259"/>
    <w:rsid w:val="00713E5E"/>
    <w:rsid w:val="00715F8F"/>
    <w:rsid w:val="00715FD4"/>
    <w:rsid w:val="0072049E"/>
    <w:rsid w:val="00721851"/>
    <w:rsid w:val="0072214F"/>
    <w:rsid w:val="0072272E"/>
    <w:rsid w:val="007227ED"/>
    <w:rsid w:val="00723784"/>
    <w:rsid w:val="007239B3"/>
    <w:rsid w:val="00724FBA"/>
    <w:rsid w:val="00725215"/>
    <w:rsid w:val="007274F3"/>
    <w:rsid w:val="00727537"/>
    <w:rsid w:val="007306B8"/>
    <w:rsid w:val="007349A1"/>
    <w:rsid w:val="00735974"/>
    <w:rsid w:val="00736E9F"/>
    <w:rsid w:val="00737F82"/>
    <w:rsid w:val="00740996"/>
    <w:rsid w:val="00741B64"/>
    <w:rsid w:val="007443DA"/>
    <w:rsid w:val="0074446A"/>
    <w:rsid w:val="00744EA9"/>
    <w:rsid w:val="007507AE"/>
    <w:rsid w:val="00751477"/>
    <w:rsid w:val="007605DF"/>
    <w:rsid w:val="0076263C"/>
    <w:rsid w:val="0076371C"/>
    <w:rsid w:val="00763796"/>
    <w:rsid w:val="0076402A"/>
    <w:rsid w:val="007676A6"/>
    <w:rsid w:val="00767899"/>
    <w:rsid w:val="007713EA"/>
    <w:rsid w:val="00772ED9"/>
    <w:rsid w:val="00772FC2"/>
    <w:rsid w:val="007743E5"/>
    <w:rsid w:val="00777F7B"/>
    <w:rsid w:val="00780628"/>
    <w:rsid w:val="00781908"/>
    <w:rsid w:val="007844CA"/>
    <w:rsid w:val="007847D5"/>
    <w:rsid w:val="00786C72"/>
    <w:rsid w:val="00794399"/>
    <w:rsid w:val="0079497A"/>
    <w:rsid w:val="0079500C"/>
    <w:rsid w:val="0079524B"/>
    <w:rsid w:val="007A0B15"/>
    <w:rsid w:val="007A14B7"/>
    <w:rsid w:val="007A1948"/>
    <w:rsid w:val="007A2AED"/>
    <w:rsid w:val="007A37B4"/>
    <w:rsid w:val="007A55C2"/>
    <w:rsid w:val="007A6264"/>
    <w:rsid w:val="007A7385"/>
    <w:rsid w:val="007B2D9F"/>
    <w:rsid w:val="007B515B"/>
    <w:rsid w:val="007B5A52"/>
    <w:rsid w:val="007B5F31"/>
    <w:rsid w:val="007C0066"/>
    <w:rsid w:val="007C2A65"/>
    <w:rsid w:val="007C2BB7"/>
    <w:rsid w:val="007C64DB"/>
    <w:rsid w:val="007D2789"/>
    <w:rsid w:val="007D5F20"/>
    <w:rsid w:val="007F00A7"/>
    <w:rsid w:val="007F0AFB"/>
    <w:rsid w:val="007F344F"/>
    <w:rsid w:val="007F36B5"/>
    <w:rsid w:val="007F5079"/>
    <w:rsid w:val="007F77F2"/>
    <w:rsid w:val="007F7BB9"/>
    <w:rsid w:val="008035B1"/>
    <w:rsid w:val="00804610"/>
    <w:rsid w:val="008056A9"/>
    <w:rsid w:val="00811288"/>
    <w:rsid w:val="00811397"/>
    <w:rsid w:val="00811C1B"/>
    <w:rsid w:val="008131FF"/>
    <w:rsid w:val="00815653"/>
    <w:rsid w:val="00816B17"/>
    <w:rsid w:val="00817DA2"/>
    <w:rsid w:val="008218F7"/>
    <w:rsid w:val="00821992"/>
    <w:rsid w:val="00822286"/>
    <w:rsid w:val="0082497E"/>
    <w:rsid w:val="00824CE0"/>
    <w:rsid w:val="008251A9"/>
    <w:rsid w:val="00827C51"/>
    <w:rsid w:val="00833955"/>
    <w:rsid w:val="008342B4"/>
    <w:rsid w:val="00834A2F"/>
    <w:rsid w:val="0083560F"/>
    <w:rsid w:val="008373FC"/>
    <w:rsid w:val="008421D1"/>
    <w:rsid w:val="00842965"/>
    <w:rsid w:val="00847DF2"/>
    <w:rsid w:val="008511AE"/>
    <w:rsid w:val="0085204E"/>
    <w:rsid w:val="008540B1"/>
    <w:rsid w:val="008543F4"/>
    <w:rsid w:val="00855EE9"/>
    <w:rsid w:val="00856888"/>
    <w:rsid w:val="00856DA6"/>
    <w:rsid w:val="00860129"/>
    <w:rsid w:val="00860274"/>
    <w:rsid w:val="0086066B"/>
    <w:rsid w:val="008618BF"/>
    <w:rsid w:val="008624B7"/>
    <w:rsid w:val="00864398"/>
    <w:rsid w:val="00865C74"/>
    <w:rsid w:val="00866FA9"/>
    <w:rsid w:val="00871D42"/>
    <w:rsid w:val="008749FA"/>
    <w:rsid w:val="00875CC3"/>
    <w:rsid w:val="0087679C"/>
    <w:rsid w:val="00876FC8"/>
    <w:rsid w:val="0088316B"/>
    <w:rsid w:val="0088464F"/>
    <w:rsid w:val="00885E76"/>
    <w:rsid w:val="00890EFF"/>
    <w:rsid w:val="00892568"/>
    <w:rsid w:val="00897F95"/>
    <w:rsid w:val="008A12B2"/>
    <w:rsid w:val="008A22D1"/>
    <w:rsid w:val="008A392C"/>
    <w:rsid w:val="008B4190"/>
    <w:rsid w:val="008B4A3F"/>
    <w:rsid w:val="008C0772"/>
    <w:rsid w:val="008C3B24"/>
    <w:rsid w:val="008C5D35"/>
    <w:rsid w:val="008C5D4A"/>
    <w:rsid w:val="008C7D85"/>
    <w:rsid w:val="008D02BA"/>
    <w:rsid w:val="008D1C45"/>
    <w:rsid w:val="008D792D"/>
    <w:rsid w:val="008E0915"/>
    <w:rsid w:val="008E09C1"/>
    <w:rsid w:val="008E4077"/>
    <w:rsid w:val="008E5674"/>
    <w:rsid w:val="008E7291"/>
    <w:rsid w:val="008F021A"/>
    <w:rsid w:val="008F4437"/>
    <w:rsid w:val="008F682C"/>
    <w:rsid w:val="0090081A"/>
    <w:rsid w:val="00903809"/>
    <w:rsid w:val="0090407B"/>
    <w:rsid w:val="00906AFE"/>
    <w:rsid w:val="00907A8D"/>
    <w:rsid w:val="009121AB"/>
    <w:rsid w:val="00922168"/>
    <w:rsid w:val="00926EB3"/>
    <w:rsid w:val="00931120"/>
    <w:rsid w:val="00931FE4"/>
    <w:rsid w:val="00942251"/>
    <w:rsid w:val="0094502F"/>
    <w:rsid w:val="00953FDB"/>
    <w:rsid w:val="00967A9F"/>
    <w:rsid w:val="009706AC"/>
    <w:rsid w:val="00970CF5"/>
    <w:rsid w:val="00972A69"/>
    <w:rsid w:val="00976DD5"/>
    <w:rsid w:val="00980B53"/>
    <w:rsid w:val="00981234"/>
    <w:rsid w:val="00981473"/>
    <w:rsid w:val="00983B67"/>
    <w:rsid w:val="00983D7D"/>
    <w:rsid w:val="0098632C"/>
    <w:rsid w:val="009865F1"/>
    <w:rsid w:val="00986D3E"/>
    <w:rsid w:val="009903D6"/>
    <w:rsid w:val="00990AF4"/>
    <w:rsid w:val="00990E83"/>
    <w:rsid w:val="00991C1D"/>
    <w:rsid w:val="00992664"/>
    <w:rsid w:val="0099486B"/>
    <w:rsid w:val="0099677E"/>
    <w:rsid w:val="0099680C"/>
    <w:rsid w:val="00996FCC"/>
    <w:rsid w:val="009A02C5"/>
    <w:rsid w:val="009A04CC"/>
    <w:rsid w:val="009A0601"/>
    <w:rsid w:val="009A0ADD"/>
    <w:rsid w:val="009A0D00"/>
    <w:rsid w:val="009A21B8"/>
    <w:rsid w:val="009A48C4"/>
    <w:rsid w:val="009A5426"/>
    <w:rsid w:val="009A577D"/>
    <w:rsid w:val="009B0E38"/>
    <w:rsid w:val="009B2FBF"/>
    <w:rsid w:val="009B66B6"/>
    <w:rsid w:val="009C1E22"/>
    <w:rsid w:val="009C1E89"/>
    <w:rsid w:val="009C395F"/>
    <w:rsid w:val="009C3E5F"/>
    <w:rsid w:val="009C6B68"/>
    <w:rsid w:val="009D303F"/>
    <w:rsid w:val="009D34FC"/>
    <w:rsid w:val="009D50C4"/>
    <w:rsid w:val="009D61A0"/>
    <w:rsid w:val="009E3E2A"/>
    <w:rsid w:val="009E3F2C"/>
    <w:rsid w:val="009E44FF"/>
    <w:rsid w:val="009E6C7E"/>
    <w:rsid w:val="009F11F2"/>
    <w:rsid w:val="009F2D81"/>
    <w:rsid w:val="009F406F"/>
    <w:rsid w:val="009F614F"/>
    <w:rsid w:val="009F6C88"/>
    <w:rsid w:val="00A043E8"/>
    <w:rsid w:val="00A04799"/>
    <w:rsid w:val="00A058D7"/>
    <w:rsid w:val="00A06089"/>
    <w:rsid w:val="00A06FA8"/>
    <w:rsid w:val="00A15490"/>
    <w:rsid w:val="00A213AE"/>
    <w:rsid w:val="00A243AC"/>
    <w:rsid w:val="00A25861"/>
    <w:rsid w:val="00A26BD2"/>
    <w:rsid w:val="00A30056"/>
    <w:rsid w:val="00A32078"/>
    <w:rsid w:val="00A33A8B"/>
    <w:rsid w:val="00A34658"/>
    <w:rsid w:val="00A36445"/>
    <w:rsid w:val="00A36623"/>
    <w:rsid w:val="00A36A75"/>
    <w:rsid w:val="00A40EAB"/>
    <w:rsid w:val="00A4303D"/>
    <w:rsid w:val="00A53167"/>
    <w:rsid w:val="00A60132"/>
    <w:rsid w:val="00A61940"/>
    <w:rsid w:val="00A65AC1"/>
    <w:rsid w:val="00A73907"/>
    <w:rsid w:val="00A75190"/>
    <w:rsid w:val="00A75207"/>
    <w:rsid w:val="00A75A93"/>
    <w:rsid w:val="00A774E1"/>
    <w:rsid w:val="00A77B4B"/>
    <w:rsid w:val="00A77F69"/>
    <w:rsid w:val="00A8239E"/>
    <w:rsid w:val="00A823D3"/>
    <w:rsid w:val="00A835BC"/>
    <w:rsid w:val="00A87531"/>
    <w:rsid w:val="00A87691"/>
    <w:rsid w:val="00A878B0"/>
    <w:rsid w:val="00A87A49"/>
    <w:rsid w:val="00A904B3"/>
    <w:rsid w:val="00A90FDD"/>
    <w:rsid w:val="00A91A79"/>
    <w:rsid w:val="00A92EC9"/>
    <w:rsid w:val="00A955F6"/>
    <w:rsid w:val="00A95869"/>
    <w:rsid w:val="00A95AB7"/>
    <w:rsid w:val="00A95B63"/>
    <w:rsid w:val="00A96EFF"/>
    <w:rsid w:val="00AA06AE"/>
    <w:rsid w:val="00AA288C"/>
    <w:rsid w:val="00AA3393"/>
    <w:rsid w:val="00AA4529"/>
    <w:rsid w:val="00AA4E63"/>
    <w:rsid w:val="00AA646B"/>
    <w:rsid w:val="00AA7B83"/>
    <w:rsid w:val="00AB141F"/>
    <w:rsid w:val="00AB255C"/>
    <w:rsid w:val="00AB372B"/>
    <w:rsid w:val="00AB69F7"/>
    <w:rsid w:val="00AB7D47"/>
    <w:rsid w:val="00AC00EC"/>
    <w:rsid w:val="00AC073A"/>
    <w:rsid w:val="00AC0CBA"/>
    <w:rsid w:val="00AC29C8"/>
    <w:rsid w:val="00AC3197"/>
    <w:rsid w:val="00AC487A"/>
    <w:rsid w:val="00AC62A3"/>
    <w:rsid w:val="00AC7AFD"/>
    <w:rsid w:val="00AD0A4A"/>
    <w:rsid w:val="00AD307E"/>
    <w:rsid w:val="00AD4B5B"/>
    <w:rsid w:val="00AD5ADB"/>
    <w:rsid w:val="00AD5D2B"/>
    <w:rsid w:val="00AD626E"/>
    <w:rsid w:val="00AE01BB"/>
    <w:rsid w:val="00AE1819"/>
    <w:rsid w:val="00AF091E"/>
    <w:rsid w:val="00AF0C31"/>
    <w:rsid w:val="00AF10D9"/>
    <w:rsid w:val="00AF2E52"/>
    <w:rsid w:val="00AF425F"/>
    <w:rsid w:val="00AF619D"/>
    <w:rsid w:val="00AF64C9"/>
    <w:rsid w:val="00AF6906"/>
    <w:rsid w:val="00AF7EB1"/>
    <w:rsid w:val="00B00587"/>
    <w:rsid w:val="00B00A90"/>
    <w:rsid w:val="00B00EE7"/>
    <w:rsid w:val="00B02061"/>
    <w:rsid w:val="00B05015"/>
    <w:rsid w:val="00B05DB9"/>
    <w:rsid w:val="00B176B3"/>
    <w:rsid w:val="00B17DF9"/>
    <w:rsid w:val="00B22CE5"/>
    <w:rsid w:val="00B25397"/>
    <w:rsid w:val="00B3130E"/>
    <w:rsid w:val="00B315AC"/>
    <w:rsid w:val="00B347E1"/>
    <w:rsid w:val="00B35826"/>
    <w:rsid w:val="00B378D0"/>
    <w:rsid w:val="00B37905"/>
    <w:rsid w:val="00B40F68"/>
    <w:rsid w:val="00B4109F"/>
    <w:rsid w:val="00B41E2F"/>
    <w:rsid w:val="00B423CB"/>
    <w:rsid w:val="00B455EA"/>
    <w:rsid w:val="00B46526"/>
    <w:rsid w:val="00B5002B"/>
    <w:rsid w:val="00B5167B"/>
    <w:rsid w:val="00B51BB3"/>
    <w:rsid w:val="00B52B0E"/>
    <w:rsid w:val="00B54BD8"/>
    <w:rsid w:val="00B605BF"/>
    <w:rsid w:val="00B61CA5"/>
    <w:rsid w:val="00B6264C"/>
    <w:rsid w:val="00B6693B"/>
    <w:rsid w:val="00B72DD4"/>
    <w:rsid w:val="00B73C1C"/>
    <w:rsid w:val="00B74CCF"/>
    <w:rsid w:val="00B7666C"/>
    <w:rsid w:val="00B76E21"/>
    <w:rsid w:val="00B8156E"/>
    <w:rsid w:val="00B84114"/>
    <w:rsid w:val="00B87D41"/>
    <w:rsid w:val="00B910DD"/>
    <w:rsid w:val="00B9177E"/>
    <w:rsid w:val="00B91DDD"/>
    <w:rsid w:val="00B923D9"/>
    <w:rsid w:val="00B92447"/>
    <w:rsid w:val="00B92D51"/>
    <w:rsid w:val="00B96ECA"/>
    <w:rsid w:val="00BA18F9"/>
    <w:rsid w:val="00BA2389"/>
    <w:rsid w:val="00BA2DC4"/>
    <w:rsid w:val="00BA44D9"/>
    <w:rsid w:val="00BA5AC2"/>
    <w:rsid w:val="00BA62EA"/>
    <w:rsid w:val="00BA636C"/>
    <w:rsid w:val="00BA665B"/>
    <w:rsid w:val="00BA7402"/>
    <w:rsid w:val="00BB1432"/>
    <w:rsid w:val="00BB28BD"/>
    <w:rsid w:val="00BB79FC"/>
    <w:rsid w:val="00BB7AF2"/>
    <w:rsid w:val="00BC0E34"/>
    <w:rsid w:val="00BC21CF"/>
    <w:rsid w:val="00BC585C"/>
    <w:rsid w:val="00BC657A"/>
    <w:rsid w:val="00BC6CCF"/>
    <w:rsid w:val="00BD0C1D"/>
    <w:rsid w:val="00BD0EE6"/>
    <w:rsid w:val="00BD4670"/>
    <w:rsid w:val="00BD7EF6"/>
    <w:rsid w:val="00BE0F6F"/>
    <w:rsid w:val="00BE393B"/>
    <w:rsid w:val="00BE6D28"/>
    <w:rsid w:val="00BF50AB"/>
    <w:rsid w:val="00C04ED6"/>
    <w:rsid w:val="00C06A5D"/>
    <w:rsid w:val="00C10997"/>
    <w:rsid w:val="00C11987"/>
    <w:rsid w:val="00C160CE"/>
    <w:rsid w:val="00C16FBA"/>
    <w:rsid w:val="00C217CE"/>
    <w:rsid w:val="00C22624"/>
    <w:rsid w:val="00C22828"/>
    <w:rsid w:val="00C23443"/>
    <w:rsid w:val="00C23575"/>
    <w:rsid w:val="00C236E8"/>
    <w:rsid w:val="00C24BEE"/>
    <w:rsid w:val="00C30E78"/>
    <w:rsid w:val="00C32776"/>
    <w:rsid w:val="00C33104"/>
    <w:rsid w:val="00C355DC"/>
    <w:rsid w:val="00C35C04"/>
    <w:rsid w:val="00C35FFE"/>
    <w:rsid w:val="00C413FB"/>
    <w:rsid w:val="00C42E01"/>
    <w:rsid w:val="00C50279"/>
    <w:rsid w:val="00C51891"/>
    <w:rsid w:val="00C52DB0"/>
    <w:rsid w:val="00C53CA2"/>
    <w:rsid w:val="00C546B9"/>
    <w:rsid w:val="00C54C98"/>
    <w:rsid w:val="00C56908"/>
    <w:rsid w:val="00C57007"/>
    <w:rsid w:val="00C57BA0"/>
    <w:rsid w:val="00C62986"/>
    <w:rsid w:val="00C62C93"/>
    <w:rsid w:val="00C65A43"/>
    <w:rsid w:val="00C6629A"/>
    <w:rsid w:val="00C72391"/>
    <w:rsid w:val="00C72C2C"/>
    <w:rsid w:val="00C810F0"/>
    <w:rsid w:val="00C817AA"/>
    <w:rsid w:val="00C81C5B"/>
    <w:rsid w:val="00C83C17"/>
    <w:rsid w:val="00C84187"/>
    <w:rsid w:val="00C84B5E"/>
    <w:rsid w:val="00C86159"/>
    <w:rsid w:val="00C86545"/>
    <w:rsid w:val="00C868AD"/>
    <w:rsid w:val="00C86FC2"/>
    <w:rsid w:val="00C8760A"/>
    <w:rsid w:val="00C94D37"/>
    <w:rsid w:val="00C9668C"/>
    <w:rsid w:val="00C9730D"/>
    <w:rsid w:val="00CA0AA3"/>
    <w:rsid w:val="00CA2215"/>
    <w:rsid w:val="00CA4CAA"/>
    <w:rsid w:val="00CA6D74"/>
    <w:rsid w:val="00CB0325"/>
    <w:rsid w:val="00CB70D2"/>
    <w:rsid w:val="00CC7FF4"/>
    <w:rsid w:val="00CD07CE"/>
    <w:rsid w:val="00CD1B54"/>
    <w:rsid w:val="00CD26DE"/>
    <w:rsid w:val="00CD6B42"/>
    <w:rsid w:val="00CD73C9"/>
    <w:rsid w:val="00CE31A1"/>
    <w:rsid w:val="00CE4D8A"/>
    <w:rsid w:val="00CE58D6"/>
    <w:rsid w:val="00CE5D4B"/>
    <w:rsid w:val="00CE75A1"/>
    <w:rsid w:val="00CE7D67"/>
    <w:rsid w:val="00CF2383"/>
    <w:rsid w:val="00CF3B52"/>
    <w:rsid w:val="00CF4E27"/>
    <w:rsid w:val="00CF6836"/>
    <w:rsid w:val="00CF732D"/>
    <w:rsid w:val="00CF7342"/>
    <w:rsid w:val="00D0168D"/>
    <w:rsid w:val="00D02009"/>
    <w:rsid w:val="00D02E0E"/>
    <w:rsid w:val="00D05BEA"/>
    <w:rsid w:val="00D06AF4"/>
    <w:rsid w:val="00D0728D"/>
    <w:rsid w:val="00D111DC"/>
    <w:rsid w:val="00D11267"/>
    <w:rsid w:val="00D179C9"/>
    <w:rsid w:val="00D222D6"/>
    <w:rsid w:val="00D2678D"/>
    <w:rsid w:val="00D3050B"/>
    <w:rsid w:val="00D32BBE"/>
    <w:rsid w:val="00D330B1"/>
    <w:rsid w:val="00D35191"/>
    <w:rsid w:val="00D4159B"/>
    <w:rsid w:val="00D44A46"/>
    <w:rsid w:val="00D46B0A"/>
    <w:rsid w:val="00D46E46"/>
    <w:rsid w:val="00D50B7F"/>
    <w:rsid w:val="00D520C1"/>
    <w:rsid w:val="00D564CA"/>
    <w:rsid w:val="00D61113"/>
    <w:rsid w:val="00D6233D"/>
    <w:rsid w:val="00D62884"/>
    <w:rsid w:val="00D6654F"/>
    <w:rsid w:val="00D6700A"/>
    <w:rsid w:val="00D72D68"/>
    <w:rsid w:val="00D75A9A"/>
    <w:rsid w:val="00D763FA"/>
    <w:rsid w:val="00D7640C"/>
    <w:rsid w:val="00D816F3"/>
    <w:rsid w:val="00D824AB"/>
    <w:rsid w:val="00D8335C"/>
    <w:rsid w:val="00D848E4"/>
    <w:rsid w:val="00D85041"/>
    <w:rsid w:val="00D879A5"/>
    <w:rsid w:val="00D90109"/>
    <w:rsid w:val="00D907A4"/>
    <w:rsid w:val="00D90EAF"/>
    <w:rsid w:val="00D91B40"/>
    <w:rsid w:val="00D9233A"/>
    <w:rsid w:val="00D94D76"/>
    <w:rsid w:val="00D958E8"/>
    <w:rsid w:val="00D9607A"/>
    <w:rsid w:val="00DA0141"/>
    <w:rsid w:val="00DA282F"/>
    <w:rsid w:val="00DA3AFE"/>
    <w:rsid w:val="00DA4974"/>
    <w:rsid w:val="00DA65F6"/>
    <w:rsid w:val="00DB0752"/>
    <w:rsid w:val="00DB5D06"/>
    <w:rsid w:val="00DB72CC"/>
    <w:rsid w:val="00DC16E4"/>
    <w:rsid w:val="00DC310A"/>
    <w:rsid w:val="00DC3918"/>
    <w:rsid w:val="00DC66C3"/>
    <w:rsid w:val="00DC7607"/>
    <w:rsid w:val="00DC7F6B"/>
    <w:rsid w:val="00DD0BD0"/>
    <w:rsid w:val="00DD3AD9"/>
    <w:rsid w:val="00DE06F2"/>
    <w:rsid w:val="00DE0C27"/>
    <w:rsid w:val="00DE1196"/>
    <w:rsid w:val="00DE22EE"/>
    <w:rsid w:val="00DE2C8D"/>
    <w:rsid w:val="00DE64F2"/>
    <w:rsid w:val="00DE7B60"/>
    <w:rsid w:val="00DF0A6A"/>
    <w:rsid w:val="00DF234A"/>
    <w:rsid w:val="00DF2C58"/>
    <w:rsid w:val="00DF2D5A"/>
    <w:rsid w:val="00DF4A38"/>
    <w:rsid w:val="00DF54E2"/>
    <w:rsid w:val="00DF6384"/>
    <w:rsid w:val="00DF7D0F"/>
    <w:rsid w:val="00E0124B"/>
    <w:rsid w:val="00E03DAE"/>
    <w:rsid w:val="00E0502F"/>
    <w:rsid w:val="00E122FF"/>
    <w:rsid w:val="00E14B2D"/>
    <w:rsid w:val="00E20C7C"/>
    <w:rsid w:val="00E24EE0"/>
    <w:rsid w:val="00E25762"/>
    <w:rsid w:val="00E271E9"/>
    <w:rsid w:val="00E31014"/>
    <w:rsid w:val="00E31D5B"/>
    <w:rsid w:val="00E32D83"/>
    <w:rsid w:val="00E32FCE"/>
    <w:rsid w:val="00E33D7E"/>
    <w:rsid w:val="00E35EAB"/>
    <w:rsid w:val="00E367C0"/>
    <w:rsid w:val="00E4483C"/>
    <w:rsid w:val="00E44B5B"/>
    <w:rsid w:val="00E4504F"/>
    <w:rsid w:val="00E4542B"/>
    <w:rsid w:val="00E45596"/>
    <w:rsid w:val="00E5070F"/>
    <w:rsid w:val="00E53E42"/>
    <w:rsid w:val="00E618CF"/>
    <w:rsid w:val="00E640D2"/>
    <w:rsid w:val="00E66BC1"/>
    <w:rsid w:val="00E71489"/>
    <w:rsid w:val="00E72192"/>
    <w:rsid w:val="00E73EAE"/>
    <w:rsid w:val="00E749BE"/>
    <w:rsid w:val="00E806D3"/>
    <w:rsid w:val="00E80808"/>
    <w:rsid w:val="00E818AF"/>
    <w:rsid w:val="00E81989"/>
    <w:rsid w:val="00E8517F"/>
    <w:rsid w:val="00E85B15"/>
    <w:rsid w:val="00E85B5A"/>
    <w:rsid w:val="00E85BEC"/>
    <w:rsid w:val="00E862BC"/>
    <w:rsid w:val="00E86822"/>
    <w:rsid w:val="00E91B33"/>
    <w:rsid w:val="00E9278D"/>
    <w:rsid w:val="00E95A07"/>
    <w:rsid w:val="00E95C53"/>
    <w:rsid w:val="00EA0CB5"/>
    <w:rsid w:val="00EA0CF2"/>
    <w:rsid w:val="00EA24BD"/>
    <w:rsid w:val="00EA31C1"/>
    <w:rsid w:val="00EA365D"/>
    <w:rsid w:val="00EA3833"/>
    <w:rsid w:val="00EA4389"/>
    <w:rsid w:val="00EB04D4"/>
    <w:rsid w:val="00EB0ADE"/>
    <w:rsid w:val="00EB11E7"/>
    <w:rsid w:val="00EB1DBD"/>
    <w:rsid w:val="00EB3A31"/>
    <w:rsid w:val="00EB4AB2"/>
    <w:rsid w:val="00EB5DF9"/>
    <w:rsid w:val="00EB6262"/>
    <w:rsid w:val="00EB75C1"/>
    <w:rsid w:val="00EB789E"/>
    <w:rsid w:val="00EC0909"/>
    <w:rsid w:val="00EC276A"/>
    <w:rsid w:val="00EC3C32"/>
    <w:rsid w:val="00EC7FA1"/>
    <w:rsid w:val="00ED528C"/>
    <w:rsid w:val="00ED64B7"/>
    <w:rsid w:val="00ED6EDA"/>
    <w:rsid w:val="00EE165D"/>
    <w:rsid w:val="00EE2E94"/>
    <w:rsid w:val="00EE3255"/>
    <w:rsid w:val="00EE3B63"/>
    <w:rsid w:val="00EE6E22"/>
    <w:rsid w:val="00EF75F2"/>
    <w:rsid w:val="00F005AD"/>
    <w:rsid w:val="00F046F5"/>
    <w:rsid w:val="00F06D14"/>
    <w:rsid w:val="00F079EC"/>
    <w:rsid w:val="00F110B7"/>
    <w:rsid w:val="00F138E2"/>
    <w:rsid w:val="00F142AC"/>
    <w:rsid w:val="00F14E07"/>
    <w:rsid w:val="00F174FC"/>
    <w:rsid w:val="00F175B4"/>
    <w:rsid w:val="00F20507"/>
    <w:rsid w:val="00F21489"/>
    <w:rsid w:val="00F21C1B"/>
    <w:rsid w:val="00F24E55"/>
    <w:rsid w:val="00F26617"/>
    <w:rsid w:val="00F27D2E"/>
    <w:rsid w:val="00F30420"/>
    <w:rsid w:val="00F319C8"/>
    <w:rsid w:val="00F323C5"/>
    <w:rsid w:val="00F36593"/>
    <w:rsid w:val="00F37C2E"/>
    <w:rsid w:val="00F40D53"/>
    <w:rsid w:val="00F40E42"/>
    <w:rsid w:val="00F4796E"/>
    <w:rsid w:val="00F532C8"/>
    <w:rsid w:val="00F5440D"/>
    <w:rsid w:val="00F575DF"/>
    <w:rsid w:val="00F600CF"/>
    <w:rsid w:val="00F61261"/>
    <w:rsid w:val="00F62130"/>
    <w:rsid w:val="00F655E0"/>
    <w:rsid w:val="00F66BD4"/>
    <w:rsid w:val="00F66EB1"/>
    <w:rsid w:val="00F67259"/>
    <w:rsid w:val="00F678A8"/>
    <w:rsid w:val="00F71588"/>
    <w:rsid w:val="00F7627D"/>
    <w:rsid w:val="00F77108"/>
    <w:rsid w:val="00F778B3"/>
    <w:rsid w:val="00F85419"/>
    <w:rsid w:val="00F90828"/>
    <w:rsid w:val="00F93ED9"/>
    <w:rsid w:val="00F94D2F"/>
    <w:rsid w:val="00F960B5"/>
    <w:rsid w:val="00F9681D"/>
    <w:rsid w:val="00FA1AC0"/>
    <w:rsid w:val="00FA250E"/>
    <w:rsid w:val="00FA32C2"/>
    <w:rsid w:val="00FA4519"/>
    <w:rsid w:val="00FA4584"/>
    <w:rsid w:val="00FA462F"/>
    <w:rsid w:val="00FA4D57"/>
    <w:rsid w:val="00FA6067"/>
    <w:rsid w:val="00FA6C61"/>
    <w:rsid w:val="00FB3B34"/>
    <w:rsid w:val="00FB3BC0"/>
    <w:rsid w:val="00FB5947"/>
    <w:rsid w:val="00FB7707"/>
    <w:rsid w:val="00FB7CD5"/>
    <w:rsid w:val="00FC09FB"/>
    <w:rsid w:val="00FC3EE5"/>
    <w:rsid w:val="00FD156B"/>
    <w:rsid w:val="00FD2DA3"/>
    <w:rsid w:val="00FD3661"/>
    <w:rsid w:val="00FD49BC"/>
    <w:rsid w:val="00FD4F93"/>
    <w:rsid w:val="00FD550D"/>
    <w:rsid w:val="00FD60EA"/>
    <w:rsid w:val="00FE3C4F"/>
    <w:rsid w:val="00FE7AC6"/>
    <w:rsid w:val="00FF0687"/>
    <w:rsid w:val="00FF3114"/>
    <w:rsid w:val="00FF3855"/>
    <w:rsid w:val="00FF3F36"/>
    <w:rsid w:val="00FF4EF7"/>
    <w:rsid w:val="00FF506B"/>
    <w:rsid w:val="00FF6459"/>
    <w:rsid w:val="00FF73DD"/>
    <w:rsid w:val="00FF77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hsdate"/>
  <w:smartTagType w:namespaceuri="urn:schemas-microsoft-com:office:smarttags" w:name="chmetcnv"/>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a">
    <w:name w:val="Normal"/>
    <w:qFormat/>
    <w:rsid w:val="00F7627D"/>
    <w:pPr>
      <w:widowControl w:val="0"/>
      <w:jc w:val="both"/>
    </w:pPr>
    <w:rPr>
      <w:kern w:val="2"/>
      <w:sz w:val="21"/>
      <w:szCs w:val="24"/>
    </w:rPr>
  </w:style>
  <w:style w:type="paragraph" w:styleId="1">
    <w:name w:val="heading 1"/>
    <w:basedOn w:val="afa"/>
    <w:next w:val="afa"/>
    <w:qFormat/>
    <w:rsid w:val="00F7627D"/>
    <w:pPr>
      <w:keepNext/>
      <w:keepLines/>
      <w:spacing w:before="340" w:after="330" w:line="578" w:lineRule="auto"/>
      <w:outlineLvl w:val="0"/>
    </w:pPr>
    <w:rPr>
      <w:b/>
      <w:bCs/>
      <w:kern w:val="44"/>
      <w:sz w:val="44"/>
      <w:szCs w:val="44"/>
    </w:rPr>
  </w:style>
  <w:style w:type="paragraph" w:styleId="21">
    <w:name w:val="heading 2"/>
    <w:aliases w:val="h2"/>
    <w:basedOn w:val="afa"/>
    <w:next w:val="afa"/>
    <w:qFormat/>
    <w:rsid w:val="00F7627D"/>
    <w:pPr>
      <w:keepNext/>
      <w:keepLines/>
      <w:spacing w:before="260" w:after="260" w:line="416" w:lineRule="auto"/>
      <w:outlineLvl w:val="1"/>
    </w:pPr>
    <w:rPr>
      <w:rFonts w:ascii="Arial" w:eastAsia="黑体" w:hAnsi="Arial"/>
      <w:b/>
      <w:bCs/>
      <w:sz w:val="32"/>
      <w:szCs w:val="32"/>
    </w:rPr>
  </w:style>
  <w:style w:type="paragraph" w:styleId="3">
    <w:name w:val="heading 3"/>
    <w:aliases w:val="h3,3,l3"/>
    <w:basedOn w:val="afa"/>
    <w:next w:val="afa"/>
    <w:qFormat/>
    <w:rsid w:val="00F7627D"/>
    <w:pPr>
      <w:keepNext/>
      <w:keepLines/>
      <w:spacing w:before="260" w:after="260" w:line="416" w:lineRule="auto"/>
      <w:outlineLvl w:val="2"/>
    </w:pPr>
    <w:rPr>
      <w:b/>
      <w:bCs/>
      <w:sz w:val="32"/>
      <w:szCs w:val="32"/>
    </w:rPr>
  </w:style>
  <w:style w:type="paragraph" w:styleId="4">
    <w:name w:val="heading 4"/>
    <w:basedOn w:val="afa"/>
    <w:next w:val="afa"/>
    <w:qFormat/>
    <w:rsid w:val="00F7627D"/>
    <w:pPr>
      <w:keepNext/>
      <w:keepLines/>
      <w:spacing w:before="280" w:after="290" w:line="376" w:lineRule="auto"/>
      <w:outlineLvl w:val="3"/>
    </w:pPr>
    <w:rPr>
      <w:rFonts w:ascii="Arial" w:eastAsia="黑体" w:hAnsi="Arial"/>
      <w:b/>
      <w:bCs/>
      <w:sz w:val="28"/>
      <w:szCs w:val="28"/>
    </w:rPr>
  </w:style>
  <w:style w:type="paragraph" w:styleId="5">
    <w:name w:val="heading 5"/>
    <w:basedOn w:val="afa"/>
    <w:next w:val="afa"/>
    <w:qFormat/>
    <w:rsid w:val="00F7627D"/>
    <w:pPr>
      <w:keepNext/>
      <w:keepLines/>
      <w:spacing w:before="280" w:after="290" w:line="376" w:lineRule="auto"/>
      <w:outlineLvl w:val="4"/>
    </w:pPr>
    <w:rPr>
      <w:b/>
      <w:bCs/>
      <w:sz w:val="28"/>
      <w:szCs w:val="28"/>
    </w:rPr>
  </w:style>
  <w:style w:type="paragraph" w:styleId="6">
    <w:name w:val="heading 6"/>
    <w:basedOn w:val="afa"/>
    <w:next w:val="afa"/>
    <w:qFormat/>
    <w:rsid w:val="00F7627D"/>
    <w:pPr>
      <w:keepNext/>
      <w:keepLines/>
      <w:spacing w:before="240" w:after="64" w:line="320" w:lineRule="auto"/>
      <w:outlineLvl w:val="5"/>
    </w:pPr>
    <w:rPr>
      <w:rFonts w:ascii="Arial" w:eastAsia="黑体" w:hAnsi="Arial"/>
      <w:b/>
      <w:bCs/>
      <w:sz w:val="24"/>
    </w:rPr>
  </w:style>
  <w:style w:type="paragraph" w:styleId="7">
    <w:name w:val="heading 7"/>
    <w:basedOn w:val="afa"/>
    <w:next w:val="afa"/>
    <w:qFormat/>
    <w:rsid w:val="00F7627D"/>
    <w:pPr>
      <w:keepNext/>
      <w:keepLines/>
      <w:spacing w:before="240" w:after="64" w:line="320" w:lineRule="auto"/>
      <w:outlineLvl w:val="6"/>
    </w:pPr>
    <w:rPr>
      <w:b/>
      <w:bCs/>
      <w:sz w:val="24"/>
    </w:rPr>
  </w:style>
  <w:style w:type="paragraph" w:styleId="8">
    <w:name w:val="heading 8"/>
    <w:basedOn w:val="afa"/>
    <w:next w:val="afa"/>
    <w:qFormat/>
    <w:rsid w:val="00F7627D"/>
    <w:pPr>
      <w:keepNext/>
      <w:keepLines/>
      <w:spacing w:before="240" w:after="64" w:line="320" w:lineRule="auto"/>
      <w:outlineLvl w:val="7"/>
    </w:pPr>
    <w:rPr>
      <w:rFonts w:ascii="Arial" w:eastAsia="黑体" w:hAnsi="Arial"/>
      <w:sz w:val="24"/>
    </w:rPr>
  </w:style>
  <w:style w:type="paragraph" w:styleId="9">
    <w:name w:val="heading 9"/>
    <w:basedOn w:val="afa"/>
    <w:next w:val="afa"/>
    <w:qFormat/>
    <w:rsid w:val="00F7627D"/>
    <w:pPr>
      <w:keepNext/>
      <w:keepLines/>
      <w:spacing w:before="240" w:after="64" w:line="320" w:lineRule="auto"/>
      <w:outlineLvl w:val="8"/>
    </w:pPr>
    <w:rPr>
      <w:rFonts w:ascii="Arial" w:eastAsia="黑体" w:hAnsi="Arial"/>
      <w:szCs w:val="21"/>
    </w:rPr>
  </w:style>
  <w:style w:type="character" w:default="1" w:styleId="afb">
    <w:name w:val="Default Paragraph Font"/>
    <w:uiPriority w:val="1"/>
    <w:semiHidden/>
    <w:unhideWhenUsed/>
  </w:style>
  <w:style w:type="table" w:default="1" w:styleId="afc">
    <w:name w:val="Normal Table"/>
    <w:uiPriority w:val="99"/>
    <w:semiHidden/>
    <w:unhideWhenUsed/>
    <w:qFormat/>
    <w:tblPr>
      <w:tblInd w:w="0" w:type="dxa"/>
      <w:tblCellMar>
        <w:top w:w="0" w:type="dxa"/>
        <w:left w:w="108" w:type="dxa"/>
        <w:bottom w:w="0" w:type="dxa"/>
        <w:right w:w="108" w:type="dxa"/>
      </w:tblCellMar>
    </w:tblPr>
  </w:style>
  <w:style w:type="numbering" w:default="1" w:styleId="afd">
    <w:name w:val="No List"/>
    <w:uiPriority w:val="99"/>
    <w:semiHidden/>
    <w:unhideWhenUsed/>
  </w:style>
  <w:style w:type="character" w:styleId="HTML">
    <w:name w:val="HTML Code"/>
    <w:basedOn w:val="afb"/>
    <w:rsid w:val="00F7627D"/>
    <w:rPr>
      <w:rFonts w:ascii="Courier New" w:hAnsi="Courier New"/>
      <w:sz w:val="20"/>
      <w:szCs w:val="20"/>
    </w:rPr>
  </w:style>
  <w:style w:type="character" w:styleId="HTML0">
    <w:name w:val="HTML Variable"/>
    <w:basedOn w:val="afb"/>
    <w:rsid w:val="00F7627D"/>
    <w:rPr>
      <w:i/>
      <w:iCs/>
    </w:rPr>
  </w:style>
  <w:style w:type="character" w:styleId="HTML1">
    <w:name w:val="HTML Typewriter"/>
    <w:basedOn w:val="afb"/>
    <w:rsid w:val="00F7627D"/>
    <w:rPr>
      <w:rFonts w:ascii="Courier New" w:hAnsi="Courier New"/>
      <w:sz w:val="20"/>
      <w:szCs w:val="20"/>
    </w:rPr>
  </w:style>
  <w:style w:type="paragraph" w:styleId="HTML2">
    <w:name w:val="HTML Address"/>
    <w:basedOn w:val="afa"/>
    <w:rsid w:val="00F7627D"/>
    <w:rPr>
      <w:i/>
      <w:iCs/>
    </w:rPr>
  </w:style>
  <w:style w:type="character" w:styleId="HTML3">
    <w:name w:val="HTML Definition"/>
    <w:basedOn w:val="afb"/>
    <w:rsid w:val="00F7627D"/>
    <w:rPr>
      <w:i/>
      <w:iCs/>
    </w:rPr>
  </w:style>
  <w:style w:type="character" w:styleId="HTML4">
    <w:name w:val="HTML Keyboard"/>
    <w:basedOn w:val="afb"/>
    <w:rsid w:val="00F7627D"/>
    <w:rPr>
      <w:rFonts w:ascii="Courier New" w:hAnsi="Courier New"/>
      <w:sz w:val="20"/>
      <w:szCs w:val="20"/>
    </w:rPr>
  </w:style>
  <w:style w:type="character" w:styleId="HTML5">
    <w:name w:val="HTML Acronym"/>
    <w:basedOn w:val="afb"/>
    <w:rsid w:val="00F7627D"/>
  </w:style>
  <w:style w:type="character" w:styleId="HTML6">
    <w:name w:val="HTML Sample"/>
    <w:basedOn w:val="afb"/>
    <w:rsid w:val="00F7627D"/>
    <w:rPr>
      <w:rFonts w:ascii="Courier New" w:hAnsi="Courier New"/>
    </w:rPr>
  </w:style>
  <w:style w:type="paragraph" w:styleId="HTML7">
    <w:name w:val="HTML Preformatted"/>
    <w:basedOn w:val="afa"/>
    <w:rsid w:val="00F7627D"/>
    <w:rPr>
      <w:rFonts w:ascii="Courier New" w:hAnsi="Courier New" w:cs="Courier New"/>
      <w:sz w:val="20"/>
      <w:szCs w:val="20"/>
    </w:rPr>
  </w:style>
  <w:style w:type="character" w:styleId="HTML8">
    <w:name w:val="HTML Cite"/>
    <w:basedOn w:val="afb"/>
    <w:rsid w:val="00F7627D"/>
    <w:rPr>
      <w:i/>
      <w:iCs/>
    </w:rPr>
  </w:style>
  <w:style w:type="paragraph" w:styleId="afe">
    <w:name w:val="Title"/>
    <w:basedOn w:val="afa"/>
    <w:qFormat/>
    <w:rsid w:val="00F7627D"/>
    <w:pPr>
      <w:spacing w:before="240" w:after="60"/>
      <w:jc w:val="center"/>
      <w:outlineLvl w:val="0"/>
    </w:pPr>
    <w:rPr>
      <w:rFonts w:ascii="Arial" w:hAnsi="Arial" w:cs="Arial"/>
      <w:b/>
      <w:bCs/>
      <w:sz w:val="32"/>
      <w:szCs w:val="32"/>
    </w:rPr>
  </w:style>
  <w:style w:type="paragraph" w:customStyle="1" w:styleId="aff">
    <w:name w:val="标准标志"/>
    <w:next w:val="afa"/>
    <w:rsid w:val="00F7627D"/>
    <w:pPr>
      <w:framePr w:w="2268" w:h="1392" w:hRule="exact" w:wrap="around" w:hAnchor="margin" w:x="6748" w:y="171" w:anchorLock="1"/>
      <w:shd w:val="solid" w:color="FFFFFF" w:fill="FFFFFF"/>
      <w:spacing w:line="0" w:lineRule="atLeast"/>
      <w:jc w:val="right"/>
    </w:pPr>
    <w:rPr>
      <w:b/>
      <w:w w:val="130"/>
      <w:sz w:val="96"/>
    </w:rPr>
  </w:style>
  <w:style w:type="paragraph" w:customStyle="1" w:styleId="aff0">
    <w:name w:val="标准称谓"/>
    <w:next w:val="afa"/>
    <w:rsid w:val="00F7627D"/>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1">
    <w:name w:val="标准书脚_偶数页"/>
    <w:rsid w:val="00F7627D"/>
    <w:pPr>
      <w:spacing w:before="120"/>
    </w:pPr>
    <w:rPr>
      <w:sz w:val="18"/>
    </w:rPr>
  </w:style>
  <w:style w:type="paragraph" w:customStyle="1" w:styleId="aff2">
    <w:name w:val="标准书脚_奇数页"/>
    <w:rsid w:val="00F7627D"/>
    <w:pPr>
      <w:spacing w:before="120"/>
      <w:jc w:val="right"/>
    </w:pPr>
    <w:rPr>
      <w:sz w:val="18"/>
    </w:rPr>
  </w:style>
  <w:style w:type="paragraph" w:customStyle="1" w:styleId="aff3">
    <w:name w:val="标准书眉_奇数页"/>
    <w:next w:val="afa"/>
    <w:rsid w:val="00F7627D"/>
    <w:pPr>
      <w:tabs>
        <w:tab w:val="center" w:pos="4154"/>
        <w:tab w:val="right" w:pos="8306"/>
      </w:tabs>
      <w:spacing w:after="120"/>
      <w:jc w:val="right"/>
    </w:pPr>
    <w:rPr>
      <w:noProof/>
      <w:sz w:val="21"/>
    </w:rPr>
  </w:style>
  <w:style w:type="paragraph" w:customStyle="1" w:styleId="aff4">
    <w:name w:val="标准书眉_偶数页"/>
    <w:basedOn w:val="aff3"/>
    <w:next w:val="afa"/>
    <w:rsid w:val="00F7627D"/>
    <w:pPr>
      <w:jc w:val="left"/>
    </w:pPr>
  </w:style>
  <w:style w:type="paragraph" w:customStyle="1" w:styleId="aff5">
    <w:name w:val="标准书眉一"/>
    <w:rsid w:val="00F7627D"/>
    <w:pPr>
      <w:jc w:val="both"/>
    </w:pPr>
  </w:style>
  <w:style w:type="paragraph" w:customStyle="1" w:styleId="af1">
    <w:name w:val="前言、引言标题"/>
    <w:next w:val="afa"/>
    <w:rsid w:val="00F7627D"/>
    <w:pPr>
      <w:numPr>
        <w:numId w:val="6"/>
      </w:numPr>
      <w:shd w:val="clear" w:color="FFFFFF" w:fill="FFFFFF"/>
      <w:spacing w:before="640" w:after="560"/>
      <w:jc w:val="center"/>
      <w:outlineLvl w:val="0"/>
    </w:pPr>
    <w:rPr>
      <w:rFonts w:ascii="黑体" w:eastAsia="黑体"/>
      <w:sz w:val="32"/>
    </w:rPr>
  </w:style>
  <w:style w:type="paragraph" w:customStyle="1" w:styleId="aff6">
    <w:name w:val="参考文献、索引标题"/>
    <w:basedOn w:val="af1"/>
    <w:next w:val="afa"/>
    <w:rsid w:val="00F7627D"/>
    <w:pPr>
      <w:numPr>
        <w:numId w:val="0"/>
      </w:numPr>
      <w:spacing w:after="200"/>
    </w:pPr>
    <w:rPr>
      <w:sz w:val="21"/>
    </w:rPr>
  </w:style>
  <w:style w:type="character" w:styleId="aff7">
    <w:name w:val="Hyperlink"/>
    <w:uiPriority w:val="99"/>
    <w:rsid w:val="00F7627D"/>
    <w:rPr>
      <w:rFonts w:ascii="Times New Roman" w:eastAsia="宋体" w:hAnsi="Times New Roman"/>
      <w:dstrike w:val="0"/>
      <w:color w:val="auto"/>
      <w:spacing w:val="0"/>
      <w:w w:val="100"/>
      <w:position w:val="0"/>
      <w:sz w:val="21"/>
      <w:u w:val="none"/>
      <w:vertAlign w:val="baseline"/>
    </w:rPr>
  </w:style>
  <w:style w:type="paragraph" w:customStyle="1" w:styleId="aff8">
    <w:name w:val="段"/>
    <w:link w:val="Char"/>
    <w:rsid w:val="00F7627D"/>
    <w:pPr>
      <w:autoSpaceDE w:val="0"/>
      <w:autoSpaceDN w:val="0"/>
      <w:ind w:firstLineChars="200" w:firstLine="200"/>
      <w:jc w:val="both"/>
    </w:pPr>
    <w:rPr>
      <w:rFonts w:ascii="宋体"/>
      <w:noProof/>
      <w:sz w:val="21"/>
    </w:rPr>
  </w:style>
  <w:style w:type="paragraph" w:customStyle="1" w:styleId="af2">
    <w:name w:val="章标题"/>
    <w:next w:val="aff8"/>
    <w:rsid w:val="00F7627D"/>
    <w:pPr>
      <w:numPr>
        <w:ilvl w:val="1"/>
        <w:numId w:val="6"/>
      </w:numPr>
      <w:spacing w:beforeLines="50" w:afterLines="50"/>
      <w:jc w:val="both"/>
      <w:outlineLvl w:val="1"/>
    </w:pPr>
    <w:rPr>
      <w:rFonts w:ascii="黑体" w:eastAsia="黑体"/>
      <w:sz w:val="21"/>
    </w:rPr>
  </w:style>
  <w:style w:type="paragraph" w:customStyle="1" w:styleId="af3">
    <w:name w:val="一级条标题"/>
    <w:basedOn w:val="af2"/>
    <w:next w:val="aff8"/>
    <w:rsid w:val="00F7627D"/>
    <w:pPr>
      <w:numPr>
        <w:ilvl w:val="2"/>
      </w:numPr>
      <w:spacing w:afterLines="0"/>
      <w:outlineLvl w:val="2"/>
    </w:pPr>
  </w:style>
  <w:style w:type="paragraph" w:customStyle="1" w:styleId="af4">
    <w:name w:val="二级条标题"/>
    <w:basedOn w:val="af3"/>
    <w:next w:val="aff8"/>
    <w:rsid w:val="00F7627D"/>
    <w:pPr>
      <w:numPr>
        <w:ilvl w:val="3"/>
      </w:numPr>
      <w:outlineLvl w:val="3"/>
    </w:pPr>
  </w:style>
  <w:style w:type="paragraph" w:customStyle="1" w:styleId="a0">
    <w:name w:val="二级无标题条"/>
    <w:basedOn w:val="afa"/>
    <w:rsid w:val="00F7627D"/>
    <w:pPr>
      <w:numPr>
        <w:ilvl w:val="3"/>
        <w:numId w:val="1"/>
      </w:numPr>
    </w:pPr>
  </w:style>
  <w:style w:type="character" w:customStyle="1" w:styleId="aff9">
    <w:name w:val="发布"/>
    <w:basedOn w:val="afb"/>
    <w:rsid w:val="00F7627D"/>
    <w:rPr>
      <w:rFonts w:ascii="黑体" w:eastAsia="黑体"/>
      <w:spacing w:val="22"/>
      <w:w w:val="100"/>
      <w:position w:val="3"/>
      <w:sz w:val="28"/>
    </w:rPr>
  </w:style>
  <w:style w:type="paragraph" w:customStyle="1" w:styleId="affa">
    <w:name w:val="发布部门"/>
    <w:next w:val="aff8"/>
    <w:rsid w:val="00F7627D"/>
    <w:pPr>
      <w:framePr w:w="7433" w:h="585" w:hRule="exact" w:hSpace="180" w:vSpace="180" w:wrap="around" w:hAnchor="margin" w:xAlign="center" w:y="14401" w:anchorLock="1"/>
      <w:jc w:val="center"/>
    </w:pPr>
    <w:rPr>
      <w:rFonts w:ascii="宋体"/>
      <w:b/>
      <w:spacing w:val="20"/>
      <w:w w:val="135"/>
      <w:sz w:val="36"/>
    </w:rPr>
  </w:style>
  <w:style w:type="paragraph" w:customStyle="1" w:styleId="affb">
    <w:name w:val="发布日期"/>
    <w:rsid w:val="00F7627D"/>
    <w:pPr>
      <w:framePr w:w="4000" w:h="473" w:hRule="exact" w:hSpace="180" w:vSpace="180" w:wrap="around" w:hAnchor="margin" w:y="13511" w:anchorLock="1"/>
    </w:pPr>
    <w:rPr>
      <w:rFonts w:eastAsia="黑体"/>
      <w:sz w:val="28"/>
    </w:rPr>
  </w:style>
  <w:style w:type="paragraph" w:customStyle="1" w:styleId="10">
    <w:name w:val="封面标准号1"/>
    <w:rsid w:val="00F7627D"/>
    <w:pPr>
      <w:widowControl w:val="0"/>
      <w:kinsoku w:val="0"/>
      <w:overflowPunct w:val="0"/>
      <w:autoSpaceDE w:val="0"/>
      <w:autoSpaceDN w:val="0"/>
      <w:spacing w:before="308"/>
      <w:jc w:val="right"/>
      <w:textAlignment w:val="center"/>
    </w:pPr>
    <w:rPr>
      <w:sz w:val="28"/>
    </w:rPr>
  </w:style>
  <w:style w:type="paragraph" w:customStyle="1" w:styleId="22">
    <w:name w:val="封面标准号2"/>
    <w:basedOn w:val="10"/>
    <w:rsid w:val="00F7627D"/>
    <w:pPr>
      <w:framePr w:w="9138" w:h="1244" w:hRule="exact" w:wrap="auto" w:vAnchor="page" w:hAnchor="margin" w:y="2908"/>
      <w:adjustRightInd w:val="0"/>
      <w:spacing w:before="357" w:line="280" w:lineRule="exact"/>
    </w:pPr>
  </w:style>
  <w:style w:type="paragraph" w:customStyle="1" w:styleId="affc">
    <w:name w:val="封面标准代替信息"/>
    <w:basedOn w:val="22"/>
    <w:rsid w:val="00F7627D"/>
    <w:pPr>
      <w:framePr w:wrap="auto"/>
      <w:spacing w:before="57"/>
    </w:pPr>
    <w:rPr>
      <w:rFonts w:ascii="宋体"/>
      <w:sz w:val="21"/>
    </w:rPr>
  </w:style>
  <w:style w:type="paragraph" w:customStyle="1" w:styleId="affd">
    <w:name w:val="封面标准名称"/>
    <w:rsid w:val="00F7627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e">
    <w:name w:val="封面标准文稿编辑信息"/>
    <w:rsid w:val="00F7627D"/>
    <w:pPr>
      <w:spacing w:before="180" w:line="180" w:lineRule="exact"/>
      <w:jc w:val="center"/>
    </w:pPr>
    <w:rPr>
      <w:rFonts w:ascii="宋体"/>
      <w:sz w:val="21"/>
    </w:rPr>
  </w:style>
  <w:style w:type="paragraph" w:customStyle="1" w:styleId="afff">
    <w:name w:val="封面标准文稿类别"/>
    <w:rsid w:val="00F7627D"/>
    <w:pPr>
      <w:spacing w:before="440" w:line="400" w:lineRule="exact"/>
      <w:jc w:val="center"/>
    </w:pPr>
    <w:rPr>
      <w:rFonts w:ascii="宋体"/>
      <w:sz w:val="24"/>
    </w:rPr>
  </w:style>
  <w:style w:type="paragraph" w:customStyle="1" w:styleId="afff0">
    <w:name w:val="封面标准英文名称"/>
    <w:rsid w:val="00F7627D"/>
    <w:pPr>
      <w:widowControl w:val="0"/>
      <w:spacing w:before="370" w:line="400" w:lineRule="exact"/>
      <w:jc w:val="center"/>
    </w:pPr>
    <w:rPr>
      <w:sz w:val="28"/>
    </w:rPr>
  </w:style>
  <w:style w:type="paragraph" w:customStyle="1" w:styleId="afff1">
    <w:name w:val="封面一致性程度标识"/>
    <w:rsid w:val="00F7627D"/>
    <w:pPr>
      <w:spacing w:before="440" w:line="400" w:lineRule="exact"/>
      <w:jc w:val="center"/>
    </w:pPr>
    <w:rPr>
      <w:rFonts w:ascii="宋体"/>
      <w:sz w:val="28"/>
    </w:rPr>
  </w:style>
  <w:style w:type="paragraph" w:customStyle="1" w:styleId="afff2">
    <w:name w:val="封面正文"/>
    <w:rsid w:val="00F7627D"/>
    <w:pPr>
      <w:jc w:val="both"/>
    </w:pPr>
  </w:style>
  <w:style w:type="paragraph" w:customStyle="1" w:styleId="aa">
    <w:name w:val="附录标识"/>
    <w:basedOn w:val="af1"/>
    <w:rsid w:val="00F7627D"/>
    <w:pPr>
      <w:numPr>
        <w:numId w:val="15"/>
      </w:numPr>
      <w:tabs>
        <w:tab w:val="left" w:pos="6405"/>
      </w:tabs>
      <w:spacing w:after="200"/>
    </w:pPr>
    <w:rPr>
      <w:sz w:val="21"/>
    </w:rPr>
  </w:style>
  <w:style w:type="paragraph" w:customStyle="1" w:styleId="afff3">
    <w:name w:val="附录表标题"/>
    <w:next w:val="aff8"/>
    <w:rsid w:val="00F7627D"/>
    <w:pPr>
      <w:jc w:val="center"/>
      <w:textAlignment w:val="baseline"/>
    </w:pPr>
    <w:rPr>
      <w:rFonts w:ascii="黑体" w:eastAsia="黑体"/>
      <w:kern w:val="21"/>
      <w:sz w:val="21"/>
    </w:rPr>
  </w:style>
  <w:style w:type="paragraph" w:customStyle="1" w:styleId="ab">
    <w:name w:val="附录章标题"/>
    <w:next w:val="aff8"/>
    <w:rsid w:val="00F7627D"/>
    <w:pPr>
      <w:numPr>
        <w:ilvl w:val="1"/>
        <w:numId w:val="16"/>
      </w:num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c">
    <w:name w:val="附录一级条标题"/>
    <w:basedOn w:val="ab"/>
    <w:next w:val="aff8"/>
    <w:rsid w:val="00F7627D"/>
    <w:pPr>
      <w:numPr>
        <w:ilvl w:val="2"/>
        <w:numId w:val="17"/>
      </w:numPr>
      <w:autoSpaceDN w:val="0"/>
      <w:spacing w:beforeLines="0" w:afterLines="0"/>
      <w:outlineLvl w:val="2"/>
    </w:pPr>
  </w:style>
  <w:style w:type="paragraph" w:customStyle="1" w:styleId="ad">
    <w:name w:val="附录二级条标题"/>
    <w:basedOn w:val="ac"/>
    <w:next w:val="aff8"/>
    <w:rsid w:val="00F7627D"/>
    <w:pPr>
      <w:numPr>
        <w:ilvl w:val="3"/>
        <w:numId w:val="18"/>
      </w:numPr>
      <w:outlineLvl w:val="3"/>
    </w:pPr>
  </w:style>
  <w:style w:type="paragraph" w:customStyle="1" w:styleId="ae">
    <w:name w:val="附录三级条标题"/>
    <w:basedOn w:val="ad"/>
    <w:next w:val="aff8"/>
    <w:rsid w:val="00F7627D"/>
    <w:pPr>
      <w:numPr>
        <w:ilvl w:val="4"/>
        <w:numId w:val="19"/>
      </w:numPr>
      <w:outlineLvl w:val="4"/>
    </w:pPr>
  </w:style>
  <w:style w:type="paragraph" w:customStyle="1" w:styleId="af">
    <w:name w:val="附录四级条标题"/>
    <w:basedOn w:val="ae"/>
    <w:next w:val="aff8"/>
    <w:rsid w:val="00F7627D"/>
    <w:pPr>
      <w:numPr>
        <w:ilvl w:val="5"/>
        <w:numId w:val="20"/>
      </w:numPr>
      <w:outlineLvl w:val="5"/>
    </w:pPr>
  </w:style>
  <w:style w:type="paragraph" w:customStyle="1" w:styleId="afff4">
    <w:name w:val="附录图标题"/>
    <w:next w:val="aff8"/>
    <w:rsid w:val="00F7627D"/>
    <w:pPr>
      <w:jc w:val="center"/>
    </w:pPr>
    <w:rPr>
      <w:rFonts w:ascii="黑体" w:eastAsia="黑体"/>
      <w:sz w:val="21"/>
    </w:rPr>
  </w:style>
  <w:style w:type="paragraph" w:customStyle="1" w:styleId="af0">
    <w:name w:val="附录五级条标题"/>
    <w:basedOn w:val="af"/>
    <w:next w:val="aff8"/>
    <w:rsid w:val="00F7627D"/>
    <w:pPr>
      <w:numPr>
        <w:ilvl w:val="6"/>
        <w:numId w:val="21"/>
      </w:numPr>
      <w:outlineLvl w:val="6"/>
    </w:pPr>
  </w:style>
  <w:style w:type="character" w:customStyle="1" w:styleId="EmailStyle62">
    <w:name w:val="EmailStyle62"/>
    <w:basedOn w:val="afb"/>
    <w:rsid w:val="00F7627D"/>
    <w:rPr>
      <w:rFonts w:ascii="Arial" w:eastAsia="宋体" w:hAnsi="Arial" w:cs="Arial"/>
      <w:color w:val="auto"/>
      <w:sz w:val="20"/>
    </w:rPr>
  </w:style>
  <w:style w:type="character" w:customStyle="1" w:styleId="EmailStyle63">
    <w:name w:val="EmailStyle63"/>
    <w:basedOn w:val="afb"/>
    <w:rsid w:val="00F7627D"/>
    <w:rPr>
      <w:rFonts w:ascii="Arial" w:eastAsia="宋体" w:hAnsi="Arial" w:cs="Arial"/>
      <w:color w:val="auto"/>
      <w:sz w:val="20"/>
    </w:rPr>
  </w:style>
  <w:style w:type="paragraph" w:styleId="afff5">
    <w:name w:val="footnote text"/>
    <w:basedOn w:val="afa"/>
    <w:semiHidden/>
    <w:rsid w:val="00F7627D"/>
    <w:pPr>
      <w:snapToGrid w:val="0"/>
      <w:jc w:val="left"/>
    </w:pPr>
    <w:rPr>
      <w:sz w:val="18"/>
      <w:szCs w:val="18"/>
    </w:rPr>
  </w:style>
  <w:style w:type="character" w:styleId="afff6">
    <w:name w:val="footnote reference"/>
    <w:basedOn w:val="afb"/>
    <w:semiHidden/>
    <w:rsid w:val="00F7627D"/>
    <w:rPr>
      <w:vertAlign w:val="superscript"/>
    </w:rPr>
  </w:style>
  <w:style w:type="paragraph" w:customStyle="1" w:styleId="af9">
    <w:name w:val="列项——"/>
    <w:rsid w:val="00F7627D"/>
    <w:pPr>
      <w:widowControl w:val="0"/>
      <w:numPr>
        <w:numId w:val="8"/>
      </w:numPr>
      <w:jc w:val="both"/>
    </w:pPr>
    <w:rPr>
      <w:rFonts w:ascii="宋体"/>
      <w:sz w:val="21"/>
    </w:rPr>
  </w:style>
  <w:style w:type="paragraph" w:customStyle="1" w:styleId="a6">
    <w:name w:val="列项·"/>
    <w:rsid w:val="00F7627D"/>
    <w:pPr>
      <w:numPr>
        <w:numId w:val="9"/>
      </w:numPr>
      <w:tabs>
        <w:tab w:val="clear" w:pos="1140"/>
        <w:tab w:val="left" w:pos="840"/>
      </w:tabs>
      <w:ind w:leftChars="200" w:left="840" w:hangingChars="200" w:hanging="420"/>
      <w:jc w:val="both"/>
    </w:pPr>
    <w:rPr>
      <w:rFonts w:ascii="宋体"/>
      <w:sz w:val="21"/>
    </w:rPr>
  </w:style>
  <w:style w:type="paragraph" w:customStyle="1" w:styleId="afff7">
    <w:name w:val="目次、标准名称标题"/>
    <w:basedOn w:val="af1"/>
    <w:next w:val="aff8"/>
    <w:rsid w:val="00F7627D"/>
    <w:pPr>
      <w:numPr>
        <w:numId w:val="0"/>
      </w:numPr>
      <w:spacing w:line="460" w:lineRule="exact"/>
    </w:pPr>
  </w:style>
  <w:style w:type="paragraph" w:customStyle="1" w:styleId="afff8">
    <w:name w:val="目次、索引正文"/>
    <w:rsid w:val="00F7627D"/>
    <w:pPr>
      <w:spacing w:line="320" w:lineRule="exact"/>
      <w:jc w:val="both"/>
    </w:pPr>
    <w:rPr>
      <w:rFonts w:ascii="宋体"/>
      <w:sz w:val="21"/>
    </w:rPr>
  </w:style>
  <w:style w:type="paragraph" w:styleId="11">
    <w:name w:val="toc 1"/>
    <w:autoRedefine/>
    <w:uiPriority w:val="39"/>
    <w:rsid w:val="00F7627D"/>
    <w:pPr>
      <w:widowControl w:val="0"/>
      <w:spacing w:before="120" w:after="120"/>
    </w:pPr>
    <w:rPr>
      <w:b/>
      <w:bCs/>
      <w:caps/>
      <w:kern w:val="2"/>
    </w:rPr>
  </w:style>
  <w:style w:type="paragraph" w:styleId="23">
    <w:name w:val="toc 2"/>
    <w:basedOn w:val="11"/>
    <w:autoRedefine/>
    <w:uiPriority w:val="39"/>
    <w:rsid w:val="00F7627D"/>
    <w:pPr>
      <w:spacing w:before="0" w:after="0"/>
      <w:ind w:left="210"/>
    </w:pPr>
    <w:rPr>
      <w:b w:val="0"/>
      <w:bCs w:val="0"/>
      <w:caps w:val="0"/>
      <w:smallCaps/>
    </w:rPr>
  </w:style>
  <w:style w:type="paragraph" w:styleId="30">
    <w:name w:val="toc 3"/>
    <w:basedOn w:val="23"/>
    <w:autoRedefine/>
    <w:uiPriority w:val="39"/>
    <w:rsid w:val="00F7627D"/>
    <w:pPr>
      <w:ind w:left="420"/>
    </w:pPr>
    <w:rPr>
      <w:i/>
      <w:iCs/>
      <w:smallCaps w:val="0"/>
    </w:rPr>
  </w:style>
  <w:style w:type="paragraph" w:styleId="40">
    <w:name w:val="toc 4"/>
    <w:basedOn w:val="30"/>
    <w:autoRedefine/>
    <w:uiPriority w:val="39"/>
    <w:rsid w:val="00F7627D"/>
    <w:pPr>
      <w:ind w:left="630"/>
    </w:pPr>
    <w:rPr>
      <w:i w:val="0"/>
      <w:iCs w:val="0"/>
      <w:sz w:val="18"/>
      <w:szCs w:val="18"/>
    </w:rPr>
  </w:style>
  <w:style w:type="paragraph" w:styleId="50">
    <w:name w:val="toc 5"/>
    <w:basedOn w:val="40"/>
    <w:autoRedefine/>
    <w:uiPriority w:val="39"/>
    <w:rsid w:val="00F7627D"/>
    <w:pPr>
      <w:ind w:left="840"/>
    </w:pPr>
  </w:style>
  <w:style w:type="paragraph" w:styleId="60">
    <w:name w:val="toc 6"/>
    <w:basedOn w:val="50"/>
    <w:autoRedefine/>
    <w:uiPriority w:val="39"/>
    <w:rsid w:val="00F7627D"/>
    <w:pPr>
      <w:ind w:left="1050"/>
    </w:pPr>
  </w:style>
  <w:style w:type="paragraph" w:styleId="70">
    <w:name w:val="toc 7"/>
    <w:basedOn w:val="60"/>
    <w:autoRedefine/>
    <w:uiPriority w:val="39"/>
    <w:rsid w:val="00F7627D"/>
    <w:pPr>
      <w:ind w:left="1260"/>
    </w:pPr>
  </w:style>
  <w:style w:type="paragraph" w:styleId="80">
    <w:name w:val="toc 8"/>
    <w:basedOn w:val="70"/>
    <w:autoRedefine/>
    <w:uiPriority w:val="39"/>
    <w:rsid w:val="00F7627D"/>
    <w:pPr>
      <w:ind w:left="1470"/>
    </w:pPr>
  </w:style>
  <w:style w:type="paragraph" w:styleId="90">
    <w:name w:val="toc 9"/>
    <w:basedOn w:val="80"/>
    <w:autoRedefine/>
    <w:uiPriority w:val="39"/>
    <w:rsid w:val="00F7627D"/>
    <w:pPr>
      <w:ind w:left="1680"/>
    </w:pPr>
  </w:style>
  <w:style w:type="paragraph" w:customStyle="1" w:styleId="afff9">
    <w:name w:val="其他标准称谓"/>
    <w:rsid w:val="00F7627D"/>
    <w:pPr>
      <w:spacing w:line="0" w:lineRule="atLeast"/>
      <w:jc w:val="distribute"/>
    </w:pPr>
    <w:rPr>
      <w:rFonts w:ascii="黑体" w:eastAsia="黑体" w:hAnsi="宋体"/>
      <w:sz w:val="52"/>
    </w:rPr>
  </w:style>
  <w:style w:type="paragraph" w:customStyle="1" w:styleId="afffa">
    <w:name w:val="其他发布部门"/>
    <w:basedOn w:val="affa"/>
    <w:rsid w:val="00F7627D"/>
    <w:pPr>
      <w:framePr w:wrap="around"/>
      <w:spacing w:line="0" w:lineRule="atLeast"/>
    </w:pPr>
    <w:rPr>
      <w:rFonts w:ascii="黑体" w:eastAsia="黑体"/>
      <w:b w:val="0"/>
    </w:rPr>
  </w:style>
  <w:style w:type="paragraph" w:customStyle="1" w:styleId="af5">
    <w:name w:val="三级条标题"/>
    <w:basedOn w:val="af4"/>
    <w:next w:val="aff8"/>
    <w:rsid w:val="003E2C05"/>
    <w:pPr>
      <w:numPr>
        <w:ilvl w:val="4"/>
      </w:numPr>
      <w:outlineLvl w:val="4"/>
    </w:pPr>
  </w:style>
  <w:style w:type="paragraph" w:customStyle="1" w:styleId="a1">
    <w:name w:val="三级无标题条"/>
    <w:basedOn w:val="afa"/>
    <w:rsid w:val="00F7627D"/>
    <w:pPr>
      <w:numPr>
        <w:ilvl w:val="4"/>
        <w:numId w:val="2"/>
      </w:numPr>
    </w:pPr>
  </w:style>
  <w:style w:type="paragraph" w:customStyle="1" w:styleId="afffb">
    <w:name w:val="实施日期"/>
    <w:basedOn w:val="affb"/>
    <w:rsid w:val="00F7627D"/>
    <w:pPr>
      <w:framePr w:hSpace="0" w:wrap="around" w:xAlign="right"/>
      <w:jc w:val="right"/>
    </w:pPr>
  </w:style>
  <w:style w:type="paragraph" w:customStyle="1" w:styleId="a4">
    <w:name w:val="示例"/>
    <w:next w:val="aff8"/>
    <w:rsid w:val="00F7627D"/>
    <w:pPr>
      <w:numPr>
        <w:numId w:val="10"/>
      </w:numPr>
      <w:tabs>
        <w:tab w:val="clear" w:pos="1120"/>
        <w:tab w:val="num" w:pos="816"/>
      </w:tabs>
      <w:ind w:firstLineChars="233" w:firstLine="419"/>
      <w:jc w:val="both"/>
    </w:pPr>
    <w:rPr>
      <w:rFonts w:ascii="宋体"/>
      <w:sz w:val="18"/>
    </w:rPr>
  </w:style>
  <w:style w:type="paragraph" w:customStyle="1" w:styleId="afffc">
    <w:name w:val="数字编号列项（二级）"/>
    <w:rsid w:val="00F7627D"/>
    <w:pPr>
      <w:ind w:leftChars="400" w:left="1260" w:hangingChars="200" w:hanging="420"/>
      <w:jc w:val="both"/>
    </w:pPr>
    <w:rPr>
      <w:rFonts w:ascii="宋体"/>
      <w:sz w:val="21"/>
    </w:rPr>
  </w:style>
  <w:style w:type="paragraph" w:customStyle="1" w:styleId="af6">
    <w:name w:val="四级条标题"/>
    <w:basedOn w:val="af5"/>
    <w:next w:val="aff8"/>
    <w:rsid w:val="00F7627D"/>
    <w:pPr>
      <w:numPr>
        <w:ilvl w:val="5"/>
      </w:numPr>
      <w:outlineLvl w:val="5"/>
    </w:pPr>
  </w:style>
  <w:style w:type="paragraph" w:customStyle="1" w:styleId="a2">
    <w:name w:val="四级无标题条"/>
    <w:basedOn w:val="afa"/>
    <w:rsid w:val="00F7627D"/>
    <w:pPr>
      <w:numPr>
        <w:ilvl w:val="5"/>
        <w:numId w:val="3"/>
      </w:numPr>
    </w:pPr>
  </w:style>
  <w:style w:type="paragraph" w:customStyle="1" w:styleId="afffd">
    <w:name w:val="条文脚注"/>
    <w:basedOn w:val="afff5"/>
    <w:rsid w:val="00F7627D"/>
    <w:pPr>
      <w:ind w:leftChars="200" w:left="780" w:hangingChars="200" w:hanging="360"/>
      <w:jc w:val="both"/>
    </w:pPr>
    <w:rPr>
      <w:rFonts w:ascii="宋体"/>
    </w:rPr>
  </w:style>
  <w:style w:type="paragraph" w:customStyle="1" w:styleId="afffe">
    <w:name w:val="图表脚注"/>
    <w:next w:val="aff8"/>
    <w:rsid w:val="00F7627D"/>
    <w:pPr>
      <w:ind w:leftChars="200" w:left="300" w:hangingChars="100" w:hanging="100"/>
      <w:jc w:val="both"/>
    </w:pPr>
    <w:rPr>
      <w:rFonts w:ascii="宋体"/>
      <w:sz w:val="18"/>
    </w:rPr>
  </w:style>
  <w:style w:type="paragraph" w:customStyle="1" w:styleId="affff">
    <w:name w:val="文献分类号"/>
    <w:rsid w:val="00F7627D"/>
    <w:pPr>
      <w:framePr w:hSpace="180" w:vSpace="180" w:wrap="around" w:hAnchor="margin" w:y="1" w:anchorLock="1"/>
      <w:widowControl w:val="0"/>
      <w:textAlignment w:val="center"/>
    </w:pPr>
    <w:rPr>
      <w:rFonts w:eastAsia="黑体"/>
      <w:sz w:val="21"/>
    </w:rPr>
  </w:style>
  <w:style w:type="paragraph" w:customStyle="1" w:styleId="affff0">
    <w:name w:val="无标题条"/>
    <w:next w:val="aff8"/>
    <w:rsid w:val="00F7627D"/>
    <w:pPr>
      <w:jc w:val="both"/>
    </w:pPr>
    <w:rPr>
      <w:sz w:val="21"/>
    </w:rPr>
  </w:style>
  <w:style w:type="paragraph" w:customStyle="1" w:styleId="af7">
    <w:name w:val="五级条标题"/>
    <w:basedOn w:val="af6"/>
    <w:next w:val="aff8"/>
    <w:rsid w:val="00F7627D"/>
    <w:pPr>
      <w:numPr>
        <w:ilvl w:val="6"/>
      </w:numPr>
      <w:outlineLvl w:val="6"/>
    </w:pPr>
  </w:style>
  <w:style w:type="paragraph" w:customStyle="1" w:styleId="a3">
    <w:name w:val="五级无标题条"/>
    <w:basedOn w:val="afa"/>
    <w:rsid w:val="00F7627D"/>
    <w:pPr>
      <w:numPr>
        <w:ilvl w:val="6"/>
        <w:numId w:val="4"/>
      </w:numPr>
    </w:pPr>
  </w:style>
  <w:style w:type="paragraph" w:styleId="affff1">
    <w:name w:val="footer"/>
    <w:basedOn w:val="afa"/>
    <w:rsid w:val="00F7627D"/>
    <w:pPr>
      <w:tabs>
        <w:tab w:val="center" w:pos="4153"/>
        <w:tab w:val="right" w:pos="8306"/>
      </w:tabs>
      <w:snapToGrid w:val="0"/>
      <w:ind w:rightChars="100" w:right="210"/>
      <w:jc w:val="right"/>
    </w:pPr>
    <w:rPr>
      <w:sz w:val="18"/>
      <w:szCs w:val="18"/>
    </w:rPr>
  </w:style>
  <w:style w:type="character" w:styleId="affff2">
    <w:name w:val="page number"/>
    <w:basedOn w:val="afb"/>
    <w:rsid w:val="00F7627D"/>
    <w:rPr>
      <w:rFonts w:ascii="Times New Roman" w:eastAsia="宋体" w:hAnsi="Times New Roman"/>
      <w:sz w:val="18"/>
    </w:rPr>
  </w:style>
  <w:style w:type="paragraph" w:styleId="affff3">
    <w:name w:val="header"/>
    <w:basedOn w:val="afa"/>
    <w:rsid w:val="00F7627D"/>
    <w:pPr>
      <w:pBdr>
        <w:bottom w:val="single" w:sz="6" w:space="1" w:color="auto"/>
      </w:pBdr>
      <w:tabs>
        <w:tab w:val="center" w:pos="4153"/>
        <w:tab w:val="right" w:pos="8306"/>
      </w:tabs>
      <w:snapToGrid w:val="0"/>
      <w:jc w:val="center"/>
    </w:pPr>
    <w:rPr>
      <w:sz w:val="18"/>
      <w:szCs w:val="18"/>
    </w:rPr>
  </w:style>
  <w:style w:type="paragraph" w:customStyle="1" w:styleId="a">
    <w:name w:val="一级无标题条"/>
    <w:basedOn w:val="afa"/>
    <w:rsid w:val="00F7627D"/>
    <w:pPr>
      <w:numPr>
        <w:ilvl w:val="2"/>
        <w:numId w:val="5"/>
      </w:numPr>
    </w:pPr>
  </w:style>
  <w:style w:type="paragraph" w:customStyle="1" w:styleId="a9">
    <w:name w:val="正文表标题"/>
    <w:next w:val="aff8"/>
    <w:qFormat/>
    <w:rsid w:val="00F7627D"/>
    <w:pPr>
      <w:numPr>
        <w:numId w:val="13"/>
      </w:numPr>
      <w:jc w:val="center"/>
    </w:pPr>
    <w:rPr>
      <w:rFonts w:ascii="黑体" w:eastAsia="黑体"/>
      <w:sz w:val="21"/>
    </w:rPr>
  </w:style>
  <w:style w:type="paragraph" w:customStyle="1" w:styleId="a8">
    <w:name w:val="正文图标题"/>
    <w:next w:val="aff8"/>
    <w:link w:val="Char0"/>
    <w:qFormat/>
    <w:rsid w:val="00F7627D"/>
    <w:pPr>
      <w:numPr>
        <w:numId w:val="14"/>
      </w:numPr>
      <w:jc w:val="center"/>
    </w:pPr>
    <w:rPr>
      <w:rFonts w:ascii="黑体" w:eastAsia="黑体"/>
      <w:sz w:val="21"/>
    </w:rPr>
  </w:style>
  <w:style w:type="paragraph" w:customStyle="1" w:styleId="af8">
    <w:name w:val="注："/>
    <w:next w:val="aff8"/>
    <w:rsid w:val="00F7627D"/>
    <w:pPr>
      <w:widowControl w:val="0"/>
      <w:numPr>
        <w:numId w:val="11"/>
      </w:numPr>
      <w:tabs>
        <w:tab w:val="clear" w:pos="1140"/>
      </w:tabs>
      <w:autoSpaceDE w:val="0"/>
      <w:autoSpaceDN w:val="0"/>
      <w:jc w:val="both"/>
    </w:pPr>
    <w:rPr>
      <w:rFonts w:ascii="宋体"/>
      <w:sz w:val="18"/>
    </w:rPr>
  </w:style>
  <w:style w:type="paragraph" w:customStyle="1" w:styleId="a7">
    <w:name w:val="注×："/>
    <w:rsid w:val="00F7627D"/>
    <w:pPr>
      <w:widowControl w:val="0"/>
      <w:numPr>
        <w:numId w:val="12"/>
      </w:numPr>
      <w:tabs>
        <w:tab w:val="clear" w:pos="900"/>
        <w:tab w:val="left" w:pos="630"/>
      </w:tabs>
      <w:autoSpaceDE w:val="0"/>
      <w:autoSpaceDN w:val="0"/>
      <w:jc w:val="both"/>
    </w:pPr>
    <w:rPr>
      <w:rFonts w:ascii="宋体"/>
      <w:sz w:val="18"/>
    </w:rPr>
  </w:style>
  <w:style w:type="paragraph" w:customStyle="1" w:styleId="affff4">
    <w:name w:val="字母编号列项（一级）"/>
    <w:rsid w:val="00F7627D"/>
    <w:pPr>
      <w:ind w:leftChars="200" w:left="840" w:hangingChars="200" w:hanging="420"/>
      <w:jc w:val="both"/>
    </w:pPr>
    <w:rPr>
      <w:rFonts w:ascii="宋体"/>
      <w:sz w:val="21"/>
    </w:rPr>
  </w:style>
  <w:style w:type="paragraph" w:styleId="affff5">
    <w:name w:val="caption"/>
    <w:basedOn w:val="afa"/>
    <w:next w:val="afa"/>
    <w:qFormat/>
    <w:rsid w:val="00F7627D"/>
    <w:pPr>
      <w:adjustRightInd w:val="0"/>
      <w:spacing w:before="152" w:after="160" w:line="240" w:lineRule="atLeast"/>
      <w:jc w:val="left"/>
      <w:textAlignment w:val="baseline"/>
    </w:pPr>
    <w:rPr>
      <w:rFonts w:ascii="Arial" w:eastAsia="黑体" w:hAnsi="Arial" w:cs="Arial"/>
      <w:kern w:val="0"/>
      <w:sz w:val="20"/>
      <w:szCs w:val="20"/>
    </w:rPr>
  </w:style>
  <w:style w:type="paragraph" w:styleId="affff6">
    <w:name w:val="Normal Indent"/>
    <w:aliases w:val="表正文,正文非缩进,特点,四号,标题4,ALT+Z,水上软件,段1,段1 Char Char,Indent 1,正文对齐,Body Text(ch),body text,contents,特点 Char,Alt+X,mr正文缩进,Normal Indent,Normal Indent（正文缩进）,图表标题"/>
    <w:basedOn w:val="afa"/>
    <w:link w:val="Char1"/>
    <w:rsid w:val="00F7627D"/>
    <w:pPr>
      <w:ind w:firstLineChars="200" w:firstLine="420"/>
    </w:pPr>
  </w:style>
  <w:style w:type="paragraph" w:customStyle="1" w:styleId="affff7">
    <w:name w:val="规范正文"/>
    <w:basedOn w:val="afa"/>
    <w:rsid w:val="00F7627D"/>
    <w:pPr>
      <w:adjustRightInd w:val="0"/>
      <w:spacing w:line="360" w:lineRule="auto"/>
      <w:ind w:left="480"/>
      <w:textAlignment w:val="baseline"/>
    </w:pPr>
    <w:rPr>
      <w:kern w:val="0"/>
      <w:szCs w:val="20"/>
    </w:rPr>
  </w:style>
  <w:style w:type="paragraph" w:customStyle="1" w:styleId="IDL">
    <w:name w:val="IDL"/>
    <w:rsid w:val="00F7627D"/>
    <w:pPr>
      <w:tabs>
        <w:tab w:val="left" w:pos="864"/>
        <w:tab w:val="left" w:pos="1728"/>
        <w:tab w:val="left" w:pos="2592"/>
        <w:tab w:val="left" w:pos="3456"/>
        <w:tab w:val="left" w:pos="4320"/>
        <w:tab w:val="left" w:pos="5184"/>
        <w:tab w:val="left" w:pos="6048"/>
        <w:tab w:val="left" w:pos="6912"/>
        <w:tab w:val="left" w:pos="7776"/>
      </w:tabs>
    </w:pPr>
    <w:rPr>
      <w:rFonts w:ascii="Courier New" w:hAnsi="Courier New"/>
      <w:sz w:val="18"/>
    </w:rPr>
  </w:style>
  <w:style w:type="paragraph" w:customStyle="1" w:styleId="affff8">
    <w:name w:val="简单回函地址"/>
    <w:basedOn w:val="afa"/>
    <w:rsid w:val="00F7627D"/>
  </w:style>
  <w:style w:type="paragraph" w:styleId="24">
    <w:name w:val="Body Text Indent 2"/>
    <w:basedOn w:val="afa"/>
    <w:rsid w:val="00F7627D"/>
    <w:pPr>
      <w:spacing w:before="120" w:after="120" w:line="312" w:lineRule="atLeast"/>
      <w:ind w:firstLine="425"/>
    </w:pPr>
    <w:rPr>
      <w:snapToGrid w:val="0"/>
      <w:kern w:val="0"/>
      <w:sz w:val="22"/>
      <w:szCs w:val="20"/>
    </w:rPr>
  </w:style>
  <w:style w:type="paragraph" w:customStyle="1" w:styleId="affff9">
    <w:name w:val="首页页脚"/>
    <w:basedOn w:val="affff1"/>
    <w:rsid w:val="00F7627D"/>
    <w:pPr>
      <w:pBdr>
        <w:top w:val="single" w:sz="4" w:space="1" w:color="auto"/>
      </w:pBdr>
      <w:ind w:rightChars="0" w:right="0"/>
      <w:jc w:val="both"/>
    </w:pPr>
    <w:rPr>
      <w:rFonts w:ascii="黑体" w:eastAsia="黑体"/>
      <w:b/>
      <w:sz w:val="21"/>
      <w:szCs w:val="20"/>
    </w:rPr>
  </w:style>
  <w:style w:type="paragraph" w:customStyle="1" w:styleId="code">
    <w:name w:val="code"/>
    <w:basedOn w:val="afa"/>
    <w:rsid w:val="00F7627D"/>
    <w:pPr>
      <w:widowControl/>
      <w:overflowPunct w:val="0"/>
      <w:autoSpaceDE w:val="0"/>
      <w:autoSpaceDN w:val="0"/>
      <w:adjustRightInd w:val="0"/>
      <w:jc w:val="left"/>
      <w:textAlignment w:val="baseline"/>
    </w:pPr>
    <w:rPr>
      <w:rFonts w:ascii="Courier New" w:hAnsi="Courier New"/>
      <w:noProof/>
      <w:kern w:val="0"/>
      <w:sz w:val="20"/>
      <w:szCs w:val="20"/>
    </w:rPr>
  </w:style>
  <w:style w:type="paragraph" w:styleId="affffa">
    <w:name w:val="Body Text First Indent"/>
    <w:basedOn w:val="affffb"/>
    <w:rsid w:val="00F7627D"/>
    <w:pPr>
      <w:spacing w:after="120"/>
      <w:ind w:firstLine="420"/>
      <w:jc w:val="both"/>
    </w:pPr>
    <w:rPr>
      <w:rFonts w:ascii="Times New Roman" w:eastAsia="宋体"/>
      <w:b w:val="0"/>
      <w:sz w:val="21"/>
    </w:rPr>
  </w:style>
  <w:style w:type="paragraph" w:styleId="affffb">
    <w:name w:val="Body Text"/>
    <w:basedOn w:val="afa"/>
    <w:rsid w:val="00F7627D"/>
    <w:pPr>
      <w:jc w:val="center"/>
    </w:pPr>
    <w:rPr>
      <w:rFonts w:ascii="黑体" w:eastAsia="黑体"/>
      <w:b/>
      <w:sz w:val="52"/>
      <w:szCs w:val="20"/>
    </w:rPr>
  </w:style>
  <w:style w:type="paragraph" w:styleId="31">
    <w:name w:val="Body Text 3"/>
    <w:basedOn w:val="afa"/>
    <w:rsid w:val="00F7627D"/>
    <w:pPr>
      <w:autoSpaceDE w:val="0"/>
      <w:autoSpaceDN w:val="0"/>
      <w:adjustRightInd w:val="0"/>
    </w:pPr>
    <w:rPr>
      <w:rFonts w:ascii="Times-Roman" w:hAnsi="Times-Roman"/>
      <w:sz w:val="24"/>
      <w:szCs w:val="20"/>
    </w:rPr>
  </w:style>
  <w:style w:type="paragraph" w:customStyle="1" w:styleId="25">
    <w:name w:val="附录2"/>
    <w:basedOn w:val="afa"/>
    <w:autoRedefine/>
    <w:rsid w:val="00F7627D"/>
    <w:rPr>
      <w:rFonts w:ascii="黑体" w:eastAsia="黑体"/>
      <w:b/>
      <w:color w:val="000000"/>
      <w:szCs w:val="20"/>
    </w:rPr>
  </w:style>
  <w:style w:type="paragraph" w:styleId="32">
    <w:name w:val="Body Text Indent 3"/>
    <w:basedOn w:val="afa"/>
    <w:rsid w:val="00F7627D"/>
    <w:pPr>
      <w:ind w:left="850"/>
    </w:pPr>
    <w:rPr>
      <w:szCs w:val="20"/>
    </w:rPr>
  </w:style>
  <w:style w:type="paragraph" w:customStyle="1" w:styleId="GDMO3">
    <w:name w:val="GDMO3"/>
    <w:basedOn w:val="afa"/>
    <w:rsid w:val="00F7627D"/>
    <w:pPr>
      <w:keepNext/>
      <w:widowControl/>
      <w:tabs>
        <w:tab w:val="left" w:pos="2268"/>
        <w:tab w:val="left" w:pos="2835"/>
        <w:tab w:val="left" w:pos="3402"/>
        <w:tab w:val="left" w:pos="3969"/>
        <w:tab w:val="left" w:pos="4536"/>
        <w:tab w:val="left" w:pos="5103"/>
        <w:tab w:val="left" w:pos="5670"/>
        <w:tab w:val="left" w:pos="6237"/>
        <w:tab w:val="left" w:pos="6804"/>
      </w:tabs>
      <w:overflowPunct w:val="0"/>
      <w:autoSpaceDE w:val="0"/>
      <w:autoSpaceDN w:val="0"/>
      <w:adjustRightInd w:val="0"/>
      <w:spacing w:before="29"/>
      <w:ind w:left="1441"/>
      <w:jc w:val="left"/>
      <w:textAlignment w:val="baseline"/>
    </w:pPr>
    <w:rPr>
      <w:rFonts w:ascii="Univers (WN)" w:hAnsi="Univers (WN)"/>
      <w:kern w:val="0"/>
      <w:sz w:val="20"/>
      <w:szCs w:val="20"/>
    </w:rPr>
  </w:style>
  <w:style w:type="paragraph" w:customStyle="1" w:styleId="affffc">
    <w:name w:val="&lt;=="/>
    <w:rsid w:val="00F7627D"/>
    <w:pPr>
      <w:overflowPunct w:val="0"/>
      <w:autoSpaceDE w:val="0"/>
      <w:autoSpaceDN w:val="0"/>
      <w:adjustRightInd w:val="0"/>
      <w:textAlignment w:val="baseline"/>
    </w:pPr>
  </w:style>
  <w:style w:type="paragraph" w:customStyle="1" w:styleId="-">
    <w:name w:val=":-|"/>
    <w:rsid w:val="00F7627D"/>
    <w:pPr>
      <w:overflowPunct w:val="0"/>
      <w:autoSpaceDE w:val="0"/>
      <w:autoSpaceDN w:val="0"/>
      <w:adjustRightInd w:val="0"/>
      <w:textAlignment w:val="baseline"/>
    </w:pPr>
  </w:style>
  <w:style w:type="paragraph" w:customStyle="1" w:styleId="affffd">
    <w:name w:val="&lt;=&gt;"/>
    <w:rsid w:val="00F7627D"/>
    <w:pPr>
      <w:overflowPunct w:val="0"/>
      <w:autoSpaceDE w:val="0"/>
      <w:autoSpaceDN w:val="0"/>
      <w:adjustRightInd w:val="0"/>
      <w:textAlignment w:val="baseline"/>
    </w:pPr>
  </w:style>
  <w:style w:type="paragraph" w:customStyle="1" w:styleId="affffe">
    <w:name w:val="==&gt;"/>
    <w:rsid w:val="00F7627D"/>
    <w:pPr>
      <w:overflowPunct w:val="0"/>
      <w:autoSpaceDE w:val="0"/>
      <w:autoSpaceDN w:val="0"/>
      <w:adjustRightInd w:val="0"/>
      <w:textAlignment w:val="baseline"/>
    </w:pPr>
  </w:style>
  <w:style w:type="paragraph" w:customStyle="1" w:styleId="CellBody">
    <w:name w:val="CellBody"/>
    <w:basedOn w:val="afa"/>
    <w:rsid w:val="00F7627D"/>
    <w:pPr>
      <w:adjustRightInd w:val="0"/>
      <w:spacing w:before="60" w:after="60" w:line="240" w:lineRule="exact"/>
      <w:jc w:val="left"/>
    </w:pPr>
    <w:rPr>
      <w:kern w:val="0"/>
      <w:szCs w:val="20"/>
    </w:rPr>
  </w:style>
  <w:style w:type="paragraph" w:customStyle="1" w:styleId="afffff">
    <w:name w:val="约束"/>
    <w:basedOn w:val="afa"/>
    <w:next w:val="affffa"/>
    <w:rsid w:val="00F7627D"/>
    <w:pPr>
      <w:spacing w:before="60" w:after="60"/>
    </w:pPr>
    <w:rPr>
      <w:rFonts w:ascii="黑体" w:eastAsia="黑体"/>
      <w:b/>
      <w:szCs w:val="20"/>
    </w:rPr>
  </w:style>
  <w:style w:type="paragraph" w:customStyle="1" w:styleId="12">
    <w:name w:val="附录1"/>
    <w:basedOn w:val="afa"/>
    <w:next w:val="afa"/>
    <w:autoRedefine/>
    <w:rsid w:val="00F7627D"/>
    <w:pPr>
      <w:jc w:val="center"/>
    </w:pPr>
    <w:rPr>
      <w:b/>
      <w:color w:val="000000"/>
      <w:szCs w:val="20"/>
    </w:rPr>
  </w:style>
  <w:style w:type="paragraph" w:customStyle="1" w:styleId="13">
    <w:name w:val="正文1"/>
    <w:rsid w:val="00F7627D"/>
    <w:pPr>
      <w:widowControl w:val="0"/>
      <w:adjustRightInd w:val="0"/>
      <w:spacing w:line="312" w:lineRule="atLeast"/>
      <w:jc w:val="both"/>
      <w:textAlignment w:val="baseline"/>
    </w:pPr>
    <w:rPr>
      <w:rFonts w:ascii="宋体"/>
      <w:sz w:val="34"/>
    </w:rPr>
  </w:style>
  <w:style w:type="paragraph" w:styleId="afffff0">
    <w:name w:val="Note Heading"/>
    <w:basedOn w:val="afa"/>
    <w:next w:val="afa"/>
    <w:rsid w:val="00F7627D"/>
    <w:pPr>
      <w:jc w:val="center"/>
    </w:pPr>
    <w:rPr>
      <w:szCs w:val="20"/>
    </w:rPr>
  </w:style>
  <w:style w:type="paragraph" w:styleId="26">
    <w:name w:val="Body Text 2"/>
    <w:basedOn w:val="afa"/>
    <w:rsid w:val="00F7627D"/>
    <w:pPr>
      <w:spacing w:line="220" w:lineRule="exact"/>
      <w:jc w:val="left"/>
    </w:pPr>
    <w:rPr>
      <w:color w:val="000000"/>
    </w:rPr>
  </w:style>
  <w:style w:type="paragraph" w:styleId="afffff1">
    <w:name w:val="Body Text Indent"/>
    <w:basedOn w:val="afa"/>
    <w:rsid w:val="00F7627D"/>
    <w:pPr>
      <w:ind w:firstLine="425"/>
    </w:pPr>
  </w:style>
  <w:style w:type="character" w:styleId="afffff2">
    <w:name w:val="FollowedHyperlink"/>
    <w:basedOn w:val="afb"/>
    <w:rsid w:val="00F7627D"/>
    <w:rPr>
      <w:color w:val="800080"/>
      <w:u w:val="single"/>
    </w:rPr>
  </w:style>
  <w:style w:type="paragraph" w:styleId="afffff3">
    <w:name w:val="Document Map"/>
    <w:basedOn w:val="afa"/>
    <w:semiHidden/>
    <w:rsid w:val="00F7627D"/>
    <w:pPr>
      <w:shd w:val="clear" w:color="auto" w:fill="000080"/>
    </w:pPr>
  </w:style>
  <w:style w:type="paragraph" w:customStyle="1" w:styleId="a5">
    <w:name w:val="列项"/>
    <w:basedOn w:val="afa"/>
    <w:rsid w:val="00F7627D"/>
    <w:pPr>
      <w:numPr>
        <w:numId w:val="22"/>
      </w:numPr>
      <w:adjustRightInd w:val="0"/>
    </w:pPr>
    <w:rPr>
      <w:szCs w:val="20"/>
    </w:rPr>
  </w:style>
  <w:style w:type="paragraph" w:customStyle="1" w:styleId="RecCCITT">
    <w:name w:val="Rec_CCITT_#"/>
    <w:basedOn w:val="afa"/>
    <w:rsid w:val="00F7627D"/>
    <w:pPr>
      <w:keepNext/>
      <w:keepLines/>
      <w:widowControl/>
      <w:overflowPunct w:val="0"/>
      <w:autoSpaceDE w:val="0"/>
      <w:autoSpaceDN w:val="0"/>
      <w:adjustRightInd w:val="0"/>
      <w:spacing w:after="180"/>
      <w:jc w:val="left"/>
      <w:textAlignment w:val="baseline"/>
    </w:pPr>
    <w:rPr>
      <w:b/>
      <w:kern w:val="0"/>
      <w:sz w:val="20"/>
      <w:szCs w:val="20"/>
      <w:lang w:val="en-GB" w:eastAsia="en-US"/>
    </w:rPr>
  </w:style>
  <w:style w:type="paragraph" w:customStyle="1" w:styleId="tdoc-header">
    <w:name w:val="tdoc-header"/>
    <w:rsid w:val="00F7627D"/>
    <w:rPr>
      <w:rFonts w:ascii="Arial" w:hAnsi="Arial"/>
      <w:noProof/>
      <w:sz w:val="24"/>
      <w:lang w:val="en-GB" w:eastAsia="en-US"/>
    </w:rPr>
  </w:style>
  <w:style w:type="paragraph" w:customStyle="1" w:styleId="TAL">
    <w:name w:val="TAL"/>
    <w:basedOn w:val="afa"/>
    <w:rsid w:val="00F7627D"/>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customStyle="1" w:styleId="TAH">
    <w:name w:val="TAH"/>
    <w:basedOn w:val="afa"/>
    <w:rsid w:val="00F7627D"/>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styleId="afffff4">
    <w:name w:val="Balloon Text"/>
    <w:basedOn w:val="afa"/>
    <w:link w:val="Char2"/>
    <w:uiPriority w:val="99"/>
    <w:rsid w:val="00F7627D"/>
    <w:rPr>
      <w:sz w:val="18"/>
      <w:szCs w:val="18"/>
    </w:rPr>
  </w:style>
  <w:style w:type="paragraph" w:customStyle="1" w:styleId="TimesNewRoman0505">
    <w:name w:val="样式 章标题 + Times New Roman 黑色 段前: 0.5 行 段后: 0.5 行"/>
    <w:basedOn w:val="af2"/>
    <w:autoRedefine/>
    <w:rsid w:val="006331BA"/>
    <w:pPr>
      <w:spacing w:before="156" w:after="156"/>
    </w:pPr>
    <w:rPr>
      <w:rFonts w:ascii="Times New Roman" w:cs="宋体"/>
      <w:color w:val="000000"/>
    </w:rPr>
  </w:style>
  <w:style w:type="paragraph" w:customStyle="1" w:styleId="afffff5">
    <w:name w:val="封面英文名称"/>
    <w:basedOn w:val="affffb"/>
    <w:rsid w:val="004370CC"/>
    <w:pPr>
      <w:spacing w:after="120"/>
    </w:pPr>
    <w:rPr>
      <w:rFonts w:eastAsia="宋体"/>
      <w:spacing w:val="60"/>
      <w:sz w:val="28"/>
      <w:szCs w:val="24"/>
    </w:rPr>
  </w:style>
  <w:style w:type="paragraph" w:styleId="afffff6">
    <w:name w:val="annotation text"/>
    <w:basedOn w:val="afa"/>
    <w:link w:val="Char3"/>
    <w:rsid w:val="00C23575"/>
    <w:pPr>
      <w:jc w:val="left"/>
    </w:pPr>
    <w:rPr>
      <w:szCs w:val="20"/>
    </w:rPr>
  </w:style>
  <w:style w:type="character" w:customStyle="1" w:styleId="Char3">
    <w:name w:val="批注文字 Char"/>
    <w:basedOn w:val="afb"/>
    <w:link w:val="afffff6"/>
    <w:rsid w:val="00C23575"/>
    <w:rPr>
      <w:kern w:val="2"/>
      <w:sz w:val="21"/>
    </w:rPr>
  </w:style>
  <w:style w:type="character" w:styleId="afffff7">
    <w:name w:val="annotation reference"/>
    <w:basedOn w:val="afb"/>
    <w:rsid w:val="00C23575"/>
    <w:rPr>
      <w:sz w:val="21"/>
      <w:szCs w:val="21"/>
    </w:rPr>
  </w:style>
  <w:style w:type="paragraph" w:customStyle="1" w:styleId="IBMCharCharCharCharChar">
    <w:name w:val="IBM 正文 Char Char Char Char Char"/>
    <w:basedOn w:val="afa"/>
    <w:link w:val="IBMCharCharCharCharCharChar"/>
    <w:rsid w:val="0026509C"/>
    <w:pPr>
      <w:spacing w:line="360" w:lineRule="exact"/>
    </w:pPr>
    <w:rPr>
      <w:rFonts w:ascii="Calibri" w:hAnsi="Calibri"/>
      <w:sz w:val="24"/>
      <w:szCs w:val="22"/>
    </w:rPr>
  </w:style>
  <w:style w:type="character" w:customStyle="1" w:styleId="IBMCharCharCharCharCharChar">
    <w:name w:val="IBM 正文 Char Char Char Char Char Char"/>
    <w:basedOn w:val="afb"/>
    <w:link w:val="IBMCharCharCharCharChar"/>
    <w:rsid w:val="0026509C"/>
    <w:rPr>
      <w:rFonts w:ascii="Calibri" w:hAnsi="Calibri"/>
      <w:kern w:val="2"/>
      <w:sz w:val="24"/>
      <w:szCs w:val="22"/>
    </w:rPr>
  </w:style>
  <w:style w:type="paragraph" w:styleId="afffff8">
    <w:name w:val="annotation subject"/>
    <w:basedOn w:val="afffff6"/>
    <w:next w:val="afffff6"/>
    <w:link w:val="Char4"/>
    <w:rsid w:val="0026509C"/>
    <w:rPr>
      <w:b/>
      <w:bCs/>
      <w:szCs w:val="24"/>
    </w:rPr>
  </w:style>
  <w:style w:type="character" w:customStyle="1" w:styleId="Char4">
    <w:name w:val="批注主题 Char"/>
    <w:basedOn w:val="Char3"/>
    <w:link w:val="afffff8"/>
    <w:rsid w:val="0026509C"/>
    <w:rPr>
      <w:b/>
      <w:bCs/>
      <w:kern w:val="2"/>
      <w:sz w:val="21"/>
      <w:szCs w:val="24"/>
    </w:rPr>
  </w:style>
  <w:style w:type="character" w:customStyle="1" w:styleId="TableTextChar1">
    <w:name w:val="Table Text Char1"/>
    <w:basedOn w:val="afb"/>
    <w:link w:val="TableText"/>
    <w:locked/>
    <w:rsid w:val="0061061D"/>
    <w:rPr>
      <w:rFonts w:ascii="宋体" w:hAnsi="宋体" w:cs="Arial"/>
      <w:snapToGrid w:val="0"/>
      <w:sz w:val="21"/>
      <w:szCs w:val="21"/>
    </w:rPr>
  </w:style>
  <w:style w:type="paragraph" w:customStyle="1" w:styleId="TableText">
    <w:name w:val="Table Text"/>
    <w:basedOn w:val="afa"/>
    <w:link w:val="TableTextChar1"/>
    <w:rsid w:val="0061061D"/>
    <w:pPr>
      <w:topLinePunct/>
      <w:adjustRightInd w:val="0"/>
      <w:snapToGrid w:val="0"/>
      <w:spacing w:before="80" w:after="80" w:line="240" w:lineRule="atLeast"/>
      <w:jc w:val="left"/>
    </w:pPr>
    <w:rPr>
      <w:rFonts w:ascii="宋体" w:hAnsi="宋体" w:cs="Arial"/>
      <w:snapToGrid w:val="0"/>
      <w:kern w:val="0"/>
      <w:szCs w:val="21"/>
    </w:rPr>
  </w:style>
  <w:style w:type="character" w:customStyle="1" w:styleId="Char1">
    <w:name w:val="正文缩进 Char"/>
    <w:aliases w:val="表正文 Char,正文非缩进 Char,特点 Char1,四号 Char,标题4 Char,ALT+Z Char,水上软件 Char,段1 Char,段1 Char Char Char,Indent 1 Char,正文对齐 Char,Body Text(ch) Char,body text Char,contents Char,特点 Char Char,Alt+X Char,mr正文缩进 Char,Normal Indent Char,图表标题 Char"/>
    <w:basedOn w:val="afb"/>
    <w:link w:val="affff6"/>
    <w:rsid w:val="00A823D3"/>
    <w:rPr>
      <w:kern w:val="2"/>
      <w:sz w:val="21"/>
      <w:szCs w:val="24"/>
    </w:rPr>
  </w:style>
  <w:style w:type="paragraph" w:customStyle="1" w:styleId="2">
    <w:name w:val="标题2"/>
    <w:basedOn w:val="21"/>
    <w:autoRedefine/>
    <w:rsid w:val="001D5B7B"/>
    <w:pPr>
      <w:keepLines w:val="0"/>
      <w:widowControl/>
      <w:numPr>
        <w:ilvl w:val="1"/>
        <w:numId w:val="23"/>
      </w:numPr>
      <w:tabs>
        <w:tab w:val="clear" w:pos="576"/>
        <w:tab w:val="num" w:pos="-60"/>
        <w:tab w:val="num" w:pos="992"/>
      </w:tabs>
      <w:adjustRightInd w:val="0"/>
      <w:snapToGrid w:val="0"/>
      <w:spacing w:before="240" w:after="160" w:afterAutospacing="1" w:line="240" w:lineRule="atLeast"/>
      <w:ind w:left="-60" w:hanging="420"/>
      <w:jc w:val="left"/>
    </w:pPr>
    <w:rPr>
      <w:rFonts w:ascii="楷体_GB2312" w:eastAsia="楷体_GB2312" w:cs="Arial"/>
      <w:spacing w:val="20"/>
      <w:kern w:val="28"/>
      <w:sz w:val="24"/>
      <w:szCs w:val="24"/>
      <w:lang w:eastAsia="en-US"/>
    </w:rPr>
  </w:style>
  <w:style w:type="character" w:customStyle="1" w:styleId="TableTextChar">
    <w:name w:val="Table Text Char"/>
    <w:basedOn w:val="afb"/>
    <w:rsid w:val="009D61A0"/>
    <w:rPr>
      <w:rFonts w:ascii="Times New Roman" w:eastAsia="宋体" w:hAnsi="Times New Roman" w:cs="Arial"/>
      <w:snapToGrid w:val="0"/>
      <w:kern w:val="0"/>
      <w:sz w:val="22"/>
    </w:rPr>
  </w:style>
  <w:style w:type="paragraph" w:customStyle="1" w:styleId="WordPro">
    <w:name w:val="正文首行缩进(WordPro)"/>
    <w:basedOn w:val="afa"/>
    <w:link w:val="WordProChar"/>
    <w:rsid w:val="009D61A0"/>
    <w:pPr>
      <w:autoSpaceDE w:val="0"/>
      <w:autoSpaceDN w:val="0"/>
      <w:adjustRightInd w:val="0"/>
      <w:spacing w:before="105"/>
      <w:ind w:left="1134"/>
    </w:pPr>
    <w:rPr>
      <w:kern w:val="0"/>
      <w:szCs w:val="20"/>
    </w:rPr>
  </w:style>
  <w:style w:type="character" w:customStyle="1" w:styleId="WordProChar">
    <w:name w:val="正文首行缩进(WordPro) Char"/>
    <w:basedOn w:val="afb"/>
    <w:link w:val="WordPro"/>
    <w:rsid w:val="009D61A0"/>
    <w:rPr>
      <w:sz w:val="21"/>
    </w:rPr>
  </w:style>
  <w:style w:type="character" w:customStyle="1" w:styleId="TerminalDisplayChar">
    <w:name w:val="Terminal Display Char"/>
    <w:basedOn w:val="afb"/>
    <w:link w:val="TerminalDisplay"/>
    <w:locked/>
    <w:rsid w:val="000129A0"/>
    <w:rPr>
      <w:rFonts w:ascii="Courier New" w:hAnsi="Courier New" w:cs="Courier New"/>
      <w:snapToGrid w:val="0"/>
      <w:spacing w:val="-1"/>
      <w:sz w:val="16"/>
      <w:szCs w:val="16"/>
    </w:rPr>
  </w:style>
  <w:style w:type="paragraph" w:customStyle="1" w:styleId="TerminalDisplay">
    <w:name w:val="Terminal Display"/>
    <w:link w:val="TerminalDisplayChar"/>
    <w:rsid w:val="000129A0"/>
    <w:pPr>
      <w:snapToGrid w:val="0"/>
      <w:spacing w:line="240" w:lineRule="atLeast"/>
      <w:ind w:left="1701"/>
    </w:pPr>
    <w:rPr>
      <w:rFonts w:ascii="Courier New" w:hAnsi="Courier New" w:cs="Courier New"/>
      <w:snapToGrid w:val="0"/>
      <w:spacing w:val="-1"/>
      <w:sz w:val="16"/>
      <w:szCs w:val="16"/>
    </w:rPr>
  </w:style>
  <w:style w:type="paragraph" w:styleId="afffff9">
    <w:name w:val="List Paragraph"/>
    <w:basedOn w:val="afa"/>
    <w:uiPriority w:val="34"/>
    <w:qFormat/>
    <w:rsid w:val="001B7BD3"/>
    <w:pPr>
      <w:ind w:firstLineChars="200" w:firstLine="420"/>
    </w:pPr>
  </w:style>
  <w:style w:type="paragraph" w:customStyle="1" w:styleId="ItemListinTable">
    <w:name w:val="Item List in Table"/>
    <w:basedOn w:val="afa"/>
    <w:rsid w:val="00F26617"/>
    <w:pPr>
      <w:widowControl/>
      <w:numPr>
        <w:ilvl w:val="8"/>
        <w:numId w:val="24"/>
      </w:numPr>
      <w:topLinePunct/>
      <w:adjustRightInd w:val="0"/>
      <w:snapToGrid w:val="0"/>
      <w:spacing w:before="80" w:after="80" w:line="240" w:lineRule="atLeast"/>
      <w:jc w:val="left"/>
    </w:pPr>
    <w:rPr>
      <w:rFonts w:cs="Arial"/>
      <w:kern w:val="0"/>
      <w:szCs w:val="21"/>
    </w:rPr>
  </w:style>
  <w:style w:type="paragraph" w:customStyle="1" w:styleId="BlockLabel">
    <w:name w:val="Block Label"/>
    <w:basedOn w:val="afa"/>
    <w:next w:val="afa"/>
    <w:rsid w:val="00F26617"/>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ItemList">
    <w:name w:val="Item List"/>
    <w:rsid w:val="00F26617"/>
    <w:pPr>
      <w:numPr>
        <w:numId w:val="25"/>
      </w:numPr>
      <w:adjustRightInd w:val="0"/>
      <w:snapToGrid w:val="0"/>
      <w:spacing w:before="80" w:after="80" w:line="240" w:lineRule="atLeast"/>
    </w:pPr>
    <w:rPr>
      <w:rFonts w:cs="Arial"/>
      <w:kern w:val="2"/>
      <w:sz w:val="21"/>
      <w:szCs w:val="21"/>
    </w:rPr>
  </w:style>
  <w:style w:type="character" w:customStyle="1" w:styleId="cmdname">
    <w:name w:val="cmdname"/>
    <w:basedOn w:val="afb"/>
    <w:rsid w:val="00632932"/>
  </w:style>
  <w:style w:type="paragraph" w:styleId="afffffa">
    <w:name w:val="Normal (Web)"/>
    <w:basedOn w:val="afa"/>
    <w:uiPriority w:val="99"/>
    <w:unhideWhenUsed/>
    <w:rsid w:val="00EA0CF2"/>
    <w:pPr>
      <w:widowControl/>
      <w:spacing w:before="100" w:beforeAutospacing="1" w:after="100" w:afterAutospacing="1"/>
      <w:jc w:val="left"/>
    </w:pPr>
    <w:rPr>
      <w:rFonts w:ascii="宋体" w:hAnsi="宋体" w:cs="宋体"/>
      <w:kern w:val="0"/>
      <w:sz w:val="24"/>
    </w:rPr>
  </w:style>
  <w:style w:type="character" w:customStyle="1" w:styleId="parmname">
    <w:name w:val="parmname"/>
    <w:basedOn w:val="afb"/>
    <w:rsid w:val="004279EC"/>
  </w:style>
  <w:style w:type="character" w:customStyle="1" w:styleId="parmvalue">
    <w:name w:val="parmvalue"/>
    <w:basedOn w:val="afb"/>
    <w:rsid w:val="004279EC"/>
  </w:style>
  <w:style w:type="character" w:customStyle="1" w:styleId="notetitle">
    <w:name w:val="notetitle"/>
    <w:basedOn w:val="afb"/>
    <w:rsid w:val="00AC00EC"/>
  </w:style>
  <w:style w:type="paragraph" w:customStyle="1" w:styleId="TimesNewRoman05">
    <w:name w:val="样式 一级条标题 + Times New Roman 段前: 0.5 行"/>
    <w:basedOn w:val="af3"/>
    <w:rsid w:val="00E367C0"/>
    <w:pPr>
      <w:spacing w:before="156"/>
    </w:pPr>
    <w:rPr>
      <w:rFonts w:ascii="Times New Roman" w:cs="宋体"/>
    </w:rPr>
  </w:style>
  <w:style w:type="paragraph" w:customStyle="1" w:styleId="TimesNewRoman050">
    <w:name w:val="样式 二级条标题 + Times New Roman 段前: 0.5 行"/>
    <w:basedOn w:val="af4"/>
    <w:rsid w:val="00E367C0"/>
    <w:pPr>
      <w:spacing w:before="156"/>
    </w:pPr>
    <w:rPr>
      <w:rFonts w:ascii="Times New Roman" w:cs="宋体"/>
    </w:rPr>
  </w:style>
  <w:style w:type="paragraph" w:customStyle="1" w:styleId="07411">
    <w:name w:val="样式 样式 样式 两端对齐 首行缩进:  0.74 厘米 行距: 单倍行距 + 右侧:  1 字符 + 左侧:  1 字符 右..."/>
    <w:basedOn w:val="afa"/>
    <w:rsid w:val="00E367C0"/>
    <w:pPr>
      <w:tabs>
        <w:tab w:val="left" w:pos="420"/>
      </w:tabs>
      <w:adjustRightInd w:val="0"/>
      <w:ind w:leftChars="200" w:left="200" w:rightChars="100" w:right="100" w:firstLine="420"/>
      <w:jc w:val="left"/>
      <w:textAlignment w:val="baseline"/>
    </w:pPr>
    <w:rPr>
      <w:rFonts w:cs="宋体"/>
      <w:kern w:val="0"/>
      <w:szCs w:val="20"/>
    </w:rPr>
  </w:style>
  <w:style w:type="character" w:customStyle="1" w:styleId="Char">
    <w:name w:val="段 Char"/>
    <w:link w:val="aff8"/>
    <w:rsid w:val="00E367C0"/>
    <w:rPr>
      <w:rFonts w:ascii="宋体"/>
      <w:noProof/>
      <w:sz w:val="21"/>
    </w:rPr>
  </w:style>
  <w:style w:type="character" w:customStyle="1" w:styleId="Char0">
    <w:name w:val="正文图标题 Char"/>
    <w:link w:val="a8"/>
    <w:rsid w:val="00E367C0"/>
    <w:rPr>
      <w:rFonts w:ascii="黑体" w:eastAsia="黑体"/>
      <w:sz w:val="21"/>
    </w:rPr>
  </w:style>
  <w:style w:type="paragraph" w:customStyle="1" w:styleId="TimesNewRoman05050">
    <w:name w:val="样式 章标题 + Times New Roman 段前: 0.5 行 段后: 0.5 行"/>
    <w:basedOn w:val="af2"/>
    <w:autoRedefine/>
    <w:rsid w:val="004F7E6F"/>
    <w:pPr>
      <w:spacing w:before="156" w:after="156"/>
    </w:pPr>
    <w:rPr>
      <w:rFonts w:ascii="Times New Roman" w:cs="宋体"/>
    </w:rPr>
  </w:style>
  <w:style w:type="paragraph" w:customStyle="1" w:styleId="TimesNewRoman">
    <w:name w:val="样式 三级条标题 + Times New Roman"/>
    <w:basedOn w:val="af5"/>
    <w:rsid w:val="00334700"/>
    <w:pPr>
      <w:spacing w:before="156"/>
      <w:ind w:left="0"/>
    </w:pPr>
    <w:rPr>
      <w:rFonts w:ascii="Times New Roman"/>
    </w:rPr>
  </w:style>
  <w:style w:type="paragraph" w:customStyle="1" w:styleId="QB">
    <w:name w:val="QB正文"/>
    <w:basedOn w:val="afa"/>
    <w:rsid w:val="00C355DC"/>
    <w:pPr>
      <w:widowControl/>
      <w:autoSpaceDE w:val="0"/>
      <w:autoSpaceDN w:val="0"/>
      <w:spacing w:line="360" w:lineRule="auto"/>
      <w:ind w:firstLineChars="200" w:firstLine="420"/>
    </w:pPr>
    <w:rPr>
      <w:rFonts w:asciiTheme="minorHAnsi" w:hAnsiTheme="minorHAnsi" w:cstheme="minorHAnsi"/>
      <w:noProof/>
      <w:kern w:val="0"/>
      <w:szCs w:val="20"/>
    </w:rPr>
  </w:style>
  <w:style w:type="paragraph" w:customStyle="1" w:styleId="dot">
    <w:name w:val="dot"/>
    <w:basedOn w:val="afa"/>
    <w:rsid w:val="00C86FC2"/>
    <w:pPr>
      <w:numPr>
        <w:numId w:val="28"/>
      </w:numPr>
      <w:spacing w:line="400" w:lineRule="exact"/>
    </w:pPr>
    <w:rPr>
      <w:sz w:val="24"/>
      <w:szCs w:val="20"/>
    </w:rPr>
  </w:style>
  <w:style w:type="paragraph" w:customStyle="1" w:styleId="afffffb">
    <w:name w:val="表格内文字"/>
    <w:basedOn w:val="afa"/>
    <w:rsid w:val="00FB5947"/>
    <w:pPr>
      <w:widowControl/>
      <w:spacing w:line="300" w:lineRule="atLeast"/>
    </w:pPr>
    <w:rPr>
      <w:sz w:val="18"/>
      <w:szCs w:val="20"/>
    </w:rPr>
  </w:style>
  <w:style w:type="character" w:customStyle="1" w:styleId="Char5">
    <w:name w:val="表头文字 Char"/>
    <w:basedOn w:val="afb"/>
    <w:link w:val="afffffc"/>
    <w:locked/>
    <w:rsid w:val="00FB5947"/>
    <w:rPr>
      <w:rFonts w:ascii="Arial" w:hAnsi="Arial" w:cs="Arial"/>
      <w:b/>
      <w:kern w:val="2"/>
      <w:sz w:val="18"/>
    </w:rPr>
  </w:style>
  <w:style w:type="paragraph" w:customStyle="1" w:styleId="afffffc">
    <w:name w:val="表头文字"/>
    <w:basedOn w:val="afa"/>
    <w:link w:val="Char5"/>
    <w:autoRedefine/>
    <w:rsid w:val="00FB5947"/>
    <w:pPr>
      <w:keepNext/>
      <w:widowControl/>
      <w:spacing w:before="40" w:after="40"/>
      <w:jc w:val="center"/>
    </w:pPr>
    <w:rPr>
      <w:rFonts w:ascii="Arial" w:hAnsi="Arial" w:cs="Arial"/>
      <w:b/>
      <w:sz w:val="18"/>
      <w:szCs w:val="20"/>
    </w:rPr>
  </w:style>
  <w:style w:type="paragraph" w:customStyle="1" w:styleId="TableHeading">
    <w:name w:val="Table Heading"/>
    <w:rsid w:val="00146E6F"/>
    <w:pPr>
      <w:keepNext/>
      <w:spacing w:before="80" w:after="80"/>
      <w:jc w:val="center"/>
    </w:pPr>
    <w:rPr>
      <w:rFonts w:ascii="Arial Narrow" w:eastAsia="黑体" w:hAnsi="Arial Narrow"/>
      <w:b/>
      <w:sz w:val="18"/>
    </w:rPr>
  </w:style>
  <w:style w:type="paragraph" w:customStyle="1" w:styleId="itemlistintable0">
    <w:name w:val="itemlistintable"/>
    <w:basedOn w:val="afa"/>
    <w:rsid w:val="00876FC8"/>
    <w:pPr>
      <w:widowControl/>
      <w:spacing w:before="100" w:beforeAutospacing="1" w:after="100" w:afterAutospacing="1"/>
      <w:jc w:val="left"/>
    </w:pPr>
    <w:rPr>
      <w:rFonts w:ascii="宋体" w:hAnsi="宋体" w:cs="宋体"/>
      <w:kern w:val="0"/>
      <w:sz w:val="24"/>
    </w:rPr>
  </w:style>
  <w:style w:type="paragraph" w:customStyle="1" w:styleId="Body">
    <w:name w:val="Body"/>
    <w:basedOn w:val="afa"/>
    <w:autoRedefine/>
    <w:rsid w:val="00E25762"/>
    <w:pPr>
      <w:widowControl/>
      <w:tabs>
        <w:tab w:val="left" w:pos="1247"/>
      </w:tabs>
      <w:spacing w:before="120" w:line="288" w:lineRule="auto"/>
      <w:ind w:left="1247"/>
    </w:pPr>
    <w:rPr>
      <w:rFonts w:ascii="Arial" w:hAnsi="Arial"/>
      <w:kern w:val="0"/>
      <w:szCs w:val="21"/>
      <w:lang w:eastAsia="en-US"/>
    </w:rPr>
  </w:style>
  <w:style w:type="paragraph" w:customStyle="1" w:styleId="Bullet">
    <w:name w:val="Bullet"/>
    <w:basedOn w:val="afa"/>
    <w:rsid w:val="00E25762"/>
    <w:pPr>
      <w:widowControl/>
      <w:numPr>
        <w:numId w:val="30"/>
      </w:numPr>
      <w:adjustRightInd w:val="0"/>
      <w:spacing w:before="60" w:after="60" w:line="288" w:lineRule="auto"/>
    </w:pPr>
    <w:rPr>
      <w:rFonts w:ascii="Arial" w:hAnsi="Arial"/>
      <w:kern w:val="0"/>
      <w:szCs w:val="22"/>
      <w:lang w:eastAsia="en-US"/>
    </w:rPr>
  </w:style>
  <w:style w:type="table" w:customStyle="1" w:styleId="afffffd">
    <w:name w:val="外边框粗"/>
    <w:basedOn w:val="afc"/>
    <w:uiPriority w:val="99"/>
    <w:qFormat/>
    <w:rsid w:val="00233BF6"/>
    <w:pPr>
      <w:topLinePunct/>
      <w:jc w:val="both"/>
    </w:pPr>
    <w:rPr>
      <w:rFonts w:eastAsia="Times New Roman"/>
      <w:sz w:val="21"/>
      <w:szCs w:val="21"/>
    </w:rPr>
    <w:tblPr>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rPr>
      <w:jc w:val="center"/>
    </w:trPr>
    <w:tblStylePr w:type="firstRow">
      <w:rPr>
        <w:b/>
      </w:rPr>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l2br w:val="nil"/>
          <w:tr2bl w:val="nil"/>
        </w:tcBorders>
        <w:shd w:val="clear" w:color="auto" w:fill="D9D9D9" w:themeFill="background1" w:themeFillShade="D9"/>
      </w:tcPr>
    </w:tblStylePr>
  </w:style>
  <w:style w:type="table" w:styleId="afffffe">
    <w:name w:val="Table Grid"/>
    <w:basedOn w:val="afc"/>
    <w:rsid w:val="00DA014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20">
    <w:name w:val="样式2"/>
    <w:basedOn w:val="affff5"/>
    <w:autoRedefine/>
    <w:rsid w:val="00644111"/>
    <w:pPr>
      <w:keepNext/>
      <w:widowControl/>
      <w:numPr>
        <w:numId w:val="33"/>
      </w:numPr>
      <w:tabs>
        <w:tab w:val="left" w:pos="1843"/>
      </w:tabs>
      <w:adjustRightInd/>
      <w:spacing w:before="360" w:after="120" w:line="240" w:lineRule="auto"/>
      <w:textAlignment w:val="auto"/>
    </w:pPr>
    <w:rPr>
      <w:rFonts w:eastAsia="宋体" w:cs="Times New Roman"/>
      <w:bCs/>
      <w:sz w:val="18"/>
      <w:lang w:eastAsia="en-US"/>
    </w:rPr>
  </w:style>
  <w:style w:type="character" w:customStyle="1" w:styleId="Char2">
    <w:name w:val="批注框文本 Char"/>
    <w:basedOn w:val="afb"/>
    <w:link w:val="afffff4"/>
    <w:uiPriority w:val="99"/>
    <w:rsid w:val="00B7666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a">
    <w:name w:val="Normal"/>
    <w:qFormat/>
    <w:rsid w:val="00F7627D"/>
    <w:pPr>
      <w:widowControl w:val="0"/>
      <w:jc w:val="both"/>
    </w:pPr>
    <w:rPr>
      <w:kern w:val="2"/>
      <w:sz w:val="21"/>
      <w:szCs w:val="24"/>
    </w:rPr>
  </w:style>
  <w:style w:type="paragraph" w:styleId="1">
    <w:name w:val="heading 1"/>
    <w:basedOn w:val="afa"/>
    <w:next w:val="afa"/>
    <w:qFormat/>
    <w:rsid w:val="00F7627D"/>
    <w:pPr>
      <w:keepNext/>
      <w:keepLines/>
      <w:spacing w:before="340" w:after="330" w:line="578" w:lineRule="auto"/>
      <w:outlineLvl w:val="0"/>
    </w:pPr>
    <w:rPr>
      <w:b/>
      <w:bCs/>
      <w:kern w:val="44"/>
      <w:sz w:val="44"/>
      <w:szCs w:val="44"/>
    </w:rPr>
  </w:style>
  <w:style w:type="paragraph" w:styleId="21">
    <w:name w:val="heading 2"/>
    <w:aliases w:val="h2"/>
    <w:basedOn w:val="afa"/>
    <w:next w:val="afa"/>
    <w:qFormat/>
    <w:rsid w:val="00F7627D"/>
    <w:pPr>
      <w:keepNext/>
      <w:keepLines/>
      <w:spacing w:before="260" w:after="260" w:line="416" w:lineRule="auto"/>
      <w:outlineLvl w:val="1"/>
    </w:pPr>
    <w:rPr>
      <w:rFonts w:ascii="Arial" w:eastAsia="黑体" w:hAnsi="Arial"/>
      <w:b/>
      <w:bCs/>
      <w:sz w:val="32"/>
      <w:szCs w:val="32"/>
    </w:rPr>
  </w:style>
  <w:style w:type="paragraph" w:styleId="3">
    <w:name w:val="heading 3"/>
    <w:aliases w:val="h3,3,l3"/>
    <w:basedOn w:val="afa"/>
    <w:next w:val="afa"/>
    <w:qFormat/>
    <w:rsid w:val="00F7627D"/>
    <w:pPr>
      <w:keepNext/>
      <w:keepLines/>
      <w:spacing w:before="260" w:after="260" w:line="416" w:lineRule="auto"/>
      <w:outlineLvl w:val="2"/>
    </w:pPr>
    <w:rPr>
      <w:b/>
      <w:bCs/>
      <w:sz w:val="32"/>
      <w:szCs w:val="32"/>
    </w:rPr>
  </w:style>
  <w:style w:type="paragraph" w:styleId="4">
    <w:name w:val="heading 4"/>
    <w:basedOn w:val="afa"/>
    <w:next w:val="afa"/>
    <w:qFormat/>
    <w:rsid w:val="00F7627D"/>
    <w:pPr>
      <w:keepNext/>
      <w:keepLines/>
      <w:spacing w:before="280" w:after="290" w:line="376" w:lineRule="auto"/>
      <w:outlineLvl w:val="3"/>
    </w:pPr>
    <w:rPr>
      <w:rFonts w:ascii="Arial" w:eastAsia="黑体" w:hAnsi="Arial"/>
      <w:b/>
      <w:bCs/>
      <w:sz w:val="28"/>
      <w:szCs w:val="28"/>
    </w:rPr>
  </w:style>
  <w:style w:type="paragraph" w:styleId="5">
    <w:name w:val="heading 5"/>
    <w:basedOn w:val="afa"/>
    <w:next w:val="afa"/>
    <w:qFormat/>
    <w:rsid w:val="00F7627D"/>
    <w:pPr>
      <w:keepNext/>
      <w:keepLines/>
      <w:spacing w:before="280" w:after="290" w:line="376" w:lineRule="auto"/>
      <w:outlineLvl w:val="4"/>
    </w:pPr>
    <w:rPr>
      <w:b/>
      <w:bCs/>
      <w:sz w:val="28"/>
      <w:szCs w:val="28"/>
    </w:rPr>
  </w:style>
  <w:style w:type="paragraph" w:styleId="6">
    <w:name w:val="heading 6"/>
    <w:basedOn w:val="afa"/>
    <w:next w:val="afa"/>
    <w:qFormat/>
    <w:rsid w:val="00F7627D"/>
    <w:pPr>
      <w:keepNext/>
      <w:keepLines/>
      <w:spacing w:before="240" w:after="64" w:line="320" w:lineRule="auto"/>
      <w:outlineLvl w:val="5"/>
    </w:pPr>
    <w:rPr>
      <w:rFonts w:ascii="Arial" w:eastAsia="黑体" w:hAnsi="Arial"/>
      <w:b/>
      <w:bCs/>
      <w:sz w:val="24"/>
    </w:rPr>
  </w:style>
  <w:style w:type="paragraph" w:styleId="7">
    <w:name w:val="heading 7"/>
    <w:basedOn w:val="afa"/>
    <w:next w:val="afa"/>
    <w:qFormat/>
    <w:rsid w:val="00F7627D"/>
    <w:pPr>
      <w:keepNext/>
      <w:keepLines/>
      <w:spacing w:before="240" w:after="64" w:line="320" w:lineRule="auto"/>
      <w:outlineLvl w:val="6"/>
    </w:pPr>
    <w:rPr>
      <w:b/>
      <w:bCs/>
      <w:sz w:val="24"/>
    </w:rPr>
  </w:style>
  <w:style w:type="paragraph" w:styleId="8">
    <w:name w:val="heading 8"/>
    <w:basedOn w:val="afa"/>
    <w:next w:val="afa"/>
    <w:qFormat/>
    <w:rsid w:val="00F7627D"/>
    <w:pPr>
      <w:keepNext/>
      <w:keepLines/>
      <w:spacing w:before="240" w:after="64" w:line="320" w:lineRule="auto"/>
      <w:outlineLvl w:val="7"/>
    </w:pPr>
    <w:rPr>
      <w:rFonts w:ascii="Arial" w:eastAsia="黑体" w:hAnsi="Arial"/>
      <w:sz w:val="24"/>
    </w:rPr>
  </w:style>
  <w:style w:type="paragraph" w:styleId="9">
    <w:name w:val="heading 9"/>
    <w:basedOn w:val="afa"/>
    <w:next w:val="afa"/>
    <w:qFormat/>
    <w:rsid w:val="00F7627D"/>
    <w:pPr>
      <w:keepNext/>
      <w:keepLines/>
      <w:spacing w:before="240" w:after="64" w:line="320" w:lineRule="auto"/>
      <w:outlineLvl w:val="8"/>
    </w:pPr>
    <w:rPr>
      <w:rFonts w:ascii="Arial" w:eastAsia="黑体" w:hAnsi="Arial"/>
      <w:szCs w:val="21"/>
    </w:rPr>
  </w:style>
  <w:style w:type="character" w:default="1" w:styleId="afb">
    <w:name w:val="Default Paragraph Font"/>
    <w:uiPriority w:val="1"/>
    <w:semiHidden/>
    <w:unhideWhenUsed/>
  </w:style>
  <w:style w:type="table" w:default="1" w:styleId="afc">
    <w:name w:val="Normal Table"/>
    <w:uiPriority w:val="99"/>
    <w:semiHidden/>
    <w:unhideWhenUsed/>
    <w:tblPr>
      <w:tblInd w:w="0" w:type="dxa"/>
      <w:tblCellMar>
        <w:top w:w="0" w:type="dxa"/>
        <w:left w:w="108" w:type="dxa"/>
        <w:bottom w:w="0" w:type="dxa"/>
        <w:right w:w="108" w:type="dxa"/>
      </w:tblCellMar>
    </w:tblPr>
  </w:style>
  <w:style w:type="numbering" w:default="1" w:styleId="afd">
    <w:name w:val="No List"/>
    <w:uiPriority w:val="99"/>
    <w:semiHidden/>
    <w:unhideWhenUsed/>
  </w:style>
  <w:style w:type="character" w:styleId="HTML">
    <w:name w:val="HTML Code"/>
    <w:basedOn w:val="afb"/>
    <w:rsid w:val="00F7627D"/>
    <w:rPr>
      <w:rFonts w:ascii="Courier New" w:hAnsi="Courier New"/>
      <w:sz w:val="20"/>
      <w:szCs w:val="20"/>
    </w:rPr>
  </w:style>
  <w:style w:type="character" w:styleId="HTML0">
    <w:name w:val="HTML Variable"/>
    <w:basedOn w:val="afb"/>
    <w:rsid w:val="00F7627D"/>
    <w:rPr>
      <w:i/>
      <w:iCs/>
    </w:rPr>
  </w:style>
  <w:style w:type="character" w:styleId="HTML1">
    <w:name w:val="HTML Typewriter"/>
    <w:basedOn w:val="afb"/>
    <w:rsid w:val="00F7627D"/>
    <w:rPr>
      <w:rFonts w:ascii="Courier New" w:hAnsi="Courier New"/>
      <w:sz w:val="20"/>
      <w:szCs w:val="20"/>
    </w:rPr>
  </w:style>
  <w:style w:type="paragraph" w:styleId="HTML2">
    <w:name w:val="HTML Address"/>
    <w:basedOn w:val="afa"/>
    <w:rsid w:val="00F7627D"/>
    <w:rPr>
      <w:i/>
      <w:iCs/>
    </w:rPr>
  </w:style>
  <w:style w:type="character" w:styleId="HTML3">
    <w:name w:val="HTML Definition"/>
    <w:basedOn w:val="afb"/>
    <w:rsid w:val="00F7627D"/>
    <w:rPr>
      <w:i/>
      <w:iCs/>
    </w:rPr>
  </w:style>
  <w:style w:type="character" w:styleId="HTML4">
    <w:name w:val="HTML Keyboard"/>
    <w:basedOn w:val="afb"/>
    <w:rsid w:val="00F7627D"/>
    <w:rPr>
      <w:rFonts w:ascii="Courier New" w:hAnsi="Courier New"/>
      <w:sz w:val="20"/>
      <w:szCs w:val="20"/>
    </w:rPr>
  </w:style>
  <w:style w:type="character" w:styleId="HTML5">
    <w:name w:val="HTML Acronym"/>
    <w:basedOn w:val="afb"/>
    <w:rsid w:val="00F7627D"/>
  </w:style>
  <w:style w:type="character" w:styleId="HTML6">
    <w:name w:val="HTML Sample"/>
    <w:basedOn w:val="afb"/>
    <w:rsid w:val="00F7627D"/>
    <w:rPr>
      <w:rFonts w:ascii="Courier New" w:hAnsi="Courier New"/>
    </w:rPr>
  </w:style>
  <w:style w:type="paragraph" w:styleId="HTML7">
    <w:name w:val="HTML Preformatted"/>
    <w:basedOn w:val="afa"/>
    <w:rsid w:val="00F7627D"/>
    <w:rPr>
      <w:rFonts w:ascii="Courier New" w:hAnsi="Courier New" w:cs="Courier New"/>
      <w:sz w:val="20"/>
      <w:szCs w:val="20"/>
    </w:rPr>
  </w:style>
  <w:style w:type="character" w:styleId="HTML8">
    <w:name w:val="HTML Cite"/>
    <w:basedOn w:val="afb"/>
    <w:rsid w:val="00F7627D"/>
    <w:rPr>
      <w:i/>
      <w:iCs/>
    </w:rPr>
  </w:style>
  <w:style w:type="paragraph" w:styleId="afe">
    <w:name w:val="Title"/>
    <w:basedOn w:val="afa"/>
    <w:qFormat/>
    <w:rsid w:val="00F7627D"/>
    <w:pPr>
      <w:spacing w:before="240" w:after="60"/>
      <w:jc w:val="center"/>
      <w:outlineLvl w:val="0"/>
    </w:pPr>
    <w:rPr>
      <w:rFonts w:ascii="Arial" w:hAnsi="Arial" w:cs="Arial"/>
      <w:b/>
      <w:bCs/>
      <w:sz w:val="32"/>
      <w:szCs w:val="32"/>
    </w:rPr>
  </w:style>
  <w:style w:type="paragraph" w:customStyle="1" w:styleId="aff">
    <w:name w:val="标准标志"/>
    <w:next w:val="afa"/>
    <w:rsid w:val="00F7627D"/>
    <w:pPr>
      <w:framePr w:w="2268" w:h="1392" w:hRule="exact" w:wrap="around" w:hAnchor="margin" w:x="6748" w:y="171" w:anchorLock="1"/>
      <w:shd w:val="solid" w:color="FFFFFF" w:fill="FFFFFF"/>
      <w:spacing w:line="0" w:lineRule="atLeast"/>
      <w:jc w:val="right"/>
    </w:pPr>
    <w:rPr>
      <w:b/>
      <w:w w:val="130"/>
      <w:sz w:val="96"/>
    </w:rPr>
  </w:style>
  <w:style w:type="paragraph" w:customStyle="1" w:styleId="aff0">
    <w:name w:val="标准称谓"/>
    <w:next w:val="afa"/>
    <w:rsid w:val="00F7627D"/>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1">
    <w:name w:val="标准书脚_偶数页"/>
    <w:rsid w:val="00F7627D"/>
    <w:pPr>
      <w:spacing w:before="120"/>
    </w:pPr>
    <w:rPr>
      <w:sz w:val="18"/>
    </w:rPr>
  </w:style>
  <w:style w:type="paragraph" w:customStyle="1" w:styleId="aff2">
    <w:name w:val="标准书脚_奇数页"/>
    <w:rsid w:val="00F7627D"/>
    <w:pPr>
      <w:spacing w:before="120"/>
      <w:jc w:val="right"/>
    </w:pPr>
    <w:rPr>
      <w:sz w:val="18"/>
    </w:rPr>
  </w:style>
  <w:style w:type="paragraph" w:customStyle="1" w:styleId="aff3">
    <w:name w:val="标准书眉_奇数页"/>
    <w:next w:val="afa"/>
    <w:rsid w:val="00F7627D"/>
    <w:pPr>
      <w:tabs>
        <w:tab w:val="center" w:pos="4154"/>
        <w:tab w:val="right" w:pos="8306"/>
      </w:tabs>
      <w:spacing w:after="120"/>
      <w:jc w:val="right"/>
    </w:pPr>
    <w:rPr>
      <w:noProof/>
      <w:sz w:val="21"/>
    </w:rPr>
  </w:style>
  <w:style w:type="paragraph" w:customStyle="1" w:styleId="aff4">
    <w:name w:val="标准书眉_偶数页"/>
    <w:basedOn w:val="aff3"/>
    <w:next w:val="afa"/>
    <w:rsid w:val="00F7627D"/>
    <w:pPr>
      <w:jc w:val="left"/>
    </w:pPr>
  </w:style>
  <w:style w:type="paragraph" w:customStyle="1" w:styleId="aff5">
    <w:name w:val="标准书眉一"/>
    <w:rsid w:val="00F7627D"/>
    <w:pPr>
      <w:jc w:val="both"/>
    </w:pPr>
  </w:style>
  <w:style w:type="paragraph" w:customStyle="1" w:styleId="af1">
    <w:name w:val="前言、引言标题"/>
    <w:next w:val="afa"/>
    <w:rsid w:val="00F7627D"/>
    <w:pPr>
      <w:numPr>
        <w:numId w:val="6"/>
      </w:numPr>
      <w:shd w:val="clear" w:color="FFFFFF" w:fill="FFFFFF"/>
      <w:spacing w:before="640" w:after="560"/>
      <w:jc w:val="center"/>
      <w:outlineLvl w:val="0"/>
    </w:pPr>
    <w:rPr>
      <w:rFonts w:ascii="黑体" w:eastAsia="黑体"/>
      <w:sz w:val="32"/>
    </w:rPr>
  </w:style>
  <w:style w:type="paragraph" w:customStyle="1" w:styleId="aff6">
    <w:name w:val="参考文献、索引标题"/>
    <w:basedOn w:val="af1"/>
    <w:next w:val="afa"/>
    <w:rsid w:val="00F7627D"/>
    <w:pPr>
      <w:numPr>
        <w:numId w:val="0"/>
      </w:numPr>
      <w:spacing w:after="200"/>
    </w:pPr>
    <w:rPr>
      <w:sz w:val="21"/>
    </w:rPr>
  </w:style>
  <w:style w:type="character" w:styleId="aff7">
    <w:name w:val="Hyperlink"/>
    <w:uiPriority w:val="99"/>
    <w:rsid w:val="00F7627D"/>
    <w:rPr>
      <w:rFonts w:ascii="Times New Roman" w:eastAsia="宋体" w:hAnsi="Times New Roman"/>
      <w:dstrike w:val="0"/>
      <w:color w:val="auto"/>
      <w:spacing w:val="0"/>
      <w:w w:val="100"/>
      <w:position w:val="0"/>
      <w:sz w:val="21"/>
      <w:u w:val="none"/>
      <w:vertAlign w:val="baseline"/>
    </w:rPr>
  </w:style>
  <w:style w:type="paragraph" w:customStyle="1" w:styleId="aff8">
    <w:name w:val="段"/>
    <w:link w:val="Char"/>
    <w:rsid w:val="00F7627D"/>
    <w:pPr>
      <w:autoSpaceDE w:val="0"/>
      <w:autoSpaceDN w:val="0"/>
      <w:ind w:firstLineChars="200" w:firstLine="200"/>
      <w:jc w:val="both"/>
    </w:pPr>
    <w:rPr>
      <w:rFonts w:ascii="宋体"/>
      <w:noProof/>
      <w:sz w:val="21"/>
    </w:rPr>
  </w:style>
  <w:style w:type="paragraph" w:customStyle="1" w:styleId="af2">
    <w:name w:val="章标题"/>
    <w:next w:val="aff8"/>
    <w:rsid w:val="00F7627D"/>
    <w:pPr>
      <w:numPr>
        <w:ilvl w:val="1"/>
        <w:numId w:val="6"/>
      </w:numPr>
      <w:spacing w:beforeLines="50" w:afterLines="50"/>
      <w:jc w:val="both"/>
      <w:outlineLvl w:val="1"/>
    </w:pPr>
    <w:rPr>
      <w:rFonts w:ascii="黑体" w:eastAsia="黑体"/>
      <w:sz w:val="21"/>
    </w:rPr>
  </w:style>
  <w:style w:type="paragraph" w:customStyle="1" w:styleId="af3">
    <w:name w:val="一级条标题"/>
    <w:basedOn w:val="af2"/>
    <w:next w:val="aff8"/>
    <w:rsid w:val="00F7627D"/>
    <w:pPr>
      <w:numPr>
        <w:ilvl w:val="2"/>
      </w:numPr>
      <w:spacing w:afterLines="0"/>
      <w:outlineLvl w:val="2"/>
    </w:pPr>
  </w:style>
  <w:style w:type="paragraph" w:customStyle="1" w:styleId="af4">
    <w:name w:val="二级条标题"/>
    <w:basedOn w:val="af3"/>
    <w:next w:val="aff8"/>
    <w:rsid w:val="00F7627D"/>
    <w:pPr>
      <w:numPr>
        <w:ilvl w:val="3"/>
      </w:numPr>
      <w:outlineLvl w:val="3"/>
    </w:pPr>
  </w:style>
  <w:style w:type="paragraph" w:customStyle="1" w:styleId="a0">
    <w:name w:val="二级无标题条"/>
    <w:basedOn w:val="afa"/>
    <w:rsid w:val="00F7627D"/>
    <w:pPr>
      <w:numPr>
        <w:ilvl w:val="3"/>
        <w:numId w:val="1"/>
      </w:numPr>
    </w:pPr>
  </w:style>
  <w:style w:type="character" w:customStyle="1" w:styleId="aff9">
    <w:name w:val="发布"/>
    <w:basedOn w:val="afb"/>
    <w:rsid w:val="00F7627D"/>
    <w:rPr>
      <w:rFonts w:ascii="黑体" w:eastAsia="黑体"/>
      <w:spacing w:val="22"/>
      <w:w w:val="100"/>
      <w:position w:val="3"/>
      <w:sz w:val="28"/>
    </w:rPr>
  </w:style>
  <w:style w:type="paragraph" w:customStyle="1" w:styleId="affa">
    <w:name w:val="发布部门"/>
    <w:next w:val="aff8"/>
    <w:rsid w:val="00F7627D"/>
    <w:pPr>
      <w:framePr w:w="7433" w:h="585" w:hRule="exact" w:hSpace="180" w:vSpace="180" w:wrap="around" w:hAnchor="margin" w:xAlign="center" w:y="14401" w:anchorLock="1"/>
      <w:jc w:val="center"/>
    </w:pPr>
    <w:rPr>
      <w:rFonts w:ascii="宋体"/>
      <w:b/>
      <w:spacing w:val="20"/>
      <w:w w:val="135"/>
      <w:sz w:val="36"/>
    </w:rPr>
  </w:style>
  <w:style w:type="paragraph" w:customStyle="1" w:styleId="affb">
    <w:name w:val="发布日期"/>
    <w:rsid w:val="00F7627D"/>
    <w:pPr>
      <w:framePr w:w="4000" w:h="473" w:hRule="exact" w:hSpace="180" w:vSpace="180" w:wrap="around" w:hAnchor="margin" w:y="13511" w:anchorLock="1"/>
    </w:pPr>
    <w:rPr>
      <w:rFonts w:eastAsia="黑体"/>
      <w:sz w:val="28"/>
    </w:rPr>
  </w:style>
  <w:style w:type="paragraph" w:customStyle="1" w:styleId="10">
    <w:name w:val="封面标准号1"/>
    <w:rsid w:val="00F7627D"/>
    <w:pPr>
      <w:widowControl w:val="0"/>
      <w:kinsoku w:val="0"/>
      <w:overflowPunct w:val="0"/>
      <w:autoSpaceDE w:val="0"/>
      <w:autoSpaceDN w:val="0"/>
      <w:spacing w:before="308"/>
      <w:jc w:val="right"/>
      <w:textAlignment w:val="center"/>
    </w:pPr>
    <w:rPr>
      <w:sz w:val="28"/>
    </w:rPr>
  </w:style>
  <w:style w:type="paragraph" w:customStyle="1" w:styleId="22">
    <w:name w:val="封面标准号2"/>
    <w:basedOn w:val="10"/>
    <w:rsid w:val="00F7627D"/>
    <w:pPr>
      <w:framePr w:w="9138" w:h="1244" w:hRule="exact" w:wrap="auto" w:vAnchor="page" w:hAnchor="margin" w:y="2908"/>
      <w:adjustRightInd w:val="0"/>
      <w:spacing w:before="357" w:line="280" w:lineRule="exact"/>
    </w:pPr>
  </w:style>
  <w:style w:type="paragraph" w:customStyle="1" w:styleId="affc">
    <w:name w:val="封面标准代替信息"/>
    <w:basedOn w:val="22"/>
    <w:rsid w:val="00F7627D"/>
    <w:pPr>
      <w:framePr w:wrap="auto"/>
      <w:spacing w:before="57"/>
    </w:pPr>
    <w:rPr>
      <w:rFonts w:ascii="宋体"/>
      <w:sz w:val="21"/>
    </w:rPr>
  </w:style>
  <w:style w:type="paragraph" w:customStyle="1" w:styleId="affd">
    <w:name w:val="封面标准名称"/>
    <w:rsid w:val="00F7627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e">
    <w:name w:val="封面标准文稿编辑信息"/>
    <w:rsid w:val="00F7627D"/>
    <w:pPr>
      <w:spacing w:before="180" w:line="180" w:lineRule="exact"/>
      <w:jc w:val="center"/>
    </w:pPr>
    <w:rPr>
      <w:rFonts w:ascii="宋体"/>
      <w:sz w:val="21"/>
    </w:rPr>
  </w:style>
  <w:style w:type="paragraph" w:customStyle="1" w:styleId="afff">
    <w:name w:val="封面标准文稿类别"/>
    <w:rsid w:val="00F7627D"/>
    <w:pPr>
      <w:spacing w:before="440" w:line="400" w:lineRule="exact"/>
      <w:jc w:val="center"/>
    </w:pPr>
    <w:rPr>
      <w:rFonts w:ascii="宋体"/>
      <w:sz w:val="24"/>
    </w:rPr>
  </w:style>
  <w:style w:type="paragraph" w:customStyle="1" w:styleId="afff0">
    <w:name w:val="封面标准英文名称"/>
    <w:rsid w:val="00F7627D"/>
    <w:pPr>
      <w:widowControl w:val="0"/>
      <w:spacing w:before="370" w:line="400" w:lineRule="exact"/>
      <w:jc w:val="center"/>
    </w:pPr>
    <w:rPr>
      <w:sz w:val="28"/>
    </w:rPr>
  </w:style>
  <w:style w:type="paragraph" w:customStyle="1" w:styleId="afff1">
    <w:name w:val="封面一致性程度标识"/>
    <w:rsid w:val="00F7627D"/>
    <w:pPr>
      <w:spacing w:before="440" w:line="400" w:lineRule="exact"/>
      <w:jc w:val="center"/>
    </w:pPr>
    <w:rPr>
      <w:rFonts w:ascii="宋体"/>
      <w:sz w:val="28"/>
    </w:rPr>
  </w:style>
  <w:style w:type="paragraph" w:customStyle="1" w:styleId="afff2">
    <w:name w:val="封面正文"/>
    <w:rsid w:val="00F7627D"/>
    <w:pPr>
      <w:jc w:val="both"/>
    </w:pPr>
  </w:style>
  <w:style w:type="paragraph" w:customStyle="1" w:styleId="aa">
    <w:name w:val="附录标识"/>
    <w:basedOn w:val="af1"/>
    <w:rsid w:val="00F7627D"/>
    <w:pPr>
      <w:numPr>
        <w:numId w:val="15"/>
      </w:numPr>
      <w:tabs>
        <w:tab w:val="left" w:pos="6405"/>
      </w:tabs>
      <w:spacing w:after="200"/>
    </w:pPr>
    <w:rPr>
      <w:sz w:val="21"/>
    </w:rPr>
  </w:style>
  <w:style w:type="paragraph" w:customStyle="1" w:styleId="afff3">
    <w:name w:val="附录表标题"/>
    <w:next w:val="aff8"/>
    <w:rsid w:val="00F7627D"/>
    <w:pPr>
      <w:jc w:val="center"/>
      <w:textAlignment w:val="baseline"/>
    </w:pPr>
    <w:rPr>
      <w:rFonts w:ascii="黑体" w:eastAsia="黑体"/>
      <w:kern w:val="21"/>
      <w:sz w:val="21"/>
    </w:rPr>
  </w:style>
  <w:style w:type="paragraph" w:customStyle="1" w:styleId="ab">
    <w:name w:val="附录章标题"/>
    <w:next w:val="aff8"/>
    <w:rsid w:val="00F7627D"/>
    <w:pPr>
      <w:numPr>
        <w:ilvl w:val="1"/>
        <w:numId w:val="16"/>
      </w:num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c">
    <w:name w:val="附录一级条标题"/>
    <w:basedOn w:val="ab"/>
    <w:next w:val="aff8"/>
    <w:rsid w:val="00F7627D"/>
    <w:pPr>
      <w:numPr>
        <w:ilvl w:val="2"/>
        <w:numId w:val="17"/>
      </w:numPr>
      <w:autoSpaceDN w:val="0"/>
      <w:spacing w:beforeLines="0" w:afterLines="0"/>
      <w:outlineLvl w:val="2"/>
    </w:pPr>
  </w:style>
  <w:style w:type="paragraph" w:customStyle="1" w:styleId="ad">
    <w:name w:val="附录二级条标题"/>
    <w:basedOn w:val="ac"/>
    <w:next w:val="aff8"/>
    <w:rsid w:val="00F7627D"/>
    <w:pPr>
      <w:numPr>
        <w:ilvl w:val="3"/>
        <w:numId w:val="18"/>
      </w:numPr>
      <w:outlineLvl w:val="3"/>
    </w:pPr>
  </w:style>
  <w:style w:type="paragraph" w:customStyle="1" w:styleId="ae">
    <w:name w:val="附录三级条标题"/>
    <w:basedOn w:val="ad"/>
    <w:next w:val="aff8"/>
    <w:rsid w:val="00F7627D"/>
    <w:pPr>
      <w:numPr>
        <w:ilvl w:val="4"/>
        <w:numId w:val="19"/>
      </w:numPr>
      <w:outlineLvl w:val="4"/>
    </w:pPr>
  </w:style>
  <w:style w:type="paragraph" w:customStyle="1" w:styleId="af">
    <w:name w:val="附录四级条标题"/>
    <w:basedOn w:val="ae"/>
    <w:next w:val="aff8"/>
    <w:rsid w:val="00F7627D"/>
    <w:pPr>
      <w:numPr>
        <w:ilvl w:val="5"/>
        <w:numId w:val="20"/>
      </w:numPr>
      <w:outlineLvl w:val="5"/>
    </w:pPr>
  </w:style>
  <w:style w:type="paragraph" w:customStyle="1" w:styleId="afff4">
    <w:name w:val="附录图标题"/>
    <w:next w:val="aff8"/>
    <w:rsid w:val="00F7627D"/>
    <w:pPr>
      <w:jc w:val="center"/>
    </w:pPr>
    <w:rPr>
      <w:rFonts w:ascii="黑体" w:eastAsia="黑体"/>
      <w:sz w:val="21"/>
    </w:rPr>
  </w:style>
  <w:style w:type="paragraph" w:customStyle="1" w:styleId="af0">
    <w:name w:val="附录五级条标题"/>
    <w:basedOn w:val="af"/>
    <w:next w:val="aff8"/>
    <w:rsid w:val="00F7627D"/>
    <w:pPr>
      <w:numPr>
        <w:ilvl w:val="6"/>
        <w:numId w:val="21"/>
      </w:numPr>
      <w:outlineLvl w:val="6"/>
    </w:pPr>
  </w:style>
  <w:style w:type="character" w:customStyle="1" w:styleId="EmailStyle62">
    <w:name w:val="EmailStyle62"/>
    <w:basedOn w:val="afb"/>
    <w:rsid w:val="00F7627D"/>
    <w:rPr>
      <w:rFonts w:ascii="Arial" w:eastAsia="宋体" w:hAnsi="Arial" w:cs="Arial"/>
      <w:color w:val="auto"/>
      <w:sz w:val="20"/>
    </w:rPr>
  </w:style>
  <w:style w:type="character" w:customStyle="1" w:styleId="EmailStyle63">
    <w:name w:val="EmailStyle63"/>
    <w:basedOn w:val="afb"/>
    <w:rsid w:val="00F7627D"/>
    <w:rPr>
      <w:rFonts w:ascii="Arial" w:eastAsia="宋体" w:hAnsi="Arial" w:cs="Arial"/>
      <w:color w:val="auto"/>
      <w:sz w:val="20"/>
    </w:rPr>
  </w:style>
  <w:style w:type="paragraph" w:styleId="afff5">
    <w:name w:val="footnote text"/>
    <w:basedOn w:val="afa"/>
    <w:semiHidden/>
    <w:rsid w:val="00F7627D"/>
    <w:pPr>
      <w:snapToGrid w:val="0"/>
      <w:jc w:val="left"/>
    </w:pPr>
    <w:rPr>
      <w:sz w:val="18"/>
      <w:szCs w:val="18"/>
    </w:rPr>
  </w:style>
  <w:style w:type="character" w:styleId="afff6">
    <w:name w:val="footnote reference"/>
    <w:basedOn w:val="afb"/>
    <w:semiHidden/>
    <w:rsid w:val="00F7627D"/>
    <w:rPr>
      <w:vertAlign w:val="superscript"/>
    </w:rPr>
  </w:style>
  <w:style w:type="paragraph" w:customStyle="1" w:styleId="af9">
    <w:name w:val="列项——"/>
    <w:rsid w:val="00F7627D"/>
    <w:pPr>
      <w:widowControl w:val="0"/>
      <w:numPr>
        <w:numId w:val="8"/>
      </w:numPr>
      <w:jc w:val="both"/>
    </w:pPr>
    <w:rPr>
      <w:rFonts w:ascii="宋体"/>
      <w:sz w:val="21"/>
    </w:rPr>
  </w:style>
  <w:style w:type="paragraph" w:customStyle="1" w:styleId="a6">
    <w:name w:val="列项·"/>
    <w:rsid w:val="00F7627D"/>
    <w:pPr>
      <w:numPr>
        <w:numId w:val="9"/>
      </w:numPr>
      <w:tabs>
        <w:tab w:val="clear" w:pos="1140"/>
        <w:tab w:val="left" w:pos="840"/>
      </w:tabs>
      <w:ind w:leftChars="200" w:left="840" w:hangingChars="200" w:hanging="420"/>
      <w:jc w:val="both"/>
    </w:pPr>
    <w:rPr>
      <w:rFonts w:ascii="宋体"/>
      <w:sz w:val="21"/>
    </w:rPr>
  </w:style>
  <w:style w:type="paragraph" w:customStyle="1" w:styleId="afff7">
    <w:name w:val="目次、标准名称标题"/>
    <w:basedOn w:val="af1"/>
    <w:next w:val="aff8"/>
    <w:rsid w:val="00F7627D"/>
    <w:pPr>
      <w:numPr>
        <w:numId w:val="0"/>
      </w:numPr>
      <w:spacing w:line="460" w:lineRule="exact"/>
    </w:pPr>
  </w:style>
  <w:style w:type="paragraph" w:customStyle="1" w:styleId="afff8">
    <w:name w:val="目次、索引正文"/>
    <w:rsid w:val="00F7627D"/>
    <w:pPr>
      <w:spacing w:line="320" w:lineRule="exact"/>
      <w:jc w:val="both"/>
    </w:pPr>
    <w:rPr>
      <w:rFonts w:ascii="宋体"/>
      <w:sz w:val="21"/>
    </w:rPr>
  </w:style>
  <w:style w:type="paragraph" w:styleId="11">
    <w:name w:val="toc 1"/>
    <w:autoRedefine/>
    <w:uiPriority w:val="39"/>
    <w:rsid w:val="00F7627D"/>
    <w:pPr>
      <w:widowControl w:val="0"/>
      <w:spacing w:before="120" w:after="120"/>
    </w:pPr>
    <w:rPr>
      <w:b/>
      <w:bCs/>
      <w:caps/>
      <w:kern w:val="2"/>
    </w:rPr>
  </w:style>
  <w:style w:type="paragraph" w:styleId="23">
    <w:name w:val="toc 2"/>
    <w:basedOn w:val="11"/>
    <w:autoRedefine/>
    <w:uiPriority w:val="39"/>
    <w:rsid w:val="00F7627D"/>
    <w:pPr>
      <w:spacing w:before="0" w:after="0"/>
      <w:ind w:left="210"/>
    </w:pPr>
    <w:rPr>
      <w:b w:val="0"/>
      <w:bCs w:val="0"/>
      <w:caps w:val="0"/>
      <w:smallCaps/>
    </w:rPr>
  </w:style>
  <w:style w:type="paragraph" w:styleId="30">
    <w:name w:val="toc 3"/>
    <w:basedOn w:val="23"/>
    <w:autoRedefine/>
    <w:uiPriority w:val="39"/>
    <w:rsid w:val="00F7627D"/>
    <w:pPr>
      <w:ind w:left="420"/>
    </w:pPr>
    <w:rPr>
      <w:i/>
      <w:iCs/>
      <w:smallCaps w:val="0"/>
    </w:rPr>
  </w:style>
  <w:style w:type="paragraph" w:styleId="40">
    <w:name w:val="toc 4"/>
    <w:basedOn w:val="30"/>
    <w:autoRedefine/>
    <w:uiPriority w:val="39"/>
    <w:rsid w:val="00F7627D"/>
    <w:pPr>
      <w:ind w:left="630"/>
    </w:pPr>
    <w:rPr>
      <w:i w:val="0"/>
      <w:iCs w:val="0"/>
      <w:sz w:val="18"/>
      <w:szCs w:val="18"/>
    </w:rPr>
  </w:style>
  <w:style w:type="paragraph" w:styleId="50">
    <w:name w:val="toc 5"/>
    <w:basedOn w:val="40"/>
    <w:autoRedefine/>
    <w:uiPriority w:val="39"/>
    <w:rsid w:val="00F7627D"/>
    <w:pPr>
      <w:ind w:left="840"/>
    </w:pPr>
  </w:style>
  <w:style w:type="paragraph" w:styleId="60">
    <w:name w:val="toc 6"/>
    <w:basedOn w:val="50"/>
    <w:autoRedefine/>
    <w:uiPriority w:val="39"/>
    <w:rsid w:val="00F7627D"/>
    <w:pPr>
      <w:ind w:left="1050"/>
    </w:pPr>
  </w:style>
  <w:style w:type="paragraph" w:styleId="70">
    <w:name w:val="toc 7"/>
    <w:basedOn w:val="60"/>
    <w:autoRedefine/>
    <w:uiPriority w:val="39"/>
    <w:rsid w:val="00F7627D"/>
    <w:pPr>
      <w:ind w:left="1260"/>
    </w:pPr>
  </w:style>
  <w:style w:type="paragraph" w:styleId="80">
    <w:name w:val="toc 8"/>
    <w:basedOn w:val="70"/>
    <w:autoRedefine/>
    <w:uiPriority w:val="39"/>
    <w:rsid w:val="00F7627D"/>
    <w:pPr>
      <w:ind w:left="1470"/>
    </w:pPr>
  </w:style>
  <w:style w:type="paragraph" w:styleId="90">
    <w:name w:val="toc 9"/>
    <w:basedOn w:val="80"/>
    <w:autoRedefine/>
    <w:uiPriority w:val="39"/>
    <w:rsid w:val="00F7627D"/>
    <w:pPr>
      <w:ind w:left="1680"/>
    </w:pPr>
  </w:style>
  <w:style w:type="paragraph" w:customStyle="1" w:styleId="afff9">
    <w:name w:val="其他标准称谓"/>
    <w:rsid w:val="00F7627D"/>
    <w:pPr>
      <w:spacing w:line="0" w:lineRule="atLeast"/>
      <w:jc w:val="distribute"/>
    </w:pPr>
    <w:rPr>
      <w:rFonts w:ascii="黑体" w:eastAsia="黑体" w:hAnsi="宋体"/>
      <w:sz w:val="52"/>
    </w:rPr>
  </w:style>
  <w:style w:type="paragraph" w:customStyle="1" w:styleId="afffa">
    <w:name w:val="其他发布部门"/>
    <w:basedOn w:val="affa"/>
    <w:rsid w:val="00F7627D"/>
    <w:pPr>
      <w:framePr w:wrap="around"/>
      <w:spacing w:line="0" w:lineRule="atLeast"/>
    </w:pPr>
    <w:rPr>
      <w:rFonts w:ascii="黑体" w:eastAsia="黑体"/>
      <w:b w:val="0"/>
    </w:rPr>
  </w:style>
  <w:style w:type="paragraph" w:customStyle="1" w:styleId="af5">
    <w:name w:val="三级条标题"/>
    <w:basedOn w:val="af4"/>
    <w:next w:val="aff8"/>
    <w:rsid w:val="003E2C05"/>
    <w:pPr>
      <w:numPr>
        <w:ilvl w:val="4"/>
      </w:numPr>
      <w:outlineLvl w:val="4"/>
    </w:pPr>
  </w:style>
  <w:style w:type="paragraph" w:customStyle="1" w:styleId="a1">
    <w:name w:val="三级无标题条"/>
    <w:basedOn w:val="afa"/>
    <w:rsid w:val="00F7627D"/>
    <w:pPr>
      <w:numPr>
        <w:ilvl w:val="4"/>
        <w:numId w:val="2"/>
      </w:numPr>
    </w:pPr>
  </w:style>
  <w:style w:type="paragraph" w:customStyle="1" w:styleId="afffb">
    <w:name w:val="实施日期"/>
    <w:basedOn w:val="affb"/>
    <w:rsid w:val="00F7627D"/>
    <w:pPr>
      <w:framePr w:hSpace="0" w:wrap="around" w:xAlign="right"/>
      <w:jc w:val="right"/>
    </w:pPr>
  </w:style>
  <w:style w:type="paragraph" w:customStyle="1" w:styleId="a4">
    <w:name w:val="示例"/>
    <w:next w:val="aff8"/>
    <w:rsid w:val="00F7627D"/>
    <w:pPr>
      <w:numPr>
        <w:numId w:val="10"/>
      </w:numPr>
      <w:tabs>
        <w:tab w:val="clear" w:pos="1120"/>
        <w:tab w:val="num" w:pos="816"/>
      </w:tabs>
      <w:ind w:firstLineChars="233" w:firstLine="419"/>
      <w:jc w:val="both"/>
    </w:pPr>
    <w:rPr>
      <w:rFonts w:ascii="宋体"/>
      <w:sz w:val="18"/>
    </w:rPr>
  </w:style>
  <w:style w:type="paragraph" w:customStyle="1" w:styleId="afffc">
    <w:name w:val="数字编号列项（二级）"/>
    <w:rsid w:val="00F7627D"/>
    <w:pPr>
      <w:ind w:leftChars="400" w:left="1260" w:hangingChars="200" w:hanging="420"/>
      <w:jc w:val="both"/>
    </w:pPr>
    <w:rPr>
      <w:rFonts w:ascii="宋体"/>
      <w:sz w:val="21"/>
    </w:rPr>
  </w:style>
  <w:style w:type="paragraph" w:customStyle="1" w:styleId="af6">
    <w:name w:val="四级条标题"/>
    <w:basedOn w:val="af5"/>
    <w:next w:val="aff8"/>
    <w:rsid w:val="00F7627D"/>
    <w:pPr>
      <w:numPr>
        <w:ilvl w:val="5"/>
      </w:numPr>
      <w:outlineLvl w:val="5"/>
    </w:pPr>
  </w:style>
  <w:style w:type="paragraph" w:customStyle="1" w:styleId="a2">
    <w:name w:val="四级无标题条"/>
    <w:basedOn w:val="afa"/>
    <w:rsid w:val="00F7627D"/>
    <w:pPr>
      <w:numPr>
        <w:ilvl w:val="5"/>
        <w:numId w:val="3"/>
      </w:numPr>
    </w:pPr>
  </w:style>
  <w:style w:type="paragraph" w:customStyle="1" w:styleId="afffd">
    <w:name w:val="条文脚注"/>
    <w:basedOn w:val="afff5"/>
    <w:rsid w:val="00F7627D"/>
    <w:pPr>
      <w:ind w:leftChars="200" w:left="780" w:hangingChars="200" w:hanging="360"/>
      <w:jc w:val="both"/>
    </w:pPr>
    <w:rPr>
      <w:rFonts w:ascii="宋体"/>
    </w:rPr>
  </w:style>
  <w:style w:type="paragraph" w:customStyle="1" w:styleId="afffe">
    <w:name w:val="图表脚注"/>
    <w:next w:val="aff8"/>
    <w:rsid w:val="00F7627D"/>
    <w:pPr>
      <w:ind w:leftChars="200" w:left="300" w:hangingChars="100" w:hanging="100"/>
      <w:jc w:val="both"/>
    </w:pPr>
    <w:rPr>
      <w:rFonts w:ascii="宋体"/>
      <w:sz w:val="18"/>
    </w:rPr>
  </w:style>
  <w:style w:type="paragraph" w:customStyle="1" w:styleId="affff">
    <w:name w:val="文献分类号"/>
    <w:rsid w:val="00F7627D"/>
    <w:pPr>
      <w:framePr w:hSpace="180" w:vSpace="180" w:wrap="around" w:hAnchor="margin" w:y="1" w:anchorLock="1"/>
      <w:widowControl w:val="0"/>
      <w:textAlignment w:val="center"/>
    </w:pPr>
    <w:rPr>
      <w:rFonts w:eastAsia="黑体"/>
      <w:sz w:val="21"/>
    </w:rPr>
  </w:style>
  <w:style w:type="paragraph" w:customStyle="1" w:styleId="affff0">
    <w:name w:val="无标题条"/>
    <w:next w:val="aff8"/>
    <w:rsid w:val="00F7627D"/>
    <w:pPr>
      <w:jc w:val="both"/>
    </w:pPr>
    <w:rPr>
      <w:sz w:val="21"/>
    </w:rPr>
  </w:style>
  <w:style w:type="paragraph" w:customStyle="1" w:styleId="af7">
    <w:name w:val="五级条标题"/>
    <w:basedOn w:val="af6"/>
    <w:next w:val="aff8"/>
    <w:rsid w:val="00F7627D"/>
    <w:pPr>
      <w:numPr>
        <w:ilvl w:val="6"/>
      </w:numPr>
      <w:outlineLvl w:val="6"/>
    </w:pPr>
  </w:style>
  <w:style w:type="paragraph" w:customStyle="1" w:styleId="a3">
    <w:name w:val="五级无标题条"/>
    <w:basedOn w:val="afa"/>
    <w:rsid w:val="00F7627D"/>
    <w:pPr>
      <w:numPr>
        <w:ilvl w:val="6"/>
        <w:numId w:val="4"/>
      </w:numPr>
    </w:pPr>
  </w:style>
  <w:style w:type="paragraph" w:styleId="affff1">
    <w:name w:val="footer"/>
    <w:basedOn w:val="afa"/>
    <w:rsid w:val="00F7627D"/>
    <w:pPr>
      <w:tabs>
        <w:tab w:val="center" w:pos="4153"/>
        <w:tab w:val="right" w:pos="8306"/>
      </w:tabs>
      <w:snapToGrid w:val="0"/>
      <w:ind w:rightChars="100" w:right="210"/>
      <w:jc w:val="right"/>
    </w:pPr>
    <w:rPr>
      <w:sz w:val="18"/>
      <w:szCs w:val="18"/>
    </w:rPr>
  </w:style>
  <w:style w:type="character" w:styleId="affff2">
    <w:name w:val="page number"/>
    <w:basedOn w:val="afb"/>
    <w:rsid w:val="00F7627D"/>
    <w:rPr>
      <w:rFonts w:ascii="Times New Roman" w:eastAsia="宋体" w:hAnsi="Times New Roman"/>
      <w:sz w:val="18"/>
    </w:rPr>
  </w:style>
  <w:style w:type="paragraph" w:styleId="affff3">
    <w:name w:val="header"/>
    <w:basedOn w:val="afa"/>
    <w:rsid w:val="00F7627D"/>
    <w:pPr>
      <w:pBdr>
        <w:bottom w:val="single" w:sz="6" w:space="1" w:color="auto"/>
      </w:pBdr>
      <w:tabs>
        <w:tab w:val="center" w:pos="4153"/>
        <w:tab w:val="right" w:pos="8306"/>
      </w:tabs>
      <w:snapToGrid w:val="0"/>
      <w:jc w:val="center"/>
    </w:pPr>
    <w:rPr>
      <w:sz w:val="18"/>
      <w:szCs w:val="18"/>
    </w:rPr>
  </w:style>
  <w:style w:type="paragraph" w:customStyle="1" w:styleId="a">
    <w:name w:val="一级无标题条"/>
    <w:basedOn w:val="afa"/>
    <w:rsid w:val="00F7627D"/>
    <w:pPr>
      <w:numPr>
        <w:ilvl w:val="2"/>
        <w:numId w:val="5"/>
      </w:numPr>
    </w:pPr>
  </w:style>
  <w:style w:type="paragraph" w:customStyle="1" w:styleId="a9">
    <w:name w:val="正文表标题"/>
    <w:next w:val="aff8"/>
    <w:qFormat/>
    <w:rsid w:val="00F7627D"/>
    <w:pPr>
      <w:numPr>
        <w:numId w:val="13"/>
      </w:numPr>
      <w:jc w:val="center"/>
    </w:pPr>
    <w:rPr>
      <w:rFonts w:ascii="黑体" w:eastAsia="黑体"/>
      <w:sz w:val="21"/>
    </w:rPr>
  </w:style>
  <w:style w:type="paragraph" w:customStyle="1" w:styleId="a8">
    <w:name w:val="正文图标题"/>
    <w:next w:val="aff8"/>
    <w:link w:val="Char0"/>
    <w:qFormat/>
    <w:rsid w:val="00F7627D"/>
    <w:pPr>
      <w:numPr>
        <w:numId w:val="14"/>
      </w:numPr>
      <w:jc w:val="center"/>
    </w:pPr>
    <w:rPr>
      <w:rFonts w:ascii="黑体" w:eastAsia="黑体"/>
      <w:sz w:val="21"/>
    </w:rPr>
  </w:style>
  <w:style w:type="paragraph" w:customStyle="1" w:styleId="af8">
    <w:name w:val="注："/>
    <w:next w:val="aff8"/>
    <w:rsid w:val="00F7627D"/>
    <w:pPr>
      <w:widowControl w:val="0"/>
      <w:numPr>
        <w:numId w:val="11"/>
      </w:numPr>
      <w:tabs>
        <w:tab w:val="clear" w:pos="1140"/>
      </w:tabs>
      <w:autoSpaceDE w:val="0"/>
      <w:autoSpaceDN w:val="0"/>
      <w:jc w:val="both"/>
    </w:pPr>
    <w:rPr>
      <w:rFonts w:ascii="宋体"/>
      <w:sz w:val="18"/>
    </w:rPr>
  </w:style>
  <w:style w:type="paragraph" w:customStyle="1" w:styleId="a7">
    <w:name w:val="注×："/>
    <w:rsid w:val="00F7627D"/>
    <w:pPr>
      <w:widowControl w:val="0"/>
      <w:numPr>
        <w:numId w:val="12"/>
      </w:numPr>
      <w:tabs>
        <w:tab w:val="clear" w:pos="900"/>
        <w:tab w:val="left" w:pos="630"/>
      </w:tabs>
      <w:autoSpaceDE w:val="0"/>
      <w:autoSpaceDN w:val="0"/>
      <w:jc w:val="both"/>
    </w:pPr>
    <w:rPr>
      <w:rFonts w:ascii="宋体"/>
      <w:sz w:val="18"/>
    </w:rPr>
  </w:style>
  <w:style w:type="paragraph" w:customStyle="1" w:styleId="affff4">
    <w:name w:val="字母编号列项（一级）"/>
    <w:rsid w:val="00F7627D"/>
    <w:pPr>
      <w:ind w:leftChars="200" w:left="840" w:hangingChars="200" w:hanging="420"/>
      <w:jc w:val="both"/>
    </w:pPr>
    <w:rPr>
      <w:rFonts w:ascii="宋体"/>
      <w:sz w:val="21"/>
    </w:rPr>
  </w:style>
  <w:style w:type="paragraph" w:styleId="affff5">
    <w:name w:val="caption"/>
    <w:basedOn w:val="afa"/>
    <w:next w:val="afa"/>
    <w:qFormat/>
    <w:rsid w:val="00F7627D"/>
    <w:pPr>
      <w:adjustRightInd w:val="0"/>
      <w:spacing w:before="152" w:after="160" w:line="240" w:lineRule="atLeast"/>
      <w:jc w:val="left"/>
      <w:textAlignment w:val="baseline"/>
    </w:pPr>
    <w:rPr>
      <w:rFonts w:ascii="Arial" w:eastAsia="黑体" w:hAnsi="Arial" w:cs="Arial"/>
      <w:kern w:val="0"/>
      <w:sz w:val="20"/>
      <w:szCs w:val="20"/>
    </w:rPr>
  </w:style>
  <w:style w:type="paragraph" w:styleId="affff6">
    <w:name w:val="Normal Indent"/>
    <w:aliases w:val="表正文,正文非缩进,特点,四号,标题4,ALT+Z,水上软件,段1,段1 Char Char,Indent 1,正文对齐,Body Text(ch),body text,contents,特点 Char,Alt+X,mr正文缩进,Normal Indent,Normal Indent（正文缩进）,图表标题"/>
    <w:basedOn w:val="afa"/>
    <w:link w:val="Char1"/>
    <w:rsid w:val="00F7627D"/>
    <w:pPr>
      <w:ind w:firstLineChars="200" w:firstLine="420"/>
    </w:pPr>
  </w:style>
  <w:style w:type="paragraph" w:customStyle="1" w:styleId="affff7">
    <w:name w:val="规范正文"/>
    <w:basedOn w:val="afa"/>
    <w:rsid w:val="00F7627D"/>
    <w:pPr>
      <w:adjustRightInd w:val="0"/>
      <w:spacing w:line="360" w:lineRule="auto"/>
      <w:ind w:left="480"/>
      <w:textAlignment w:val="baseline"/>
    </w:pPr>
    <w:rPr>
      <w:kern w:val="0"/>
      <w:szCs w:val="20"/>
    </w:rPr>
  </w:style>
  <w:style w:type="paragraph" w:customStyle="1" w:styleId="IDL">
    <w:name w:val="IDL"/>
    <w:rsid w:val="00F7627D"/>
    <w:pPr>
      <w:tabs>
        <w:tab w:val="left" w:pos="864"/>
        <w:tab w:val="left" w:pos="1728"/>
        <w:tab w:val="left" w:pos="2592"/>
        <w:tab w:val="left" w:pos="3456"/>
        <w:tab w:val="left" w:pos="4320"/>
        <w:tab w:val="left" w:pos="5184"/>
        <w:tab w:val="left" w:pos="6048"/>
        <w:tab w:val="left" w:pos="6912"/>
        <w:tab w:val="left" w:pos="7776"/>
      </w:tabs>
    </w:pPr>
    <w:rPr>
      <w:rFonts w:ascii="Courier New" w:hAnsi="Courier New"/>
      <w:sz w:val="18"/>
    </w:rPr>
  </w:style>
  <w:style w:type="paragraph" w:customStyle="1" w:styleId="affff8">
    <w:name w:val="简单回函地址"/>
    <w:basedOn w:val="afa"/>
    <w:rsid w:val="00F7627D"/>
  </w:style>
  <w:style w:type="paragraph" w:styleId="24">
    <w:name w:val="Body Text Indent 2"/>
    <w:basedOn w:val="afa"/>
    <w:rsid w:val="00F7627D"/>
    <w:pPr>
      <w:spacing w:before="120" w:after="120" w:line="312" w:lineRule="atLeast"/>
      <w:ind w:firstLine="425"/>
    </w:pPr>
    <w:rPr>
      <w:snapToGrid w:val="0"/>
      <w:kern w:val="0"/>
      <w:sz w:val="22"/>
      <w:szCs w:val="20"/>
    </w:rPr>
  </w:style>
  <w:style w:type="paragraph" w:customStyle="1" w:styleId="affff9">
    <w:name w:val="首页页脚"/>
    <w:basedOn w:val="affff1"/>
    <w:rsid w:val="00F7627D"/>
    <w:pPr>
      <w:pBdr>
        <w:top w:val="single" w:sz="4" w:space="1" w:color="auto"/>
      </w:pBdr>
      <w:ind w:rightChars="0" w:right="0"/>
      <w:jc w:val="both"/>
    </w:pPr>
    <w:rPr>
      <w:rFonts w:ascii="黑体" w:eastAsia="黑体"/>
      <w:b/>
      <w:sz w:val="21"/>
      <w:szCs w:val="20"/>
    </w:rPr>
  </w:style>
  <w:style w:type="paragraph" w:customStyle="1" w:styleId="code">
    <w:name w:val="code"/>
    <w:basedOn w:val="afa"/>
    <w:rsid w:val="00F7627D"/>
    <w:pPr>
      <w:widowControl/>
      <w:overflowPunct w:val="0"/>
      <w:autoSpaceDE w:val="0"/>
      <w:autoSpaceDN w:val="0"/>
      <w:adjustRightInd w:val="0"/>
      <w:jc w:val="left"/>
      <w:textAlignment w:val="baseline"/>
    </w:pPr>
    <w:rPr>
      <w:rFonts w:ascii="Courier New" w:hAnsi="Courier New"/>
      <w:noProof/>
      <w:kern w:val="0"/>
      <w:sz w:val="20"/>
      <w:szCs w:val="20"/>
    </w:rPr>
  </w:style>
  <w:style w:type="paragraph" w:styleId="affffa">
    <w:name w:val="Body Text First Indent"/>
    <w:basedOn w:val="affffb"/>
    <w:rsid w:val="00F7627D"/>
    <w:pPr>
      <w:spacing w:after="120"/>
      <w:ind w:firstLine="420"/>
      <w:jc w:val="both"/>
    </w:pPr>
    <w:rPr>
      <w:rFonts w:ascii="Times New Roman" w:eastAsia="宋体"/>
      <w:b w:val="0"/>
      <w:sz w:val="21"/>
    </w:rPr>
  </w:style>
  <w:style w:type="paragraph" w:styleId="affffb">
    <w:name w:val="Body Text"/>
    <w:basedOn w:val="afa"/>
    <w:rsid w:val="00F7627D"/>
    <w:pPr>
      <w:jc w:val="center"/>
    </w:pPr>
    <w:rPr>
      <w:rFonts w:ascii="黑体" w:eastAsia="黑体"/>
      <w:b/>
      <w:sz w:val="52"/>
      <w:szCs w:val="20"/>
    </w:rPr>
  </w:style>
  <w:style w:type="paragraph" w:styleId="31">
    <w:name w:val="Body Text 3"/>
    <w:basedOn w:val="afa"/>
    <w:rsid w:val="00F7627D"/>
    <w:pPr>
      <w:autoSpaceDE w:val="0"/>
      <w:autoSpaceDN w:val="0"/>
      <w:adjustRightInd w:val="0"/>
    </w:pPr>
    <w:rPr>
      <w:rFonts w:ascii="Times-Roman" w:hAnsi="Times-Roman"/>
      <w:sz w:val="24"/>
      <w:szCs w:val="20"/>
    </w:rPr>
  </w:style>
  <w:style w:type="paragraph" w:customStyle="1" w:styleId="25">
    <w:name w:val="附录2"/>
    <w:basedOn w:val="afa"/>
    <w:autoRedefine/>
    <w:rsid w:val="00F7627D"/>
    <w:rPr>
      <w:rFonts w:ascii="黑体" w:eastAsia="黑体"/>
      <w:b/>
      <w:color w:val="000000"/>
      <w:szCs w:val="20"/>
    </w:rPr>
  </w:style>
  <w:style w:type="paragraph" w:styleId="32">
    <w:name w:val="Body Text Indent 3"/>
    <w:basedOn w:val="afa"/>
    <w:rsid w:val="00F7627D"/>
    <w:pPr>
      <w:ind w:left="850"/>
    </w:pPr>
    <w:rPr>
      <w:szCs w:val="20"/>
    </w:rPr>
  </w:style>
  <w:style w:type="paragraph" w:customStyle="1" w:styleId="GDMO3">
    <w:name w:val="GDMO3"/>
    <w:basedOn w:val="afa"/>
    <w:rsid w:val="00F7627D"/>
    <w:pPr>
      <w:keepNext/>
      <w:widowControl/>
      <w:tabs>
        <w:tab w:val="left" w:pos="2268"/>
        <w:tab w:val="left" w:pos="2835"/>
        <w:tab w:val="left" w:pos="3402"/>
        <w:tab w:val="left" w:pos="3969"/>
        <w:tab w:val="left" w:pos="4536"/>
        <w:tab w:val="left" w:pos="5103"/>
        <w:tab w:val="left" w:pos="5670"/>
        <w:tab w:val="left" w:pos="6237"/>
        <w:tab w:val="left" w:pos="6804"/>
      </w:tabs>
      <w:overflowPunct w:val="0"/>
      <w:autoSpaceDE w:val="0"/>
      <w:autoSpaceDN w:val="0"/>
      <w:adjustRightInd w:val="0"/>
      <w:spacing w:before="29"/>
      <w:ind w:left="1441"/>
      <w:jc w:val="left"/>
      <w:textAlignment w:val="baseline"/>
    </w:pPr>
    <w:rPr>
      <w:rFonts w:ascii="Univers (WN)" w:hAnsi="Univers (WN)"/>
      <w:kern w:val="0"/>
      <w:sz w:val="20"/>
      <w:szCs w:val="20"/>
    </w:rPr>
  </w:style>
  <w:style w:type="paragraph" w:customStyle="1" w:styleId="affffc">
    <w:name w:val="&lt;=="/>
    <w:rsid w:val="00F7627D"/>
    <w:pPr>
      <w:overflowPunct w:val="0"/>
      <w:autoSpaceDE w:val="0"/>
      <w:autoSpaceDN w:val="0"/>
      <w:adjustRightInd w:val="0"/>
      <w:textAlignment w:val="baseline"/>
    </w:pPr>
  </w:style>
  <w:style w:type="paragraph" w:customStyle="1" w:styleId="-">
    <w:name w:val=":-|"/>
    <w:rsid w:val="00F7627D"/>
    <w:pPr>
      <w:overflowPunct w:val="0"/>
      <w:autoSpaceDE w:val="0"/>
      <w:autoSpaceDN w:val="0"/>
      <w:adjustRightInd w:val="0"/>
      <w:textAlignment w:val="baseline"/>
    </w:pPr>
  </w:style>
  <w:style w:type="paragraph" w:customStyle="1" w:styleId="affffd">
    <w:name w:val="&lt;=&gt;"/>
    <w:rsid w:val="00F7627D"/>
    <w:pPr>
      <w:overflowPunct w:val="0"/>
      <w:autoSpaceDE w:val="0"/>
      <w:autoSpaceDN w:val="0"/>
      <w:adjustRightInd w:val="0"/>
      <w:textAlignment w:val="baseline"/>
    </w:pPr>
  </w:style>
  <w:style w:type="paragraph" w:customStyle="1" w:styleId="affffe">
    <w:name w:val="==&gt;"/>
    <w:rsid w:val="00F7627D"/>
    <w:pPr>
      <w:overflowPunct w:val="0"/>
      <w:autoSpaceDE w:val="0"/>
      <w:autoSpaceDN w:val="0"/>
      <w:adjustRightInd w:val="0"/>
      <w:textAlignment w:val="baseline"/>
    </w:pPr>
  </w:style>
  <w:style w:type="paragraph" w:customStyle="1" w:styleId="CellBody">
    <w:name w:val="CellBody"/>
    <w:basedOn w:val="afa"/>
    <w:rsid w:val="00F7627D"/>
    <w:pPr>
      <w:adjustRightInd w:val="0"/>
      <w:spacing w:before="60" w:after="60" w:line="240" w:lineRule="exact"/>
      <w:jc w:val="left"/>
    </w:pPr>
    <w:rPr>
      <w:kern w:val="0"/>
      <w:szCs w:val="20"/>
    </w:rPr>
  </w:style>
  <w:style w:type="paragraph" w:customStyle="1" w:styleId="afffff">
    <w:name w:val="约束"/>
    <w:basedOn w:val="afa"/>
    <w:next w:val="affffa"/>
    <w:rsid w:val="00F7627D"/>
    <w:pPr>
      <w:spacing w:before="60" w:after="60"/>
    </w:pPr>
    <w:rPr>
      <w:rFonts w:ascii="黑体" w:eastAsia="黑体"/>
      <w:b/>
      <w:szCs w:val="20"/>
    </w:rPr>
  </w:style>
  <w:style w:type="paragraph" w:customStyle="1" w:styleId="12">
    <w:name w:val="附录1"/>
    <w:basedOn w:val="afa"/>
    <w:next w:val="afa"/>
    <w:autoRedefine/>
    <w:rsid w:val="00F7627D"/>
    <w:pPr>
      <w:jc w:val="center"/>
    </w:pPr>
    <w:rPr>
      <w:b/>
      <w:color w:val="000000"/>
      <w:szCs w:val="20"/>
    </w:rPr>
  </w:style>
  <w:style w:type="paragraph" w:customStyle="1" w:styleId="13">
    <w:name w:val="正文1"/>
    <w:rsid w:val="00F7627D"/>
    <w:pPr>
      <w:widowControl w:val="0"/>
      <w:adjustRightInd w:val="0"/>
      <w:spacing w:line="312" w:lineRule="atLeast"/>
      <w:jc w:val="both"/>
      <w:textAlignment w:val="baseline"/>
    </w:pPr>
    <w:rPr>
      <w:rFonts w:ascii="宋体"/>
      <w:sz w:val="34"/>
    </w:rPr>
  </w:style>
  <w:style w:type="paragraph" w:styleId="afffff0">
    <w:name w:val="Note Heading"/>
    <w:basedOn w:val="afa"/>
    <w:next w:val="afa"/>
    <w:rsid w:val="00F7627D"/>
    <w:pPr>
      <w:jc w:val="center"/>
    </w:pPr>
    <w:rPr>
      <w:szCs w:val="20"/>
    </w:rPr>
  </w:style>
  <w:style w:type="paragraph" w:styleId="26">
    <w:name w:val="Body Text 2"/>
    <w:basedOn w:val="afa"/>
    <w:rsid w:val="00F7627D"/>
    <w:pPr>
      <w:spacing w:line="220" w:lineRule="exact"/>
      <w:jc w:val="left"/>
    </w:pPr>
    <w:rPr>
      <w:color w:val="000000"/>
    </w:rPr>
  </w:style>
  <w:style w:type="paragraph" w:styleId="afffff1">
    <w:name w:val="Body Text Indent"/>
    <w:basedOn w:val="afa"/>
    <w:rsid w:val="00F7627D"/>
    <w:pPr>
      <w:ind w:firstLine="425"/>
    </w:pPr>
  </w:style>
  <w:style w:type="character" w:styleId="afffff2">
    <w:name w:val="FollowedHyperlink"/>
    <w:basedOn w:val="afb"/>
    <w:rsid w:val="00F7627D"/>
    <w:rPr>
      <w:color w:val="800080"/>
      <w:u w:val="single"/>
    </w:rPr>
  </w:style>
  <w:style w:type="paragraph" w:styleId="afffff3">
    <w:name w:val="Document Map"/>
    <w:basedOn w:val="afa"/>
    <w:semiHidden/>
    <w:rsid w:val="00F7627D"/>
    <w:pPr>
      <w:shd w:val="clear" w:color="auto" w:fill="000080"/>
    </w:pPr>
  </w:style>
  <w:style w:type="paragraph" w:customStyle="1" w:styleId="a5">
    <w:name w:val="列项"/>
    <w:basedOn w:val="afa"/>
    <w:rsid w:val="00F7627D"/>
    <w:pPr>
      <w:numPr>
        <w:numId w:val="22"/>
      </w:numPr>
      <w:adjustRightInd w:val="0"/>
    </w:pPr>
    <w:rPr>
      <w:szCs w:val="20"/>
    </w:rPr>
  </w:style>
  <w:style w:type="paragraph" w:customStyle="1" w:styleId="RecCCITT">
    <w:name w:val="Rec_CCITT_#"/>
    <w:basedOn w:val="afa"/>
    <w:rsid w:val="00F7627D"/>
    <w:pPr>
      <w:keepNext/>
      <w:keepLines/>
      <w:widowControl/>
      <w:overflowPunct w:val="0"/>
      <w:autoSpaceDE w:val="0"/>
      <w:autoSpaceDN w:val="0"/>
      <w:adjustRightInd w:val="0"/>
      <w:spacing w:after="180"/>
      <w:jc w:val="left"/>
      <w:textAlignment w:val="baseline"/>
    </w:pPr>
    <w:rPr>
      <w:b/>
      <w:kern w:val="0"/>
      <w:sz w:val="20"/>
      <w:szCs w:val="20"/>
      <w:lang w:val="en-GB" w:eastAsia="en-US"/>
    </w:rPr>
  </w:style>
  <w:style w:type="paragraph" w:customStyle="1" w:styleId="tdoc-header">
    <w:name w:val="tdoc-header"/>
    <w:rsid w:val="00F7627D"/>
    <w:rPr>
      <w:rFonts w:ascii="Arial" w:hAnsi="Arial"/>
      <w:noProof/>
      <w:sz w:val="24"/>
      <w:lang w:val="en-GB" w:eastAsia="en-US"/>
    </w:rPr>
  </w:style>
  <w:style w:type="paragraph" w:customStyle="1" w:styleId="TAL">
    <w:name w:val="TAL"/>
    <w:basedOn w:val="afa"/>
    <w:rsid w:val="00F7627D"/>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customStyle="1" w:styleId="TAH">
    <w:name w:val="TAH"/>
    <w:basedOn w:val="afa"/>
    <w:rsid w:val="00F7627D"/>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styleId="afffff4">
    <w:name w:val="Balloon Text"/>
    <w:basedOn w:val="afa"/>
    <w:link w:val="Char2"/>
    <w:uiPriority w:val="99"/>
    <w:rsid w:val="00F7627D"/>
    <w:rPr>
      <w:sz w:val="18"/>
      <w:szCs w:val="18"/>
    </w:rPr>
  </w:style>
  <w:style w:type="paragraph" w:customStyle="1" w:styleId="TimesNewRoman0505">
    <w:name w:val="样式 章标题 + Times New Roman 黑色 段前: 0.5 行 段后: 0.5 行"/>
    <w:basedOn w:val="af2"/>
    <w:autoRedefine/>
    <w:rsid w:val="006331BA"/>
    <w:pPr>
      <w:spacing w:before="156" w:after="156"/>
    </w:pPr>
    <w:rPr>
      <w:rFonts w:ascii="Times New Roman" w:cs="宋体"/>
      <w:color w:val="000000"/>
    </w:rPr>
  </w:style>
  <w:style w:type="paragraph" w:customStyle="1" w:styleId="afffff5">
    <w:name w:val="封面英文名称"/>
    <w:basedOn w:val="affffb"/>
    <w:rsid w:val="004370CC"/>
    <w:pPr>
      <w:spacing w:after="120"/>
    </w:pPr>
    <w:rPr>
      <w:rFonts w:eastAsia="宋体"/>
      <w:spacing w:val="60"/>
      <w:sz w:val="28"/>
      <w:szCs w:val="24"/>
    </w:rPr>
  </w:style>
  <w:style w:type="paragraph" w:styleId="afffff6">
    <w:name w:val="annotation text"/>
    <w:basedOn w:val="afa"/>
    <w:link w:val="Char3"/>
    <w:rsid w:val="00C23575"/>
    <w:pPr>
      <w:jc w:val="left"/>
    </w:pPr>
    <w:rPr>
      <w:szCs w:val="20"/>
    </w:rPr>
  </w:style>
  <w:style w:type="character" w:customStyle="1" w:styleId="Char3">
    <w:name w:val="批注文字 Char"/>
    <w:basedOn w:val="afb"/>
    <w:link w:val="afffff6"/>
    <w:rsid w:val="00C23575"/>
    <w:rPr>
      <w:kern w:val="2"/>
      <w:sz w:val="21"/>
    </w:rPr>
  </w:style>
  <w:style w:type="character" w:styleId="afffff7">
    <w:name w:val="annotation reference"/>
    <w:basedOn w:val="afb"/>
    <w:rsid w:val="00C23575"/>
    <w:rPr>
      <w:sz w:val="21"/>
      <w:szCs w:val="21"/>
    </w:rPr>
  </w:style>
  <w:style w:type="paragraph" w:customStyle="1" w:styleId="IBMCharCharCharCharChar">
    <w:name w:val="IBM 正文 Char Char Char Char Char"/>
    <w:basedOn w:val="afa"/>
    <w:link w:val="IBMCharCharCharCharCharChar"/>
    <w:rsid w:val="0026509C"/>
    <w:pPr>
      <w:spacing w:line="360" w:lineRule="exact"/>
    </w:pPr>
    <w:rPr>
      <w:rFonts w:ascii="Calibri" w:hAnsi="Calibri"/>
      <w:sz w:val="24"/>
      <w:szCs w:val="22"/>
    </w:rPr>
  </w:style>
  <w:style w:type="character" w:customStyle="1" w:styleId="IBMCharCharCharCharCharChar">
    <w:name w:val="IBM 正文 Char Char Char Char Char Char"/>
    <w:basedOn w:val="afb"/>
    <w:link w:val="IBMCharCharCharCharChar"/>
    <w:rsid w:val="0026509C"/>
    <w:rPr>
      <w:rFonts w:ascii="Calibri" w:hAnsi="Calibri"/>
      <w:kern w:val="2"/>
      <w:sz w:val="24"/>
      <w:szCs w:val="22"/>
    </w:rPr>
  </w:style>
  <w:style w:type="paragraph" w:styleId="afffff8">
    <w:name w:val="annotation subject"/>
    <w:basedOn w:val="afffff6"/>
    <w:next w:val="afffff6"/>
    <w:link w:val="Char4"/>
    <w:rsid w:val="0026509C"/>
    <w:rPr>
      <w:b/>
      <w:bCs/>
      <w:szCs w:val="24"/>
    </w:rPr>
  </w:style>
  <w:style w:type="character" w:customStyle="1" w:styleId="Char4">
    <w:name w:val="批注主题 Char"/>
    <w:basedOn w:val="Char3"/>
    <w:link w:val="afffff8"/>
    <w:rsid w:val="0026509C"/>
    <w:rPr>
      <w:b/>
      <w:bCs/>
      <w:kern w:val="2"/>
      <w:sz w:val="21"/>
      <w:szCs w:val="24"/>
    </w:rPr>
  </w:style>
  <w:style w:type="character" w:customStyle="1" w:styleId="TableTextChar1">
    <w:name w:val="Table Text Char1"/>
    <w:basedOn w:val="afb"/>
    <w:link w:val="TableText"/>
    <w:locked/>
    <w:rsid w:val="0061061D"/>
    <w:rPr>
      <w:rFonts w:ascii="宋体" w:hAnsi="宋体" w:cs="Arial"/>
      <w:snapToGrid w:val="0"/>
      <w:sz w:val="21"/>
      <w:szCs w:val="21"/>
    </w:rPr>
  </w:style>
  <w:style w:type="paragraph" w:customStyle="1" w:styleId="TableText">
    <w:name w:val="Table Text"/>
    <w:basedOn w:val="afa"/>
    <w:link w:val="TableTextChar1"/>
    <w:rsid w:val="0061061D"/>
    <w:pPr>
      <w:topLinePunct/>
      <w:adjustRightInd w:val="0"/>
      <w:snapToGrid w:val="0"/>
      <w:spacing w:before="80" w:after="80" w:line="240" w:lineRule="atLeast"/>
      <w:jc w:val="left"/>
    </w:pPr>
    <w:rPr>
      <w:rFonts w:ascii="宋体" w:hAnsi="宋体" w:cs="Arial"/>
      <w:snapToGrid w:val="0"/>
      <w:kern w:val="0"/>
      <w:szCs w:val="21"/>
    </w:rPr>
  </w:style>
  <w:style w:type="character" w:customStyle="1" w:styleId="Char1">
    <w:name w:val="正文缩进 Char"/>
    <w:aliases w:val="表正文 Char,正文非缩进 Char,特点 Char1,四号 Char,标题4 Char,ALT+Z Char,水上软件 Char,段1 Char,段1 Char Char Char,Indent 1 Char,正文对齐 Char,Body Text(ch) Char,body text Char,contents Char,特点 Char Char,Alt+X Char,mr正文缩进 Char,Normal Indent Char,图表标题 Char"/>
    <w:basedOn w:val="afb"/>
    <w:link w:val="affff6"/>
    <w:rsid w:val="00A823D3"/>
    <w:rPr>
      <w:kern w:val="2"/>
      <w:sz w:val="21"/>
      <w:szCs w:val="24"/>
    </w:rPr>
  </w:style>
  <w:style w:type="paragraph" w:customStyle="1" w:styleId="2">
    <w:name w:val="标题2"/>
    <w:basedOn w:val="21"/>
    <w:autoRedefine/>
    <w:rsid w:val="001D5B7B"/>
    <w:pPr>
      <w:keepLines w:val="0"/>
      <w:widowControl/>
      <w:numPr>
        <w:ilvl w:val="1"/>
        <w:numId w:val="23"/>
      </w:numPr>
      <w:tabs>
        <w:tab w:val="clear" w:pos="576"/>
        <w:tab w:val="num" w:pos="-60"/>
        <w:tab w:val="num" w:pos="992"/>
      </w:tabs>
      <w:adjustRightInd w:val="0"/>
      <w:snapToGrid w:val="0"/>
      <w:spacing w:before="240" w:after="160" w:afterAutospacing="1" w:line="240" w:lineRule="atLeast"/>
      <w:ind w:left="-60" w:hanging="420"/>
      <w:jc w:val="left"/>
    </w:pPr>
    <w:rPr>
      <w:rFonts w:ascii="楷体_GB2312" w:eastAsia="楷体_GB2312" w:cs="Arial"/>
      <w:spacing w:val="20"/>
      <w:kern w:val="28"/>
      <w:sz w:val="24"/>
      <w:szCs w:val="24"/>
      <w:lang w:eastAsia="en-US"/>
    </w:rPr>
  </w:style>
  <w:style w:type="character" w:customStyle="1" w:styleId="TableTextChar">
    <w:name w:val="Table Text Char"/>
    <w:basedOn w:val="afb"/>
    <w:rsid w:val="009D61A0"/>
    <w:rPr>
      <w:rFonts w:ascii="Times New Roman" w:eastAsia="宋体" w:hAnsi="Times New Roman" w:cs="Arial"/>
      <w:snapToGrid w:val="0"/>
      <w:kern w:val="0"/>
      <w:sz w:val="22"/>
    </w:rPr>
  </w:style>
  <w:style w:type="paragraph" w:customStyle="1" w:styleId="WordPro">
    <w:name w:val="正文首行缩进(WordPro)"/>
    <w:basedOn w:val="afa"/>
    <w:link w:val="WordProChar"/>
    <w:rsid w:val="009D61A0"/>
    <w:pPr>
      <w:autoSpaceDE w:val="0"/>
      <w:autoSpaceDN w:val="0"/>
      <w:adjustRightInd w:val="0"/>
      <w:spacing w:before="105"/>
      <w:ind w:left="1134"/>
    </w:pPr>
    <w:rPr>
      <w:kern w:val="0"/>
      <w:szCs w:val="20"/>
    </w:rPr>
  </w:style>
  <w:style w:type="character" w:customStyle="1" w:styleId="WordProChar">
    <w:name w:val="正文首行缩进(WordPro) Char"/>
    <w:basedOn w:val="afb"/>
    <w:link w:val="WordPro"/>
    <w:rsid w:val="009D61A0"/>
    <w:rPr>
      <w:sz w:val="21"/>
    </w:rPr>
  </w:style>
  <w:style w:type="character" w:customStyle="1" w:styleId="TerminalDisplayChar">
    <w:name w:val="Terminal Display Char"/>
    <w:basedOn w:val="afb"/>
    <w:link w:val="TerminalDisplay"/>
    <w:locked/>
    <w:rsid w:val="000129A0"/>
    <w:rPr>
      <w:rFonts w:ascii="Courier New" w:hAnsi="Courier New" w:cs="Courier New"/>
      <w:snapToGrid w:val="0"/>
      <w:spacing w:val="-1"/>
      <w:sz w:val="16"/>
      <w:szCs w:val="16"/>
    </w:rPr>
  </w:style>
  <w:style w:type="paragraph" w:customStyle="1" w:styleId="TerminalDisplay">
    <w:name w:val="Terminal Display"/>
    <w:link w:val="TerminalDisplayChar"/>
    <w:rsid w:val="000129A0"/>
    <w:pPr>
      <w:snapToGrid w:val="0"/>
      <w:spacing w:line="240" w:lineRule="atLeast"/>
      <w:ind w:left="1701"/>
    </w:pPr>
    <w:rPr>
      <w:rFonts w:ascii="Courier New" w:hAnsi="Courier New" w:cs="Courier New"/>
      <w:snapToGrid w:val="0"/>
      <w:spacing w:val="-1"/>
      <w:sz w:val="16"/>
      <w:szCs w:val="16"/>
    </w:rPr>
  </w:style>
  <w:style w:type="paragraph" w:styleId="afffff9">
    <w:name w:val="List Paragraph"/>
    <w:basedOn w:val="afa"/>
    <w:uiPriority w:val="34"/>
    <w:qFormat/>
    <w:rsid w:val="001B7BD3"/>
    <w:pPr>
      <w:ind w:firstLineChars="200" w:firstLine="420"/>
    </w:pPr>
  </w:style>
  <w:style w:type="paragraph" w:customStyle="1" w:styleId="ItemListinTable">
    <w:name w:val="Item List in Table"/>
    <w:basedOn w:val="afa"/>
    <w:rsid w:val="00F26617"/>
    <w:pPr>
      <w:widowControl/>
      <w:numPr>
        <w:ilvl w:val="8"/>
        <w:numId w:val="24"/>
      </w:numPr>
      <w:topLinePunct/>
      <w:adjustRightInd w:val="0"/>
      <w:snapToGrid w:val="0"/>
      <w:spacing w:before="80" w:after="80" w:line="240" w:lineRule="atLeast"/>
      <w:jc w:val="left"/>
    </w:pPr>
    <w:rPr>
      <w:rFonts w:cs="Arial"/>
      <w:kern w:val="0"/>
      <w:szCs w:val="21"/>
    </w:rPr>
  </w:style>
  <w:style w:type="paragraph" w:customStyle="1" w:styleId="BlockLabel">
    <w:name w:val="Block Label"/>
    <w:basedOn w:val="afa"/>
    <w:next w:val="afa"/>
    <w:rsid w:val="00F26617"/>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ItemList">
    <w:name w:val="Item List"/>
    <w:rsid w:val="00F26617"/>
    <w:pPr>
      <w:numPr>
        <w:numId w:val="25"/>
      </w:numPr>
      <w:adjustRightInd w:val="0"/>
      <w:snapToGrid w:val="0"/>
      <w:spacing w:before="80" w:after="80" w:line="240" w:lineRule="atLeast"/>
    </w:pPr>
    <w:rPr>
      <w:rFonts w:cs="Arial"/>
      <w:kern w:val="2"/>
      <w:sz w:val="21"/>
      <w:szCs w:val="21"/>
    </w:rPr>
  </w:style>
  <w:style w:type="character" w:customStyle="1" w:styleId="cmdname">
    <w:name w:val="cmdname"/>
    <w:basedOn w:val="afb"/>
    <w:rsid w:val="00632932"/>
  </w:style>
  <w:style w:type="paragraph" w:styleId="afffffa">
    <w:name w:val="Normal (Web)"/>
    <w:basedOn w:val="afa"/>
    <w:uiPriority w:val="99"/>
    <w:unhideWhenUsed/>
    <w:rsid w:val="00EA0CF2"/>
    <w:pPr>
      <w:widowControl/>
      <w:spacing w:before="100" w:beforeAutospacing="1" w:after="100" w:afterAutospacing="1"/>
      <w:jc w:val="left"/>
    </w:pPr>
    <w:rPr>
      <w:rFonts w:ascii="宋体" w:hAnsi="宋体" w:cs="宋体"/>
      <w:kern w:val="0"/>
      <w:sz w:val="24"/>
    </w:rPr>
  </w:style>
  <w:style w:type="character" w:customStyle="1" w:styleId="parmname">
    <w:name w:val="parmname"/>
    <w:basedOn w:val="afb"/>
    <w:rsid w:val="004279EC"/>
  </w:style>
  <w:style w:type="character" w:customStyle="1" w:styleId="parmvalue">
    <w:name w:val="parmvalue"/>
    <w:basedOn w:val="afb"/>
    <w:rsid w:val="004279EC"/>
  </w:style>
  <w:style w:type="character" w:customStyle="1" w:styleId="notetitle">
    <w:name w:val="notetitle"/>
    <w:basedOn w:val="afb"/>
    <w:rsid w:val="00AC00EC"/>
  </w:style>
  <w:style w:type="paragraph" w:customStyle="1" w:styleId="TimesNewRoman05">
    <w:name w:val="样式 一级条标题 + Times New Roman 段前: 0.5 行"/>
    <w:basedOn w:val="af3"/>
    <w:rsid w:val="00E367C0"/>
    <w:pPr>
      <w:spacing w:before="156"/>
    </w:pPr>
    <w:rPr>
      <w:rFonts w:ascii="Times New Roman" w:cs="宋体"/>
    </w:rPr>
  </w:style>
  <w:style w:type="paragraph" w:customStyle="1" w:styleId="TimesNewRoman050">
    <w:name w:val="样式 二级条标题 + Times New Roman 段前: 0.5 行"/>
    <w:basedOn w:val="af4"/>
    <w:rsid w:val="00E367C0"/>
    <w:pPr>
      <w:spacing w:before="156"/>
    </w:pPr>
    <w:rPr>
      <w:rFonts w:ascii="Times New Roman" w:cs="宋体"/>
    </w:rPr>
  </w:style>
  <w:style w:type="paragraph" w:customStyle="1" w:styleId="07411">
    <w:name w:val="样式 样式 样式 两端对齐 首行缩进:  0.74 厘米 行距: 单倍行距 + 右侧:  1 字符 + 左侧:  1 字符 右..."/>
    <w:basedOn w:val="afa"/>
    <w:rsid w:val="00E367C0"/>
    <w:pPr>
      <w:tabs>
        <w:tab w:val="left" w:pos="420"/>
      </w:tabs>
      <w:adjustRightInd w:val="0"/>
      <w:ind w:leftChars="200" w:left="200" w:rightChars="100" w:right="100" w:firstLine="420"/>
      <w:jc w:val="left"/>
      <w:textAlignment w:val="baseline"/>
    </w:pPr>
    <w:rPr>
      <w:rFonts w:cs="宋体"/>
      <w:kern w:val="0"/>
      <w:szCs w:val="20"/>
    </w:rPr>
  </w:style>
  <w:style w:type="character" w:customStyle="1" w:styleId="Char">
    <w:name w:val="段 Char"/>
    <w:link w:val="aff8"/>
    <w:rsid w:val="00E367C0"/>
    <w:rPr>
      <w:rFonts w:ascii="宋体"/>
      <w:noProof/>
      <w:sz w:val="21"/>
    </w:rPr>
  </w:style>
  <w:style w:type="character" w:customStyle="1" w:styleId="Char0">
    <w:name w:val="正文图标题 Char"/>
    <w:link w:val="a8"/>
    <w:rsid w:val="00E367C0"/>
    <w:rPr>
      <w:rFonts w:ascii="黑体" w:eastAsia="黑体"/>
      <w:sz w:val="21"/>
    </w:rPr>
  </w:style>
  <w:style w:type="paragraph" w:customStyle="1" w:styleId="TimesNewRoman05050">
    <w:name w:val="样式 章标题 + Times New Roman 段前: 0.5 行 段后: 0.5 行"/>
    <w:basedOn w:val="af2"/>
    <w:autoRedefine/>
    <w:rsid w:val="004F7E6F"/>
    <w:pPr>
      <w:spacing w:before="156" w:after="156"/>
    </w:pPr>
    <w:rPr>
      <w:rFonts w:ascii="Times New Roman" w:cs="宋体"/>
    </w:rPr>
  </w:style>
  <w:style w:type="paragraph" w:customStyle="1" w:styleId="TimesNewRoman">
    <w:name w:val="样式 三级条标题 + Times New Roman"/>
    <w:basedOn w:val="af5"/>
    <w:rsid w:val="00334700"/>
    <w:pPr>
      <w:spacing w:before="156"/>
      <w:ind w:left="0"/>
    </w:pPr>
    <w:rPr>
      <w:rFonts w:ascii="Times New Roman"/>
    </w:rPr>
  </w:style>
  <w:style w:type="paragraph" w:customStyle="1" w:styleId="QB">
    <w:name w:val="QB正文"/>
    <w:basedOn w:val="afa"/>
    <w:rsid w:val="00C355DC"/>
    <w:pPr>
      <w:widowControl/>
      <w:autoSpaceDE w:val="0"/>
      <w:autoSpaceDN w:val="0"/>
      <w:spacing w:line="360" w:lineRule="auto"/>
      <w:ind w:firstLineChars="200" w:firstLine="420"/>
    </w:pPr>
    <w:rPr>
      <w:rFonts w:asciiTheme="minorHAnsi" w:hAnsiTheme="minorHAnsi" w:cstheme="minorHAnsi"/>
      <w:noProof/>
      <w:kern w:val="0"/>
      <w:szCs w:val="20"/>
    </w:rPr>
  </w:style>
  <w:style w:type="paragraph" w:customStyle="1" w:styleId="dot">
    <w:name w:val="dot"/>
    <w:basedOn w:val="afa"/>
    <w:rsid w:val="00C86FC2"/>
    <w:pPr>
      <w:numPr>
        <w:numId w:val="28"/>
      </w:numPr>
      <w:spacing w:line="400" w:lineRule="exact"/>
    </w:pPr>
    <w:rPr>
      <w:sz w:val="24"/>
      <w:szCs w:val="20"/>
    </w:rPr>
  </w:style>
  <w:style w:type="paragraph" w:customStyle="1" w:styleId="afffffb">
    <w:name w:val="表格内文字"/>
    <w:basedOn w:val="afa"/>
    <w:rsid w:val="00FB5947"/>
    <w:pPr>
      <w:widowControl/>
      <w:spacing w:line="300" w:lineRule="atLeast"/>
    </w:pPr>
    <w:rPr>
      <w:sz w:val="18"/>
      <w:szCs w:val="20"/>
    </w:rPr>
  </w:style>
  <w:style w:type="character" w:customStyle="1" w:styleId="Char5">
    <w:name w:val="表头文字 Char"/>
    <w:basedOn w:val="afb"/>
    <w:link w:val="afffffc"/>
    <w:locked/>
    <w:rsid w:val="00FB5947"/>
    <w:rPr>
      <w:rFonts w:ascii="Arial" w:hAnsi="Arial" w:cs="Arial"/>
      <w:b/>
      <w:kern w:val="2"/>
      <w:sz w:val="18"/>
    </w:rPr>
  </w:style>
  <w:style w:type="paragraph" w:customStyle="1" w:styleId="afffffc">
    <w:name w:val="表头文字"/>
    <w:basedOn w:val="afa"/>
    <w:link w:val="Char5"/>
    <w:autoRedefine/>
    <w:rsid w:val="00FB5947"/>
    <w:pPr>
      <w:keepNext/>
      <w:widowControl/>
      <w:spacing w:before="40" w:after="40"/>
      <w:jc w:val="center"/>
    </w:pPr>
    <w:rPr>
      <w:rFonts w:ascii="Arial" w:hAnsi="Arial" w:cs="Arial"/>
      <w:b/>
      <w:sz w:val="18"/>
      <w:szCs w:val="20"/>
    </w:rPr>
  </w:style>
  <w:style w:type="paragraph" w:customStyle="1" w:styleId="TableHeading">
    <w:name w:val="Table Heading"/>
    <w:rsid w:val="00146E6F"/>
    <w:pPr>
      <w:keepNext/>
      <w:spacing w:before="80" w:after="80"/>
      <w:jc w:val="center"/>
    </w:pPr>
    <w:rPr>
      <w:rFonts w:ascii="Arial Narrow" w:eastAsia="黑体" w:hAnsi="Arial Narrow"/>
      <w:b/>
      <w:sz w:val="18"/>
    </w:rPr>
  </w:style>
  <w:style w:type="paragraph" w:customStyle="1" w:styleId="itemlistintable0">
    <w:name w:val="itemlistintable"/>
    <w:basedOn w:val="afa"/>
    <w:rsid w:val="00876FC8"/>
    <w:pPr>
      <w:widowControl/>
      <w:spacing w:before="100" w:beforeAutospacing="1" w:after="100" w:afterAutospacing="1"/>
      <w:jc w:val="left"/>
    </w:pPr>
    <w:rPr>
      <w:rFonts w:ascii="宋体" w:hAnsi="宋体" w:cs="宋体"/>
      <w:kern w:val="0"/>
      <w:sz w:val="24"/>
    </w:rPr>
  </w:style>
  <w:style w:type="paragraph" w:customStyle="1" w:styleId="Body">
    <w:name w:val="Body"/>
    <w:basedOn w:val="afa"/>
    <w:autoRedefine/>
    <w:rsid w:val="00E25762"/>
    <w:pPr>
      <w:widowControl/>
      <w:tabs>
        <w:tab w:val="left" w:pos="1247"/>
      </w:tabs>
      <w:spacing w:before="120" w:line="288" w:lineRule="auto"/>
      <w:ind w:left="1247"/>
    </w:pPr>
    <w:rPr>
      <w:rFonts w:ascii="Arial" w:hAnsi="Arial"/>
      <w:kern w:val="0"/>
      <w:szCs w:val="21"/>
      <w:lang w:eastAsia="en-US"/>
    </w:rPr>
  </w:style>
  <w:style w:type="paragraph" w:customStyle="1" w:styleId="Bullet">
    <w:name w:val="Bullet"/>
    <w:basedOn w:val="afa"/>
    <w:rsid w:val="00E25762"/>
    <w:pPr>
      <w:widowControl/>
      <w:numPr>
        <w:numId w:val="30"/>
      </w:numPr>
      <w:adjustRightInd w:val="0"/>
      <w:spacing w:before="60" w:after="60" w:line="288" w:lineRule="auto"/>
    </w:pPr>
    <w:rPr>
      <w:rFonts w:ascii="Arial" w:hAnsi="Arial"/>
      <w:kern w:val="0"/>
      <w:szCs w:val="22"/>
      <w:lang w:eastAsia="en-US"/>
    </w:rPr>
  </w:style>
  <w:style w:type="table" w:customStyle="1" w:styleId="afffffd">
    <w:name w:val="外边框粗"/>
    <w:basedOn w:val="afc"/>
    <w:uiPriority w:val="99"/>
    <w:qFormat/>
    <w:rsid w:val="00233BF6"/>
    <w:pPr>
      <w:topLinePunct/>
      <w:jc w:val="both"/>
    </w:pPr>
    <w:rPr>
      <w:rFonts w:eastAsia="Times New Roman"/>
      <w:sz w:val="21"/>
      <w:szCs w:val="21"/>
    </w:rPr>
    <w:tblPr>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rPr>
      <w:jc w:val="center"/>
    </w:trPr>
    <w:tblStylePr w:type="firstRow">
      <w:rPr>
        <w:b/>
      </w:rPr>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l2br w:val="nil"/>
          <w:tr2bl w:val="nil"/>
        </w:tcBorders>
        <w:shd w:val="clear" w:color="auto" w:fill="D9D9D9" w:themeFill="background1" w:themeFillShade="D9"/>
      </w:tcPr>
    </w:tblStylePr>
  </w:style>
  <w:style w:type="table" w:styleId="afffffe">
    <w:name w:val="Table Grid"/>
    <w:basedOn w:val="afc"/>
    <w:rsid w:val="00DA014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20">
    <w:name w:val="样式2"/>
    <w:basedOn w:val="affff5"/>
    <w:autoRedefine/>
    <w:rsid w:val="00644111"/>
    <w:pPr>
      <w:keepNext/>
      <w:widowControl/>
      <w:numPr>
        <w:numId w:val="33"/>
      </w:numPr>
      <w:tabs>
        <w:tab w:val="left" w:pos="1843"/>
      </w:tabs>
      <w:adjustRightInd/>
      <w:spacing w:before="360" w:after="120" w:line="240" w:lineRule="auto"/>
      <w:textAlignment w:val="auto"/>
    </w:pPr>
    <w:rPr>
      <w:rFonts w:eastAsia="宋体" w:cs="Times New Roman"/>
      <w:bCs/>
      <w:sz w:val="18"/>
      <w:lang w:eastAsia="en-US"/>
    </w:rPr>
  </w:style>
  <w:style w:type="character" w:customStyle="1" w:styleId="Char2">
    <w:name w:val="批注框文本 Char"/>
    <w:basedOn w:val="afb"/>
    <w:link w:val="afffff4"/>
    <w:uiPriority w:val="99"/>
    <w:rsid w:val="00B7666C"/>
    <w:rPr>
      <w:kern w:val="2"/>
      <w:sz w:val="18"/>
      <w:szCs w:val="18"/>
    </w:rPr>
  </w:style>
</w:styles>
</file>

<file path=word/webSettings.xml><?xml version="1.0" encoding="utf-8"?>
<w:webSettings xmlns:r="http://schemas.openxmlformats.org/officeDocument/2006/relationships" xmlns:w="http://schemas.openxmlformats.org/wordprocessingml/2006/main">
  <w:divs>
    <w:div w:id="179511542">
      <w:bodyDiv w:val="1"/>
      <w:marLeft w:val="0"/>
      <w:marRight w:val="0"/>
      <w:marTop w:val="0"/>
      <w:marBottom w:val="0"/>
      <w:divBdr>
        <w:top w:val="none" w:sz="0" w:space="0" w:color="auto"/>
        <w:left w:val="none" w:sz="0" w:space="0" w:color="auto"/>
        <w:bottom w:val="none" w:sz="0" w:space="0" w:color="auto"/>
        <w:right w:val="none" w:sz="0" w:space="0" w:color="auto"/>
      </w:divBdr>
      <w:divsChild>
        <w:div w:id="953095260">
          <w:marLeft w:val="0"/>
          <w:marRight w:val="0"/>
          <w:marTop w:val="0"/>
          <w:marBottom w:val="0"/>
          <w:divBdr>
            <w:top w:val="none" w:sz="0" w:space="0" w:color="auto"/>
            <w:left w:val="none" w:sz="0" w:space="0" w:color="auto"/>
            <w:bottom w:val="none" w:sz="0" w:space="0" w:color="auto"/>
            <w:right w:val="none" w:sz="0" w:space="0" w:color="auto"/>
          </w:divBdr>
          <w:divsChild>
            <w:div w:id="537356163">
              <w:marLeft w:val="0"/>
              <w:marRight w:val="0"/>
              <w:marTop w:val="0"/>
              <w:marBottom w:val="0"/>
              <w:divBdr>
                <w:top w:val="none" w:sz="0" w:space="0" w:color="auto"/>
                <w:left w:val="none" w:sz="0" w:space="0" w:color="auto"/>
                <w:bottom w:val="none" w:sz="0" w:space="0" w:color="auto"/>
                <w:right w:val="none" w:sz="0" w:space="0" w:color="auto"/>
              </w:divBdr>
              <w:divsChild>
                <w:div w:id="831726542">
                  <w:marLeft w:val="0"/>
                  <w:marRight w:val="0"/>
                  <w:marTop w:val="0"/>
                  <w:marBottom w:val="0"/>
                  <w:divBdr>
                    <w:top w:val="none" w:sz="0" w:space="0" w:color="auto"/>
                    <w:left w:val="none" w:sz="0" w:space="0" w:color="auto"/>
                    <w:bottom w:val="none" w:sz="0" w:space="0" w:color="auto"/>
                    <w:right w:val="none" w:sz="0" w:space="0" w:color="auto"/>
                  </w:divBdr>
                  <w:divsChild>
                    <w:div w:id="11526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05355">
      <w:bodyDiv w:val="1"/>
      <w:marLeft w:val="0"/>
      <w:marRight w:val="0"/>
      <w:marTop w:val="0"/>
      <w:marBottom w:val="0"/>
      <w:divBdr>
        <w:top w:val="none" w:sz="0" w:space="0" w:color="auto"/>
        <w:left w:val="none" w:sz="0" w:space="0" w:color="auto"/>
        <w:bottom w:val="none" w:sz="0" w:space="0" w:color="auto"/>
        <w:right w:val="none" w:sz="0" w:space="0" w:color="auto"/>
      </w:divBdr>
      <w:divsChild>
        <w:div w:id="48383034">
          <w:marLeft w:val="0"/>
          <w:marRight w:val="0"/>
          <w:marTop w:val="0"/>
          <w:marBottom w:val="0"/>
          <w:divBdr>
            <w:top w:val="none" w:sz="0" w:space="0" w:color="auto"/>
            <w:left w:val="none" w:sz="0" w:space="0" w:color="auto"/>
            <w:bottom w:val="none" w:sz="0" w:space="0" w:color="auto"/>
            <w:right w:val="none" w:sz="0" w:space="0" w:color="auto"/>
          </w:divBdr>
          <w:divsChild>
            <w:div w:id="933978672">
              <w:marLeft w:val="0"/>
              <w:marRight w:val="0"/>
              <w:marTop w:val="0"/>
              <w:marBottom w:val="0"/>
              <w:divBdr>
                <w:top w:val="none" w:sz="0" w:space="0" w:color="auto"/>
                <w:left w:val="none" w:sz="0" w:space="0" w:color="auto"/>
                <w:bottom w:val="none" w:sz="0" w:space="0" w:color="auto"/>
                <w:right w:val="none" w:sz="0" w:space="0" w:color="auto"/>
              </w:divBdr>
              <w:divsChild>
                <w:div w:id="2101563376">
                  <w:marLeft w:val="0"/>
                  <w:marRight w:val="0"/>
                  <w:marTop w:val="0"/>
                  <w:marBottom w:val="0"/>
                  <w:divBdr>
                    <w:top w:val="none" w:sz="0" w:space="0" w:color="auto"/>
                    <w:left w:val="none" w:sz="0" w:space="0" w:color="auto"/>
                    <w:bottom w:val="none" w:sz="0" w:space="0" w:color="auto"/>
                    <w:right w:val="none" w:sz="0" w:space="0" w:color="auto"/>
                  </w:divBdr>
                  <w:divsChild>
                    <w:div w:id="961616657">
                      <w:marLeft w:val="0"/>
                      <w:marRight w:val="0"/>
                      <w:marTop w:val="0"/>
                      <w:marBottom w:val="0"/>
                      <w:divBdr>
                        <w:top w:val="none" w:sz="0" w:space="0" w:color="auto"/>
                        <w:left w:val="none" w:sz="0" w:space="0" w:color="auto"/>
                        <w:bottom w:val="none" w:sz="0" w:space="0" w:color="auto"/>
                        <w:right w:val="none" w:sz="0" w:space="0" w:color="auto"/>
                      </w:divBdr>
                      <w:divsChild>
                        <w:div w:id="475151072">
                          <w:marLeft w:val="0"/>
                          <w:marRight w:val="0"/>
                          <w:marTop w:val="0"/>
                          <w:marBottom w:val="1800"/>
                          <w:divBdr>
                            <w:top w:val="none" w:sz="0" w:space="0" w:color="auto"/>
                            <w:left w:val="none" w:sz="0" w:space="0" w:color="auto"/>
                            <w:bottom w:val="none" w:sz="0" w:space="0" w:color="auto"/>
                            <w:right w:val="none" w:sz="0" w:space="0" w:color="auto"/>
                          </w:divBdr>
                          <w:divsChild>
                            <w:div w:id="578249432">
                              <w:marLeft w:val="0"/>
                              <w:marRight w:val="0"/>
                              <w:marTop w:val="0"/>
                              <w:marBottom w:val="0"/>
                              <w:divBdr>
                                <w:top w:val="none" w:sz="0" w:space="0" w:color="auto"/>
                                <w:left w:val="none" w:sz="0" w:space="0" w:color="auto"/>
                                <w:bottom w:val="none" w:sz="0" w:space="0" w:color="auto"/>
                                <w:right w:val="none" w:sz="0" w:space="0" w:color="auto"/>
                              </w:divBdr>
                              <w:divsChild>
                                <w:div w:id="20520072">
                                  <w:marLeft w:val="0"/>
                                  <w:marRight w:val="0"/>
                                  <w:marTop w:val="0"/>
                                  <w:marBottom w:val="0"/>
                                  <w:divBdr>
                                    <w:top w:val="none" w:sz="0" w:space="0" w:color="auto"/>
                                    <w:left w:val="none" w:sz="0" w:space="0" w:color="auto"/>
                                    <w:bottom w:val="none" w:sz="0" w:space="0" w:color="auto"/>
                                    <w:right w:val="none" w:sz="0" w:space="0" w:color="auto"/>
                                  </w:divBdr>
                                  <w:divsChild>
                                    <w:div w:id="337007652">
                                      <w:marLeft w:val="0"/>
                                      <w:marRight w:val="0"/>
                                      <w:marTop w:val="0"/>
                                      <w:marBottom w:val="0"/>
                                      <w:divBdr>
                                        <w:top w:val="none" w:sz="0" w:space="0" w:color="auto"/>
                                        <w:left w:val="none" w:sz="0" w:space="0" w:color="auto"/>
                                        <w:bottom w:val="none" w:sz="0" w:space="0" w:color="auto"/>
                                        <w:right w:val="none" w:sz="0" w:space="0" w:color="auto"/>
                                      </w:divBdr>
                                      <w:divsChild>
                                        <w:div w:id="1297956609">
                                          <w:marLeft w:val="0"/>
                                          <w:marRight w:val="0"/>
                                          <w:marTop w:val="0"/>
                                          <w:marBottom w:val="0"/>
                                          <w:divBdr>
                                            <w:top w:val="none" w:sz="0" w:space="0" w:color="auto"/>
                                            <w:left w:val="none" w:sz="0" w:space="0" w:color="auto"/>
                                            <w:bottom w:val="none" w:sz="0" w:space="0" w:color="auto"/>
                                            <w:right w:val="none" w:sz="0" w:space="0" w:color="auto"/>
                                          </w:divBdr>
                                          <w:divsChild>
                                            <w:div w:id="1003048727">
                                              <w:marLeft w:val="0"/>
                                              <w:marRight w:val="0"/>
                                              <w:marTop w:val="0"/>
                                              <w:marBottom w:val="0"/>
                                              <w:divBdr>
                                                <w:top w:val="none" w:sz="0" w:space="0" w:color="auto"/>
                                                <w:left w:val="none" w:sz="0" w:space="0" w:color="auto"/>
                                                <w:bottom w:val="none" w:sz="0" w:space="0" w:color="auto"/>
                                                <w:right w:val="none" w:sz="0" w:space="0" w:color="auto"/>
                                              </w:divBdr>
                                              <w:divsChild>
                                                <w:div w:id="595989607">
                                                  <w:marLeft w:val="0"/>
                                                  <w:marRight w:val="0"/>
                                                  <w:marTop w:val="0"/>
                                                  <w:marBottom w:val="0"/>
                                                  <w:divBdr>
                                                    <w:top w:val="single" w:sz="6" w:space="8" w:color="E6E6E6"/>
                                                    <w:left w:val="single" w:sz="6" w:space="8" w:color="E6E6E6"/>
                                                    <w:bottom w:val="single" w:sz="6" w:space="8" w:color="E6E6E6"/>
                                                    <w:right w:val="single" w:sz="6" w:space="8" w:color="E6E6E6"/>
                                                  </w:divBdr>
                                                  <w:divsChild>
                                                    <w:div w:id="5762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161045">
      <w:bodyDiv w:val="1"/>
      <w:marLeft w:val="0"/>
      <w:marRight w:val="0"/>
      <w:marTop w:val="0"/>
      <w:marBottom w:val="0"/>
      <w:divBdr>
        <w:top w:val="none" w:sz="0" w:space="0" w:color="auto"/>
        <w:left w:val="none" w:sz="0" w:space="0" w:color="auto"/>
        <w:bottom w:val="none" w:sz="0" w:space="0" w:color="auto"/>
        <w:right w:val="none" w:sz="0" w:space="0" w:color="auto"/>
      </w:divBdr>
      <w:divsChild>
        <w:div w:id="376703801">
          <w:marLeft w:val="0"/>
          <w:marRight w:val="0"/>
          <w:marTop w:val="0"/>
          <w:marBottom w:val="0"/>
          <w:divBdr>
            <w:top w:val="none" w:sz="0" w:space="0" w:color="auto"/>
            <w:left w:val="none" w:sz="0" w:space="0" w:color="auto"/>
            <w:bottom w:val="none" w:sz="0" w:space="0" w:color="auto"/>
            <w:right w:val="none" w:sz="0" w:space="0" w:color="auto"/>
          </w:divBdr>
          <w:divsChild>
            <w:div w:id="6509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84">
      <w:bodyDiv w:val="1"/>
      <w:marLeft w:val="0"/>
      <w:marRight w:val="0"/>
      <w:marTop w:val="0"/>
      <w:marBottom w:val="0"/>
      <w:divBdr>
        <w:top w:val="none" w:sz="0" w:space="0" w:color="auto"/>
        <w:left w:val="none" w:sz="0" w:space="0" w:color="auto"/>
        <w:bottom w:val="none" w:sz="0" w:space="0" w:color="auto"/>
        <w:right w:val="none" w:sz="0" w:space="0" w:color="auto"/>
      </w:divBdr>
      <w:divsChild>
        <w:div w:id="1945376153">
          <w:marLeft w:val="0"/>
          <w:marRight w:val="0"/>
          <w:marTop w:val="0"/>
          <w:marBottom w:val="0"/>
          <w:divBdr>
            <w:top w:val="none" w:sz="0" w:space="0" w:color="auto"/>
            <w:left w:val="none" w:sz="0" w:space="0" w:color="auto"/>
            <w:bottom w:val="none" w:sz="0" w:space="0" w:color="auto"/>
            <w:right w:val="none" w:sz="0" w:space="0" w:color="auto"/>
          </w:divBdr>
          <w:divsChild>
            <w:div w:id="1049181651">
              <w:marLeft w:val="0"/>
              <w:marRight w:val="0"/>
              <w:marTop w:val="0"/>
              <w:marBottom w:val="0"/>
              <w:divBdr>
                <w:top w:val="none" w:sz="0" w:space="0" w:color="auto"/>
                <w:left w:val="none" w:sz="0" w:space="0" w:color="auto"/>
                <w:bottom w:val="none" w:sz="0" w:space="0" w:color="auto"/>
                <w:right w:val="none" w:sz="0" w:space="0" w:color="auto"/>
              </w:divBdr>
              <w:divsChild>
                <w:div w:id="277760113">
                  <w:marLeft w:val="0"/>
                  <w:marRight w:val="0"/>
                  <w:marTop w:val="0"/>
                  <w:marBottom w:val="0"/>
                  <w:divBdr>
                    <w:top w:val="none" w:sz="0" w:space="0" w:color="auto"/>
                    <w:left w:val="none" w:sz="0" w:space="0" w:color="auto"/>
                    <w:bottom w:val="none" w:sz="0" w:space="0" w:color="auto"/>
                    <w:right w:val="none" w:sz="0" w:space="0" w:color="auto"/>
                  </w:divBdr>
                  <w:divsChild>
                    <w:div w:id="1848671648">
                      <w:marLeft w:val="0"/>
                      <w:marRight w:val="0"/>
                      <w:marTop w:val="0"/>
                      <w:marBottom w:val="0"/>
                      <w:divBdr>
                        <w:top w:val="none" w:sz="0" w:space="0" w:color="auto"/>
                        <w:left w:val="none" w:sz="0" w:space="0" w:color="auto"/>
                        <w:bottom w:val="none" w:sz="0" w:space="0" w:color="auto"/>
                        <w:right w:val="none" w:sz="0" w:space="0" w:color="auto"/>
                      </w:divBdr>
                      <w:divsChild>
                        <w:div w:id="20472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35661">
      <w:bodyDiv w:val="1"/>
      <w:marLeft w:val="0"/>
      <w:marRight w:val="0"/>
      <w:marTop w:val="0"/>
      <w:marBottom w:val="0"/>
      <w:divBdr>
        <w:top w:val="none" w:sz="0" w:space="0" w:color="auto"/>
        <w:left w:val="none" w:sz="0" w:space="0" w:color="auto"/>
        <w:bottom w:val="none" w:sz="0" w:space="0" w:color="auto"/>
        <w:right w:val="none" w:sz="0" w:space="0" w:color="auto"/>
      </w:divBdr>
      <w:divsChild>
        <w:div w:id="663556451">
          <w:marLeft w:val="0"/>
          <w:marRight w:val="0"/>
          <w:marTop w:val="0"/>
          <w:marBottom w:val="0"/>
          <w:divBdr>
            <w:top w:val="none" w:sz="0" w:space="0" w:color="auto"/>
            <w:left w:val="none" w:sz="0" w:space="0" w:color="auto"/>
            <w:bottom w:val="none" w:sz="0" w:space="0" w:color="auto"/>
            <w:right w:val="none" w:sz="0" w:space="0" w:color="auto"/>
          </w:divBdr>
          <w:divsChild>
            <w:div w:id="595099231">
              <w:marLeft w:val="0"/>
              <w:marRight w:val="0"/>
              <w:marTop w:val="0"/>
              <w:marBottom w:val="0"/>
              <w:divBdr>
                <w:top w:val="none" w:sz="0" w:space="0" w:color="auto"/>
                <w:left w:val="none" w:sz="0" w:space="0" w:color="auto"/>
                <w:bottom w:val="none" w:sz="0" w:space="0" w:color="auto"/>
                <w:right w:val="none" w:sz="0" w:space="0" w:color="auto"/>
              </w:divBdr>
              <w:divsChild>
                <w:div w:id="266236350">
                  <w:marLeft w:val="0"/>
                  <w:marRight w:val="0"/>
                  <w:marTop w:val="0"/>
                  <w:marBottom w:val="0"/>
                  <w:divBdr>
                    <w:top w:val="none" w:sz="0" w:space="0" w:color="auto"/>
                    <w:left w:val="none" w:sz="0" w:space="0" w:color="auto"/>
                    <w:bottom w:val="none" w:sz="0" w:space="0" w:color="auto"/>
                    <w:right w:val="none" w:sz="0" w:space="0" w:color="auto"/>
                  </w:divBdr>
                  <w:divsChild>
                    <w:div w:id="1134979563">
                      <w:marLeft w:val="0"/>
                      <w:marRight w:val="0"/>
                      <w:marTop w:val="0"/>
                      <w:marBottom w:val="0"/>
                      <w:divBdr>
                        <w:top w:val="none" w:sz="0" w:space="0" w:color="auto"/>
                        <w:left w:val="none" w:sz="0" w:space="0" w:color="auto"/>
                        <w:bottom w:val="none" w:sz="0" w:space="0" w:color="auto"/>
                        <w:right w:val="none" w:sz="0" w:space="0" w:color="auto"/>
                      </w:divBdr>
                      <w:divsChild>
                        <w:div w:id="19427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961285">
      <w:bodyDiv w:val="1"/>
      <w:marLeft w:val="0"/>
      <w:marRight w:val="0"/>
      <w:marTop w:val="0"/>
      <w:marBottom w:val="0"/>
      <w:divBdr>
        <w:top w:val="none" w:sz="0" w:space="0" w:color="auto"/>
        <w:left w:val="none" w:sz="0" w:space="0" w:color="auto"/>
        <w:bottom w:val="none" w:sz="0" w:space="0" w:color="auto"/>
        <w:right w:val="none" w:sz="0" w:space="0" w:color="auto"/>
      </w:divBdr>
    </w:div>
    <w:div w:id="1322613418">
      <w:bodyDiv w:val="1"/>
      <w:marLeft w:val="0"/>
      <w:marRight w:val="0"/>
      <w:marTop w:val="0"/>
      <w:marBottom w:val="0"/>
      <w:divBdr>
        <w:top w:val="none" w:sz="0" w:space="0" w:color="auto"/>
        <w:left w:val="none" w:sz="0" w:space="0" w:color="auto"/>
        <w:bottom w:val="none" w:sz="0" w:space="0" w:color="auto"/>
        <w:right w:val="none" w:sz="0" w:space="0" w:color="auto"/>
      </w:divBdr>
      <w:divsChild>
        <w:div w:id="474041">
          <w:marLeft w:val="0"/>
          <w:marRight w:val="0"/>
          <w:marTop w:val="0"/>
          <w:marBottom w:val="0"/>
          <w:divBdr>
            <w:top w:val="none" w:sz="0" w:space="0" w:color="auto"/>
            <w:left w:val="none" w:sz="0" w:space="0" w:color="auto"/>
            <w:bottom w:val="none" w:sz="0" w:space="0" w:color="auto"/>
            <w:right w:val="none" w:sz="0" w:space="0" w:color="auto"/>
          </w:divBdr>
          <w:divsChild>
            <w:div w:id="1093238252">
              <w:marLeft w:val="0"/>
              <w:marRight w:val="0"/>
              <w:marTop w:val="0"/>
              <w:marBottom w:val="0"/>
              <w:divBdr>
                <w:top w:val="none" w:sz="0" w:space="0" w:color="auto"/>
                <w:left w:val="none" w:sz="0" w:space="0" w:color="auto"/>
                <w:bottom w:val="none" w:sz="0" w:space="0" w:color="auto"/>
                <w:right w:val="none" w:sz="0" w:space="0" w:color="auto"/>
              </w:divBdr>
              <w:divsChild>
                <w:div w:id="2033804156">
                  <w:marLeft w:val="0"/>
                  <w:marRight w:val="0"/>
                  <w:marTop w:val="0"/>
                  <w:marBottom w:val="0"/>
                  <w:divBdr>
                    <w:top w:val="none" w:sz="0" w:space="0" w:color="auto"/>
                    <w:left w:val="none" w:sz="0" w:space="0" w:color="auto"/>
                    <w:bottom w:val="none" w:sz="0" w:space="0" w:color="auto"/>
                    <w:right w:val="none" w:sz="0" w:space="0" w:color="auto"/>
                  </w:divBdr>
                  <w:divsChild>
                    <w:div w:id="1776904976">
                      <w:marLeft w:val="0"/>
                      <w:marRight w:val="0"/>
                      <w:marTop w:val="0"/>
                      <w:marBottom w:val="0"/>
                      <w:divBdr>
                        <w:top w:val="none" w:sz="0" w:space="0" w:color="auto"/>
                        <w:left w:val="none" w:sz="0" w:space="0" w:color="auto"/>
                        <w:bottom w:val="none" w:sz="0" w:space="0" w:color="auto"/>
                        <w:right w:val="none" w:sz="0" w:space="0" w:color="auto"/>
                      </w:divBdr>
                      <w:divsChild>
                        <w:div w:id="2579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396272">
      <w:bodyDiv w:val="1"/>
      <w:marLeft w:val="0"/>
      <w:marRight w:val="0"/>
      <w:marTop w:val="0"/>
      <w:marBottom w:val="0"/>
      <w:divBdr>
        <w:top w:val="none" w:sz="0" w:space="0" w:color="auto"/>
        <w:left w:val="none" w:sz="0" w:space="0" w:color="auto"/>
        <w:bottom w:val="none" w:sz="0" w:space="0" w:color="auto"/>
        <w:right w:val="none" w:sz="0" w:space="0" w:color="auto"/>
      </w:divBdr>
    </w:div>
    <w:div w:id="1725710635">
      <w:bodyDiv w:val="1"/>
      <w:marLeft w:val="0"/>
      <w:marRight w:val="0"/>
      <w:marTop w:val="0"/>
      <w:marBottom w:val="0"/>
      <w:divBdr>
        <w:top w:val="none" w:sz="0" w:space="0" w:color="auto"/>
        <w:left w:val="none" w:sz="0" w:space="0" w:color="auto"/>
        <w:bottom w:val="none" w:sz="0" w:space="0" w:color="auto"/>
        <w:right w:val="none" w:sz="0" w:space="0" w:color="auto"/>
      </w:divBdr>
      <w:divsChild>
        <w:div w:id="711005071">
          <w:marLeft w:val="0"/>
          <w:marRight w:val="0"/>
          <w:marTop w:val="0"/>
          <w:marBottom w:val="0"/>
          <w:divBdr>
            <w:top w:val="none" w:sz="0" w:space="0" w:color="auto"/>
            <w:left w:val="none" w:sz="0" w:space="0" w:color="auto"/>
            <w:bottom w:val="none" w:sz="0" w:space="0" w:color="auto"/>
            <w:right w:val="none" w:sz="0" w:space="0" w:color="auto"/>
          </w:divBdr>
          <w:divsChild>
            <w:div w:id="479809636">
              <w:marLeft w:val="0"/>
              <w:marRight w:val="0"/>
              <w:marTop w:val="0"/>
              <w:marBottom w:val="0"/>
              <w:divBdr>
                <w:top w:val="none" w:sz="0" w:space="0" w:color="auto"/>
                <w:left w:val="none" w:sz="0" w:space="0" w:color="auto"/>
                <w:bottom w:val="none" w:sz="0" w:space="0" w:color="auto"/>
                <w:right w:val="none" w:sz="0" w:space="0" w:color="auto"/>
              </w:divBdr>
              <w:divsChild>
                <w:div w:id="1156071813">
                  <w:marLeft w:val="0"/>
                  <w:marRight w:val="0"/>
                  <w:marTop w:val="0"/>
                  <w:marBottom w:val="0"/>
                  <w:divBdr>
                    <w:top w:val="none" w:sz="0" w:space="0" w:color="auto"/>
                    <w:left w:val="none" w:sz="0" w:space="0" w:color="auto"/>
                    <w:bottom w:val="none" w:sz="0" w:space="0" w:color="auto"/>
                    <w:right w:val="none" w:sz="0" w:space="0" w:color="auto"/>
                  </w:divBdr>
                  <w:divsChild>
                    <w:div w:id="1654063559">
                      <w:marLeft w:val="0"/>
                      <w:marRight w:val="0"/>
                      <w:marTop w:val="0"/>
                      <w:marBottom w:val="0"/>
                      <w:divBdr>
                        <w:top w:val="none" w:sz="0" w:space="0" w:color="auto"/>
                        <w:left w:val="none" w:sz="0" w:space="0" w:color="auto"/>
                        <w:bottom w:val="none" w:sz="0" w:space="0" w:color="auto"/>
                        <w:right w:val="none" w:sz="0" w:space="0" w:color="auto"/>
                      </w:divBdr>
                      <w:divsChild>
                        <w:div w:id="971715183">
                          <w:marLeft w:val="0"/>
                          <w:marRight w:val="0"/>
                          <w:marTop w:val="0"/>
                          <w:marBottom w:val="0"/>
                          <w:divBdr>
                            <w:top w:val="none" w:sz="0" w:space="0" w:color="auto"/>
                            <w:left w:val="none" w:sz="0" w:space="0" w:color="auto"/>
                            <w:bottom w:val="none" w:sz="0" w:space="0" w:color="auto"/>
                            <w:right w:val="none" w:sz="0" w:space="0" w:color="auto"/>
                          </w:divBdr>
                          <w:divsChild>
                            <w:div w:id="21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370763">
      <w:bodyDiv w:val="1"/>
      <w:marLeft w:val="0"/>
      <w:marRight w:val="0"/>
      <w:marTop w:val="0"/>
      <w:marBottom w:val="0"/>
      <w:divBdr>
        <w:top w:val="none" w:sz="0" w:space="0" w:color="auto"/>
        <w:left w:val="none" w:sz="0" w:space="0" w:color="auto"/>
        <w:bottom w:val="none" w:sz="0" w:space="0" w:color="auto"/>
        <w:right w:val="none" w:sz="0" w:space="0" w:color="auto"/>
      </w:divBdr>
      <w:divsChild>
        <w:div w:id="463739612">
          <w:marLeft w:val="0"/>
          <w:marRight w:val="0"/>
          <w:marTop w:val="0"/>
          <w:marBottom w:val="0"/>
          <w:divBdr>
            <w:top w:val="none" w:sz="0" w:space="0" w:color="auto"/>
            <w:left w:val="none" w:sz="0" w:space="0" w:color="auto"/>
            <w:bottom w:val="none" w:sz="0" w:space="0" w:color="auto"/>
            <w:right w:val="none" w:sz="0" w:space="0" w:color="auto"/>
          </w:divBdr>
          <w:divsChild>
            <w:div w:id="196286173">
              <w:marLeft w:val="0"/>
              <w:marRight w:val="0"/>
              <w:marTop w:val="0"/>
              <w:marBottom w:val="0"/>
              <w:divBdr>
                <w:top w:val="none" w:sz="0" w:space="0" w:color="auto"/>
                <w:left w:val="none" w:sz="0" w:space="0" w:color="auto"/>
                <w:bottom w:val="none" w:sz="0" w:space="0" w:color="auto"/>
                <w:right w:val="none" w:sz="0" w:space="0" w:color="auto"/>
              </w:divBdr>
              <w:divsChild>
                <w:div w:id="1966885290">
                  <w:marLeft w:val="0"/>
                  <w:marRight w:val="0"/>
                  <w:marTop w:val="0"/>
                  <w:marBottom w:val="0"/>
                  <w:divBdr>
                    <w:top w:val="none" w:sz="0" w:space="0" w:color="auto"/>
                    <w:left w:val="none" w:sz="0" w:space="0" w:color="auto"/>
                    <w:bottom w:val="none" w:sz="0" w:space="0" w:color="auto"/>
                    <w:right w:val="none" w:sz="0" w:space="0" w:color="auto"/>
                  </w:divBdr>
                  <w:divsChild>
                    <w:div w:id="938683334">
                      <w:marLeft w:val="0"/>
                      <w:marRight w:val="0"/>
                      <w:marTop w:val="0"/>
                      <w:marBottom w:val="0"/>
                      <w:divBdr>
                        <w:top w:val="none" w:sz="0" w:space="0" w:color="auto"/>
                        <w:left w:val="none" w:sz="0" w:space="0" w:color="auto"/>
                        <w:bottom w:val="none" w:sz="0" w:space="0" w:color="auto"/>
                        <w:right w:val="none" w:sz="0" w:space="0" w:color="auto"/>
                      </w:divBdr>
                      <w:divsChild>
                        <w:div w:id="1652711732">
                          <w:marLeft w:val="0"/>
                          <w:marRight w:val="0"/>
                          <w:marTop w:val="0"/>
                          <w:marBottom w:val="0"/>
                          <w:divBdr>
                            <w:top w:val="none" w:sz="0" w:space="0" w:color="auto"/>
                            <w:left w:val="none" w:sz="0" w:space="0" w:color="auto"/>
                            <w:bottom w:val="none" w:sz="0" w:space="0" w:color="auto"/>
                            <w:right w:val="none" w:sz="0" w:space="0" w:color="auto"/>
                          </w:divBdr>
                        </w:div>
                      </w:divsChild>
                    </w:div>
                    <w:div w:id="13121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yperlink" Target="http://en.wikipedia.org/wiki/Customer-premises_equipment" TargetMode="Externa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www.ptsn.net.cn/standard/std_query/show-yd-4264-1.htm" TargetMode="Externa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yperlink" Target="http://www.ptsn.net.cn/standard/std_query/show-yd-4447-1.htm" TargetMode="External"/><Relationship Id="rId33" Type="http://schemas.openxmlformats.org/officeDocument/2006/relationships/header" Target="header8.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www.ptsn.net.cn/standard/std_query/show-yd-4445-1.htm"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ptsn.net.cn/standard/std_query/show-yd-4446-1.htm" TargetMode="External"/><Relationship Id="rId32" Type="http://schemas.openxmlformats.org/officeDocument/2006/relationships/footer" Target="footer8.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www.ptsn.net.cn/standard/std_query/show-yd-4266-1.htm" TargetMode="External"/><Relationship Id="rId28" Type="http://schemas.openxmlformats.org/officeDocument/2006/relationships/footer" Target="footer6.xml"/><Relationship Id="rId36"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www.ptsn.net.cn/standard/std_query/show-yd-4265-1.htm" TargetMode="External"/><Relationship Id="rId27" Type="http://schemas.openxmlformats.org/officeDocument/2006/relationships/hyperlink" Target="http://en.wikipedia.org/wiki/DSLAM" TargetMode="External"/><Relationship Id="rId30" Type="http://schemas.openxmlformats.org/officeDocument/2006/relationships/header" Target="header7.xml"/><Relationship Id="rId35"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DS\Td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95198-A1AD-44E7-82D4-5A96AD8CD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Tds.dot</Template>
  <TotalTime>965</TotalTime>
  <Pages>129</Pages>
  <Words>15870</Words>
  <Characters>90465</Characters>
  <Application>Microsoft Office Word</Application>
  <DocSecurity>0</DocSecurity>
  <Lines>753</Lines>
  <Paragraphs>212</Paragraphs>
  <ScaleCrop>false</ScaleCrop>
  <Company>中国移动通信集团公司</Company>
  <LinksUpToDate>false</LinksUpToDate>
  <CharactersWithSpaces>106123</CharactersWithSpaces>
  <SharedDoc>false</SharedDoc>
  <HLinks>
    <vt:vector size="192" baseType="variant">
      <vt:variant>
        <vt:i4>1507378</vt:i4>
      </vt:variant>
      <vt:variant>
        <vt:i4>188</vt:i4>
      </vt:variant>
      <vt:variant>
        <vt:i4>0</vt:i4>
      </vt:variant>
      <vt:variant>
        <vt:i4>5</vt:i4>
      </vt:variant>
      <vt:variant>
        <vt:lpwstr/>
      </vt:variant>
      <vt:variant>
        <vt:lpwstr>_Toc322011234</vt:lpwstr>
      </vt:variant>
      <vt:variant>
        <vt:i4>1507378</vt:i4>
      </vt:variant>
      <vt:variant>
        <vt:i4>182</vt:i4>
      </vt:variant>
      <vt:variant>
        <vt:i4>0</vt:i4>
      </vt:variant>
      <vt:variant>
        <vt:i4>5</vt:i4>
      </vt:variant>
      <vt:variant>
        <vt:lpwstr/>
      </vt:variant>
      <vt:variant>
        <vt:lpwstr>_Toc322011233</vt:lpwstr>
      </vt:variant>
      <vt:variant>
        <vt:i4>1507378</vt:i4>
      </vt:variant>
      <vt:variant>
        <vt:i4>176</vt:i4>
      </vt:variant>
      <vt:variant>
        <vt:i4>0</vt:i4>
      </vt:variant>
      <vt:variant>
        <vt:i4>5</vt:i4>
      </vt:variant>
      <vt:variant>
        <vt:lpwstr/>
      </vt:variant>
      <vt:variant>
        <vt:lpwstr>_Toc322011232</vt:lpwstr>
      </vt:variant>
      <vt:variant>
        <vt:i4>1507378</vt:i4>
      </vt:variant>
      <vt:variant>
        <vt:i4>170</vt:i4>
      </vt:variant>
      <vt:variant>
        <vt:i4>0</vt:i4>
      </vt:variant>
      <vt:variant>
        <vt:i4>5</vt:i4>
      </vt:variant>
      <vt:variant>
        <vt:lpwstr/>
      </vt:variant>
      <vt:variant>
        <vt:lpwstr>_Toc322011231</vt:lpwstr>
      </vt:variant>
      <vt:variant>
        <vt:i4>1507378</vt:i4>
      </vt:variant>
      <vt:variant>
        <vt:i4>164</vt:i4>
      </vt:variant>
      <vt:variant>
        <vt:i4>0</vt:i4>
      </vt:variant>
      <vt:variant>
        <vt:i4>5</vt:i4>
      </vt:variant>
      <vt:variant>
        <vt:lpwstr/>
      </vt:variant>
      <vt:variant>
        <vt:lpwstr>_Toc322011230</vt:lpwstr>
      </vt:variant>
      <vt:variant>
        <vt:i4>1441842</vt:i4>
      </vt:variant>
      <vt:variant>
        <vt:i4>158</vt:i4>
      </vt:variant>
      <vt:variant>
        <vt:i4>0</vt:i4>
      </vt:variant>
      <vt:variant>
        <vt:i4>5</vt:i4>
      </vt:variant>
      <vt:variant>
        <vt:lpwstr/>
      </vt:variant>
      <vt:variant>
        <vt:lpwstr>_Toc322011229</vt:lpwstr>
      </vt:variant>
      <vt:variant>
        <vt:i4>1441842</vt:i4>
      </vt:variant>
      <vt:variant>
        <vt:i4>152</vt:i4>
      </vt:variant>
      <vt:variant>
        <vt:i4>0</vt:i4>
      </vt:variant>
      <vt:variant>
        <vt:i4>5</vt:i4>
      </vt:variant>
      <vt:variant>
        <vt:lpwstr/>
      </vt:variant>
      <vt:variant>
        <vt:lpwstr>_Toc322011228</vt:lpwstr>
      </vt:variant>
      <vt:variant>
        <vt:i4>1441842</vt:i4>
      </vt:variant>
      <vt:variant>
        <vt:i4>146</vt:i4>
      </vt:variant>
      <vt:variant>
        <vt:i4>0</vt:i4>
      </vt:variant>
      <vt:variant>
        <vt:i4>5</vt:i4>
      </vt:variant>
      <vt:variant>
        <vt:lpwstr/>
      </vt:variant>
      <vt:variant>
        <vt:lpwstr>_Toc322011227</vt:lpwstr>
      </vt:variant>
      <vt:variant>
        <vt:i4>1441842</vt:i4>
      </vt:variant>
      <vt:variant>
        <vt:i4>140</vt:i4>
      </vt:variant>
      <vt:variant>
        <vt:i4>0</vt:i4>
      </vt:variant>
      <vt:variant>
        <vt:i4>5</vt:i4>
      </vt:variant>
      <vt:variant>
        <vt:lpwstr/>
      </vt:variant>
      <vt:variant>
        <vt:lpwstr>_Toc322011226</vt:lpwstr>
      </vt:variant>
      <vt:variant>
        <vt:i4>1441842</vt:i4>
      </vt:variant>
      <vt:variant>
        <vt:i4>134</vt:i4>
      </vt:variant>
      <vt:variant>
        <vt:i4>0</vt:i4>
      </vt:variant>
      <vt:variant>
        <vt:i4>5</vt:i4>
      </vt:variant>
      <vt:variant>
        <vt:lpwstr/>
      </vt:variant>
      <vt:variant>
        <vt:lpwstr>_Toc322011225</vt:lpwstr>
      </vt:variant>
      <vt:variant>
        <vt:i4>1441842</vt:i4>
      </vt:variant>
      <vt:variant>
        <vt:i4>128</vt:i4>
      </vt:variant>
      <vt:variant>
        <vt:i4>0</vt:i4>
      </vt:variant>
      <vt:variant>
        <vt:i4>5</vt:i4>
      </vt:variant>
      <vt:variant>
        <vt:lpwstr/>
      </vt:variant>
      <vt:variant>
        <vt:lpwstr>_Toc322011224</vt:lpwstr>
      </vt:variant>
      <vt:variant>
        <vt:i4>1441842</vt:i4>
      </vt:variant>
      <vt:variant>
        <vt:i4>122</vt:i4>
      </vt:variant>
      <vt:variant>
        <vt:i4>0</vt:i4>
      </vt:variant>
      <vt:variant>
        <vt:i4>5</vt:i4>
      </vt:variant>
      <vt:variant>
        <vt:lpwstr/>
      </vt:variant>
      <vt:variant>
        <vt:lpwstr>_Toc322011223</vt:lpwstr>
      </vt:variant>
      <vt:variant>
        <vt:i4>1441842</vt:i4>
      </vt:variant>
      <vt:variant>
        <vt:i4>116</vt:i4>
      </vt:variant>
      <vt:variant>
        <vt:i4>0</vt:i4>
      </vt:variant>
      <vt:variant>
        <vt:i4>5</vt:i4>
      </vt:variant>
      <vt:variant>
        <vt:lpwstr/>
      </vt:variant>
      <vt:variant>
        <vt:lpwstr>_Toc322011222</vt:lpwstr>
      </vt:variant>
      <vt:variant>
        <vt:i4>1441842</vt:i4>
      </vt:variant>
      <vt:variant>
        <vt:i4>110</vt:i4>
      </vt:variant>
      <vt:variant>
        <vt:i4>0</vt:i4>
      </vt:variant>
      <vt:variant>
        <vt:i4>5</vt:i4>
      </vt:variant>
      <vt:variant>
        <vt:lpwstr/>
      </vt:variant>
      <vt:variant>
        <vt:lpwstr>_Toc322011221</vt:lpwstr>
      </vt:variant>
      <vt:variant>
        <vt:i4>1441842</vt:i4>
      </vt:variant>
      <vt:variant>
        <vt:i4>104</vt:i4>
      </vt:variant>
      <vt:variant>
        <vt:i4>0</vt:i4>
      </vt:variant>
      <vt:variant>
        <vt:i4>5</vt:i4>
      </vt:variant>
      <vt:variant>
        <vt:lpwstr/>
      </vt:variant>
      <vt:variant>
        <vt:lpwstr>_Toc322011220</vt:lpwstr>
      </vt:variant>
      <vt:variant>
        <vt:i4>1376306</vt:i4>
      </vt:variant>
      <vt:variant>
        <vt:i4>98</vt:i4>
      </vt:variant>
      <vt:variant>
        <vt:i4>0</vt:i4>
      </vt:variant>
      <vt:variant>
        <vt:i4>5</vt:i4>
      </vt:variant>
      <vt:variant>
        <vt:lpwstr/>
      </vt:variant>
      <vt:variant>
        <vt:lpwstr>_Toc322011219</vt:lpwstr>
      </vt:variant>
      <vt:variant>
        <vt:i4>1376306</vt:i4>
      </vt:variant>
      <vt:variant>
        <vt:i4>92</vt:i4>
      </vt:variant>
      <vt:variant>
        <vt:i4>0</vt:i4>
      </vt:variant>
      <vt:variant>
        <vt:i4>5</vt:i4>
      </vt:variant>
      <vt:variant>
        <vt:lpwstr/>
      </vt:variant>
      <vt:variant>
        <vt:lpwstr>_Toc322011218</vt:lpwstr>
      </vt:variant>
      <vt:variant>
        <vt:i4>1376306</vt:i4>
      </vt:variant>
      <vt:variant>
        <vt:i4>86</vt:i4>
      </vt:variant>
      <vt:variant>
        <vt:i4>0</vt:i4>
      </vt:variant>
      <vt:variant>
        <vt:i4>5</vt:i4>
      </vt:variant>
      <vt:variant>
        <vt:lpwstr/>
      </vt:variant>
      <vt:variant>
        <vt:lpwstr>_Toc322011217</vt:lpwstr>
      </vt:variant>
      <vt:variant>
        <vt:i4>1376306</vt:i4>
      </vt:variant>
      <vt:variant>
        <vt:i4>80</vt:i4>
      </vt:variant>
      <vt:variant>
        <vt:i4>0</vt:i4>
      </vt:variant>
      <vt:variant>
        <vt:i4>5</vt:i4>
      </vt:variant>
      <vt:variant>
        <vt:lpwstr/>
      </vt:variant>
      <vt:variant>
        <vt:lpwstr>_Toc322011216</vt:lpwstr>
      </vt:variant>
      <vt:variant>
        <vt:i4>1376306</vt:i4>
      </vt:variant>
      <vt:variant>
        <vt:i4>74</vt:i4>
      </vt:variant>
      <vt:variant>
        <vt:i4>0</vt:i4>
      </vt:variant>
      <vt:variant>
        <vt:i4>5</vt:i4>
      </vt:variant>
      <vt:variant>
        <vt:lpwstr/>
      </vt:variant>
      <vt:variant>
        <vt:lpwstr>_Toc322011215</vt:lpwstr>
      </vt:variant>
      <vt:variant>
        <vt:i4>1376306</vt:i4>
      </vt:variant>
      <vt:variant>
        <vt:i4>68</vt:i4>
      </vt:variant>
      <vt:variant>
        <vt:i4>0</vt:i4>
      </vt:variant>
      <vt:variant>
        <vt:i4>5</vt:i4>
      </vt:variant>
      <vt:variant>
        <vt:lpwstr/>
      </vt:variant>
      <vt:variant>
        <vt:lpwstr>_Toc322011214</vt:lpwstr>
      </vt:variant>
      <vt:variant>
        <vt:i4>1376306</vt:i4>
      </vt:variant>
      <vt:variant>
        <vt:i4>62</vt:i4>
      </vt:variant>
      <vt:variant>
        <vt:i4>0</vt:i4>
      </vt:variant>
      <vt:variant>
        <vt:i4>5</vt:i4>
      </vt:variant>
      <vt:variant>
        <vt:lpwstr/>
      </vt:variant>
      <vt:variant>
        <vt:lpwstr>_Toc322011213</vt:lpwstr>
      </vt:variant>
      <vt:variant>
        <vt:i4>1376306</vt:i4>
      </vt:variant>
      <vt:variant>
        <vt:i4>56</vt:i4>
      </vt:variant>
      <vt:variant>
        <vt:i4>0</vt:i4>
      </vt:variant>
      <vt:variant>
        <vt:i4>5</vt:i4>
      </vt:variant>
      <vt:variant>
        <vt:lpwstr/>
      </vt:variant>
      <vt:variant>
        <vt:lpwstr>_Toc322011212</vt:lpwstr>
      </vt:variant>
      <vt:variant>
        <vt:i4>1376306</vt:i4>
      </vt:variant>
      <vt:variant>
        <vt:i4>50</vt:i4>
      </vt:variant>
      <vt:variant>
        <vt:i4>0</vt:i4>
      </vt:variant>
      <vt:variant>
        <vt:i4>5</vt:i4>
      </vt:variant>
      <vt:variant>
        <vt:lpwstr/>
      </vt:variant>
      <vt:variant>
        <vt:lpwstr>_Toc322011211</vt:lpwstr>
      </vt:variant>
      <vt:variant>
        <vt:i4>1376306</vt:i4>
      </vt:variant>
      <vt:variant>
        <vt:i4>44</vt:i4>
      </vt:variant>
      <vt:variant>
        <vt:i4>0</vt:i4>
      </vt:variant>
      <vt:variant>
        <vt:i4>5</vt:i4>
      </vt:variant>
      <vt:variant>
        <vt:lpwstr/>
      </vt:variant>
      <vt:variant>
        <vt:lpwstr>_Toc322011210</vt:lpwstr>
      </vt:variant>
      <vt:variant>
        <vt:i4>1310770</vt:i4>
      </vt:variant>
      <vt:variant>
        <vt:i4>38</vt:i4>
      </vt:variant>
      <vt:variant>
        <vt:i4>0</vt:i4>
      </vt:variant>
      <vt:variant>
        <vt:i4>5</vt:i4>
      </vt:variant>
      <vt:variant>
        <vt:lpwstr/>
      </vt:variant>
      <vt:variant>
        <vt:lpwstr>_Toc322011209</vt:lpwstr>
      </vt:variant>
      <vt:variant>
        <vt:i4>1310770</vt:i4>
      </vt:variant>
      <vt:variant>
        <vt:i4>32</vt:i4>
      </vt:variant>
      <vt:variant>
        <vt:i4>0</vt:i4>
      </vt:variant>
      <vt:variant>
        <vt:i4>5</vt:i4>
      </vt:variant>
      <vt:variant>
        <vt:lpwstr/>
      </vt:variant>
      <vt:variant>
        <vt:lpwstr>_Toc322011208</vt:lpwstr>
      </vt:variant>
      <vt:variant>
        <vt:i4>1310770</vt:i4>
      </vt:variant>
      <vt:variant>
        <vt:i4>26</vt:i4>
      </vt:variant>
      <vt:variant>
        <vt:i4>0</vt:i4>
      </vt:variant>
      <vt:variant>
        <vt:i4>5</vt:i4>
      </vt:variant>
      <vt:variant>
        <vt:lpwstr/>
      </vt:variant>
      <vt:variant>
        <vt:lpwstr>_Toc322011207</vt:lpwstr>
      </vt:variant>
      <vt:variant>
        <vt:i4>1310770</vt:i4>
      </vt:variant>
      <vt:variant>
        <vt:i4>20</vt:i4>
      </vt:variant>
      <vt:variant>
        <vt:i4>0</vt:i4>
      </vt:variant>
      <vt:variant>
        <vt:i4>5</vt:i4>
      </vt:variant>
      <vt:variant>
        <vt:lpwstr/>
      </vt:variant>
      <vt:variant>
        <vt:lpwstr>_Toc322011206</vt:lpwstr>
      </vt:variant>
      <vt:variant>
        <vt:i4>1310770</vt:i4>
      </vt:variant>
      <vt:variant>
        <vt:i4>14</vt:i4>
      </vt:variant>
      <vt:variant>
        <vt:i4>0</vt:i4>
      </vt:variant>
      <vt:variant>
        <vt:i4>5</vt:i4>
      </vt:variant>
      <vt:variant>
        <vt:lpwstr/>
      </vt:variant>
      <vt:variant>
        <vt:lpwstr>_Toc322011205</vt:lpwstr>
      </vt:variant>
      <vt:variant>
        <vt:i4>1310770</vt:i4>
      </vt:variant>
      <vt:variant>
        <vt:i4>8</vt:i4>
      </vt:variant>
      <vt:variant>
        <vt:i4>0</vt:i4>
      </vt:variant>
      <vt:variant>
        <vt:i4>5</vt:i4>
      </vt:variant>
      <vt:variant>
        <vt:lpwstr/>
      </vt:variant>
      <vt:variant>
        <vt:lpwstr>_Toc322011204</vt:lpwstr>
      </vt:variant>
      <vt:variant>
        <vt:i4>1310770</vt:i4>
      </vt:variant>
      <vt:variant>
        <vt:i4>2</vt:i4>
      </vt:variant>
      <vt:variant>
        <vt:i4>0</vt:i4>
      </vt:variant>
      <vt:variant>
        <vt:i4>5</vt:i4>
      </vt:variant>
      <vt:variant>
        <vt:lpwstr/>
      </vt:variant>
      <vt:variant>
        <vt:lpwstr>_Toc322011203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3G网管规范－通用部分 接口功能</dc:title>
  <dc:creator>网管中心</dc:creator>
  <cp:lastModifiedBy>CMDI-LVLIANGDONG</cp:lastModifiedBy>
  <cp:revision>212</cp:revision>
  <cp:lastPrinted>2003-08-13T12:15:00Z</cp:lastPrinted>
  <dcterms:created xsi:type="dcterms:W3CDTF">2015-06-11T13:19:00Z</dcterms:created>
  <dcterms:modified xsi:type="dcterms:W3CDTF">2015-07-22T03:00:00Z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(2)BjzoKU0Z91rsWUHZz/WNTEYRXW26VrSYXuwWP0/JBwHxR4zdfciGkha3lcRLW+3IaXwqgsFR
5P8dfJIyEFYRHdLEENGTgCjMSNDld7sVjNH5bSncZc8kRBAv17MhI6igNHsze240bq//yX+8
m8VskoyDe1F9+xy5hW+W+OulfQYM2CHaZo17vZoc5fWGpZfrHpvZFRciRiiXIyqJgy0zLVUo
4SQPUccRChLz/QMSQ5wV+</vt:lpwstr>
  </property>
  <property fmtid="{D5CDD505-2E9C-101B-9397-08002B2CF9AE}" pid="3" name="_ms_pID_7253431">
    <vt:lpwstr>jy1jHlk+y6xez0xch0fYdzqX8PhUXfnoTVrhzPljF/9p1Hzvple
Kk8PboUTPNDa04fnpguH7ATriJ+mPooM6Qv/E/h02Msrw/wtckLewBX+77SsWykMaXipPsd7
anY=</vt:lpwstr>
  </property>
  <property fmtid="{D5CDD505-2E9C-101B-9397-08002B2CF9AE}" pid="4" name="_new_ms_pID_72543">
    <vt:lpwstr>(3)EtENkRdA5nXEKS9u0H/OWRhYGFVUnunQlPPvet0j6PRsU2LlD4n52OcbVPZg7vj+u9hueRrQ
Ze9SAn3GD28quWrmj3rf2xjevc5p9z14iH6FDzpBYDJvRzLHBkd+LEPKFvJ7Pvw3DZ+lwMSW
tajSUPJ+jv057dXjh7WNgK7eMt/+Cv+WurlwOj7qRHOW1B+1NWWiVZzDcXW47jy4LB4yIg4f
ZlrF2rC/CZvHvZUwxa</vt:lpwstr>
  </property>
  <property fmtid="{D5CDD505-2E9C-101B-9397-08002B2CF9AE}" pid="5" name="_new_ms_pID_725431">
    <vt:lpwstr>MJQSjMzYz3BRe/tLKAqMKhnNlI6Z/nwdKhZ4Oyhb5GVGZGXHGItyFE
/ucZSRmYsjuVTSrVQE/rR6t8UIAICb3hFnJiRAV4rQQ7nMd6QBJaC1kyyfwgPT+7ZVQuw446
rKQiU3X1/RiDAJ8cMxzru6J27eafxAyoJdrP9tQrRAkNyepuBn36y1IM1hYenXO1y9Rz/1XZ
fCJB9b20Tf8r1kk0DMROUBDyzZW6Xz7Vmxev</vt:lpwstr>
  </property>
  <property fmtid="{D5CDD505-2E9C-101B-9397-08002B2CF9AE}" pid="6" name="_new_ms_pID_725432">
    <vt:lpwstr>MKwtUlGWNysbD3NFRdmdk421LLkZtk8QOve2
swsYNPJtxsbvu55jiQhYO1CRiUfVPnf0K5zJGVun95aTKOo5j2mwq1FuFlh8ns5ErOnxk5uY
oAYQLIfl9lZu84oJ5+KMRqb5Dqm0GDKnh8LLN+hN1K4=</vt:lpwstr>
  </property>
  <property fmtid="{D5CDD505-2E9C-101B-9397-08002B2CF9AE}" pid="7" name="sflag">
    <vt:lpwstr>1432948933</vt:lpwstr>
  </property>
</Properties>
</file>